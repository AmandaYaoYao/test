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94" w:rsidRDefault="00F12994" w:rsidP="002B1A7E">
      <w:pPr>
        <w:pStyle w:val="BodyText"/>
      </w:pPr>
      <w:bookmarkStart w:id="0" w:name="_GoBack"/>
      <w:bookmarkEnd w:id="0"/>
    </w:p>
    <w:p w:rsidR="00F12994" w:rsidRDefault="00F12994">
      <w:pPr>
        <w:pStyle w:val="BodyText"/>
      </w:pPr>
    </w:p>
    <w:p w:rsidR="00F12994" w:rsidRDefault="00F12994">
      <w:pPr>
        <w:pStyle w:val="BodyText"/>
      </w:pPr>
    </w:p>
    <w:bookmarkStart w:id="1" w:name="Title"/>
    <w:p w:rsidR="00F12994" w:rsidRDefault="00F12994">
      <w:pPr>
        <w:pStyle w:val="Title"/>
        <w:numPr>
          <w:ilvl w:val="0"/>
          <w:numId w:val="0"/>
        </w:numPr>
        <w:ind w:left="2552"/>
      </w:pPr>
      <w:r>
        <w:fldChar w:fldCharType="begin"/>
      </w:r>
      <w:r>
        <w:instrText xml:space="preserve"> DOCPROPERTY "Title" \* MERGEFORMAT </w:instrText>
      </w:r>
      <w:r>
        <w:fldChar w:fldCharType="separate"/>
      </w:r>
      <w:r w:rsidR="00FC2336">
        <w:t>Telnet Test Port for TTCN-3 Toolset with TITAN, User Guide</w:t>
      </w:r>
      <w:r>
        <w:fldChar w:fldCharType="end"/>
      </w:r>
      <w:bookmarkEnd w:id="1"/>
    </w:p>
    <w:p w:rsidR="00F12994" w:rsidRDefault="00F12994">
      <w:pPr>
        <w:pStyle w:val="Contents"/>
        <w:spacing w:after="240"/>
      </w:pPr>
    </w:p>
    <w:p w:rsidR="00F12994" w:rsidRDefault="00F12994">
      <w:pPr>
        <w:pStyle w:val="Contents"/>
        <w:tabs>
          <w:tab w:val="left" w:pos="3403"/>
          <w:tab w:val="right" w:leader="dot" w:pos="9923"/>
        </w:tabs>
        <w:spacing w:after="240"/>
        <w:rPr>
          <w:rFonts w:cs="Arial"/>
        </w:rPr>
      </w:pPr>
      <w:r>
        <w:rPr>
          <w:rFonts w:cs="Arial"/>
        </w:rPr>
        <w:t>Contents</w:t>
      </w:r>
    </w:p>
    <w:p w:rsidR="00FC2336" w:rsidRPr="00F3129B" w:rsidRDefault="00F12994">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447625178" w:history="1">
        <w:r w:rsidR="00FC2336" w:rsidRPr="00CE2D44">
          <w:rPr>
            <w:rStyle w:val="Hyperlink"/>
          </w:rPr>
          <w:t>1</w:t>
        </w:r>
        <w:r w:rsidR="00FC2336" w:rsidRPr="00F3129B">
          <w:rPr>
            <w:rFonts w:ascii="Calibri" w:hAnsi="Calibri"/>
            <w:szCs w:val="22"/>
            <w:lang w:val="en-US"/>
          </w:rPr>
          <w:tab/>
        </w:r>
        <w:r w:rsidR="00FC2336" w:rsidRPr="00CE2D44">
          <w:rPr>
            <w:rStyle w:val="Hyperlink"/>
          </w:rPr>
          <w:t>Introduction</w:t>
        </w:r>
        <w:r w:rsidR="00FC2336">
          <w:rPr>
            <w:webHidden/>
          </w:rPr>
          <w:tab/>
        </w:r>
        <w:r w:rsidR="00FC2336">
          <w:rPr>
            <w:webHidden/>
          </w:rPr>
          <w:fldChar w:fldCharType="begin"/>
        </w:r>
        <w:r w:rsidR="00FC2336">
          <w:rPr>
            <w:webHidden/>
          </w:rPr>
          <w:instrText xml:space="preserve"> PAGEREF _Toc447625178 \h </w:instrText>
        </w:r>
        <w:r w:rsidR="00FC2336">
          <w:rPr>
            <w:webHidden/>
          </w:rPr>
        </w:r>
        <w:r w:rsidR="00FC2336">
          <w:rPr>
            <w:webHidden/>
          </w:rPr>
          <w:fldChar w:fldCharType="separate"/>
        </w:r>
        <w:r w:rsidR="00FC2336">
          <w:rPr>
            <w:webHidden/>
          </w:rPr>
          <w:t>2</w:t>
        </w:r>
        <w:r w:rsidR="00FC2336">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79" w:history="1">
        <w:r w:rsidRPr="00CE2D44">
          <w:rPr>
            <w:rStyle w:val="Hyperlink"/>
          </w:rPr>
          <w:t>1.1</w:t>
        </w:r>
        <w:r w:rsidRPr="00F3129B">
          <w:rPr>
            <w:rFonts w:ascii="Calibri" w:hAnsi="Calibri"/>
            <w:szCs w:val="22"/>
            <w:lang w:val="en-US"/>
          </w:rPr>
          <w:tab/>
        </w:r>
        <w:r w:rsidRPr="00CE2D44">
          <w:rPr>
            <w:rStyle w:val="Hyperlink"/>
          </w:rPr>
          <w:t>Revision history</w:t>
        </w:r>
        <w:r>
          <w:rPr>
            <w:webHidden/>
          </w:rPr>
          <w:tab/>
        </w:r>
        <w:r>
          <w:rPr>
            <w:webHidden/>
          </w:rPr>
          <w:fldChar w:fldCharType="begin"/>
        </w:r>
        <w:r>
          <w:rPr>
            <w:webHidden/>
          </w:rPr>
          <w:instrText xml:space="preserve"> PAGEREF _Toc447625179 \h </w:instrText>
        </w:r>
        <w:r>
          <w:rPr>
            <w:webHidden/>
          </w:rPr>
        </w:r>
        <w:r>
          <w:rPr>
            <w:webHidden/>
          </w:rPr>
          <w:fldChar w:fldCharType="separate"/>
        </w:r>
        <w:r>
          <w:rPr>
            <w:webHidden/>
          </w:rPr>
          <w:t>2</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80" w:history="1">
        <w:r w:rsidRPr="00CE2D44">
          <w:rPr>
            <w:rStyle w:val="Hyperlink"/>
            <w:snapToGrid w:val="0"/>
          </w:rPr>
          <w:t>1.2</w:t>
        </w:r>
        <w:r w:rsidRPr="00F3129B">
          <w:rPr>
            <w:rFonts w:ascii="Calibri" w:hAnsi="Calibri"/>
            <w:szCs w:val="22"/>
            <w:lang w:val="en-US"/>
          </w:rPr>
          <w:tab/>
        </w:r>
        <w:r w:rsidRPr="00CE2D44">
          <w:rPr>
            <w:rStyle w:val="Hyperlink"/>
            <w:snapToGrid w:val="0"/>
          </w:rPr>
          <w:t>About this Document</w:t>
        </w:r>
        <w:r>
          <w:rPr>
            <w:webHidden/>
          </w:rPr>
          <w:tab/>
        </w:r>
        <w:r>
          <w:rPr>
            <w:webHidden/>
          </w:rPr>
          <w:fldChar w:fldCharType="begin"/>
        </w:r>
        <w:r>
          <w:rPr>
            <w:webHidden/>
          </w:rPr>
          <w:instrText xml:space="preserve"> PAGEREF _Toc447625180 \h </w:instrText>
        </w:r>
        <w:r>
          <w:rPr>
            <w:webHidden/>
          </w:rPr>
        </w:r>
        <w:r>
          <w:rPr>
            <w:webHidden/>
          </w:rPr>
          <w:fldChar w:fldCharType="separate"/>
        </w:r>
        <w:r>
          <w:rPr>
            <w:webHidden/>
          </w:rPr>
          <w:t>2</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81" w:history="1">
        <w:r w:rsidRPr="00CE2D44">
          <w:rPr>
            <w:rStyle w:val="Hyperlink"/>
          </w:rPr>
          <w:t>1.2.1</w:t>
        </w:r>
        <w:r w:rsidRPr="00F3129B">
          <w:rPr>
            <w:rFonts w:ascii="Calibri" w:hAnsi="Calibri"/>
            <w:szCs w:val="22"/>
            <w:lang w:val="en-US"/>
          </w:rPr>
          <w:tab/>
        </w:r>
        <w:r w:rsidRPr="00CE2D44">
          <w:rPr>
            <w:rStyle w:val="Hyperlink"/>
          </w:rPr>
          <w:t>How to Read this Document</w:t>
        </w:r>
        <w:r>
          <w:rPr>
            <w:webHidden/>
          </w:rPr>
          <w:tab/>
        </w:r>
        <w:r>
          <w:rPr>
            <w:webHidden/>
          </w:rPr>
          <w:fldChar w:fldCharType="begin"/>
        </w:r>
        <w:r>
          <w:rPr>
            <w:webHidden/>
          </w:rPr>
          <w:instrText xml:space="preserve"> PAGEREF _Toc447625181 \h </w:instrText>
        </w:r>
        <w:r>
          <w:rPr>
            <w:webHidden/>
          </w:rPr>
        </w:r>
        <w:r>
          <w:rPr>
            <w:webHidden/>
          </w:rPr>
          <w:fldChar w:fldCharType="separate"/>
        </w:r>
        <w:r>
          <w:rPr>
            <w:webHidden/>
          </w:rPr>
          <w:t>2</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82" w:history="1">
        <w:r w:rsidRPr="00CE2D44">
          <w:rPr>
            <w:rStyle w:val="Hyperlink"/>
          </w:rPr>
          <w:t>1.2.2</w:t>
        </w:r>
        <w:r w:rsidRPr="00F3129B">
          <w:rPr>
            <w:rFonts w:ascii="Calibri" w:hAnsi="Calibri"/>
            <w:szCs w:val="22"/>
            <w:lang w:val="en-US"/>
          </w:rPr>
          <w:tab/>
        </w:r>
        <w:r w:rsidRPr="00CE2D44">
          <w:rPr>
            <w:rStyle w:val="Hyperlink"/>
          </w:rPr>
          <w:t>Presumed Knowledge</w:t>
        </w:r>
        <w:r>
          <w:rPr>
            <w:webHidden/>
          </w:rPr>
          <w:tab/>
        </w:r>
        <w:r>
          <w:rPr>
            <w:webHidden/>
          </w:rPr>
          <w:fldChar w:fldCharType="begin"/>
        </w:r>
        <w:r>
          <w:rPr>
            <w:webHidden/>
          </w:rPr>
          <w:instrText xml:space="preserve"> PAGEREF _Toc447625182 \h </w:instrText>
        </w:r>
        <w:r>
          <w:rPr>
            <w:webHidden/>
          </w:rPr>
        </w:r>
        <w:r>
          <w:rPr>
            <w:webHidden/>
          </w:rPr>
          <w:fldChar w:fldCharType="separate"/>
        </w:r>
        <w:r>
          <w:rPr>
            <w:webHidden/>
          </w:rPr>
          <w:t>2</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83" w:history="1">
        <w:r w:rsidRPr="00CE2D44">
          <w:rPr>
            <w:rStyle w:val="Hyperlink"/>
          </w:rPr>
          <w:t>1.2.3</w:t>
        </w:r>
        <w:r w:rsidRPr="00F3129B">
          <w:rPr>
            <w:rFonts w:ascii="Calibri" w:hAnsi="Calibri"/>
            <w:szCs w:val="22"/>
            <w:lang w:val="en-US"/>
          </w:rPr>
          <w:tab/>
        </w:r>
        <w:r w:rsidRPr="00CE2D44">
          <w:rPr>
            <w:rStyle w:val="Hyperlink"/>
          </w:rPr>
          <w:t>References</w:t>
        </w:r>
        <w:r>
          <w:rPr>
            <w:webHidden/>
          </w:rPr>
          <w:tab/>
        </w:r>
        <w:r>
          <w:rPr>
            <w:webHidden/>
          </w:rPr>
          <w:fldChar w:fldCharType="begin"/>
        </w:r>
        <w:r>
          <w:rPr>
            <w:webHidden/>
          </w:rPr>
          <w:instrText xml:space="preserve"> PAGEREF _Toc447625183 \h </w:instrText>
        </w:r>
        <w:r>
          <w:rPr>
            <w:webHidden/>
          </w:rPr>
        </w:r>
        <w:r>
          <w:rPr>
            <w:webHidden/>
          </w:rPr>
          <w:fldChar w:fldCharType="separate"/>
        </w:r>
        <w:r>
          <w:rPr>
            <w:webHidden/>
          </w:rPr>
          <w:t>3</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84" w:history="1">
        <w:r w:rsidRPr="00CE2D44">
          <w:rPr>
            <w:rStyle w:val="Hyperlink"/>
          </w:rPr>
          <w:t>1.2.4</w:t>
        </w:r>
        <w:r w:rsidRPr="00F3129B">
          <w:rPr>
            <w:rFonts w:ascii="Calibri" w:hAnsi="Calibri"/>
            <w:szCs w:val="22"/>
            <w:lang w:val="en-US"/>
          </w:rPr>
          <w:tab/>
        </w:r>
        <w:r w:rsidRPr="00CE2D44">
          <w:rPr>
            <w:rStyle w:val="Hyperlink"/>
          </w:rPr>
          <w:t>Abbreviations</w:t>
        </w:r>
        <w:r>
          <w:rPr>
            <w:webHidden/>
          </w:rPr>
          <w:tab/>
        </w:r>
        <w:r>
          <w:rPr>
            <w:webHidden/>
          </w:rPr>
          <w:fldChar w:fldCharType="begin"/>
        </w:r>
        <w:r>
          <w:rPr>
            <w:webHidden/>
          </w:rPr>
          <w:instrText xml:space="preserve"> PAGEREF _Toc447625184 \h </w:instrText>
        </w:r>
        <w:r>
          <w:rPr>
            <w:webHidden/>
          </w:rPr>
        </w:r>
        <w:r>
          <w:rPr>
            <w:webHidden/>
          </w:rPr>
          <w:fldChar w:fldCharType="separate"/>
        </w:r>
        <w:r>
          <w:rPr>
            <w:webHidden/>
          </w:rPr>
          <w:t>3</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85" w:history="1">
        <w:r w:rsidRPr="00CE2D44">
          <w:rPr>
            <w:rStyle w:val="Hyperlink"/>
          </w:rPr>
          <w:t>1.2.5</w:t>
        </w:r>
        <w:r w:rsidRPr="00F3129B">
          <w:rPr>
            <w:rFonts w:ascii="Calibri" w:hAnsi="Calibri"/>
            <w:szCs w:val="22"/>
            <w:lang w:val="en-US"/>
          </w:rPr>
          <w:tab/>
        </w:r>
        <w:r w:rsidRPr="00CE2D44">
          <w:rPr>
            <w:rStyle w:val="Hyperlink"/>
          </w:rPr>
          <w:t>Terminology</w:t>
        </w:r>
        <w:r>
          <w:rPr>
            <w:webHidden/>
          </w:rPr>
          <w:tab/>
        </w:r>
        <w:r>
          <w:rPr>
            <w:webHidden/>
          </w:rPr>
          <w:fldChar w:fldCharType="begin"/>
        </w:r>
        <w:r>
          <w:rPr>
            <w:webHidden/>
          </w:rPr>
          <w:instrText xml:space="preserve"> PAGEREF _Toc447625185 \h </w:instrText>
        </w:r>
        <w:r>
          <w:rPr>
            <w:webHidden/>
          </w:rPr>
        </w:r>
        <w:r>
          <w:rPr>
            <w:webHidden/>
          </w:rPr>
          <w:fldChar w:fldCharType="separate"/>
        </w:r>
        <w:r>
          <w:rPr>
            <w:webHidden/>
          </w:rPr>
          <w:t>3</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86" w:history="1">
        <w:r w:rsidRPr="00CE2D44">
          <w:rPr>
            <w:rStyle w:val="Hyperlink"/>
          </w:rPr>
          <w:t>1.3</w:t>
        </w:r>
        <w:r w:rsidRPr="00F3129B">
          <w:rPr>
            <w:rFonts w:ascii="Calibri" w:hAnsi="Calibri"/>
            <w:szCs w:val="22"/>
            <w:lang w:val="en-US"/>
          </w:rPr>
          <w:tab/>
        </w:r>
        <w:r w:rsidRPr="00CE2D44">
          <w:rPr>
            <w:rStyle w:val="Hyperlink"/>
          </w:rPr>
          <w:t>System Requirements</w:t>
        </w:r>
        <w:r>
          <w:rPr>
            <w:webHidden/>
          </w:rPr>
          <w:tab/>
        </w:r>
        <w:r>
          <w:rPr>
            <w:webHidden/>
          </w:rPr>
          <w:fldChar w:fldCharType="begin"/>
        </w:r>
        <w:r>
          <w:rPr>
            <w:webHidden/>
          </w:rPr>
          <w:instrText xml:space="preserve"> PAGEREF _Toc447625186 \h </w:instrText>
        </w:r>
        <w:r>
          <w:rPr>
            <w:webHidden/>
          </w:rPr>
        </w:r>
        <w:r>
          <w:rPr>
            <w:webHidden/>
          </w:rPr>
          <w:fldChar w:fldCharType="separate"/>
        </w:r>
        <w:r>
          <w:rPr>
            <w:webHidden/>
          </w:rPr>
          <w:t>3</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87" w:history="1">
        <w:r w:rsidRPr="00CE2D44">
          <w:rPr>
            <w:rStyle w:val="Hyperlink"/>
          </w:rPr>
          <w:t>1.4</w:t>
        </w:r>
        <w:r w:rsidRPr="00F3129B">
          <w:rPr>
            <w:rFonts w:ascii="Calibri" w:hAnsi="Calibri"/>
            <w:szCs w:val="22"/>
            <w:lang w:val="en-US"/>
          </w:rPr>
          <w:tab/>
        </w:r>
        <w:r w:rsidRPr="00CE2D44">
          <w:rPr>
            <w:rStyle w:val="Hyperlink"/>
          </w:rPr>
          <w:t>Fundamental Concepts</w:t>
        </w:r>
        <w:r>
          <w:rPr>
            <w:webHidden/>
          </w:rPr>
          <w:tab/>
        </w:r>
        <w:r>
          <w:rPr>
            <w:webHidden/>
          </w:rPr>
          <w:fldChar w:fldCharType="begin"/>
        </w:r>
        <w:r>
          <w:rPr>
            <w:webHidden/>
          </w:rPr>
          <w:instrText xml:space="preserve"> PAGEREF _Toc447625187 \h </w:instrText>
        </w:r>
        <w:r>
          <w:rPr>
            <w:webHidden/>
          </w:rPr>
        </w:r>
        <w:r>
          <w:rPr>
            <w:webHidden/>
          </w:rPr>
          <w:fldChar w:fldCharType="separate"/>
        </w:r>
        <w:r>
          <w:rPr>
            <w:webHidden/>
          </w:rPr>
          <w:t>4</w:t>
        </w:r>
        <w:r>
          <w:rPr>
            <w:webHidden/>
          </w:rPr>
          <w:fldChar w:fldCharType="end"/>
        </w:r>
      </w:hyperlink>
    </w:p>
    <w:p w:rsidR="00FC2336" w:rsidRPr="00F3129B" w:rsidRDefault="00FC2336">
      <w:pPr>
        <w:pStyle w:val="TOC1"/>
        <w:tabs>
          <w:tab w:val="left" w:pos="3403"/>
        </w:tabs>
        <w:rPr>
          <w:rFonts w:ascii="Calibri" w:hAnsi="Calibri"/>
          <w:szCs w:val="22"/>
          <w:lang w:val="en-US"/>
        </w:rPr>
      </w:pPr>
      <w:hyperlink w:anchor="_Toc447625188" w:history="1">
        <w:r w:rsidRPr="00CE2D44">
          <w:rPr>
            <w:rStyle w:val="Hyperlink"/>
          </w:rPr>
          <w:t>2</w:t>
        </w:r>
        <w:r w:rsidRPr="00F3129B">
          <w:rPr>
            <w:rFonts w:ascii="Calibri" w:hAnsi="Calibri"/>
            <w:szCs w:val="22"/>
            <w:lang w:val="en-US"/>
          </w:rPr>
          <w:tab/>
        </w:r>
        <w:r w:rsidRPr="00CE2D44">
          <w:rPr>
            <w:rStyle w:val="Hyperlink"/>
          </w:rPr>
          <w:t>The Test Port</w:t>
        </w:r>
        <w:r>
          <w:rPr>
            <w:webHidden/>
          </w:rPr>
          <w:tab/>
        </w:r>
        <w:r>
          <w:rPr>
            <w:webHidden/>
          </w:rPr>
          <w:fldChar w:fldCharType="begin"/>
        </w:r>
        <w:r>
          <w:rPr>
            <w:webHidden/>
          </w:rPr>
          <w:instrText xml:space="preserve"> PAGEREF _Toc447625188 \h </w:instrText>
        </w:r>
        <w:r>
          <w:rPr>
            <w:webHidden/>
          </w:rPr>
        </w:r>
        <w:r>
          <w:rPr>
            <w:webHidden/>
          </w:rPr>
          <w:fldChar w:fldCharType="separate"/>
        </w:r>
        <w:r>
          <w:rPr>
            <w:webHidden/>
          </w:rPr>
          <w:t>5</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89" w:history="1">
        <w:r w:rsidRPr="00CE2D44">
          <w:rPr>
            <w:rStyle w:val="Hyperlink"/>
          </w:rPr>
          <w:t>2.1</w:t>
        </w:r>
        <w:r w:rsidRPr="00F3129B">
          <w:rPr>
            <w:rFonts w:ascii="Calibri" w:hAnsi="Calibri"/>
            <w:szCs w:val="22"/>
            <w:lang w:val="en-US"/>
          </w:rPr>
          <w:tab/>
        </w:r>
        <w:r w:rsidRPr="00CE2D44">
          <w:rPr>
            <w:rStyle w:val="Hyperlink"/>
          </w:rPr>
          <w:t>Overview</w:t>
        </w:r>
        <w:r>
          <w:rPr>
            <w:webHidden/>
          </w:rPr>
          <w:tab/>
        </w:r>
        <w:r>
          <w:rPr>
            <w:webHidden/>
          </w:rPr>
          <w:fldChar w:fldCharType="begin"/>
        </w:r>
        <w:r>
          <w:rPr>
            <w:webHidden/>
          </w:rPr>
          <w:instrText xml:space="preserve"> PAGEREF _Toc447625189 \h </w:instrText>
        </w:r>
        <w:r>
          <w:rPr>
            <w:webHidden/>
          </w:rPr>
        </w:r>
        <w:r>
          <w:rPr>
            <w:webHidden/>
          </w:rPr>
          <w:fldChar w:fldCharType="separate"/>
        </w:r>
        <w:r>
          <w:rPr>
            <w:webHidden/>
          </w:rPr>
          <w:t>5</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90" w:history="1">
        <w:r w:rsidRPr="00CE2D44">
          <w:rPr>
            <w:rStyle w:val="Hyperlink"/>
          </w:rPr>
          <w:t>2.2</w:t>
        </w:r>
        <w:r w:rsidRPr="00F3129B">
          <w:rPr>
            <w:rFonts w:ascii="Calibri" w:hAnsi="Calibri"/>
            <w:szCs w:val="22"/>
            <w:lang w:val="en-US"/>
          </w:rPr>
          <w:tab/>
        </w:r>
        <w:r w:rsidRPr="00CE2D44">
          <w:rPr>
            <w:rStyle w:val="Hyperlink"/>
          </w:rPr>
          <w:t>Installation</w:t>
        </w:r>
        <w:r>
          <w:rPr>
            <w:webHidden/>
          </w:rPr>
          <w:tab/>
        </w:r>
        <w:r>
          <w:rPr>
            <w:webHidden/>
          </w:rPr>
          <w:fldChar w:fldCharType="begin"/>
        </w:r>
        <w:r>
          <w:rPr>
            <w:webHidden/>
          </w:rPr>
          <w:instrText xml:space="preserve"> PAGEREF _Toc447625190 \h </w:instrText>
        </w:r>
        <w:r>
          <w:rPr>
            <w:webHidden/>
          </w:rPr>
        </w:r>
        <w:r>
          <w:rPr>
            <w:webHidden/>
          </w:rPr>
          <w:fldChar w:fldCharType="separate"/>
        </w:r>
        <w:r>
          <w:rPr>
            <w:webHidden/>
          </w:rPr>
          <w:t>6</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91" w:history="1">
        <w:r w:rsidRPr="00CE2D44">
          <w:rPr>
            <w:rStyle w:val="Hyperlink"/>
          </w:rPr>
          <w:t>2.3</w:t>
        </w:r>
        <w:r w:rsidRPr="00F3129B">
          <w:rPr>
            <w:rFonts w:ascii="Calibri" w:hAnsi="Calibri"/>
            <w:szCs w:val="22"/>
            <w:lang w:val="en-US"/>
          </w:rPr>
          <w:tab/>
        </w:r>
        <w:r w:rsidRPr="00CE2D44">
          <w:rPr>
            <w:rStyle w:val="Hyperlink"/>
          </w:rPr>
          <w:t>Configuration</w:t>
        </w:r>
        <w:r>
          <w:rPr>
            <w:webHidden/>
          </w:rPr>
          <w:tab/>
        </w:r>
        <w:r>
          <w:rPr>
            <w:webHidden/>
          </w:rPr>
          <w:fldChar w:fldCharType="begin"/>
        </w:r>
        <w:r>
          <w:rPr>
            <w:webHidden/>
          </w:rPr>
          <w:instrText xml:space="preserve"> PAGEREF _Toc447625191 \h </w:instrText>
        </w:r>
        <w:r>
          <w:rPr>
            <w:webHidden/>
          </w:rPr>
        </w:r>
        <w:r>
          <w:rPr>
            <w:webHidden/>
          </w:rPr>
          <w:fldChar w:fldCharType="separate"/>
        </w:r>
        <w:r>
          <w:rPr>
            <w:webHidden/>
          </w:rPr>
          <w:t>6</w:t>
        </w:r>
        <w:r>
          <w:rPr>
            <w:webHidden/>
          </w:rPr>
          <w:fldChar w:fldCharType="end"/>
        </w:r>
      </w:hyperlink>
    </w:p>
    <w:p w:rsidR="00FC2336" w:rsidRPr="00F3129B" w:rsidRDefault="00FC2336">
      <w:pPr>
        <w:pStyle w:val="TOC3"/>
        <w:tabs>
          <w:tab w:val="left" w:pos="3403"/>
        </w:tabs>
        <w:rPr>
          <w:rFonts w:ascii="Calibri" w:hAnsi="Calibri"/>
          <w:szCs w:val="22"/>
          <w:lang w:val="en-US"/>
        </w:rPr>
      </w:pPr>
      <w:hyperlink w:anchor="_Toc447625192" w:history="1">
        <w:r w:rsidRPr="00CE2D44">
          <w:rPr>
            <w:rStyle w:val="Hyperlink"/>
          </w:rPr>
          <w:t>2.3.1</w:t>
        </w:r>
        <w:r w:rsidRPr="00F3129B">
          <w:rPr>
            <w:rFonts w:ascii="Calibri" w:hAnsi="Calibri"/>
            <w:szCs w:val="22"/>
            <w:lang w:val="en-US"/>
          </w:rPr>
          <w:tab/>
        </w:r>
        <w:r w:rsidRPr="00CE2D44">
          <w:rPr>
            <w:rStyle w:val="Hyperlink"/>
          </w:rPr>
          <w:t>Telnet test port parameters in the test port configuration file</w:t>
        </w:r>
        <w:r>
          <w:rPr>
            <w:webHidden/>
          </w:rPr>
          <w:tab/>
        </w:r>
        <w:r>
          <w:rPr>
            <w:webHidden/>
          </w:rPr>
          <w:fldChar w:fldCharType="begin"/>
        </w:r>
        <w:r>
          <w:rPr>
            <w:webHidden/>
          </w:rPr>
          <w:instrText xml:space="preserve"> PAGEREF _Toc447625192 \h </w:instrText>
        </w:r>
        <w:r>
          <w:rPr>
            <w:webHidden/>
          </w:rPr>
        </w:r>
        <w:r>
          <w:rPr>
            <w:webHidden/>
          </w:rPr>
          <w:fldChar w:fldCharType="separate"/>
        </w:r>
        <w:r>
          <w:rPr>
            <w:webHidden/>
          </w:rPr>
          <w:t>6</w:t>
        </w:r>
        <w:r>
          <w:rPr>
            <w:webHidden/>
          </w:rPr>
          <w:fldChar w:fldCharType="end"/>
        </w:r>
      </w:hyperlink>
    </w:p>
    <w:p w:rsidR="00FC2336" w:rsidRPr="00F3129B" w:rsidRDefault="00FC2336">
      <w:pPr>
        <w:pStyle w:val="TOC1"/>
        <w:tabs>
          <w:tab w:val="left" w:pos="3403"/>
        </w:tabs>
        <w:rPr>
          <w:rFonts w:ascii="Calibri" w:hAnsi="Calibri"/>
          <w:szCs w:val="22"/>
          <w:lang w:val="en-US"/>
        </w:rPr>
      </w:pPr>
      <w:hyperlink w:anchor="_Toc447625193" w:history="1">
        <w:r w:rsidRPr="00CE2D44">
          <w:rPr>
            <w:rStyle w:val="Hyperlink"/>
          </w:rPr>
          <w:t>3</w:t>
        </w:r>
        <w:r w:rsidRPr="00F3129B">
          <w:rPr>
            <w:rFonts w:ascii="Calibri" w:hAnsi="Calibri"/>
            <w:szCs w:val="22"/>
            <w:lang w:val="en-US"/>
          </w:rPr>
          <w:tab/>
        </w:r>
        <w:r w:rsidRPr="00CE2D44">
          <w:rPr>
            <w:rStyle w:val="Hyperlink"/>
          </w:rPr>
          <w:t>Error messages</w:t>
        </w:r>
        <w:r>
          <w:rPr>
            <w:webHidden/>
          </w:rPr>
          <w:tab/>
        </w:r>
        <w:r>
          <w:rPr>
            <w:webHidden/>
          </w:rPr>
          <w:fldChar w:fldCharType="begin"/>
        </w:r>
        <w:r>
          <w:rPr>
            <w:webHidden/>
          </w:rPr>
          <w:instrText xml:space="preserve"> PAGEREF _Toc447625193 \h </w:instrText>
        </w:r>
        <w:r>
          <w:rPr>
            <w:webHidden/>
          </w:rPr>
        </w:r>
        <w:r>
          <w:rPr>
            <w:webHidden/>
          </w:rPr>
          <w:fldChar w:fldCharType="separate"/>
        </w:r>
        <w:r>
          <w:rPr>
            <w:webHidden/>
          </w:rPr>
          <w:t>12</w:t>
        </w:r>
        <w:r>
          <w:rPr>
            <w:webHidden/>
          </w:rPr>
          <w:fldChar w:fldCharType="end"/>
        </w:r>
      </w:hyperlink>
    </w:p>
    <w:p w:rsidR="00FC2336" w:rsidRPr="00F3129B" w:rsidRDefault="00FC2336">
      <w:pPr>
        <w:pStyle w:val="TOC1"/>
        <w:tabs>
          <w:tab w:val="left" w:pos="3403"/>
        </w:tabs>
        <w:rPr>
          <w:rFonts w:ascii="Calibri" w:hAnsi="Calibri"/>
          <w:szCs w:val="22"/>
          <w:lang w:val="en-US"/>
        </w:rPr>
      </w:pPr>
      <w:hyperlink w:anchor="_Toc447625194" w:history="1">
        <w:r w:rsidRPr="00CE2D44">
          <w:rPr>
            <w:rStyle w:val="Hyperlink"/>
          </w:rPr>
          <w:t>4</w:t>
        </w:r>
        <w:r w:rsidRPr="00F3129B">
          <w:rPr>
            <w:rFonts w:ascii="Calibri" w:hAnsi="Calibri"/>
            <w:szCs w:val="22"/>
            <w:lang w:val="en-US"/>
          </w:rPr>
          <w:tab/>
        </w:r>
        <w:r w:rsidRPr="00CE2D44">
          <w:rPr>
            <w:rStyle w:val="Hyperlink"/>
          </w:rPr>
          <w:t>Warning messages</w:t>
        </w:r>
        <w:r>
          <w:rPr>
            <w:webHidden/>
          </w:rPr>
          <w:tab/>
        </w:r>
        <w:r>
          <w:rPr>
            <w:webHidden/>
          </w:rPr>
          <w:fldChar w:fldCharType="begin"/>
        </w:r>
        <w:r>
          <w:rPr>
            <w:webHidden/>
          </w:rPr>
          <w:instrText xml:space="preserve"> PAGEREF _Toc447625194 \h </w:instrText>
        </w:r>
        <w:r>
          <w:rPr>
            <w:webHidden/>
          </w:rPr>
        </w:r>
        <w:r>
          <w:rPr>
            <w:webHidden/>
          </w:rPr>
          <w:fldChar w:fldCharType="separate"/>
        </w:r>
        <w:r>
          <w:rPr>
            <w:webHidden/>
          </w:rPr>
          <w:t>15</w:t>
        </w:r>
        <w:r>
          <w:rPr>
            <w:webHidden/>
          </w:rPr>
          <w:fldChar w:fldCharType="end"/>
        </w:r>
      </w:hyperlink>
    </w:p>
    <w:p w:rsidR="00FC2336" w:rsidRPr="00F3129B" w:rsidRDefault="00FC2336">
      <w:pPr>
        <w:pStyle w:val="TOC1"/>
        <w:tabs>
          <w:tab w:val="left" w:pos="3403"/>
        </w:tabs>
        <w:rPr>
          <w:rFonts w:ascii="Calibri" w:hAnsi="Calibri"/>
          <w:szCs w:val="22"/>
          <w:lang w:val="en-US"/>
        </w:rPr>
      </w:pPr>
      <w:hyperlink w:anchor="_Toc447625195" w:history="1">
        <w:r w:rsidRPr="00CE2D44">
          <w:rPr>
            <w:rStyle w:val="Hyperlink"/>
          </w:rPr>
          <w:t>5</w:t>
        </w:r>
        <w:r w:rsidRPr="00F3129B">
          <w:rPr>
            <w:rFonts w:ascii="Calibri" w:hAnsi="Calibri"/>
            <w:szCs w:val="22"/>
            <w:lang w:val="en-US"/>
          </w:rPr>
          <w:tab/>
        </w:r>
        <w:r w:rsidRPr="00CE2D44">
          <w:rPr>
            <w:rStyle w:val="Hyperlink"/>
          </w:rPr>
          <w:t>Examples</w:t>
        </w:r>
        <w:r>
          <w:rPr>
            <w:webHidden/>
          </w:rPr>
          <w:tab/>
        </w:r>
        <w:r>
          <w:rPr>
            <w:webHidden/>
          </w:rPr>
          <w:fldChar w:fldCharType="begin"/>
        </w:r>
        <w:r>
          <w:rPr>
            <w:webHidden/>
          </w:rPr>
          <w:instrText xml:space="preserve"> PAGEREF _Toc447625195 \h </w:instrText>
        </w:r>
        <w:r>
          <w:rPr>
            <w:webHidden/>
          </w:rPr>
        </w:r>
        <w:r>
          <w:rPr>
            <w:webHidden/>
          </w:rPr>
          <w:fldChar w:fldCharType="separate"/>
        </w:r>
        <w:r>
          <w:rPr>
            <w:webHidden/>
          </w:rPr>
          <w:t>15</w:t>
        </w:r>
        <w:r>
          <w:rPr>
            <w:webHidden/>
          </w:rPr>
          <w:fldChar w:fldCharType="end"/>
        </w:r>
      </w:hyperlink>
    </w:p>
    <w:p w:rsidR="00FC2336" w:rsidRPr="00F3129B" w:rsidRDefault="00FC2336">
      <w:pPr>
        <w:pStyle w:val="TOC2"/>
        <w:tabs>
          <w:tab w:val="left" w:pos="3403"/>
        </w:tabs>
        <w:rPr>
          <w:rFonts w:ascii="Calibri" w:hAnsi="Calibri"/>
          <w:szCs w:val="22"/>
          <w:lang w:val="en-US"/>
        </w:rPr>
      </w:pPr>
      <w:hyperlink w:anchor="_Toc447625196" w:history="1">
        <w:r w:rsidRPr="00CE2D44">
          <w:rPr>
            <w:rStyle w:val="Hyperlink"/>
          </w:rPr>
          <w:t>5.1</w:t>
        </w:r>
        <w:r w:rsidRPr="00F3129B">
          <w:rPr>
            <w:rFonts w:ascii="Calibri" w:hAnsi="Calibri"/>
            <w:szCs w:val="22"/>
            <w:lang w:val="en-US"/>
          </w:rPr>
          <w:tab/>
        </w:r>
        <w:r w:rsidRPr="00CE2D44">
          <w:rPr>
            <w:rStyle w:val="Hyperlink"/>
          </w:rPr>
          <w:t>Configuration file</w:t>
        </w:r>
        <w:r>
          <w:rPr>
            <w:webHidden/>
          </w:rPr>
          <w:tab/>
        </w:r>
        <w:r>
          <w:rPr>
            <w:webHidden/>
          </w:rPr>
          <w:fldChar w:fldCharType="begin"/>
        </w:r>
        <w:r>
          <w:rPr>
            <w:webHidden/>
          </w:rPr>
          <w:instrText xml:space="preserve"> PAGEREF _Toc447625196 \h </w:instrText>
        </w:r>
        <w:r>
          <w:rPr>
            <w:webHidden/>
          </w:rPr>
        </w:r>
        <w:r>
          <w:rPr>
            <w:webHidden/>
          </w:rPr>
          <w:fldChar w:fldCharType="separate"/>
        </w:r>
        <w:r>
          <w:rPr>
            <w:webHidden/>
          </w:rPr>
          <w:t>15</w:t>
        </w:r>
        <w:r>
          <w:rPr>
            <w:webHidden/>
          </w:rPr>
          <w:fldChar w:fldCharType="end"/>
        </w:r>
      </w:hyperlink>
    </w:p>
    <w:p w:rsidR="00F12994" w:rsidRDefault="00F12994">
      <w:pPr>
        <w:pStyle w:val="BodyText"/>
      </w:pPr>
      <w:r>
        <w:fldChar w:fldCharType="end"/>
      </w:r>
    </w:p>
    <w:p w:rsidR="00F12994" w:rsidRDefault="00F12994">
      <w:pPr>
        <w:pStyle w:val="Heading1"/>
      </w:pPr>
      <w:r>
        <w:br w:type="page"/>
      </w:r>
      <w:bookmarkStart w:id="2" w:name="_Toc290286826"/>
      <w:bookmarkStart w:id="3" w:name="_Toc447625178"/>
      <w:r>
        <w:lastRenderedPageBreak/>
        <w:t>Introduction</w:t>
      </w:r>
      <w:bookmarkEnd w:id="2"/>
      <w:bookmarkEnd w:id="3"/>
    </w:p>
    <w:p w:rsidR="00F12994" w:rsidRDefault="00F12994">
      <w:pPr>
        <w:pStyle w:val="Heading2"/>
      </w:pPr>
      <w:bookmarkStart w:id="4" w:name="_Toc33421106"/>
      <w:bookmarkStart w:id="5" w:name="_Toc33951061"/>
      <w:bookmarkStart w:id="6" w:name="_Toc35755724"/>
      <w:bookmarkStart w:id="7" w:name="_Toc50282214"/>
      <w:bookmarkStart w:id="8" w:name="_Toc50369873"/>
      <w:bookmarkStart w:id="9" w:name="_Toc50369925"/>
      <w:bookmarkStart w:id="10" w:name="_Toc50370432"/>
      <w:bookmarkStart w:id="11" w:name="_Toc54171477"/>
      <w:bookmarkStart w:id="12" w:name="_Toc290286827"/>
      <w:bookmarkStart w:id="13" w:name="_Toc447625179"/>
      <w:r>
        <w:t>Revision history</w:t>
      </w:r>
      <w:bookmarkEnd w:id="11"/>
      <w:bookmarkEnd w:id="12"/>
      <w:bookmarkEnd w:id="13"/>
    </w:p>
    <w:p w:rsidR="00F12994" w:rsidRDefault="00F12994">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779"/>
        <w:gridCol w:w="4059"/>
        <w:gridCol w:w="1403"/>
      </w:tblGrid>
      <w:tr w:rsidR="00F12994" w:rsidTr="00493A80">
        <w:tblPrEx>
          <w:tblCellMar>
            <w:top w:w="0" w:type="dxa"/>
            <w:bottom w:w="0" w:type="dxa"/>
          </w:tblCellMar>
        </w:tblPrEx>
        <w:tc>
          <w:tcPr>
            <w:tcW w:w="1464" w:type="dxa"/>
            <w:shd w:val="clear" w:color="auto" w:fill="B3B3B3"/>
          </w:tcPr>
          <w:p w:rsidR="00F12994" w:rsidRDefault="00F12994">
            <w:pPr>
              <w:jc w:val="center"/>
              <w:rPr>
                <w:snapToGrid w:val="0"/>
              </w:rPr>
            </w:pPr>
            <w:r>
              <w:rPr>
                <w:snapToGrid w:val="0"/>
              </w:rPr>
              <w:t>Date</w:t>
            </w:r>
          </w:p>
        </w:tc>
        <w:tc>
          <w:tcPr>
            <w:tcW w:w="779" w:type="dxa"/>
            <w:shd w:val="clear" w:color="auto" w:fill="B3B3B3"/>
          </w:tcPr>
          <w:p w:rsidR="00F12994" w:rsidRDefault="00F12994">
            <w:pPr>
              <w:jc w:val="center"/>
              <w:rPr>
                <w:snapToGrid w:val="0"/>
              </w:rPr>
            </w:pPr>
            <w:r>
              <w:rPr>
                <w:snapToGrid w:val="0"/>
              </w:rPr>
              <w:t>Rev</w:t>
            </w:r>
          </w:p>
        </w:tc>
        <w:tc>
          <w:tcPr>
            <w:tcW w:w="4059" w:type="dxa"/>
            <w:shd w:val="clear" w:color="auto" w:fill="B3B3B3"/>
          </w:tcPr>
          <w:p w:rsidR="00F12994" w:rsidRDefault="00F12994">
            <w:pPr>
              <w:jc w:val="center"/>
              <w:rPr>
                <w:snapToGrid w:val="0"/>
              </w:rPr>
            </w:pPr>
            <w:r>
              <w:rPr>
                <w:snapToGrid w:val="0"/>
              </w:rPr>
              <w:t>Characteristics</w:t>
            </w:r>
          </w:p>
        </w:tc>
        <w:tc>
          <w:tcPr>
            <w:tcW w:w="1403" w:type="dxa"/>
            <w:shd w:val="clear" w:color="auto" w:fill="B3B3B3"/>
          </w:tcPr>
          <w:p w:rsidR="00F12994" w:rsidRDefault="00F12994">
            <w:pPr>
              <w:jc w:val="center"/>
              <w:rPr>
                <w:snapToGrid w:val="0"/>
              </w:rPr>
            </w:pPr>
            <w:r>
              <w:rPr>
                <w:snapToGrid w:val="0"/>
              </w:rPr>
              <w:t>Prepared</w:t>
            </w:r>
          </w:p>
        </w:tc>
      </w:tr>
      <w:tr w:rsidR="00F12994" w:rsidTr="00493A80">
        <w:tblPrEx>
          <w:tblCellMar>
            <w:top w:w="0" w:type="dxa"/>
            <w:bottom w:w="0" w:type="dxa"/>
          </w:tblCellMar>
        </w:tblPrEx>
        <w:tc>
          <w:tcPr>
            <w:tcW w:w="1464" w:type="dxa"/>
          </w:tcPr>
          <w:p w:rsidR="00F12994" w:rsidRDefault="00F12994">
            <w:pPr>
              <w:pStyle w:val="Header"/>
              <w:tabs>
                <w:tab w:val="clear" w:pos="4320"/>
                <w:tab w:val="clear" w:pos="8640"/>
              </w:tabs>
              <w:rPr>
                <w:noProof w:val="0"/>
                <w:snapToGrid w:val="0"/>
              </w:rPr>
            </w:pPr>
            <w:r>
              <w:rPr>
                <w:noProof w:val="0"/>
                <w:snapToGrid w:val="0"/>
              </w:rPr>
              <w:t>2004-09-02</w:t>
            </w:r>
          </w:p>
        </w:tc>
        <w:tc>
          <w:tcPr>
            <w:tcW w:w="779" w:type="dxa"/>
          </w:tcPr>
          <w:p w:rsidR="00F12994" w:rsidRDefault="00F12994">
            <w:pPr>
              <w:rPr>
                <w:snapToGrid w:val="0"/>
              </w:rPr>
            </w:pPr>
            <w:r>
              <w:rPr>
                <w:snapToGrid w:val="0"/>
              </w:rPr>
              <w:t>PA1</w:t>
            </w:r>
          </w:p>
        </w:tc>
        <w:tc>
          <w:tcPr>
            <w:tcW w:w="4059" w:type="dxa"/>
          </w:tcPr>
          <w:p w:rsidR="00F12994" w:rsidRDefault="00F12994">
            <w:pPr>
              <w:rPr>
                <w:snapToGrid w:val="0"/>
              </w:rPr>
            </w:pPr>
            <w:r>
              <w:rPr>
                <w:snapToGrid w:val="0"/>
              </w:rPr>
              <w:t>First draft version</w:t>
            </w:r>
          </w:p>
        </w:tc>
        <w:tc>
          <w:tcPr>
            <w:tcW w:w="1403" w:type="dxa"/>
          </w:tcPr>
          <w:p w:rsidR="00F12994" w:rsidRDefault="00F12994">
            <w:pPr>
              <w:pStyle w:val="Header"/>
              <w:tabs>
                <w:tab w:val="clear" w:pos="4320"/>
                <w:tab w:val="clear" w:pos="8640"/>
              </w:tabs>
              <w:rPr>
                <w:noProof w:val="0"/>
                <w:snapToGrid w:val="0"/>
              </w:rPr>
            </w:pPr>
            <w:r>
              <w:rPr>
                <w:noProof w:val="0"/>
                <w:snapToGrid w:val="0"/>
              </w:rPr>
              <w:t>EGBOTAT</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2004-10-21</w:t>
            </w:r>
          </w:p>
        </w:tc>
        <w:tc>
          <w:tcPr>
            <w:tcW w:w="779" w:type="dxa"/>
          </w:tcPr>
          <w:p w:rsidR="00F12994" w:rsidRDefault="00F12994">
            <w:pPr>
              <w:rPr>
                <w:snapToGrid w:val="0"/>
              </w:rPr>
            </w:pPr>
            <w:r>
              <w:rPr>
                <w:snapToGrid w:val="0"/>
              </w:rPr>
              <w:t>A</w:t>
            </w:r>
          </w:p>
        </w:tc>
        <w:tc>
          <w:tcPr>
            <w:tcW w:w="4059" w:type="dxa"/>
          </w:tcPr>
          <w:p w:rsidR="00F12994" w:rsidRDefault="00F12994">
            <w:pPr>
              <w:rPr>
                <w:snapToGrid w:val="0"/>
              </w:rPr>
            </w:pPr>
            <w:r>
              <w:rPr>
                <w:snapToGrid w:val="0"/>
              </w:rPr>
              <w:t>Final version after review</w:t>
            </w:r>
          </w:p>
        </w:tc>
        <w:tc>
          <w:tcPr>
            <w:tcW w:w="1403" w:type="dxa"/>
          </w:tcPr>
          <w:p w:rsidR="00F12994" w:rsidRDefault="00F12994">
            <w:pPr>
              <w:rPr>
                <w:snapToGrid w:val="0"/>
              </w:rPr>
            </w:pPr>
            <w:r>
              <w:rPr>
                <w:snapToGrid w:val="0"/>
              </w:rPr>
              <w:t>EGBOTAT</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2005-01-11</w:t>
            </w:r>
          </w:p>
        </w:tc>
        <w:tc>
          <w:tcPr>
            <w:tcW w:w="779" w:type="dxa"/>
          </w:tcPr>
          <w:p w:rsidR="00F12994" w:rsidRDefault="00F12994">
            <w:pPr>
              <w:rPr>
                <w:snapToGrid w:val="0"/>
              </w:rPr>
            </w:pPr>
            <w:r>
              <w:rPr>
                <w:snapToGrid w:val="0"/>
              </w:rPr>
              <w:t>PB1</w:t>
            </w:r>
          </w:p>
        </w:tc>
        <w:tc>
          <w:tcPr>
            <w:tcW w:w="4059" w:type="dxa"/>
          </w:tcPr>
          <w:p w:rsidR="00F12994" w:rsidRDefault="00F12994">
            <w:pPr>
              <w:rPr>
                <w:snapToGrid w:val="0"/>
              </w:rPr>
            </w:pPr>
            <w:r>
              <w:rPr>
                <w:snapToGrid w:val="0"/>
              </w:rPr>
              <w:t>Improvements</w:t>
            </w:r>
          </w:p>
        </w:tc>
        <w:tc>
          <w:tcPr>
            <w:tcW w:w="1403" w:type="dxa"/>
          </w:tcPr>
          <w:p w:rsidR="00F12994" w:rsidRDefault="00F12994">
            <w:pPr>
              <w:rPr>
                <w:snapToGrid w:val="0"/>
              </w:rPr>
            </w:pPr>
            <w:r>
              <w:rPr>
                <w:snapToGrid w:val="0"/>
              </w:rPr>
              <w:t>ETHACI</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2005-02-22</w:t>
            </w:r>
          </w:p>
        </w:tc>
        <w:tc>
          <w:tcPr>
            <w:tcW w:w="779" w:type="dxa"/>
          </w:tcPr>
          <w:p w:rsidR="00F12994" w:rsidRDefault="00F12994">
            <w:pPr>
              <w:rPr>
                <w:snapToGrid w:val="0"/>
              </w:rPr>
            </w:pPr>
            <w:r>
              <w:rPr>
                <w:snapToGrid w:val="0"/>
              </w:rPr>
              <w:t>PB2</w:t>
            </w:r>
          </w:p>
        </w:tc>
        <w:tc>
          <w:tcPr>
            <w:tcW w:w="4059" w:type="dxa"/>
          </w:tcPr>
          <w:p w:rsidR="00F12994" w:rsidRDefault="00F12994">
            <w:pPr>
              <w:rPr>
                <w:snapToGrid w:val="0"/>
              </w:rPr>
            </w:pPr>
            <w:r>
              <w:rPr>
                <w:snapToGrid w:val="0"/>
              </w:rPr>
              <w:t>Added new cfg file parameters</w:t>
            </w:r>
          </w:p>
        </w:tc>
        <w:tc>
          <w:tcPr>
            <w:tcW w:w="1403" w:type="dxa"/>
          </w:tcPr>
          <w:p w:rsidR="00F12994" w:rsidRDefault="00F12994">
            <w:pPr>
              <w:rPr>
                <w:snapToGrid w:val="0"/>
              </w:rPr>
            </w:pPr>
            <w:r>
              <w:rPr>
                <w:snapToGrid w:val="0"/>
              </w:rPr>
              <w:t>ETHACI</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2005-03-03</w:t>
            </w:r>
          </w:p>
        </w:tc>
        <w:tc>
          <w:tcPr>
            <w:tcW w:w="779" w:type="dxa"/>
          </w:tcPr>
          <w:p w:rsidR="00F12994" w:rsidRDefault="00F12994">
            <w:pPr>
              <w:rPr>
                <w:snapToGrid w:val="0"/>
              </w:rPr>
            </w:pPr>
            <w:r>
              <w:rPr>
                <w:snapToGrid w:val="0"/>
              </w:rPr>
              <w:t>B</w:t>
            </w:r>
          </w:p>
        </w:tc>
        <w:tc>
          <w:tcPr>
            <w:tcW w:w="4059" w:type="dxa"/>
          </w:tcPr>
          <w:p w:rsidR="00F12994" w:rsidRDefault="00F12994">
            <w:pPr>
              <w:rPr>
                <w:snapToGrid w:val="0"/>
              </w:rPr>
            </w:pPr>
            <w:r>
              <w:rPr>
                <w:snapToGrid w:val="0"/>
              </w:rPr>
              <w:t>Final version after review</w:t>
            </w:r>
          </w:p>
        </w:tc>
        <w:tc>
          <w:tcPr>
            <w:tcW w:w="1403" w:type="dxa"/>
          </w:tcPr>
          <w:p w:rsidR="00F12994" w:rsidRDefault="00F12994">
            <w:pPr>
              <w:rPr>
                <w:snapToGrid w:val="0"/>
              </w:rPr>
            </w:pPr>
            <w:r>
              <w:rPr>
                <w:snapToGrid w:val="0"/>
              </w:rPr>
              <w:t>ETHACI</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2005-05-20</w:t>
            </w:r>
          </w:p>
        </w:tc>
        <w:tc>
          <w:tcPr>
            <w:tcW w:w="779" w:type="dxa"/>
          </w:tcPr>
          <w:p w:rsidR="00F12994" w:rsidRDefault="00F12994">
            <w:pPr>
              <w:rPr>
                <w:snapToGrid w:val="0"/>
              </w:rPr>
            </w:pPr>
            <w:r>
              <w:rPr>
                <w:snapToGrid w:val="0"/>
              </w:rPr>
              <w:t>PC1</w:t>
            </w:r>
          </w:p>
        </w:tc>
        <w:tc>
          <w:tcPr>
            <w:tcW w:w="4059" w:type="dxa"/>
          </w:tcPr>
          <w:p w:rsidR="00F12994" w:rsidRDefault="00F12994">
            <w:pPr>
              <w:rPr>
                <w:snapToGrid w:val="0"/>
              </w:rPr>
            </w:pPr>
            <w:r>
              <w:rPr>
                <w:snapToGrid w:val="0"/>
              </w:rPr>
              <w:t>New parameters, options support</w:t>
            </w:r>
          </w:p>
        </w:tc>
        <w:tc>
          <w:tcPr>
            <w:tcW w:w="1403" w:type="dxa"/>
          </w:tcPr>
          <w:p w:rsidR="00F12994" w:rsidRDefault="00F12994">
            <w:pPr>
              <w:rPr>
                <w:snapToGrid w:val="0"/>
              </w:rPr>
            </w:pPr>
            <w:r>
              <w:rPr>
                <w:snapToGrid w:val="0"/>
              </w:rPr>
              <w:t>EGBOTAT</w:t>
            </w:r>
          </w:p>
        </w:tc>
      </w:tr>
      <w:tr w:rsidR="00F12994" w:rsidTr="00493A80">
        <w:tblPrEx>
          <w:tblCellMar>
            <w:top w:w="0" w:type="dxa"/>
            <w:bottom w:w="0" w:type="dxa"/>
          </w:tblCellMar>
        </w:tblPrEx>
        <w:tc>
          <w:tcPr>
            <w:tcW w:w="1464" w:type="dxa"/>
          </w:tcPr>
          <w:p w:rsidR="00F12994" w:rsidRDefault="00F12994">
            <w:pPr>
              <w:rPr>
                <w:snapToGrid w:val="0"/>
              </w:rPr>
            </w:pPr>
            <w:r>
              <w:rPr>
                <w:snapToGrid w:val="0"/>
              </w:rPr>
              <w:t>2005-05-23</w:t>
            </w:r>
          </w:p>
        </w:tc>
        <w:tc>
          <w:tcPr>
            <w:tcW w:w="779" w:type="dxa"/>
          </w:tcPr>
          <w:p w:rsidR="00F12994" w:rsidRDefault="00F12994">
            <w:pPr>
              <w:rPr>
                <w:snapToGrid w:val="0"/>
              </w:rPr>
            </w:pPr>
            <w:r>
              <w:rPr>
                <w:snapToGrid w:val="0"/>
              </w:rPr>
              <w:t>C</w:t>
            </w:r>
          </w:p>
        </w:tc>
        <w:tc>
          <w:tcPr>
            <w:tcW w:w="4059" w:type="dxa"/>
          </w:tcPr>
          <w:p w:rsidR="00F12994" w:rsidRDefault="00F12994">
            <w:pPr>
              <w:rPr>
                <w:snapToGrid w:val="0"/>
              </w:rPr>
            </w:pPr>
            <w:r>
              <w:rPr>
                <w:snapToGrid w:val="0"/>
              </w:rPr>
              <w:t>Final version after review</w:t>
            </w:r>
          </w:p>
        </w:tc>
        <w:tc>
          <w:tcPr>
            <w:tcW w:w="1403" w:type="dxa"/>
          </w:tcPr>
          <w:p w:rsidR="00F12994" w:rsidRDefault="00F12994">
            <w:pPr>
              <w:rPr>
                <w:snapToGrid w:val="0"/>
              </w:rPr>
            </w:pPr>
            <w:r>
              <w:rPr>
                <w:snapToGrid w:val="0"/>
              </w:rPr>
              <w:t>EGBOTAT</w:t>
            </w:r>
          </w:p>
        </w:tc>
      </w:tr>
      <w:tr w:rsidR="00F12994"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2005-09-26</w:t>
            </w:r>
          </w:p>
        </w:tc>
        <w:tc>
          <w:tcPr>
            <w:tcW w:w="77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PD1</w:t>
            </w:r>
          </w:p>
        </w:tc>
        <w:tc>
          <w:tcPr>
            <w:tcW w:w="405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Changes to support server mode operation</w:t>
            </w:r>
          </w:p>
        </w:tc>
        <w:tc>
          <w:tcPr>
            <w:tcW w:w="1403"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EGERGFT</w:t>
            </w:r>
          </w:p>
        </w:tc>
      </w:tr>
      <w:tr w:rsidR="00F12994"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2006-01-23</w:t>
            </w:r>
          </w:p>
        </w:tc>
        <w:tc>
          <w:tcPr>
            <w:tcW w:w="77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PD2</w:t>
            </w:r>
          </w:p>
        </w:tc>
        <w:tc>
          <w:tcPr>
            <w:tcW w:w="405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Final version after review</w:t>
            </w:r>
          </w:p>
        </w:tc>
        <w:tc>
          <w:tcPr>
            <w:tcW w:w="1403"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EGERGFT</w:t>
            </w:r>
          </w:p>
        </w:tc>
      </w:tr>
      <w:tr w:rsidR="00F12994"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2006-02-08</w:t>
            </w:r>
          </w:p>
        </w:tc>
        <w:tc>
          <w:tcPr>
            <w:tcW w:w="77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PD3</w:t>
            </w:r>
          </w:p>
        </w:tc>
        <w:tc>
          <w:tcPr>
            <w:tcW w:w="405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Change mandatory parameter to optional (MTTSM00009323)</w:t>
            </w:r>
          </w:p>
        </w:tc>
        <w:tc>
          <w:tcPr>
            <w:tcW w:w="1403"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EGERGFT</w:t>
            </w:r>
          </w:p>
        </w:tc>
      </w:tr>
      <w:tr w:rsidR="00F12994"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2006-04-10</w:t>
            </w:r>
          </w:p>
        </w:tc>
        <w:tc>
          <w:tcPr>
            <w:tcW w:w="77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D</w:t>
            </w:r>
          </w:p>
        </w:tc>
        <w:tc>
          <w:tcPr>
            <w:tcW w:w="4059"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Final version after review</w:t>
            </w:r>
          </w:p>
        </w:tc>
        <w:tc>
          <w:tcPr>
            <w:tcW w:w="1403" w:type="dxa"/>
            <w:tcBorders>
              <w:top w:val="single" w:sz="4" w:space="0" w:color="auto"/>
              <w:left w:val="single" w:sz="4" w:space="0" w:color="auto"/>
              <w:bottom w:val="single" w:sz="4" w:space="0" w:color="auto"/>
              <w:right w:val="single" w:sz="4" w:space="0" w:color="auto"/>
            </w:tcBorders>
          </w:tcPr>
          <w:p w:rsidR="00F12994" w:rsidRDefault="00F12994">
            <w:pPr>
              <w:rPr>
                <w:snapToGrid w:val="0"/>
              </w:rPr>
            </w:pPr>
            <w:r>
              <w:rPr>
                <w:snapToGrid w:val="0"/>
              </w:rPr>
              <w:t>EGERGFT</w:t>
            </w:r>
          </w:p>
        </w:tc>
      </w:tr>
      <w:tr w:rsidR="00DD2F30"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DD2F30" w:rsidRDefault="00DD2F30" w:rsidP="004F0AA3">
            <w:pPr>
              <w:rPr>
                <w:snapToGrid w:val="0"/>
              </w:rPr>
            </w:pPr>
            <w:r>
              <w:rPr>
                <w:snapToGrid w:val="0"/>
              </w:rPr>
              <w:t>2007-01-16</w:t>
            </w:r>
          </w:p>
        </w:tc>
        <w:tc>
          <w:tcPr>
            <w:tcW w:w="779" w:type="dxa"/>
            <w:tcBorders>
              <w:top w:val="single" w:sz="4" w:space="0" w:color="auto"/>
              <w:left w:val="single" w:sz="4" w:space="0" w:color="auto"/>
              <w:bottom w:val="single" w:sz="4" w:space="0" w:color="auto"/>
              <w:right w:val="single" w:sz="4" w:space="0" w:color="auto"/>
            </w:tcBorders>
          </w:tcPr>
          <w:p w:rsidR="00DD2F30" w:rsidRDefault="00DD2F30">
            <w:pPr>
              <w:rPr>
                <w:snapToGrid w:val="0"/>
              </w:rPr>
            </w:pPr>
            <w:r>
              <w:rPr>
                <w:snapToGrid w:val="0"/>
              </w:rPr>
              <w:t>PE1</w:t>
            </w:r>
          </w:p>
        </w:tc>
        <w:tc>
          <w:tcPr>
            <w:tcW w:w="4059" w:type="dxa"/>
            <w:tcBorders>
              <w:top w:val="single" w:sz="4" w:space="0" w:color="auto"/>
              <w:left w:val="single" w:sz="4" w:space="0" w:color="auto"/>
              <w:bottom w:val="single" w:sz="4" w:space="0" w:color="auto"/>
              <w:right w:val="single" w:sz="4" w:space="0" w:color="auto"/>
            </w:tcBorders>
          </w:tcPr>
          <w:p w:rsidR="00DD2F30" w:rsidRDefault="00DD2F30">
            <w:pPr>
              <w:rPr>
                <w:snapToGrid w:val="0"/>
              </w:rPr>
            </w:pPr>
            <w:r>
              <w:rPr>
                <w:snapToGrid w:val="0"/>
              </w:rPr>
              <w:t xml:space="preserve">Change server login prompts to </w:t>
            </w:r>
            <w:smartTag w:uri="urn:schemas-microsoft-com:office:smarttags" w:element="place">
              <w:smartTag w:uri="urn:schemas-microsoft-com:office:smarttags" w:element="PlaceName">
                <w:r>
                  <w:rPr>
                    <w:snapToGrid w:val="0"/>
                  </w:rPr>
                  <w:t>Test</w:t>
                </w:r>
              </w:smartTag>
              <w:r>
                <w:rPr>
                  <w:snapToGrid w:val="0"/>
                </w:rPr>
                <w:t xml:space="preserve"> </w:t>
              </w:r>
              <w:smartTag w:uri="urn:schemas-microsoft-com:office:smarttags" w:element="PlaceType">
                <w:r>
                  <w:rPr>
                    <w:snapToGrid w:val="0"/>
                  </w:rPr>
                  <w:t>Port</w:t>
                </w:r>
              </w:smartTag>
            </w:smartTag>
            <w:r>
              <w:rPr>
                <w:snapToGrid w:val="0"/>
              </w:rPr>
              <w:t xml:space="preserve"> parameters (MTTSM00009850)</w:t>
            </w:r>
          </w:p>
        </w:tc>
        <w:tc>
          <w:tcPr>
            <w:tcW w:w="1403" w:type="dxa"/>
            <w:tcBorders>
              <w:top w:val="single" w:sz="4" w:space="0" w:color="auto"/>
              <w:left w:val="single" w:sz="4" w:space="0" w:color="auto"/>
              <w:bottom w:val="single" w:sz="4" w:space="0" w:color="auto"/>
              <w:right w:val="single" w:sz="4" w:space="0" w:color="auto"/>
            </w:tcBorders>
          </w:tcPr>
          <w:p w:rsidR="00DD2F30" w:rsidRDefault="00DD2F30">
            <w:pPr>
              <w:rPr>
                <w:snapToGrid w:val="0"/>
              </w:rPr>
            </w:pPr>
            <w:r>
              <w:rPr>
                <w:snapToGrid w:val="0"/>
              </w:rPr>
              <w:t>EGERGFT</w:t>
            </w:r>
          </w:p>
        </w:tc>
      </w:tr>
      <w:tr w:rsidR="00B932F3" w:rsidTr="00493A80">
        <w:tblPrEx>
          <w:tblCellMar>
            <w:top w:w="0" w:type="dxa"/>
            <w:bottom w:w="0" w:type="dxa"/>
          </w:tblCellMar>
        </w:tblPrEx>
        <w:tc>
          <w:tcPr>
            <w:tcW w:w="1464" w:type="dxa"/>
          </w:tcPr>
          <w:p w:rsidR="00B932F3" w:rsidRDefault="00B932F3" w:rsidP="00B0589D">
            <w:pPr>
              <w:rPr>
                <w:snapToGrid w:val="0"/>
              </w:rPr>
            </w:pPr>
            <w:r>
              <w:rPr>
                <w:snapToGrid w:val="0"/>
              </w:rPr>
              <w:t>2007-01-25</w:t>
            </w:r>
          </w:p>
        </w:tc>
        <w:tc>
          <w:tcPr>
            <w:tcW w:w="779" w:type="dxa"/>
          </w:tcPr>
          <w:p w:rsidR="00B932F3" w:rsidRDefault="00B932F3" w:rsidP="00B0589D">
            <w:pPr>
              <w:rPr>
                <w:snapToGrid w:val="0"/>
              </w:rPr>
            </w:pPr>
            <w:r>
              <w:rPr>
                <w:snapToGrid w:val="0"/>
              </w:rPr>
              <w:t>P</w:t>
            </w:r>
            <w:r w:rsidR="002B1A7E">
              <w:rPr>
                <w:snapToGrid w:val="0"/>
              </w:rPr>
              <w:t>F</w:t>
            </w:r>
            <w:r>
              <w:rPr>
                <w:snapToGrid w:val="0"/>
              </w:rPr>
              <w:t>1</w:t>
            </w:r>
          </w:p>
        </w:tc>
        <w:tc>
          <w:tcPr>
            <w:tcW w:w="4059" w:type="dxa"/>
          </w:tcPr>
          <w:p w:rsidR="00B932F3" w:rsidRDefault="00B932F3" w:rsidP="00B0589D">
            <w:pPr>
              <w:rPr>
                <w:snapToGrid w:val="0"/>
              </w:rPr>
            </w:pPr>
            <w:r>
              <w:rPr>
                <w:snapToGrid w:val="0"/>
              </w:rPr>
              <w:t>Updated for TITAN R7</w:t>
            </w:r>
          </w:p>
        </w:tc>
        <w:tc>
          <w:tcPr>
            <w:tcW w:w="1403" w:type="dxa"/>
          </w:tcPr>
          <w:p w:rsidR="00B932F3" w:rsidRDefault="00B932F3" w:rsidP="00B0589D">
            <w:pPr>
              <w:rPr>
                <w:snapToGrid w:val="0"/>
              </w:rPr>
            </w:pPr>
            <w:r>
              <w:rPr>
                <w:snapToGrid w:val="0"/>
              </w:rPr>
              <w:t>ETHGASZ</w:t>
            </w:r>
          </w:p>
        </w:tc>
      </w:tr>
      <w:tr w:rsidR="00B932F3"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B932F3" w:rsidRDefault="00EF5D6E">
            <w:pPr>
              <w:rPr>
                <w:snapToGrid w:val="0"/>
              </w:rPr>
            </w:pPr>
            <w:r>
              <w:rPr>
                <w:snapToGrid w:val="0"/>
              </w:rPr>
              <w:t>2009-1</w:t>
            </w:r>
            <w:r w:rsidR="00CB455C">
              <w:rPr>
                <w:snapToGrid w:val="0"/>
              </w:rPr>
              <w:t>2</w:t>
            </w:r>
            <w:r>
              <w:rPr>
                <w:snapToGrid w:val="0"/>
              </w:rPr>
              <w:t>-</w:t>
            </w:r>
            <w:r w:rsidR="00CB455C">
              <w:rPr>
                <w:snapToGrid w:val="0"/>
              </w:rPr>
              <w:t>08</w:t>
            </w:r>
          </w:p>
        </w:tc>
        <w:tc>
          <w:tcPr>
            <w:tcW w:w="779" w:type="dxa"/>
            <w:tcBorders>
              <w:top w:val="single" w:sz="4" w:space="0" w:color="auto"/>
              <w:left w:val="single" w:sz="4" w:space="0" w:color="auto"/>
              <w:bottom w:val="single" w:sz="4" w:space="0" w:color="auto"/>
              <w:right w:val="single" w:sz="4" w:space="0" w:color="auto"/>
            </w:tcBorders>
          </w:tcPr>
          <w:p w:rsidR="00B932F3" w:rsidRDefault="00DD2F30">
            <w:pPr>
              <w:rPr>
                <w:snapToGrid w:val="0"/>
              </w:rPr>
            </w:pPr>
            <w:r>
              <w:rPr>
                <w:snapToGrid w:val="0"/>
              </w:rPr>
              <w:t>PG1</w:t>
            </w:r>
          </w:p>
        </w:tc>
        <w:tc>
          <w:tcPr>
            <w:tcW w:w="4059" w:type="dxa"/>
            <w:tcBorders>
              <w:top w:val="single" w:sz="4" w:space="0" w:color="auto"/>
              <w:left w:val="single" w:sz="4" w:space="0" w:color="auto"/>
              <w:bottom w:val="single" w:sz="4" w:space="0" w:color="auto"/>
              <w:right w:val="single" w:sz="4" w:space="0" w:color="auto"/>
            </w:tcBorders>
          </w:tcPr>
          <w:p w:rsidR="00B932F3" w:rsidRDefault="007B4C57">
            <w:pPr>
              <w:rPr>
                <w:snapToGrid w:val="0"/>
              </w:rPr>
            </w:pPr>
            <w:r>
              <w:rPr>
                <w:snapToGrid w:val="0"/>
              </w:rPr>
              <w:t>Extending mapping result handling, detection of client disconnection, failsafe sending, filtering client linefeeds and attaching server prompts</w:t>
            </w:r>
          </w:p>
        </w:tc>
        <w:tc>
          <w:tcPr>
            <w:tcW w:w="1403" w:type="dxa"/>
            <w:tcBorders>
              <w:top w:val="single" w:sz="4" w:space="0" w:color="auto"/>
              <w:left w:val="single" w:sz="4" w:space="0" w:color="auto"/>
              <w:bottom w:val="single" w:sz="4" w:space="0" w:color="auto"/>
              <w:right w:val="single" w:sz="4" w:space="0" w:color="auto"/>
            </w:tcBorders>
          </w:tcPr>
          <w:p w:rsidR="00B932F3" w:rsidRDefault="00F80D09">
            <w:pPr>
              <w:rPr>
                <w:snapToGrid w:val="0"/>
              </w:rPr>
            </w:pPr>
            <w:r>
              <w:rPr>
                <w:snapToGrid w:val="0"/>
              </w:rPr>
              <w:t>ETIBBEN</w:t>
            </w:r>
          </w:p>
        </w:tc>
      </w:tr>
      <w:tr w:rsidR="00DE7CC2"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DE7CC2" w:rsidRDefault="00DE7CC2">
            <w:pPr>
              <w:rPr>
                <w:snapToGrid w:val="0"/>
              </w:rPr>
            </w:pPr>
            <w:r>
              <w:rPr>
                <w:snapToGrid w:val="0"/>
              </w:rPr>
              <w:t>2011-01-24</w:t>
            </w:r>
          </w:p>
        </w:tc>
        <w:tc>
          <w:tcPr>
            <w:tcW w:w="779" w:type="dxa"/>
            <w:tcBorders>
              <w:top w:val="single" w:sz="4" w:space="0" w:color="auto"/>
              <w:left w:val="single" w:sz="4" w:space="0" w:color="auto"/>
              <w:bottom w:val="single" w:sz="4" w:space="0" w:color="auto"/>
              <w:right w:val="single" w:sz="4" w:space="0" w:color="auto"/>
            </w:tcBorders>
          </w:tcPr>
          <w:p w:rsidR="00DE7CC2" w:rsidRDefault="00DE7CC2">
            <w:pPr>
              <w:rPr>
                <w:snapToGrid w:val="0"/>
              </w:rPr>
            </w:pPr>
            <w:r>
              <w:rPr>
                <w:snapToGrid w:val="0"/>
              </w:rPr>
              <w:t>PH1</w:t>
            </w:r>
          </w:p>
        </w:tc>
        <w:tc>
          <w:tcPr>
            <w:tcW w:w="4059" w:type="dxa"/>
            <w:tcBorders>
              <w:top w:val="single" w:sz="4" w:space="0" w:color="auto"/>
              <w:left w:val="single" w:sz="4" w:space="0" w:color="auto"/>
              <w:bottom w:val="single" w:sz="4" w:space="0" w:color="auto"/>
              <w:right w:val="single" w:sz="4" w:space="0" w:color="auto"/>
            </w:tcBorders>
          </w:tcPr>
          <w:p w:rsidR="00DE7CC2" w:rsidRDefault="00DE7CC2">
            <w:pPr>
              <w:rPr>
                <w:snapToGrid w:val="0"/>
              </w:rPr>
            </w:pPr>
            <w:r>
              <w:rPr>
                <w:snapToGrid w:val="0"/>
              </w:rPr>
              <w:t>Updated to use the new API</w:t>
            </w:r>
          </w:p>
        </w:tc>
        <w:tc>
          <w:tcPr>
            <w:tcW w:w="1403" w:type="dxa"/>
            <w:tcBorders>
              <w:top w:val="single" w:sz="4" w:space="0" w:color="auto"/>
              <w:left w:val="single" w:sz="4" w:space="0" w:color="auto"/>
              <w:bottom w:val="single" w:sz="4" w:space="0" w:color="auto"/>
              <w:right w:val="single" w:sz="4" w:space="0" w:color="auto"/>
            </w:tcBorders>
          </w:tcPr>
          <w:p w:rsidR="00DE7CC2" w:rsidRDefault="00DE7CC2">
            <w:pPr>
              <w:rPr>
                <w:snapToGrid w:val="0"/>
              </w:rPr>
            </w:pPr>
            <w:r>
              <w:rPr>
                <w:snapToGrid w:val="0"/>
              </w:rPr>
              <w:t>ETHGASZ</w:t>
            </w:r>
          </w:p>
        </w:tc>
      </w:tr>
      <w:tr w:rsidR="00CD5563" w:rsidTr="00493A80">
        <w:tblPrEx>
          <w:tblCellMar>
            <w:top w:w="0" w:type="dxa"/>
            <w:bottom w:w="0" w:type="dxa"/>
          </w:tblCellMar>
        </w:tblPrEx>
        <w:trPr>
          <w:ins w:id="14" w:author="David Juhasz" w:date="2011-04-18T15:03:00Z"/>
        </w:trPr>
        <w:tc>
          <w:tcPr>
            <w:tcW w:w="1464" w:type="dxa"/>
            <w:tcBorders>
              <w:top w:val="single" w:sz="4" w:space="0" w:color="auto"/>
              <w:left w:val="single" w:sz="4" w:space="0" w:color="auto"/>
              <w:bottom w:val="single" w:sz="4" w:space="0" w:color="auto"/>
              <w:right w:val="single" w:sz="4" w:space="0" w:color="auto"/>
            </w:tcBorders>
          </w:tcPr>
          <w:p w:rsidR="00CD5563" w:rsidRPr="006B39B6" w:rsidRDefault="006B39B6">
            <w:pPr>
              <w:rPr>
                <w:ins w:id="15" w:author="David Juhasz" w:date="2011-04-18T15:03:00Z"/>
                <w:snapToGrid w:val="0"/>
                <w:color w:val="000000"/>
              </w:rPr>
            </w:pPr>
            <w:r>
              <w:rPr>
                <w:snapToGrid w:val="0"/>
                <w:color w:val="000000"/>
              </w:rPr>
              <w:t>2011-04-18</w:t>
            </w:r>
          </w:p>
        </w:tc>
        <w:tc>
          <w:tcPr>
            <w:tcW w:w="779" w:type="dxa"/>
            <w:tcBorders>
              <w:top w:val="single" w:sz="4" w:space="0" w:color="auto"/>
              <w:left w:val="single" w:sz="4" w:space="0" w:color="auto"/>
              <w:bottom w:val="single" w:sz="4" w:space="0" w:color="auto"/>
              <w:right w:val="single" w:sz="4" w:space="0" w:color="auto"/>
            </w:tcBorders>
          </w:tcPr>
          <w:p w:rsidR="00CD5563" w:rsidRPr="006B39B6" w:rsidRDefault="006B39B6">
            <w:pPr>
              <w:rPr>
                <w:ins w:id="16" w:author="David Juhasz" w:date="2011-04-18T15:03:00Z"/>
                <w:snapToGrid w:val="0"/>
                <w:color w:val="000000"/>
              </w:rPr>
            </w:pPr>
            <w:r>
              <w:rPr>
                <w:snapToGrid w:val="0"/>
                <w:color w:val="000000"/>
              </w:rPr>
              <w:t>PJ1</w:t>
            </w:r>
          </w:p>
        </w:tc>
        <w:tc>
          <w:tcPr>
            <w:tcW w:w="4059" w:type="dxa"/>
            <w:tcBorders>
              <w:top w:val="single" w:sz="4" w:space="0" w:color="auto"/>
              <w:left w:val="single" w:sz="4" w:space="0" w:color="auto"/>
              <w:bottom w:val="single" w:sz="4" w:space="0" w:color="auto"/>
              <w:right w:val="single" w:sz="4" w:space="0" w:color="auto"/>
            </w:tcBorders>
          </w:tcPr>
          <w:p w:rsidR="00CD5563" w:rsidRPr="006B39B6" w:rsidRDefault="006B39B6">
            <w:pPr>
              <w:rPr>
                <w:ins w:id="17" w:author="David Juhasz" w:date="2011-04-18T15:03:00Z"/>
                <w:snapToGrid w:val="0"/>
                <w:color w:val="000000"/>
              </w:rPr>
            </w:pPr>
            <w:r>
              <w:rPr>
                <w:snapToGrid w:val="0"/>
                <w:color w:val="000000"/>
              </w:rPr>
              <w:t>Document modification</w:t>
            </w:r>
          </w:p>
        </w:tc>
        <w:tc>
          <w:tcPr>
            <w:tcW w:w="1403" w:type="dxa"/>
            <w:tcBorders>
              <w:top w:val="single" w:sz="4" w:space="0" w:color="auto"/>
              <w:left w:val="single" w:sz="4" w:space="0" w:color="auto"/>
              <w:bottom w:val="single" w:sz="4" w:space="0" w:color="auto"/>
              <w:right w:val="single" w:sz="4" w:space="0" w:color="auto"/>
            </w:tcBorders>
          </w:tcPr>
          <w:p w:rsidR="003D2087" w:rsidRPr="006B39B6" w:rsidRDefault="006B39B6">
            <w:pPr>
              <w:rPr>
                <w:ins w:id="18" w:author="David Juhasz" w:date="2011-04-18T15:03:00Z"/>
                <w:snapToGrid w:val="0"/>
                <w:color w:val="000000"/>
              </w:rPr>
            </w:pPr>
            <w:r>
              <w:rPr>
                <w:snapToGrid w:val="0"/>
                <w:color w:val="000000"/>
              </w:rPr>
              <w:t>EDVIJUH</w:t>
            </w:r>
          </w:p>
        </w:tc>
      </w:tr>
      <w:tr w:rsidR="003D2087"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3D2087" w:rsidRDefault="003D2087">
            <w:pPr>
              <w:rPr>
                <w:snapToGrid w:val="0"/>
                <w:color w:val="000000"/>
              </w:rPr>
            </w:pPr>
            <w:r>
              <w:rPr>
                <w:snapToGrid w:val="0"/>
                <w:color w:val="000000"/>
              </w:rPr>
              <w:t>2012-01-13</w:t>
            </w:r>
          </w:p>
        </w:tc>
        <w:tc>
          <w:tcPr>
            <w:tcW w:w="779" w:type="dxa"/>
            <w:tcBorders>
              <w:top w:val="single" w:sz="4" w:space="0" w:color="auto"/>
              <w:left w:val="single" w:sz="4" w:space="0" w:color="auto"/>
              <w:bottom w:val="single" w:sz="4" w:space="0" w:color="auto"/>
              <w:right w:val="single" w:sz="4" w:space="0" w:color="auto"/>
            </w:tcBorders>
          </w:tcPr>
          <w:p w:rsidR="003D2087" w:rsidRDefault="003D2087">
            <w:pPr>
              <w:rPr>
                <w:snapToGrid w:val="0"/>
                <w:color w:val="000000"/>
              </w:rPr>
            </w:pPr>
            <w:r>
              <w:rPr>
                <w:snapToGrid w:val="0"/>
                <w:color w:val="000000"/>
              </w:rPr>
              <w:t xml:space="preserve">PK1 </w:t>
            </w:r>
          </w:p>
        </w:tc>
        <w:tc>
          <w:tcPr>
            <w:tcW w:w="4059" w:type="dxa"/>
            <w:tcBorders>
              <w:top w:val="single" w:sz="4" w:space="0" w:color="auto"/>
              <w:left w:val="single" w:sz="4" w:space="0" w:color="auto"/>
              <w:bottom w:val="single" w:sz="4" w:space="0" w:color="auto"/>
              <w:right w:val="single" w:sz="4" w:space="0" w:color="auto"/>
            </w:tcBorders>
          </w:tcPr>
          <w:p w:rsidR="003D2087" w:rsidRDefault="003D2087">
            <w:pPr>
              <w:rPr>
                <w:snapToGrid w:val="0"/>
                <w:color w:val="000000"/>
              </w:rPr>
            </w:pPr>
            <w:r>
              <w:rPr>
                <w:snapToGrid w:val="0"/>
                <w:color w:val="000000"/>
              </w:rPr>
              <w:t>Configurable logging implemented</w:t>
            </w:r>
          </w:p>
        </w:tc>
        <w:tc>
          <w:tcPr>
            <w:tcW w:w="1403" w:type="dxa"/>
            <w:tcBorders>
              <w:top w:val="single" w:sz="4" w:space="0" w:color="auto"/>
              <w:left w:val="single" w:sz="4" w:space="0" w:color="auto"/>
              <w:bottom w:val="single" w:sz="4" w:space="0" w:color="auto"/>
              <w:right w:val="single" w:sz="4" w:space="0" w:color="auto"/>
            </w:tcBorders>
          </w:tcPr>
          <w:p w:rsidR="003D2087" w:rsidRDefault="003D2087">
            <w:pPr>
              <w:rPr>
                <w:snapToGrid w:val="0"/>
                <w:color w:val="000000"/>
              </w:rPr>
            </w:pPr>
            <w:r>
              <w:rPr>
                <w:snapToGrid w:val="0"/>
                <w:color w:val="000000"/>
              </w:rPr>
              <w:t>EISTSND</w:t>
            </w:r>
          </w:p>
        </w:tc>
      </w:tr>
      <w:tr w:rsidR="005D45CC"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5D45CC" w:rsidRDefault="005D45CC">
            <w:pPr>
              <w:rPr>
                <w:snapToGrid w:val="0"/>
                <w:color w:val="000000"/>
              </w:rPr>
            </w:pPr>
            <w:r>
              <w:rPr>
                <w:snapToGrid w:val="0"/>
                <w:color w:val="000000"/>
              </w:rPr>
              <w:t>2012-03-01</w:t>
            </w:r>
          </w:p>
        </w:tc>
        <w:tc>
          <w:tcPr>
            <w:tcW w:w="779" w:type="dxa"/>
            <w:tcBorders>
              <w:top w:val="single" w:sz="4" w:space="0" w:color="auto"/>
              <w:left w:val="single" w:sz="4" w:space="0" w:color="auto"/>
              <w:bottom w:val="single" w:sz="4" w:space="0" w:color="auto"/>
              <w:right w:val="single" w:sz="4" w:space="0" w:color="auto"/>
            </w:tcBorders>
          </w:tcPr>
          <w:p w:rsidR="005D45CC" w:rsidRDefault="005D45CC">
            <w:pPr>
              <w:rPr>
                <w:snapToGrid w:val="0"/>
                <w:color w:val="000000"/>
              </w:rPr>
            </w:pPr>
            <w:r>
              <w:rPr>
                <w:snapToGrid w:val="0"/>
                <w:color w:val="000000"/>
              </w:rPr>
              <w:t>PK2</w:t>
            </w:r>
          </w:p>
        </w:tc>
        <w:tc>
          <w:tcPr>
            <w:tcW w:w="4059" w:type="dxa"/>
            <w:tcBorders>
              <w:top w:val="single" w:sz="4" w:space="0" w:color="auto"/>
              <w:left w:val="single" w:sz="4" w:space="0" w:color="auto"/>
              <w:bottom w:val="single" w:sz="4" w:space="0" w:color="auto"/>
              <w:right w:val="single" w:sz="4" w:space="0" w:color="auto"/>
            </w:tcBorders>
          </w:tcPr>
          <w:p w:rsidR="005D45CC" w:rsidRPr="005D45CC" w:rsidRDefault="005D45CC">
            <w:pPr>
              <w:rPr>
                <w:snapToGrid w:val="0"/>
                <w:color w:val="000000"/>
              </w:rPr>
            </w:pPr>
            <w:r>
              <w:rPr>
                <w:snapToGrid w:val="0"/>
                <w:color w:val="000000"/>
              </w:rPr>
              <w:t xml:space="preserve">CR </w:t>
            </w:r>
            <w:r w:rsidRPr="005D45CC">
              <w:rPr>
                <w:snapToGrid w:val="0"/>
                <w:color w:val="000000"/>
              </w:rPr>
              <w:t>CR_TR00019177</w:t>
            </w:r>
          </w:p>
        </w:tc>
        <w:tc>
          <w:tcPr>
            <w:tcW w:w="1403" w:type="dxa"/>
            <w:tcBorders>
              <w:top w:val="single" w:sz="4" w:space="0" w:color="auto"/>
              <w:left w:val="single" w:sz="4" w:space="0" w:color="auto"/>
              <w:bottom w:val="single" w:sz="4" w:space="0" w:color="auto"/>
              <w:right w:val="single" w:sz="4" w:space="0" w:color="auto"/>
            </w:tcBorders>
          </w:tcPr>
          <w:p w:rsidR="005D45CC" w:rsidRDefault="005D45CC">
            <w:pPr>
              <w:rPr>
                <w:snapToGrid w:val="0"/>
                <w:color w:val="000000"/>
              </w:rPr>
            </w:pPr>
            <w:r>
              <w:rPr>
                <w:snapToGrid w:val="0"/>
                <w:color w:val="000000"/>
              </w:rPr>
              <w:t>ETHGASZ</w:t>
            </w:r>
          </w:p>
        </w:tc>
      </w:tr>
      <w:tr w:rsidR="001A7338"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1A7338" w:rsidRDefault="001A7338">
            <w:pPr>
              <w:rPr>
                <w:snapToGrid w:val="0"/>
                <w:color w:val="000000"/>
              </w:rPr>
            </w:pPr>
            <w:r>
              <w:rPr>
                <w:snapToGrid w:val="0"/>
                <w:color w:val="000000"/>
              </w:rPr>
              <w:t>2012-03-13</w:t>
            </w:r>
          </w:p>
        </w:tc>
        <w:tc>
          <w:tcPr>
            <w:tcW w:w="779" w:type="dxa"/>
            <w:tcBorders>
              <w:top w:val="single" w:sz="4" w:space="0" w:color="auto"/>
              <w:left w:val="single" w:sz="4" w:space="0" w:color="auto"/>
              <w:bottom w:val="single" w:sz="4" w:space="0" w:color="auto"/>
              <w:right w:val="single" w:sz="4" w:space="0" w:color="auto"/>
            </w:tcBorders>
          </w:tcPr>
          <w:p w:rsidR="001A7338" w:rsidRDefault="00B93642">
            <w:pPr>
              <w:rPr>
                <w:snapToGrid w:val="0"/>
                <w:color w:val="000000"/>
              </w:rPr>
            </w:pPr>
            <w:r>
              <w:rPr>
                <w:snapToGrid w:val="0"/>
                <w:color w:val="000000"/>
              </w:rPr>
              <w:t>PK3</w:t>
            </w:r>
          </w:p>
        </w:tc>
        <w:tc>
          <w:tcPr>
            <w:tcW w:w="4059" w:type="dxa"/>
            <w:tcBorders>
              <w:top w:val="single" w:sz="4" w:space="0" w:color="auto"/>
              <w:left w:val="single" w:sz="4" w:space="0" w:color="auto"/>
              <w:bottom w:val="single" w:sz="4" w:space="0" w:color="auto"/>
              <w:right w:val="single" w:sz="4" w:space="0" w:color="auto"/>
            </w:tcBorders>
          </w:tcPr>
          <w:p w:rsidR="001A7338" w:rsidRDefault="001A7338">
            <w:pPr>
              <w:rPr>
                <w:snapToGrid w:val="0"/>
                <w:color w:val="000000"/>
              </w:rPr>
            </w:pPr>
            <w:r>
              <w:rPr>
                <w:snapToGrid w:val="0"/>
                <w:color w:val="000000"/>
              </w:rPr>
              <w:t>CR_TR00019179</w:t>
            </w:r>
          </w:p>
        </w:tc>
        <w:tc>
          <w:tcPr>
            <w:tcW w:w="1403" w:type="dxa"/>
            <w:tcBorders>
              <w:top w:val="single" w:sz="4" w:space="0" w:color="auto"/>
              <w:left w:val="single" w:sz="4" w:space="0" w:color="auto"/>
              <w:bottom w:val="single" w:sz="4" w:space="0" w:color="auto"/>
              <w:right w:val="single" w:sz="4" w:space="0" w:color="auto"/>
            </w:tcBorders>
          </w:tcPr>
          <w:p w:rsidR="001A7338" w:rsidRDefault="001A7338">
            <w:pPr>
              <w:rPr>
                <w:snapToGrid w:val="0"/>
                <w:color w:val="000000"/>
              </w:rPr>
            </w:pPr>
            <w:r>
              <w:rPr>
                <w:snapToGrid w:val="0"/>
                <w:color w:val="000000"/>
              </w:rPr>
              <w:t>EZOLMED</w:t>
            </w:r>
          </w:p>
        </w:tc>
      </w:tr>
      <w:tr w:rsidR="003E1495"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3E1495" w:rsidRDefault="003E1495">
            <w:pPr>
              <w:rPr>
                <w:snapToGrid w:val="0"/>
                <w:color w:val="000000"/>
              </w:rPr>
            </w:pPr>
            <w:r>
              <w:rPr>
                <w:snapToGrid w:val="0"/>
                <w:color w:val="000000"/>
              </w:rPr>
              <w:t>2012-08-08</w:t>
            </w:r>
          </w:p>
        </w:tc>
        <w:tc>
          <w:tcPr>
            <w:tcW w:w="779" w:type="dxa"/>
            <w:tcBorders>
              <w:top w:val="single" w:sz="4" w:space="0" w:color="auto"/>
              <w:left w:val="single" w:sz="4" w:space="0" w:color="auto"/>
              <w:bottom w:val="single" w:sz="4" w:space="0" w:color="auto"/>
              <w:right w:val="single" w:sz="4" w:space="0" w:color="auto"/>
            </w:tcBorders>
          </w:tcPr>
          <w:p w:rsidR="003E1495" w:rsidRDefault="003E1495">
            <w:pPr>
              <w:rPr>
                <w:snapToGrid w:val="0"/>
                <w:color w:val="000000"/>
              </w:rPr>
            </w:pPr>
            <w:r>
              <w:rPr>
                <w:snapToGrid w:val="0"/>
                <w:color w:val="000000"/>
              </w:rPr>
              <w:t>PL1</w:t>
            </w:r>
          </w:p>
        </w:tc>
        <w:tc>
          <w:tcPr>
            <w:tcW w:w="4059" w:type="dxa"/>
            <w:tcBorders>
              <w:top w:val="single" w:sz="4" w:space="0" w:color="auto"/>
              <w:left w:val="single" w:sz="4" w:space="0" w:color="auto"/>
              <w:bottom w:val="single" w:sz="4" w:space="0" w:color="auto"/>
              <w:right w:val="single" w:sz="4" w:space="0" w:color="auto"/>
            </w:tcBorders>
          </w:tcPr>
          <w:p w:rsidR="003E1495" w:rsidRPr="003E1495" w:rsidRDefault="003E1495">
            <w:pPr>
              <w:rPr>
                <w:snapToGrid w:val="0"/>
                <w:color w:val="000000"/>
              </w:rPr>
            </w:pPr>
            <w:r w:rsidRPr="003E1495">
              <w:rPr>
                <w:snapToGrid w:val="0"/>
                <w:color w:val="000000"/>
              </w:rPr>
              <w:t>HQ21878</w:t>
            </w:r>
          </w:p>
        </w:tc>
        <w:tc>
          <w:tcPr>
            <w:tcW w:w="1403" w:type="dxa"/>
            <w:tcBorders>
              <w:top w:val="single" w:sz="4" w:space="0" w:color="auto"/>
              <w:left w:val="single" w:sz="4" w:space="0" w:color="auto"/>
              <w:bottom w:val="single" w:sz="4" w:space="0" w:color="auto"/>
              <w:right w:val="single" w:sz="4" w:space="0" w:color="auto"/>
            </w:tcBorders>
          </w:tcPr>
          <w:p w:rsidR="003E1495" w:rsidRDefault="003E1495">
            <w:pPr>
              <w:rPr>
                <w:snapToGrid w:val="0"/>
                <w:color w:val="000000"/>
              </w:rPr>
            </w:pPr>
            <w:r>
              <w:rPr>
                <w:snapToGrid w:val="0"/>
                <w:color w:val="000000"/>
              </w:rPr>
              <w:t>ETHGASZ</w:t>
            </w:r>
          </w:p>
        </w:tc>
      </w:tr>
      <w:tr w:rsidR="00B121A0" w:rsidTr="00493A80">
        <w:tblPrEx>
          <w:tblCellMar>
            <w:top w:w="0" w:type="dxa"/>
            <w:bottom w:w="0" w:type="dxa"/>
          </w:tblCellMar>
        </w:tblPrEx>
        <w:tc>
          <w:tcPr>
            <w:tcW w:w="1464" w:type="dxa"/>
            <w:tcBorders>
              <w:top w:val="single" w:sz="4" w:space="0" w:color="auto"/>
              <w:left w:val="single" w:sz="4" w:space="0" w:color="auto"/>
              <w:bottom w:val="single" w:sz="4" w:space="0" w:color="auto"/>
              <w:right w:val="single" w:sz="4" w:space="0" w:color="auto"/>
            </w:tcBorders>
          </w:tcPr>
          <w:p w:rsidR="00B121A0" w:rsidRDefault="00B121A0">
            <w:pPr>
              <w:rPr>
                <w:snapToGrid w:val="0"/>
                <w:color w:val="000000"/>
              </w:rPr>
            </w:pPr>
            <w:r>
              <w:rPr>
                <w:snapToGrid w:val="0"/>
                <w:color w:val="000000"/>
              </w:rPr>
              <w:t>2016-04-05</w:t>
            </w:r>
          </w:p>
        </w:tc>
        <w:tc>
          <w:tcPr>
            <w:tcW w:w="779" w:type="dxa"/>
            <w:tcBorders>
              <w:top w:val="single" w:sz="4" w:space="0" w:color="auto"/>
              <w:left w:val="single" w:sz="4" w:space="0" w:color="auto"/>
              <w:bottom w:val="single" w:sz="4" w:space="0" w:color="auto"/>
              <w:right w:val="single" w:sz="4" w:space="0" w:color="auto"/>
            </w:tcBorders>
          </w:tcPr>
          <w:p w:rsidR="00B121A0" w:rsidRDefault="00B121A0">
            <w:pPr>
              <w:rPr>
                <w:snapToGrid w:val="0"/>
                <w:color w:val="000000"/>
              </w:rPr>
            </w:pPr>
            <w:r>
              <w:rPr>
                <w:snapToGrid w:val="0"/>
                <w:color w:val="000000"/>
              </w:rPr>
              <w:t>PM1</w:t>
            </w:r>
          </w:p>
        </w:tc>
        <w:tc>
          <w:tcPr>
            <w:tcW w:w="4059" w:type="dxa"/>
            <w:tcBorders>
              <w:top w:val="single" w:sz="4" w:space="0" w:color="auto"/>
              <w:left w:val="single" w:sz="4" w:space="0" w:color="auto"/>
              <w:bottom w:val="single" w:sz="4" w:space="0" w:color="auto"/>
              <w:right w:val="single" w:sz="4" w:space="0" w:color="auto"/>
            </w:tcBorders>
          </w:tcPr>
          <w:p w:rsidR="00B121A0" w:rsidRPr="003E1495" w:rsidRDefault="00B121A0">
            <w:pPr>
              <w:rPr>
                <w:snapToGrid w:val="0"/>
                <w:color w:val="000000"/>
              </w:rPr>
            </w:pPr>
            <w:hyperlink r:id="rId7" w:history="1">
              <w:r w:rsidRPr="00B121A0">
                <w:rPr>
                  <w:rStyle w:val="Hyperlink"/>
                  <w:snapToGrid w:val="0"/>
                </w:rPr>
                <w:t>artf722405</w:t>
              </w:r>
            </w:hyperlink>
          </w:p>
        </w:tc>
        <w:tc>
          <w:tcPr>
            <w:tcW w:w="1403" w:type="dxa"/>
            <w:tcBorders>
              <w:top w:val="single" w:sz="4" w:space="0" w:color="auto"/>
              <w:left w:val="single" w:sz="4" w:space="0" w:color="auto"/>
              <w:bottom w:val="single" w:sz="4" w:space="0" w:color="auto"/>
              <w:right w:val="single" w:sz="4" w:space="0" w:color="auto"/>
            </w:tcBorders>
          </w:tcPr>
          <w:p w:rsidR="00B121A0" w:rsidRDefault="00B121A0">
            <w:pPr>
              <w:rPr>
                <w:snapToGrid w:val="0"/>
                <w:color w:val="000000"/>
              </w:rPr>
            </w:pPr>
            <w:r>
              <w:rPr>
                <w:snapToGrid w:val="0"/>
                <w:color w:val="000000"/>
              </w:rPr>
              <w:t>ETHLAFA</w:t>
            </w:r>
          </w:p>
        </w:tc>
      </w:tr>
    </w:tbl>
    <w:p w:rsidR="00F12994" w:rsidRDefault="00F12994">
      <w:pPr>
        <w:pStyle w:val="Heading2"/>
        <w:rPr>
          <w:snapToGrid w:val="0"/>
        </w:rPr>
      </w:pPr>
      <w:bookmarkStart w:id="19" w:name="_Toc290286828"/>
      <w:bookmarkStart w:id="20" w:name="_Toc447625180"/>
      <w:r>
        <w:rPr>
          <w:snapToGrid w:val="0"/>
        </w:rPr>
        <w:t>About this Document</w:t>
      </w:r>
      <w:bookmarkEnd w:id="4"/>
      <w:bookmarkEnd w:id="5"/>
      <w:bookmarkEnd w:id="6"/>
      <w:bookmarkEnd w:id="7"/>
      <w:bookmarkEnd w:id="8"/>
      <w:bookmarkEnd w:id="9"/>
      <w:bookmarkEnd w:id="10"/>
      <w:bookmarkEnd w:id="19"/>
      <w:bookmarkEnd w:id="20"/>
    </w:p>
    <w:p w:rsidR="00F12994" w:rsidRDefault="00F12994">
      <w:pPr>
        <w:pStyle w:val="Heading3"/>
      </w:pPr>
      <w:bookmarkStart w:id="21" w:name="_Toc290286829"/>
      <w:bookmarkStart w:id="22" w:name="_Toc447625181"/>
      <w:r>
        <w:t>How to Read this Document</w:t>
      </w:r>
      <w:bookmarkEnd w:id="21"/>
      <w:bookmarkEnd w:id="22"/>
    </w:p>
    <w:p w:rsidR="00F12994" w:rsidRDefault="00F12994">
      <w:pPr>
        <w:pStyle w:val="BodyText"/>
      </w:pPr>
      <w:r>
        <w:t xml:space="preserve">This is the User Guide for the Telnet test port. The Telnet test port is developed for the TTCN-3 Toolset with TITAN. This document should be read together with Product Revision Information </w:t>
      </w:r>
      <w:r w:rsidR="009111CD">
        <w:fldChar w:fldCharType="begin"/>
      </w:r>
      <w:r w:rsidR="009111CD">
        <w:instrText xml:space="preserve"> REF _Ref245203811 \r \h </w:instrText>
      </w:r>
      <w:r w:rsidR="009111CD">
        <w:fldChar w:fldCharType="separate"/>
      </w:r>
      <w:r w:rsidR="00C226DD">
        <w:t>[4]</w:t>
      </w:r>
      <w:r w:rsidR="009111CD">
        <w:fldChar w:fldCharType="end"/>
      </w:r>
      <w:r w:rsidR="009111CD">
        <w:t xml:space="preserve"> </w:t>
      </w:r>
      <w:r>
        <w:t xml:space="preserve">and Function Specification </w:t>
      </w:r>
      <w:r w:rsidR="009111CD">
        <w:fldChar w:fldCharType="begin"/>
      </w:r>
      <w:r w:rsidR="009111CD">
        <w:instrText xml:space="preserve"> REF _Ref245203875 \r \h </w:instrText>
      </w:r>
      <w:r w:rsidR="009111CD">
        <w:fldChar w:fldCharType="separate"/>
      </w:r>
      <w:r w:rsidR="00C226DD">
        <w:t>[5]</w:t>
      </w:r>
      <w:r w:rsidR="009111CD">
        <w:fldChar w:fldCharType="end"/>
      </w:r>
      <w:r>
        <w:t xml:space="preserve">. </w:t>
      </w:r>
    </w:p>
    <w:p w:rsidR="00F12994" w:rsidRDefault="00F12994">
      <w:pPr>
        <w:pStyle w:val="Heading3"/>
      </w:pPr>
      <w:bookmarkStart w:id="23" w:name="_Toc290286830"/>
      <w:bookmarkStart w:id="24" w:name="_Toc447625182"/>
      <w:r>
        <w:t>Presumed Knowledge</w:t>
      </w:r>
      <w:bookmarkEnd w:id="23"/>
      <w:bookmarkEnd w:id="24"/>
    </w:p>
    <w:p w:rsidR="00F12994" w:rsidRDefault="00F12994">
      <w:pPr>
        <w:pStyle w:val="BodyText"/>
        <w:rPr>
          <w:rFonts w:cs="Arial"/>
        </w:rPr>
      </w:pPr>
      <w:r>
        <w:rPr>
          <w:rFonts w:cs="Arial"/>
        </w:rPr>
        <w:t xml:space="preserve">The knowledge of the TITAN TTCN-3 Test Executor </w:t>
      </w:r>
      <w:r w:rsidR="009111CD">
        <w:rPr>
          <w:rFonts w:cs="Arial"/>
        </w:rPr>
        <w:fldChar w:fldCharType="begin"/>
      </w:r>
      <w:r w:rsidR="009111CD">
        <w:rPr>
          <w:rFonts w:cs="Arial"/>
        </w:rPr>
        <w:instrText xml:space="preserve"> REF _Ref245203894 \r \h </w:instrText>
      </w:r>
      <w:r w:rsidR="004F0AA3" w:rsidRPr="009111CD">
        <w:rPr>
          <w:rFonts w:cs="Arial"/>
        </w:rPr>
      </w:r>
      <w:r w:rsidR="009111CD">
        <w:rPr>
          <w:rFonts w:cs="Arial"/>
        </w:rPr>
        <w:fldChar w:fldCharType="separate"/>
      </w:r>
      <w:r w:rsidR="00C226DD">
        <w:rPr>
          <w:rFonts w:cs="Arial"/>
        </w:rPr>
        <w:t>[2]</w:t>
      </w:r>
      <w:r w:rsidR="009111CD">
        <w:rPr>
          <w:rFonts w:cs="Arial"/>
        </w:rPr>
        <w:fldChar w:fldCharType="end"/>
      </w:r>
      <w:r w:rsidR="009111CD">
        <w:rPr>
          <w:rFonts w:cs="Arial"/>
        </w:rPr>
        <w:t xml:space="preserve"> </w:t>
      </w:r>
      <w:r>
        <w:rPr>
          <w:rFonts w:cs="Arial"/>
        </w:rPr>
        <w:t xml:space="preserve">and the TTCN-3 language </w:t>
      </w:r>
      <w:r w:rsidR="009111CD">
        <w:rPr>
          <w:rFonts w:cs="Arial"/>
        </w:rPr>
        <w:fldChar w:fldCharType="begin"/>
      </w:r>
      <w:r w:rsidR="009111CD">
        <w:rPr>
          <w:rFonts w:cs="Arial"/>
        </w:rPr>
        <w:instrText xml:space="preserve"> REF _Ref45513518 \r \h </w:instrText>
      </w:r>
      <w:r w:rsidR="004F0AA3" w:rsidRPr="009111CD">
        <w:rPr>
          <w:rFonts w:cs="Arial"/>
        </w:rPr>
      </w:r>
      <w:r w:rsidR="009111CD">
        <w:rPr>
          <w:rFonts w:cs="Arial"/>
        </w:rPr>
        <w:fldChar w:fldCharType="separate"/>
      </w:r>
      <w:r w:rsidR="00C226DD">
        <w:rPr>
          <w:rFonts w:cs="Arial"/>
        </w:rPr>
        <w:t>[1]</w:t>
      </w:r>
      <w:r w:rsidR="009111CD">
        <w:rPr>
          <w:rFonts w:cs="Arial"/>
        </w:rPr>
        <w:fldChar w:fldCharType="end"/>
      </w:r>
      <w:r>
        <w:rPr>
          <w:rFonts w:cs="Arial"/>
        </w:rPr>
        <w:t xml:space="preserve"> is essential.</w:t>
      </w:r>
    </w:p>
    <w:p w:rsidR="00F12994" w:rsidRDefault="00F12994">
      <w:pPr>
        <w:pStyle w:val="Heading3"/>
      </w:pPr>
      <w:bookmarkStart w:id="25" w:name="_References"/>
      <w:bookmarkStart w:id="26" w:name="_Toc290286831"/>
      <w:bookmarkStart w:id="27" w:name="_Toc447625183"/>
      <w:bookmarkEnd w:id="25"/>
      <w:r>
        <w:lastRenderedPageBreak/>
        <w:t>References</w:t>
      </w:r>
      <w:bookmarkEnd w:id="26"/>
      <w:bookmarkEnd w:id="27"/>
    </w:p>
    <w:p w:rsidR="00F12994" w:rsidRDefault="00F12994" w:rsidP="00DD2F30">
      <w:pPr>
        <w:pStyle w:val="List"/>
      </w:pPr>
      <w:bookmarkStart w:id="28" w:name="_Ref45513518"/>
      <w:r>
        <w:t>ETSI ES 201 873-1 v3.1.1 (2005-06)</w:t>
      </w:r>
      <w:r>
        <w:br/>
        <w:t>The Testing and Test Control Nota</w:t>
      </w:r>
      <w:r>
        <w:softHyphen/>
        <w:t>tion version 3. Part 1: Core Language</w:t>
      </w:r>
      <w:bookmarkEnd w:id="28"/>
    </w:p>
    <w:p w:rsidR="00DD2F30" w:rsidRPr="00DD2F30" w:rsidRDefault="00DD2F30" w:rsidP="00DD2F30">
      <w:pPr>
        <w:pStyle w:val="List"/>
      </w:pPr>
      <w:bookmarkStart w:id="29" w:name="_Ref245203894"/>
      <w:r>
        <w:t>2/198 17-</w:t>
      </w:r>
      <w:r>
        <w:rPr>
          <w:lang w:val="en-US"/>
        </w:rPr>
        <w:t>CRL 113 200 Uen</w:t>
      </w:r>
      <w:r>
        <w:rPr>
          <w:lang w:val="en-US"/>
        </w:rPr>
        <w:br/>
        <w:t>Programmer’s Technical Reference for TITAN TTCN-3 Test Executor</w:t>
      </w:r>
      <w:bookmarkEnd w:id="29"/>
    </w:p>
    <w:p w:rsidR="00DD2F30" w:rsidRPr="00DD2F30" w:rsidRDefault="00DD2F30" w:rsidP="00DD2F30">
      <w:pPr>
        <w:pStyle w:val="List"/>
      </w:pPr>
      <w:bookmarkStart w:id="30" w:name="_Ref245203953"/>
      <w:r>
        <w:rPr>
          <w:lang w:val="en-US"/>
        </w:rPr>
        <w:t>1/1531-CRL 113 200 Uen</w:t>
      </w:r>
      <w:r>
        <w:rPr>
          <w:lang w:val="en-US"/>
        </w:rPr>
        <w:br/>
        <w:t>TITAN Installation Guide</w:t>
      </w:r>
      <w:bookmarkEnd w:id="30"/>
    </w:p>
    <w:p w:rsidR="00DD2F30" w:rsidRDefault="00DD2F30" w:rsidP="00DD2F30">
      <w:pPr>
        <w:pStyle w:val="List"/>
      </w:pPr>
      <w:bookmarkStart w:id="31" w:name="_Ref245203811"/>
      <w:r>
        <w:t>109 21-CNL 113 320-</w:t>
      </w:r>
      <w:r w:rsidR="00BA4E84">
        <w:t>7</w:t>
      </w:r>
      <w:r>
        <w:br/>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31"/>
    </w:p>
    <w:p w:rsidR="00DD2F30" w:rsidRDefault="00DD2F30" w:rsidP="00DD2F30">
      <w:pPr>
        <w:pStyle w:val="List"/>
      </w:pPr>
      <w:bookmarkStart w:id="32" w:name="_Ref245203875"/>
      <w:r>
        <w:t>155 17-CNL 113 320</w:t>
      </w:r>
      <w:r>
        <w:br/>
        <w:t>Telnet Test Port for TTCN-3 Toolset with TITAN, Function Specification</w:t>
      </w:r>
      <w:bookmarkEnd w:id="32"/>
    </w:p>
    <w:p w:rsidR="00DD2F30" w:rsidRDefault="00DD2F30" w:rsidP="00DD2F30">
      <w:pPr>
        <w:pStyle w:val="List"/>
      </w:pPr>
      <w:bookmarkStart w:id="33" w:name="_Ref245204632"/>
      <w:r>
        <w:t>RFC 854</w:t>
      </w:r>
      <w:r>
        <w:br/>
        <w:t>Telnet protocol specification</w:t>
      </w:r>
      <w:bookmarkEnd w:id="33"/>
    </w:p>
    <w:p w:rsidR="00DD2F30" w:rsidRDefault="00DD2F30" w:rsidP="00DD2F30">
      <w:pPr>
        <w:pStyle w:val="List"/>
      </w:pPr>
      <w:bookmarkStart w:id="34" w:name="_Ref245263720"/>
      <w:r>
        <w:t>RFC 857</w:t>
      </w:r>
      <w:r>
        <w:br/>
        <w:t>Telnet echo option</w:t>
      </w:r>
      <w:bookmarkEnd w:id="34"/>
    </w:p>
    <w:p w:rsidR="00DD2F30" w:rsidRDefault="00DD2F30" w:rsidP="00DD2F30">
      <w:pPr>
        <w:pStyle w:val="List"/>
      </w:pPr>
      <w:bookmarkStart w:id="35" w:name="_Ref245263692"/>
      <w:r>
        <w:t>RFC 1073</w:t>
      </w:r>
      <w:r>
        <w:br/>
        <w:t>Telnet Window Size Option</w:t>
      </w:r>
      <w:bookmarkEnd w:id="35"/>
    </w:p>
    <w:p w:rsidR="00F12994" w:rsidRPr="00DD2F30" w:rsidRDefault="00DD2F30" w:rsidP="00DD2F30">
      <w:pPr>
        <w:pStyle w:val="List"/>
      </w:pPr>
      <w:bookmarkStart w:id="36" w:name="_Ref245263740"/>
      <w:r>
        <w:t>RFC 1091</w:t>
      </w:r>
      <w:r>
        <w:br/>
        <w:t>Telnet Terminal-Type Option</w:t>
      </w:r>
      <w:bookmarkStart w:id="37" w:name="_Ref50279452"/>
      <w:bookmarkEnd w:id="36"/>
      <w:r w:rsidR="00F12994">
        <w:rPr>
          <w:lang w:val="en-US"/>
        </w:rPr>
        <w:tab/>
      </w:r>
    </w:p>
    <w:p w:rsidR="00F12994" w:rsidRDefault="00F12994">
      <w:pPr>
        <w:pStyle w:val="Heading3"/>
      </w:pPr>
      <w:bookmarkStart w:id="38" w:name="_Toc290286832"/>
      <w:bookmarkStart w:id="39" w:name="_Toc447625184"/>
      <w:bookmarkEnd w:id="37"/>
      <w:r>
        <w:t>Abbreviations</w:t>
      </w:r>
      <w:bookmarkEnd w:id="38"/>
      <w:bookmarkEnd w:id="39"/>
    </w:p>
    <w:p w:rsidR="00F12994" w:rsidRDefault="00F12994">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F12994" w:rsidRDefault="00F12994">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F12994" w:rsidRDefault="00F12994">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F12994" w:rsidRDefault="00F12994">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F12994" w:rsidRDefault="00F12994">
      <w:pPr>
        <w:pStyle w:val="BodyText"/>
        <w:tabs>
          <w:tab w:val="clear" w:pos="2552"/>
        </w:tabs>
        <w:ind w:left="3870" w:hanging="1318"/>
        <w:rPr>
          <w:rFonts w:cs="Arial"/>
        </w:rPr>
      </w:pPr>
      <w:r>
        <w:rPr>
          <w:rFonts w:cs="Arial"/>
        </w:rPr>
        <w:t>TCP</w:t>
      </w:r>
      <w:r>
        <w:rPr>
          <w:rFonts w:cs="Arial"/>
        </w:rPr>
        <w:tab/>
        <w:t>Transmission Control Protocol</w:t>
      </w:r>
    </w:p>
    <w:p w:rsidR="00F12994" w:rsidRDefault="00F12994">
      <w:pPr>
        <w:pStyle w:val="BodyText"/>
        <w:tabs>
          <w:tab w:val="clear" w:pos="2552"/>
        </w:tabs>
        <w:ind w:left="3870" w:hanging="1318"/>
      </w:pPr>
      <w:r>
        <w:rPr>
          <w:rFonts w:cs="Arial"/>
        </w:rPr>
        <w:t>RTE</w:t>
      </w:r>
      <w:r>
        <w:rPr>
          <w:rFonts w:cs="Arial"/>
        </w:rPr>
        <w:tab/>
        <w:t>RunTime Environment</w:t>
      </w:r>
    </w:p>
    <w:p w:rsidR="00F12994" w:rsidRDefault="00F12994">
      <w:pPr>
        <w:pStyle w:val="Heading3"/>
      </w:pPr>
      <w:bookmarkStart w:id="40" w:name="_Toc290286833"/>
      <w:bookmarkStart w:id="41" w:name="_Toc447625185"/>
      <w:r>
        <w:t>Terminology</w:t>
      </w:r>
      <w:bookmarkEnd w:id="40"/>
      <w:bookmarkEnd w:id="41"/>
    </w:p>
    <w:p w:rsidR="00F12994" w:rsidRDefault="00F12994">
      <w:pPr>
        <w:pStyle w:val="BodyText"/>
      </w:pPr>
      <w:bookmarkStart w:id="42" w:name="_Toc46547758"/>
      <w:r>
        <w:t>No specific terminology is used.</w:t>
      </w:r>
    </w:p>
    <w:p w:rsidR="00F12994" w:rsidRDefault="00F12994">
      <w:pPr>
        <w:pStyle w:val="Heading2"/>
      </w:pPr>
      <w:bookmarkStart w:id="43" w:name="_Toc290286834"/>
      <w:bookmarkStart w:id="44" w:name="_Toc447625186"/>
      <w:r>
        <w:t>System Requirements</w:t>
      </w:r>
      <w:bookmarkEnd w:id="42"/>
      <w:bookmarkEnd w:id="43"/>
      <w:bookmarkEnd w:id="44"/>
    </w:p>
    <w:p w:rsidR="00F12994" w:rsidRDefault="00F12994">
      <w:pPr>
        <w:pStyle w:val="BodyText"/>
        <w:rPr>
          <w:b/>
        </w:rPr>
      </w:pPr>
      <w:r>
        <w:t>In order to operate the Telnet test port the following system requirements must be satisfied:</w:t>
      </w:r>
    </w:p>
    <w:p w:rsidR="00F12994" w:rsidRDefault="00F12994">
      <w:pPr>
        <w:pStyle w:val="BodyText"/>
        <w:numPr>
          <w:ilvl w:val="0"/>
          <w:numId w:val="22"/>
        </w:numPr>
        <w:tabs>
          <w:tab w:val="clear" w:pos="2552"/>
          <w:tab w:val="clear" w:pos="3856"/>
          <w:tab w:val="left" w:pos="3119"/>
        </w:tabs>
        <w:spacing w:after="120"/>
        <w:ind w:left="3119" w:hanging="284"/>
      </w:pPr>
      <w:r>
        <w:lastRenderedPageBreak/>
        <w:t>TITAN TTCN-3 Test Executor</w:t>
      </w:r>
      <w:r w:rsidR="00B932F3">
        <w:t xml:space="preserve"> </w:t>
      </w:r>
      <w:r w:rsidR="002B1A7E">
        <w:t>version R</w:t>
      </w:r>
      <w:r w:rsidR="00DE7CC2">
        <w:t>8</w:t>
      </w:r>
      <w:r w:rsidR="002B1A7E">
        <w:t xml:space="preserve">A </w:t>
      </w:r>
      <w:r w:rsidR="00B932F3">
        <w:t>(1.</w:t>
      </w:r>
      <w:r w:rsidR="00DE7CC2">
        <w:t>8</w:t>
      </w:r>
      <w:r w:rsidR="00B932F3">
        <w:t>.pl0</w:t>
      </w:r>
      <w:r w:rsidR="002B1A7E">
        <w:t>)</w:t>
      </w:r>
      <w:r w:rsidR="00B932F3" w:rsidRPr="00330B97">
        <w:t xml:space="preserve"> </w:t>
      </w:r>
      <w:r w:rsidR="00B932F3" w:rsidRPr="00357905">
        <w:t>or hig</w:t>
      </w:r>
      <w:r w:rsidR="002B1A7E">
        <w:t>her</w:t>
      </w:r>
      <w:r>
        <w:t xml:space="preserve"> installed. For installation guide see</w:t>
      </w:r>
      <w:r w:rsidR="005320A8">
        <w:t xml:space="preserve"> </w:t>
      </w:r>
      <w:r w:rsidR="009111CD">
        <w:fldChar w:fldCharType="begin"/>
      </w:r>
      <w:r w:rsidR="009111CD">
        <w:instrText xml:space="preserve"> REF _Ref245203953 \r \h </w:instrText>
      </w:r>
      <w:r w:rsidR="009111CD">
        <w:fldChar w:fldCharType="separate"/>
      </w:r>
      <w:r w:rsidR="00C226DD">
        <w:t>[3]</w:t>
      </w:r>
      <w:r w:rsidR="009111CD">
        <w:fldChar w:fldCharType="end"/>
      </w:r>
      <w:r>
        <w:t>.</w:t>
      </w:r>
      <w:r w:rsidR="00B932F3">
        <w:t xml:space="preserve"> </w:t>
      </w:r>
      <w:r w:rsidR="00B932F3" w:rsidRPr="00357905">
        <w:t xml:space="preserve">Please note: This version of the </w:t>
      </w:r>
      <w:r w:rsidR="00B932F3">
        <w:t>test port</w:t>
      </w:r>
      <w:r w:rsidR="00B932F3" w:rsidRPr="00357905">
        <w:t xml:space="preserve"> is not compatible with TITAN releases earlier than R</w:t>
      </w:r>
      <w:r w:rsidR="00DE7CC2">
        <w:t>8</w:t>
      </w:r>
      <w:r w:rsidR="00B932F3" w:rsidRPr="00357905">
        <w:t>A</w:t>
      </w:r>
      <w:r w:rsidR="00B932F3">
        <w:t>.</w:t>
      </w:r>
    </w:p>
    <w:p w:rsidR="00F12994" w:rsidRDefault="00F12994">
      <w:pPr>
        <w:pStyle w:val="BodyText"/>
        <w:numPr>
          <w:ilvl w:val="0"/>
          <w:numId w:val="22"/>
        </w:numPr>
        <w:tabs>
          <w:tab w:val="clear" w:pos="2552"/>
          <w:tab w:val="clear" w:pos="3856"/>
          <w:tab w:val="left" w:pos="3119"/>
        </w:tabs>
        <w:spacing w:after="120"/>
        <w:ind w:left="3119" w:hanging="284"/>
      </w:pPr>
      <w:r>
        <w:t>Any operating system supported by TITAN, while only tested on Solaris.</w:t>
      </w:r>
    </w:p>
    <w:p w:rsidR="00F12994" w:rsidRDefault="00F12994">
      <w:pPr>
        <w:pStyle w:val="Heading2"/>
      </w:pPr>
      <w:bookmarkStart w:id="45" w:name="_Toc46547759"/>
      <w:bookmarkStart w:id="46" w:name="_Toc290286835"/>
      <w:bookmarkStart w:id="47" w:name="_Toc447625187"/>
      <w:r>
        <w:t>Fundamental Concepts</w:t>
      </w:r>
      <w:bookmarkEnd w:id="45"/>
      <w:bookmarkEnd w:id="46"/>
      <w:bookmarkEnd w:id="47"/>
    </w:p>
    <w:p w:rsidR="00F12994" w:rsidRDefault="00F12994">
      <w:pPr>
        <w:pStyle w:val="BodyText"/>
      </w:pPr>
      <w:r>
        <w:t>The test port establishes connection between the TTCN-3 test executor and SUT or accepts connection from the SUT, and transmits/receives messages.</w:t>
      </w:r>
    </w:p>
    <w:p w:rsidR="00F12994" w:rsidRDefault="00F12994">
      <w:pPr>
        <w:pStyle w:val="Heading1"/>
      </w:pPr>
      <w:r>
        <w:br w:type="page"/>
      </w:r>
      <w:bookmarkStart w:id="48" w:name="_Toc290286836"/>
      <w:bookmarkStart w:id="49" w:name="_Toc447625188"/>
      <w:r>
        <w:lastRenderedPageBreak/>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48"/>
      <w:bookmarkEnd w:id="49"/>
    </w:p>
    <w:p w:rsidR="00F12994" w:rsidRDefault="00F12994">
      <w:pPr>
        <w:pStyle w:val="Heading2"/>
      </w:pPr>
      <w:bookmarkStart w:id="50" w:name="_Toc290286837"/>
      <w:bookmarkStart w:id="51" w:name="_Toc447625189"/>
      <w:r>
        <w:t>Overview</w:t>
      </w:r>
      <w:bookmarkEnd w:id="50"/>
      <w:bookmarkEnd w:id="51"/>
    </w:p>
    <w:p w:rsidR="00F12994" w:rsidRDefault="00F12994">
      <w:pPr>
        <w:pStyle w:val="BodyText"/>
      </w:pPr>
      <w:r>
        <w:rPr>
          <w:noProof/>
          <w:sz w:val="20"/>
          <w:lang w:val="en-US"/>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33.5pt;margin-top:58.4pt;width:279.1pt;height:351.05pt;z-index:251657728;visibility:visible;mso-wrap-edited:f">
            <v:imagedata r:id="rId8" o:title=""/>
            <w10:wrap type="topAndBottom"/>
          </v:shape>
          <o:OLEObject Type="Embed" ProgID="Word.Picture.8" ShapeID="_x0000_s1035" DrawAspect="Content" ObjectID="_1585550779" r:id="rId9"/>
        </w:object>
      </w:r>
      <w:r>
        <w:t>The Telnet test port is an adaptation between the TITAN RTE and the SUT/IUT using standard telnet protocol. The telnet protocol is described in</w:t>
      </w:r>
      <w:r w:rsidR="00D41BE4">
        <w:t xml:space="preserve"> </w:t>
      </w:r>
      <w:r w:rsidR="00D41BE4">
        <w:fldChar w:fldCharType="begin"/>
      </w:r>
      <w:r w:rsidR="00D41BE4">
        <w:instrText xml:space="preserve"> REF _Ref245204632 \r \h </w:instrText>
      </w:r>
      <w:r w:rsidR="00D41BE4">
        <w:fldChar w:fldCharType="separate"/>
      </w:r>
      <w:r w:rsidR="00C226DD">
        <w:t>[6]</w:t>
      </w:r>
      <w:r w:rsidR="00D41BE4">
        <w:fldChar w:fldCharType="end"/>
      </w:r>
      <w:r>
        <w:t xml:space="preserve">. Overview of a test system using Telnet test port can be seen on </w:t>
      </w:r>
      <w:r>
        <w:fldChar w:fldCharType="begin"/>
      </w:r>
      <w:r>
        <w:instrText xml:space="preserve"> REF ref_figure1 \h </w:instrText>
      </w:r>
      <w:r>
        <w:fldChar w:fldCharType="separate"/>
      </w:r>
      <w:r w:rsidR="00C226DD">
        <w:t>Figure 1</w:t>
      </w:r>
      <w:r>
        <w:fldChar w:fldCharType="end"/>
      </w:r>
      <w:r>
        <w:t>.</w:t>
      </w:r>
    </w:p>
    <w:p w:rsidR="00F12994" w:rsidRDefault="00F12994">
      <w:pPr>
        <w:pStyle w:val="Caption"/>
      </w:pPr>
      <w:bookmarkStart w:id="52" w:name="ref_figure1"/>
      <w:r>
        <w:t>Figure 1</w:t>
      </w:r>
      <w:bookmarkEnd w:id="52"/>
      <w:r>
        <w:t xml:space="preserve">: Overview of 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p>
    <w:p w:rsidR="00F12994" w:rsidRDefault="00F12994">
      <w:pPr>
        <w:pStyle w:val="BodyText"/>
      </w:pPr>
      <w:r>
        <w:t>In client mode operation the Telnet test port works as a telnet terminal. It can send and receive charstring values.</w:t>
      </w:r>
      <w:r>
        <w:br/>
        <w:t>The test port does telnet login automatically on executing the TTCN-3 map operation, unless the test port paramet</w:t>
      </w:r>
      <w:r w:rsidR="00BF3BDE">
        <w:t xml:space="preserve">er CTRL_LOGIN_SKIPPED is set to </w:t>
      </w:r>
      <w:r>
        <w:t>“yes”.</w:t>
      </w:r>
      <w:r w:rsidR="00BF3BDE">
        <w:t xml:space="preserve"> (This parameter is case-insensitive.)</w:t>
      </w:r>
    </w:p>
    <w:p w:rsidR="00F12994" w:rsidRDefault="00F12994">
      <w:pPr>
        <w:pStyle w:val="BodyText"/>
      </w:pPr>
      <w:r>
        <w:lastRenderedPageBreak/>
        <w:t xml:space="preserve">In server mode operation 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works as a telnet server. It can receive commands, in charstring format, from the SUT and it can send the answers received from the test suite back to the SUT. The </w:t>
      </w:r>
      <w:smartTag w:uri="urn:schemas-microsoft-com:office:smarttags" w:element="PlaceName">
        <w:r>
          <w:t>Test</w:t>
        </w:r>
      </w:smartTag>
      <w:r>
        <w:t xml:space="preserve"> </w:t>
      </w:r>
      <w:smartTag w:uri="urn:schemas-microsoft-com:office:smarttags" w:element="PlaceType">
        <w:r>
          <w:t>Port</w:t>
        </w:r>
      </w:smartTag>
      <w:r>
        <w:t xml:space="preserve"> automatically sends the prompt with the answer set in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 ‘CTRL_SERVER_PROMPT’ (see </w:t>
      </w:r>
      <w:r>
        <w:fldChar w:fldCharType="begin"/>
      </w:r>
      <w:r>
        <w:instrText xml:space="preserve"> REF _Ref132437307 \r \h </w:instrText>
      </w:r>
      <w:r>
        <w:fldChar w:fldCharType="separate"/>
      </w:r>
      <w:r w:rsidR="00C226DD">
        <w:t>2.3.1</w:t>
      </w:r>
      <w:r>
        <w:fldChar w:fldCharType="end"/>
      </w:r>
      <w:r>
        <w:t>).</w:t>
      </w:r>
      <w:r>
        <w:b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on executing the TTCN-3 map operation, is waiting for connections on port set in CTRL_PORTNUM and does telnet login automatically</w:t>
      </w:r>
      <w:r w:rsidR="004E0D94">
        <w:t>.</w:t>
      </w:r>
      <w:r>
        <w:t xml:space="preserve"> The connection to the client can be closed with the appropriate ASP (see</w:t>
      </w:r>
      <w:r w:rsidR="009F3029">
        <w:t xml:space="preserve"> </w:t>
      </w:r>
      <w:r w:rsidR="009F3029">
        <w:fldChar w:fldCharType="begin"/>
      </w:r>
      <w:r w:rsidR="009F3029">
        <w:instrText xml:space="preserve"> REF _Ref245203875 \r \h </w:instrText>
      </w:r>
      <w:r w:rsidR="009F3029">
        <w:fldChar w:fldCharType="separate"/>
      </w:r>
      <w:r w:rsidR="00C226DD">
        <w:t>[5]</w:t>
      </w:r>
      <w:r w:rsidR="009F3029">
        <w:fldChar w:fldCharType="end"/>
      </w:r>
      <w:r>
        <w:t xml:space="preserve">). (NOTE: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will never close the connection automatically to the client.)</w:t>
      </w:r>
    </w:p>
    <w:p w:rsidR="00F12994" w:rsidRDefault="00F12994">
      <w:pPr>
        <w:pStyle w:val="Heading2"/>
      </w:pPr>
      <w:bookmarkStart w:id="53" w:name="_Toc46547765"/>
      <w:bookmarkStart w:id="54" w:name="_Toc290286838"/>
      <w:bookmarkStart w:id="55" w:name="_Toc447625190"/>
      <w:r>
        <w:t>Installation</w:t>
      </w:r>
      <w:bookmarkEnd w:id="53"/>
      <w:bookmarkEnd w:id="54"/>
      <w:bookmarkEnd w:id="55"/>
    </w:p>
    <w:p w:rsidR="00F12994" w:rsidRDefault="00F12994">
      <w:pPr>
        <w:pStyle w:val="BodyText"/>
        <w:rPr>
          <w:rFonts w:cs="Arial"/>
        </w:rPr>
      </w:pPr>
      <w:r>
        <w:rPr>
          <w:rFonts w:cs="Arial"/>
        </w:rPr>
        <w:t xml:space="preserve">Since the </w:t>
      </w:r>
      <w:r>
        <w:t xml:space="preserve">Telnet </w:t>
      </w:r>
      <w:r>
        <w:rPr>
          <w:rFonts w:cs="Arial"/>
        </w:rPr>
        <w:t xml:space="preserve">test port is used as a part of the TTCN-3 test environment this requires TTCN-3 Test Executor to be installed before any operation of the </w:t>
      </w:r>
      <w:r>
        <w:t xml:space="preserve">Telnet </w:t>
      </w:r>
      <w:r>
        <w:rPr>
          <w:rFonts w:cs="Arial"/>
        </w:rPr>
        <w:t>test port. For more details on the installation of TTCN-3 Test Executor see the relevant section of</w:t>
      </w:r>
      <w:r w:rsidR="009F3029">
        <w:rPr>
          <w:rFonts w:cs="Arial"/>
        </w:rPr>
        <w:t xml:space="preserve"> </w:t>
      </w:r>
      <w:r w:rsidR="009F3029">
        <w:rPr>
          <w:rFonts w:cs="Arial"/>
        </w:rPr>
        <w:fldChar w:fldCharType="begin"/>
      </w:r>
      <w:r w:rsidR="009F3029">
        <w:rPr>
          <w:rFonts w:cs="Arial"/>
        </w:rPr>
        <w:instrText xml:space="preserve"> REF _Ref245203953 \r \h </w:instrText>
      </w:r>
      <w:r w:rsidR="00326F08" w:rsidRPr="009F3029">
        <w:rPr>
          <w:rFonts w:cs="Arial"/>
        </w:rPr>
      </w:r>
      <w:r w:rsidR="009F3029">
        <w:rPr>
          <w:rFonts w:cs="Arial"/>
        </w:rPr>
        <w:fldChar w:fldCharType="separate"/>
      </w:r>
      <w:r w:rsidR="00C226DD">
        <w:rPr>
          <w:rFonts w:cs="Arial"/>
        </w:rPr>
        <w:t>[3]</w:t>
      </w:r>
      <w:r w:rsidR="009F3029">
        <w:rPr>
          <w:rFonts w:cs="Arial"/>
        </w:rPr>
        <w:fldChar w:fldCharType="end"/>
      </w:r>
      <w:r>
        <w:rPr>
          <w:rFonts w:cs="Arial"/>
        </w:rPr>
        <w:t>.</w:t>
      </w:r>
    </w:p>
    <w:p w:rsidR="00F12994" w:rsidRDefault="00F12994">
      <w:pPr>
        <w:pStyle w:val="BodyText"/>
        <w:rPr>
          <w:rFonts w:cs="Arial"/>
        </w:rPr>
      </w:pPr>
      <w:r>
        <w:rPr>
          <w:rFonts w:cs="Arial"/>
        </w:rPr>
        <w:t>The following is needed to use the Telnet test port:</w:t>
      </w:r>
    </w:p>
    <w:p w:rsidR="00F12994" w:rsidRDefault="00F12994">
      <w:pPr>
        <w:pStyle w:val="BodyText"/>
        <w:numPr>
          <w:ilvl w:val="0"/>
          <w:numId w:val="23"/>
        </w:numPr>
      </w:pPr>
      <w:r>
        <w:t>Copy the source files (</w:t>
      </w:r>
      <w:r>
        <w:rPr>
          <w:i/>
          <w:iCs/>
        </w:rPr>
        <w:t>TELNETasp_PT.cc, TELNETasp_PT.hh</w:t>
      </w:r>
      <w:r>
        <w:t>) and the definition module (</w:t>
      </w:r>
      <w:r>
        <w:rPr>
          <w:i/>
          <w:iCs/>
        </w:rPr>
        <w:t>TELNETasp_PortType.ttcn</w:t>
      </w:r>
      <w:r>
        <w:t>) into the directory of the test suite or create symbolic links to them.</w:t>
      </w:r>
    </w:p>
    <w:p w:rsidR="00F12994" w:rsidRDefault="00F12994">
      <w:pPr>
        <w:pStyle w:val="BodyText"/>
        <w:numPr>
          <w:ilvl w:val="0"/>
          <w:numId w:val="23"/>
        </w:numPr>
      </w:pPr>
      <w:r>
        <w:t xml:space="preserve">Import the module </w:t>
      </w:r>
      <w:r>
        <w:rPr>
          <w:i/>
          <w:iCs/>
        </w:rPr>
        <w:t>TELNETasp_PortType</w:t>
      </w:r>
      <w:r>
        <w:t xml:space="preserve"> (TTCN-3 language, defines the test port) to the module(s) where the Telnet test port is used.</w:t>
      </w:r>
    </w:p>
    <w:p w:rsidR="00F12994" w:rsidRDefault="00F12994">
      <w:pPr>
        <w:pStyle w:val="BodyText"/>
        <w:numPr>
          <w:ilvl w:val="0"/>
          <w:numId w:val="23"/>
        </w:numPr>
      </w:pPr>
      <w:r>
        <w:t xml:space="preserve">Generate </w:t>
      </w:r>
      <w:r>
        <w:rPr>
          <w:i/>
          <w:iCs/>
        </w:rPr>
        <w:t>Makefile</w:t>
      </w:r>
      <w:r>
        <w:t xml:space="preserve"> and compile the test suite according to</w:t>
      </w:r>
      <w:r w:rsidR="004E0D94">
        <w:t xml:space="preserve"> </w:t>
      </w:r>
      <w:r w:rsidR="004E0D94">
        <w:fldChar w:fldCharType="begin"/>
      </w:r>
      <w:r w:rsidR="004E0D94">
        <w:instrText xml:space="preserve"> REF _Ref245203894 \r \h </w:instrText>
      </w:r>
      <w:r w:rsidR="004E0D94">
        <w:fldChar w:fldCharType="separate"/>
      </w:r>
      <w:r w:rsidR="00C226DD">
        <w:t>[2]</w:t>
      </w:r>
      <w:r w:rsidR="004E0D94">
        <w:fldChar w:fldCharType="end"/>
      </w:r>
      <w:r>
        <w:t>.</w:t>
      </w:r>
    </w:p>
    <w:p w:rsidR="00F12994" w:rsidRDefault="00F12994">
      <w:pPr>
        <w:pStyle w:val="BodyText"/>
        <w:numPr>
          <w:ilvl w:val="0"/>
          <w:numId w:val="23"/>
        </w:numPr>
      </w:pPr>
      <w:r>
        <w:t xml:space="preserve">Add the required test port parameters to the runtime configuration file as described in section </w:t>
      </w:r>
      <w:r>
        <w:fldChar w:fldCharType="begin"/>
      </w:r>
      <w:r>
        <w:instrText xml:space="preserve"> REF _Ref132437333 \r \h </w:instrText>
      </w:r>
      <w:r>
        <w:fldChar w:fldCharType="separate"/>
      </w:r>
      <w:r w:rsidR="00C226DD">
        <w:t>2.3.1</w:t>
      </w:r>
      <w:r>
        <w:fldChar w:fldCharType="end"/>
      </w:r>
      <w:r>
        <w:t xml:space="preserve"> of this document.</w:t>
      </w:r>
    </w:p>
    <w:p w:rsidR="00F12994" w:rsidRDefault="00F12994">
      <w:pPr>
        <w:pStyle w:val="BodyText"/>
      </w:pPr>
      <w:r>
        <w:t>Do not modify the files supplied otherwise we will not be able to give technical support.</w:t>
      </w:r>
    </w:p>
    <w:p w:rsidR="00F12994" w:rsidRDefault="00F12994">
      <w:pPr>
        <w:pStyle w:val="Heading2"/>
      </w:pPr>
      <w:bookmarkStart w:id="56" w:name="_Toc46547766"/>
      <w:bookmarkStart w:id="57" w:name="_Ref81802376"/>
      <w:bookmarkStart w:id="58" w:name="_Toc290286839"/>
      <w:bookmarkStart w:id="59" w:name="_Toc447625191"/>
      <w:r>
        <w:t>Configuration</w:t>
      </w:r>
      <w:bookmarkEnd w:id="56"/>
      <w:bookmarkEnd w:id="57"/>
      <w:bookmarkEnd w:id="58"/>
      <w:bookmarkEnd w:id="59"/>
    </w:p>
    <w:p w:rsidR="00F12994" w:rsidRDefault="00F12994">
      <w:pPr>
        <w:pStyle w:val="BodyText"/>
      </w:pPr>
      <w:r>
        <w:t>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w:t>
      </w:r>
      <w:r w:rsidR="005E73F9">
        <w:t xml:space="preserve"> </w:t>
      </w:r>
      <w:r w:rsidR="005E73F9">
        <w:fldChar w:fldCharType="begin"/>
      </w:r>
      <w:r w:rsidR="005E73F9">
        <w:instrText xml:space="preserve"> REF _Ref245203894 \r \h </w:instrText>
      </w:r>
      <w:r w:rsidR="005E73F9">
        <w:fldChar w:fldCharType="separate"/>
      </w:r>
      <w:r w:rsidR="00C226DD">
        <w:t>[2]</w:t>
      </w:r>
      <w:r w:rsidR="005E73F9">
        <w:fldChar w:fldCharType="end"/>
      </w:r>
      <w:r>
        <w:t>.</w:t>
      </w:r>
    </w:p>
    <w:p w:rsidR="00F12994" w:rsidRDefault="00F12994">
      <w:pPr>
        <w:pStyle w:val="Heading3"/>
      </w:pPr>
      <w:bookmarkStart w:id="60" w:name="_Ref132437307"/>
      <w:bookmarkStart w:id="61" w:name="_Ref132437333"/>
      <w:bookmarkStart w:id="62" w:name="_Toc290286840"/>
      <w:bookmarkStart w:id="63" w:name="_Toc447625192"/>
      <w:r>
        <w:t>Telnet test port parameters in the test port configuration file</w:t>
      </w:r>
      <w:bookmarkEnd w:id="60"/>
      <w:bookmarkEnd w:id="61"/>
      <w:bookmarkEnd w:id="62"/>
      <w:bookmarkEnd w:id="63"/>
    </w:p>
    <w:p w:rsidR="003D2087" w:rsidRDefault="003D2087">
      <w:pPr>
        <w:pStyle w:val="BodyText"/>
        <w:rPr>
          <w:lang w:val="en-US"/>
        </w:rPr>
      </w:pPr>
      <w:r>
        <w:t>General parameter</w:t>
      </w:r>
      <w:r>
        <w:rPr>
          <w:lang w:val="en-US"/>
        </w:rPr>
        <w:t>:</w:t>
      </w:r>
    </w:p>
    <w:p w:rsidR="003D2087" w:rsidRDefault="00B121A0">
      <w:pPr>
        <w:pStyle w:val="BodyText"/>
        <w:rPr>
          <w:b/>
          <w:lang w:val="en-US"/>
        </w:rPr>
      </w:pPr>
      <w:r>
        <w:rPr>
          <w:b/>
          <w:lang w:val="en-US"/>
        </w:rPr>
        <w:t>D</w:t>
      </w:r>
      <w:r w:rsidRPr="003D2087">
        <w:rPr>
          <w:b/>
          <w:lang w:val="en-US"/>
        </w:rPr>
        <w:t>EBUG</w:t>
      </w:r>
    </w:p>
    <w:p w:rsidR="003D2087" w:rsidRDefault="003D2087">
      <w:pPr>
        <w:pStyle w:val="BodyText"/>
      </w:pPr>
      <w:r w:rsidRPr="003D2087">
        <w:t xml:space="preserve">Set to </w:t>
      </w:r>
      <w:r w:rsidR="001A7338">
        <w:t>“</w:t>
      </w:r>
      <w:r w:rsidRPr="003D2087">
        <w:t>YES</w:t>
      </w:r>
      <w:r w:rsidR="001A7338">
        <w:t>”</w:t>
      </w:r>
      <w:r w:rsidRPr="003D2087">
        <w:t xml:space="preserve"> if you need to debug the test port, otherwise </w:t>
      </w:r>
      <w:r>
        <w:t xml:space="preserve">set to </w:t>
      </w:r>
      <w:r w:rsidR="001A7338">
        <w:t>“</w:t>
      </w:r>
      <w:r w:rsidRPr="003D2087">
        <w:t>NO</w:t>
      </w:r>
      <w:r w:rsidR="001A7338">
        <w:t>”</w:t>
      </w:r>
      <w:r w:rsidRPr="003D2087">
        <w:t>.</w:t>
      </w:r>
      <w:r w:rsidR="00242237">
        <w:t xml:space="preserve"> </w:t>
      </w:r>
    </w:p>
    <w:p w:rsidR="003E1495" w:rsidRPr="003E1495" w:rsidRDefault="003E1495" w:rsidP="003E1495">
      <w:pPr>
        <w:pStyle w:val="BodyText"/>
        <w:rPr>
          <w:b/>
          <w:lang w:val="en-US"/>
        </w:rPr>
      </w:pPr>
      <w:r w:rsidRPr="003E1495">
        <w:rPr>
          <w:b/>
          <w:lang w:val="en-US"/>
        </w:rPr>
        <w:t>MAP_RECV_TIMEOUT</w:t>
      </w:r>
    </w:p>
    <w:p w:rsidR="003E1495" w:rsidRPr="003D2087" w:rsidRDefault="003E1495" w:rsidP="003E1495">
      <w:pPr>
        <w:pStyle w:val="BodyText"/>
        <w:rPr>
          <w:lang w:val="en-US"/>
        </w:rPr>
      </w:pPr>
      <w:r>
        <w:lastRenderedPageBreak/>
        <w:t>The receive timeout during map operation in milliseconds. The default value is 10000 (10 sec)</w:t>
      </w:r>
      <w:r w:rsidRPr="003D2087">
        <w:t>.</w:t>
      </w:r>
      <w:r>
        <w:t xml:space="preserve"> Negative value disables the timeout.</w:t>
      </w:r>
    </w:p>
    <w:p w:rsidR="003D2087" w:rsidRDefault="003D2087">
      <w:pPr>
        <w:pStyle w:val="BodyText"/>
      </w:pPr>
    </w:p>
    <w:p w:rsidR="00F12994" w:rsidRDefault="00F12994">
      <w:pPr>
        <w:pStyle w:val="BodyText"/>
      </w:pPr>
      <w:r>
        <w:t>Parameters used by the Telnet test port in client mode operation:</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4641"/>
        <w:gridCol w:w="1687"/>
      </w:tblGrid>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Type</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Name</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Description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CTRL_HOSTNAME</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Name of the host (IUT)</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CTRL_PORTNUM</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TCP port number of the host (IUT)</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CTRL_USERNAME</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Username used for telnet login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CTRL_PASSWORD</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Password used for telnet login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CTRL_DOMAIN</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Domain used for telnet login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CTRL_READMODE</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When to pass an incoming message to ttcn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PROMPTx</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Prompt string</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REGEX_PROMPTx</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Prompt containing wildcards</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CTRL_LOGIN_SKIPPED</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User authentication is skipped</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CTRL_TERMINAL_TYPE</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Telnet terminal type</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CTRL_ECHO</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Telnet echo option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CTRL_CRLF</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Determines if CR should be sent before line feed.</w:t>
            </w:r>
          </w:p>
        </w:tc>
      </w:tr>
      <w:tr w:rsidR="00F12994" w:rsidTr="00CB242A">
        <w:tblPrEx>
          <w:tblCellMar>
            <w:top w:w="0" w:type="dxa"/>
            <w:bottom w:w="0" w:type="dxa"/>
          </w:tblCellMar>
        </w:tblPrEx>
        <w:trPr>
          <w:cantSplit/>
        </w:trPr>
        <w:tc>
          <w:tcPr>
            <w:tcW w:w="1182" w:type="dxa"/>
          </w:tcPr>
          <w:p w:rsidR="00F12994" w:rsidRDefault="001A7338">
            <w:pPr>
              <w:pStyle w:val="BodyText"/>
              <w:tabs>
                <w:tab w:val="clear" w:pos="1247"/>
                <w:tab w:val="clear" w:pos="2552"/>
                <w:tab w:val="clear" w:pos="3856"/>
                <w:tab w:val="clear" w:pos="5216"/>
                <w:tab w:val="clear" w:pos="6464"/>
                <w:tab w:val="clear" w:pos="7768"/>
                <w:tab w:val="clear" w:pos="9072"/>
                <w:tab w:val="clear" w:pos="10206"/>
              </w:tabs>
              <w:spacing w:before="0"/>
              <w:ind w:left="0"/>
            </w:pPr>
            <w:r>
              <w:t>I</w:t>
            </w:r>
            <w:r w:rsidR="00F12994">
              <w:t>nteger</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CTRL_WINDOW_WIDTH</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Width for telnet window size option</w:t>
            </w:r>
          </w:p>
        </w:tc>
      </w:tr>
      <w:tr w:rsidR="00F12994" w:rsidTr="00CB242A">
        <w:tblPrEx>
          <w:tblCellMar>
            <w:top w:w="0" w:type="dxa"/>
            <w:bottom w:w="0" w:type="dxa"/>
          </w:tblCellMar>
        </w:tblPrEx>
        <w:trPr>
          <w:cantSplit/>
        </w:trPr>
        <w:tc>
          <w:tcPr>
            <w:tcW w:w="1182"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4641"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CTRL_WINDOW_HEIGHT</w:t>
            </w:r>
          </w:p>
        </w:tc>
        <w:tc>
          <w:tcPr>
            <w:tcW w:w="1687" w:type="dxa"/>
          </w:tcPr>
          <w:p w:rsidR="00F12994" w:rsidRDefault="00F12994">
            <w:pPr>
              <w:pStyle w:val="BodyText"/>
              <w:tabs>
                <w:tab w:val="clear" w:pos="1247"/>
                <w:tab w:val="clear" w:pos="2552"/>
                <w:tab w:val="clear" w:pos="3856"/>
                <w:tab w:val="clear" w:pos="5216"/>
                <w:tab w:val="clear" w:pos="6464"/>
                <w:tab w:val="clear" w:pos="7768"/>
                <w:tab w:val="clear" w:pos="9072"/>
                <w:tab w:val="clear" w:pos="10206"/>
              </w:tabs>
              <w:spacing w:before="0"/>
              <w:ind w:left="0"/>
            </w:pPr>
            <w:r>
              <w:t>Height for telnet window size option</w:t>
            </w:r>
          </w:p>
        </w:tc>
      </w:tr>
      <w:tr w:rsidR="00D962F1" w:rsidTr="00CB242A">
        <w:tblPrEx>
          <w:tblCellMar>
            <w:top w:w="0" w:type="dxa"/>
            <w:bottom w:w="0" w:type="dxa"/>
          </w:tblCellMar>
        </w:tblPrEx>
        <w:trPr>
          <w:cantSplit/>
        </w:trPr>
        <w:tc>
          <w:tcPr>
            <w:tcW w:w="1182" w:type="dxa"/>
          </w:tcPr>
          <w:p w:rsidR="00D962F1" w:rsidRDefault="00D962F1" w:rsidP="00326F08">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D962F1" w:rsidRDefault="00D962F1" w:rsidP="00326F08">
            <w:pPr>
              <w:pStyle w:val="BodyText"/>
              <w:tabs>
                <w:tab w:val="clear" w:pos="1247"/>
                <w:tab w:val="clear" w:pos="2552"/>
                <w:tab w:val="clear" w:pos="3856"/>
                <w:tab w:val="clear" w:pos="5216"/>
                <w:tab w:val="clear" w:pos="6464"/>
                <w:tab w:val="clear" w:pos="7768"/>
                <w:tab w:val="clear" w:pos="9072"/>
                <w:tab w:val="clear" w:pos="10206"/>
              </w:tabs>
              <w:spacing w:before="0"/>
              <w:ind w:left="0"/>
            </w:pPr>
            <w:r>
              <w:t>CTRL_DETECT_SERVER_DISCONNETED</w:t>
            </w:r>
          </w:p>
        </w:tc>
        <w:tc>
          <w:tcPr>
            <w:tcW w:w="1687" w:type="dxa"/>
          </w:tcPr>
          <w:p w:rsidR="00D962F1" w:rsidRDefault="00D962F1" w:rsidP="00326F08">
            <w:pPr>
              <w:pStyle w:val="BodyText"/>
              <w:tabs>
                <w:tab w:val="clear" w:pos="1247"/>
                <w:tab w:val="clear" w:pos="2552"/>
                <w:tab w:val="clear" w:pos="3856"/>
                <w:tab w:val="clear" w:pos="5216"/>
                <w:tab w:val="clear" w:pos="6464"/>
                <w:tab w:val="clear" w:pos="7768"/>
                <w:tab w:val="clear" w:pos="9072"/>
                <w:tab w:val="clear" w:pos="10206"/>
              </w:tabs>
              <w:spacing w:before="0"/>
              <w:ind w:left="0"/>
            </w:pPr>
            <w:r>
              <w:t>Setting test port behaviour when the server terminates the connection</w:t>
            </w:r>
          </w:p>
        </w:tc>
      </w:tr>
      <w:tr w:rsidR="00CB242A" w:rsidTr="00CB242A">
        <w:tblPrEx>
          <w:tblCellMar>
            <w:top w:w="0" w:type="dxa"/>
            <w:bottom w:w="0" w:type="dxa"/>
          </w:tblCellMar>
        </w:tblPrEx>
        <w:trPr>
          <w:cantSplit/>
        </w:trPr>
        <w:tc>
          <w:tcPr>
            <w:tcW w:w="1182" w:type="dxa"/>
          </w:tcPr>
          <w:p w:rsidR="00CB242A" w:rsidRDefault="00CB242A" w:rsidP="00E56DD3">
            <w:pPr>
              <w:pStyle w:val="BodyText"/>
              <w:tabs>
                <w:tab w:val="clear" w:pos="1247"/>
                <w:tab w:val="clear" w:pos="2552"/>
                <w:tab w:val="clear" w:pos="3856"/>
                <w:tab w:val="clear" w:pos="5216"/>
                <w:tab w:val="clear" w:pos="6464"/>
                <w:tab w:val="clear" w:pos="7768"/>
                <w:tab w:val="clear" w:pos="9072"/>
                <w:tab w:val="clear" w:pos="10206"/>
              </w:tabs>
              <w:spacing w:before="0"/>
              <w:ind w:left="0"/>
            </w:pPr>
            <w:r>
              <w:lastRenderedPageBreak/>
              <w:t>charstring</w:t>
            </w:r>
          </w:p>
        </w:tc>
        <w:tc>
          <w:tcPr>
            <w:tcW w:w="4641" w:type="dxa"/>
          </w:tcPr>
          <w:p w:rsidR="00CB242A" w:rsidRDefault="00CB242A" w:rsidP="00E56DD3">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0593">
              <w:t>CTRL_DETECT_CONNECTION_</w:t>
            </w:r>
          </w:p>
          <w:p w:rsidR="00CB242A" w:rsidRDefault="00CB242A" w:rsidP="00E56DD3">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0593">
              <w:t>ESTABLISHMENT_RE</w:t>
            </w:r>
            <w:r w:rsidR="003E3F20">
              <w:t>SULT</w:t>
            </w:r>
          </w:p>
        </w:tc>
        <w:tc>
          <w:tcPr>
            <w:tcW w:w="1687" w:type="dxa"/>
          </w:tcPr>
          <w:p w:rsidR="00CB242A" w:rsidRDefault="00CB242A" w:rsidP="00E56DD3">
            <w:pPr>
              <w:pStyle w:val="BodyText"/>
              <w:tabs>
                <w:tab w:val="clear" w:pos="1247"/>
                <w:tab w:val="clear" w:pos="2552"/>
                <w:tab w:val="clear" w:pos="3856"/>
                <w:tab w:val="clear" w:pos="5216"/>
                <w:tab w:val="clear" w:pos="6464"/>
                <w:tab w:val="clear" w:pos="7768"/>
                <w:tab w:val="clear" w:pos="9072"/>
                <w:tab w:val="clear" w:pos="10206"/>
              </w:tabs>
              <w:spacing w:before="0"/>
              <w:ind w:left="0"/>
            </w:pPr>
            <w:r>
              <w:t>Setting test port behaviour regarding the handling the result of a connection attempt</w:t>
            </w:r>
          </w:p>
        </w:tc>
      </w:tr>
      <w:tr w:rsidR="00CB242A" w:rsidTr="00CB242A">
        <w:tblPrEx>
          <w:tblCellMar>
            <w:top w:w="0" w:type="dxa"/>
            <w:bottom w:w="0" w:type="dxa"/>
          </w:tblCellMar>
        </w:tblPrEx>
        <w:trPr>
          <w:cantSplit/>
        </w:trPr>
        <w:tc>
          <w:tcPr>
            <w:tcW w:w="1182" w:type="dxa"/>
          </w:tcPr>
          <w:p w:rsidR="00CB242A" w:rsidRDefault="00CB242A">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CB242A" w:rsidRDefault="00CB242A" w:rsidP="00D962F1">
            <w:pPr>
              <w:pStyle w:val="BodyText"/>
              <w:tabs>
                <w:tab w:val="clear" w:pos="1247"/>
                <w:tab w:val="clear" w:pos="2552"/>
                <w:tab w:val="clear" w:pos="3856"/>
                <w:tab w:val="clear" w:pos="5216"/>
                <w:tab w:val="clear" w:pos="6464"/>
                <w:tab w:val="clear" w:pos="7768"/>
                <w:tab w:val="clear" w:pos="9072"/>
                <w:tab w:val="clear" w:pos="10206"/>
              </w:tabs>
              <w:spacing w:before="0"/>
              <w:ind w:left="0"/>
            </w:pPr>
            <w:r>
              <w:t>CTRL_CLIENT_CLEANUP_LINEFEED</w:t>
            </w:r>
          </w:p>
        </w:tc>
        <w:tc>
          <w:tcPr>
            <w:tcW w:w="1687" w:type="dxa"/>
          </w:tcPr>
          <w:p w:rsidR="00CB242A" w:rsidRDefault="005B0C59">
            <w:pPr>
              <w:pStyle w:val="BodyText"/>
              <w:tabs>
                <w:tab w:val="clear" w:pos="1247"/>
                <w:tab w:val="clear" w:pos="2552"/>
                <w:tab w:val="clear" w:pos="3856"/>
                <w:tab w:val="clear" w:pos="5216"/>
                <w:tab w:val="clear" w:pos="6464"/>
                <w:tab w:val="clear" w:pos="7768"/>
                <w:tab w:val="clear" w:pos="9072"/>
                <w:tab w:val="clear" w:pos="10206"/>
              </w:tabs>
              <w:spacing w:before="0"/>
              <w:ind w:left="0"/>
            </w:pPr>
            <w:r>
              <w:t>Enabling</w:t>
            </w:r>
            <w:r w:rsidR="00B85743">
              <w:t xml:space="preserve"> the filtering of linefeeds </w:t>
            </w:r>
            <w:r w:rsidR="002344FE">
              <w:t xml:space="preserve">directly </w:t>
            </w:r>
            <w:r w:rsidR="00B85743">
              <w:t xml:space="preserve">preceding </w:t>
            </w:r>
            <w:r w:rsidR="000E7169">
              <w:t>prompts from incoming messages</w:t>
            </w:r>
          </w:p>
        </w:tc>
      </w:tr>
      <w:tr w:rsidR="001A7338" w:rsidTr="00CB242A">
        <w:tblPrEx>
          <w:tblCellMar>
            <w:top w:w="0" w:type="dxa"/>
            <w:bottom w:w="0" w:type="dxa"/>
          </w:tblCellMar>
        </w:tblPrEx>
        <w:trPr>
          <w:cantSplit/>
        </w:trPr>
        <w:tc>
          <w:tcPr>
            <w:tcW w:w="1182" w:type="dxa"/>
          </w:tcPr>
          <w:p w:rsidR="001A7338" w:rsidRDefault="001A7338">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641" w:type="dxa"/>
          </w:tcPr>
          <w:p w:rsidR="001A7338" w:rsidRDefault="001A7338" w:rsidP="00D962F1">
            <w:pPr>
              <w:pStyle w:val="BodyText"/>
              <w:tabs>
                <w:tab w:val="clear" w:pos="1247"/>
                <w:tab w:val="clear" w:pos="2552"/>
                <w:tab w:val="clear" w:pos="3856"/>
                <w:tab w:val="clear" w:pos="5216"/>
                <w:tab w:val="clear" w:pos="6464"/>
                <w:tab w:val="clear" w:pos="7768"/>
                <w:tab w:val="clear" w:pos="9072"/>
                <w:tab w:val="clear" w:pos="10206"/>
              </w:tabs>
              <w:spacing w:before="0"/>
              <w:ind w:left="0"/>
            </w:pPr>
            <w:r>
              <w:t>empty_echo</w:t>
            </w:r>
          </w:p>
        </w:tc>
        <w:tc>
          <w:tcPr>
            <w:tcW w:w="1687" w:type="dxa"/>
          </w:tcPr>
          <w:p w:rsidR="001A7338" w:rsidRDefault="001A7338">
            <w:pPr>
              <w:pStyle w:val="BodyText"/>
              <w:tabs>
                <w:tab w:val="clear" w:pos="1247"/>
                <w:tab w:val="clear" w:pos="2552"/>
                <w:tab w:val="clear" w:pos="3856"/>
                <w:tab w:val="clear" w:pos="5216"/>
                <w:tab w:val="clear" w:pos="6464"/>
                <w:tab w:val="clear" w:pos="7768"/>
                <w:tab w:val="clear" w:pos="9072"/>
                <w:tab w:val="clear" w:pos="10206"/>
              </w:tabs>
              <w:spacing w:before="0"/>
              <w:ind w:left="0"/>
            </w:pPr>
            <w:r>
              <w:t>Enabling send empty message if the command doesn’t have output</w:t>
            </w:r>
          </w:p>
        </w:tc>
      </w:tr>
      <w:tr w:rsidR="001A7338" w:rsidTr="00CB242A">
        <w:tblPrEx>
          <w:tblCellMar>
            <w:top w:w="0" w:type="dxa"/>
            <w:bottom w:w="0" w:type="dxa"/>
          </w:tblCellMar>
        </w:tblPrEx>
        <w:trPr>
          <w:cantSplit/>
        </w:trPr>
        <w:tc>
          <w:tcPr>
            <w:tcW w:w="1182" w:type="dxa"/>
          </w:tcPr>
          <w:p w:rsidR="001A7338" w:rsidRDefault="001A7338">
            <w:pPr>
              <w:pStyle w:val="BodyText"/>
              <w:tabs>
                <w:tab w:val="clear" w:pos="1247"/>
                <w:tab w:val="clear" w:pos="2552"/>
                <w:tab w:val="clear" w:pos="3856"/>
                <w:tab w:val="clear" w:pos="5216"/>
                <w:tab w:val="clear" w:pos="6464"/>
                <w:tab w:val="clear" w:pos="7768"/>
                <w:tab w:val="clear" w:pos="9072"/>
                <w:tab w:val="clear" w:pos="10206"/>
              </w:tabs>
              <w:spacing w:before="0"/>
              <w:ind w:left="0"/>
            </w:pPr>
            <w:r>
              <w:t xml:space="preserve">charstring </w:t>
            </w:r>
          </w:p>
        </w:tc>
        <w:tc>
          <w:tcPr>
            <w:tcW w:w="4641" w:type="dxa"/>
          </w:tcPr>
          <w:p w:rsidR="001A7338" w:rsidRDefault="001A7338" w:rsidP="00D962F1">
            <w:pPr>
              <w:pStyle w:val="BodyText"/>
              <w:tabs>
                <w:tab w:val="clear" w:pos="1247"/>
                <w:tab w:val="clear" w:pos="2552"/>
                <w:tab w:val="clear" w:pos="3856"/>
                <w:tab w:val="clear" w:pos="5216"/>
                <w:tab w:val="clear" w:pos="6464"/>
                <w:tab w:val="clear" w:pos="7768"/>
                <w:tab w:val="clear" w:pos="9072"/>
                <w:tab w:val="clear" w:pos="10206"/>
              </w:tabs>
              <w:spacing w:before="0"/>
              <w:ind w:left="0"/>
            </w:pPr>
            <w:r>
              <w:t>raw_regex_prompt&lt;id&gt;</w:t>
            </w:r>
          </w:p>
        </w:tc>
        <w:tc>
          <w:tcPr>
            <w:tcW w:w="1687" w:type="dxa"/>
          </w:tcPr>
          <w:p w:rsidR="001A7338" w:rsidRDefault="001A7338">
            <w:pPr>
              <w:pStyle w:val="BodyText"/>
              <w:tabs>
                <w:tab w:val="clear" w:pos="1247"/>
                <w:tab w:val="clear" w:pos="2552"/>
                <w:tab w:val="clear" w:pos="3856"/>
                <w:tab w:val="clear" w:pos="5216"/>
                <w:tab w:val="clear" w:pos="6464"/>
                <w:tab w:val="clear" w:pos="7768"/>
                <w:tab w:val="clear" w:pos="9072"/>
                <w:tab w:val="clear" w:pos="10206"/>
              </w:tabs>
              <w:spacing w:before="0"/>
              <w:ind w:left="0"/>
            </w:pPr>
            <w:r>
              <w:t>regcomp based prompt</w:t>
            </w:r>
          </w:p>
        </w:tc>
      </w:tr>
    </w:tbl>
    <w:p w:rsidR="00F12994" w:rsidRDefault="00F12994">
      <w:pPr>
        <w:pStyle w:val="BodyText"/>
      </w:pPr>
      <w:r>
        <w:t>The parameter ‘CTRL_HOSTNAME’ is the hostname of the remote workstation to which the test port will connect. This parameter is mandatory.</w:t>
      </w:r>
    </w:p>
    <w:p w:rsidR="00F12994" w:rsidRDefault="00F12994">
      <w:pPr>
        <w:pStyle w:val="BodyText"/>
      </w:pPr>
      <w:r>
        <w:t>The parameter ‘CTRL_PORTNUM’ is the port number of the remote host (specified by CTRL_HOSTNAME) that the test port tries to connect to. The value “7” means the test port will attempt to connect through telnet echo login. In this case the login procedure is skipped. This parameter is mandatory.</w:t>
      </w:r>
    </w:p>
    <w:p w:rsidR="00F12994" w:rsidRDefault="00F12994">
      <w:pPr>
        <w:pStyle w:val="BodyText"/>
      </w:pPr>
      <w:r>
        <w:t>The CTRL_USERNAME and CTRL_PASSWORD parameters are mandatory and are used to authenticate the user on the remote machine.</w:t>
      </w:r>
    </w:p>
    <w:p w:rsidR="00F12994" w:rsidRDefault="00F12994">
      <w:pPr>
        <w:pStyle w:val="BodyText"/>
      </w:pPr>
      <w:r>
        <w:t>The parameter ‘CTRL_DOMAIN’ is only used if the host is asking for the domain in the login procedure. This parameter is optional, but a dynamic testcase error occurs if the host requests the domain and this parameter is not set.</w:t>
      </w:r>
    </w:p>
    <w:p w:rsidR="00F12994" w:rsidRDefault="00F12994">
      <w:pPr>
        <w:pStyle w:val="BodyText"/>
      </w:pPr>
      <w:r>
        <w:t>The parameter ‘CTRL_READMODE’ controls when to pass incoming messages to ttcn. The possible values are:</w:t>
      </w:r>
    </w:p>
    <w:p w:rsidR="00F12994" w:rsidRDefault="00F12994">
      <w:pPr>
        <w:pStyle w:val="BodyText"/>
        <w:numPr>
          <w:ilvl w:val="0"/>
          <w:numId w:val="24"/>
        </w:numPr>
        <w:spacing w:before="120"/>
      </w:pPr>
      <w:r>
        <w:t>“buffered”</w:t>
      </w:r>
    </w:p>
    <w:p w:rsidR="00F12994" w:rsidRDefault="00F12994">
      <w:pPr>
        <w:pStyle w:val="BodyText"/>
        <w:numPr>
          <w:ilvl w:val="0"/>
          <w:numId w:val="24"/>
        </w:numPr>
        <w:spacing w:before="0" w:after="120"/>
      </w:pPr>
      <w:r>
        <w:t>“unbuffered”</w:t>
      </w:r>
    </w:p>
    <w:p w:rsidR="00F12994" w:rsidRDefault="00F12994">
      <w:pPr>
        <w:pStyle w:val="BodyText"/>
        <w:spacing w:before="0"/>
      </w:pPr>
      <w:r>
        <w:t>If it is set to “buffered” then the test port waits until the prompt arrives and every message received before the prompt is passed to ttcn in one message.</w:t>
      </w:r>
    </w:p>
    <w:p w:rsidR="00F12994" w:rsidRDefault="00F12994">
      <w:pPr>
        <w:pStyle w:val="BodyText"/>
        <w:spacing w:before="0"/>
      </w:pPr>
      <w:r>
        <w:t>If it is set to “unbuffered” then the test port passes data received between two new line sequences (or until the prompt) to ttcn.</w:t>
      </w:r>
    </w:p>
    <w:p w:rsidR="00F12994" w:rsidRDefault="00F12994">
      <w:pPr>
        <w:pStyle w:val="BodyText"/>
        <w:spacing w:before="0"/>
      </w:pPr>
      <w:r>
        <w:t>The default value is “buffered”.</w:t>
      </w:r>
    </w:p>
    <w:p w:rsidR="00F12994" w:rsidRDefault="00F12994">
      <w:pPr>
        <w:pStyle w:val="BodyText"/>
      </w:pPr>
      <w:r>
        <w:lastRenderedPageBreak/>
        <w:t>The parameters PROMPT and REGEX_PROMPT are of type charstring. PROMPT is used to specify the exact prompt strings that are used on the remote machine. REGEX_PROMPT serves the same functionality but it can contain wildcards. Multiple PROMPT and REGEX_PROMPT parameters can be given in the configuration file, but each has to have a number (ID) concatenated to the parameter name (for an example see chapter 5.1). Specifying two prompts (either normal or with wildcards) with the same ID will result in the latter overriding the former. At least one PROMPT or REGEX_PROMPT parameter must be provided that is not an empty string.</w:t>
      </w:r>
    </w:p>
    <w:p w:rsidR="00F12994" w:rsidRDefault="00F12994">
      <w:pPr>
        <w:pStyle w:val="BodyText"/>
      </w:pPr>
      <w:r>
        <w:t xml:space="preserve">The CTRL_LOGIN_SKIPPED parameter is used when user authentication (username and password) is not required. The possible values are </w:t>
      </w:r>
      <w:r w:rsidR="00D430DC">
        <w:t>“yes”</w:t>
      </w:r>
      <w:r w:rsidR="00DF64E4">
        <w:t xml:space="preserve"> and</w:t>
      </w:r>
      <w:r w:rsidR="00D430DC">
        <w:t xml:space="preserve"> “no”</w:t>
      </w:r>
      <w:r>
        <w:t>. The default value is “no”.</w:t>
      </w:r>
      <w:r w:rsidR="00DF64E4">
        <w:t xml:space="preserve"> The values are case-insensitive.</w:t>
      </w:r>
    </w:p>
    <w:p w:rsidR="00F12994" w:rsidRDefault="00F12994">
      <w:pPr>
        <w:pStyle w:val="BodyText"/>
      </w:pPr>
      <w:r>
        <w:t xml:space="preserve">The parameter CTRL_TERMINAL_TYPE specifies the telnet terminal-type option that is described </w:t>
      </w:r>
      <w:r w:rsidR="00D962F1">
        <w:fldChar w:fldCharType="begin"/>
      </w:r>
      <w:r w:rsidR="00D962F1">
        <w:instrText xml:space="preserve"> REF _Ref245263740 \r \h </w:instrText>
      </w:r>
      <w:r w:rsidR="00D962F1">
        <w:fldChar w:fldCharType="separate"/>
      </w:r>
      <w:r w:rsidR="00C226DD">
        <w:t>[9]</w:t>
      </w:r>
      <w:r w:rsidR="00D962F1">
        <w:fldChar w:fldCharType="end"/>
      </w:r>
      <w:r>
        <w:t>.</w:t>
      </w:r>
    </w:p>
    <w:p w:rsidR="00F12994" w:rsidRDefault="00F12994">
      <w:pPr>
        <w:pStyle w:val="BodyText"/>
      </w:pPr>
      <w:r>
        <w:t xml:space="preserve">The parameter CTRL_ECHO sets telnet echo option (see </w:t>
      </w:r>
      <w:r w:rsidR="00D962F1">
        <w:fldChar w:fldCharType="begin"/>
      </w:r>
      <w:r w:rsidR="00D962F1">
        <w:instrText xml:space="preserve"> REF _Ref245263720 \r \h </w:instrText>
      </w:r>
      <w:r w:rsidR="00D962F1">
        <w:fldChar w:fldCharType="separate"/>
      </w:r>
      <w:r w:rsidR="00C226DD">
        <w:t>[7]</w:t>
      </w:r>
      <w:r w:rsidR="00D962F1">
        <w:fldChar w:fldCharType="end"/>
      </w:r>
      <w:r>
        <w:t>). P</w:t>
      </w:r>
      <w:r w:rsidR="0029059B">
        <w:t>ossible values are “yes”</w:t>
      </w:r>
      <w:r>
        <w:t xml:space="preserve"> f</w:t>
      </w:r>
      <w:r w:rsidR="0029059B">
        <w:t>or enabling echo and “no”</w:t>
      </w:r>
      <w:r>
        <w:t xml:space="preserve"> for disabling it. Echo is disabled by default.</w:t>
      </w:r>
      <w:r w:rsidR="00731C90">
        <w:t xml:space="preserve"> The values are case</w:t>
      </w:r>
      <w:r w:rsidR="00DF64E4">
        <w:t>-</w:t>
      </w:r>
      <w:r w:rsidR="00731C90">
        <w:t>insensitive.</w:t>
      </w:r>
      <w:r w:rsidR="00583254">
        <w:t xml:space="preserve"> The telnet echo option (if enabled) is sent to the server regardless of the filter settings.</w:t>
      </w:r>
    </w:p>
    <w:p w:rsidR="00583254" w:rsidRDefault="00583254">
      <w:pPr>
        <w:pStyle w:val="BodyText"/>
      </w:pPr>
      <w:r>
        <w:t xml:space="preserve">The term "echo option" is used for the Telnet echo option used during the negotiation of the set up of a </w:t>
      </w:r>
      <w:r w:rsidR="00782876">
        <w:t xml:space="preserve">Telnet session as defined in </w:t>
      </w:r>
      <w:r w:rsidR="00782876">
        <w:fldChar w:fldCharType="begin"/>
      </w:r>
      <w:r w:rsidR="00782876">
        <w:instrText xml:space="preserve"> REF _Ref245263720 \r \h </w:instrText>
      </w:r>
      <w:r w:rsidR="00782876">
        <w:fldChar w:fldCharType="separate"/>
      </w:r>
      <w:r w:rsidR="00C226DD">
        <w:t>[7]</w:t>
      </w:r>
      <w:r w:rsidR="00782876">
        <w:fldChar w:fldCharType="end"/>
      </w:r>
      <w:r>
        <w:t>.</w:t>
      </w:r>
    </w:p>
    <w:p w:rsidR="00F12994" w:rsidRDefault="00F12994">
      <w:pPr>
        <w:pStyle w:val="BodyText"/>
      </w:pPr>
      <w:r>
        <w:t>Parameter CTRL_CRLF specifies whether to send CR before LF (as new line) after sending a command. It might be needed to enable this option when connecting to a host running Windows. Possible values are the same as for the parameter CTRL_ECHO.</w:t>
      </w:r>
    </w:p>
    <w:p w:rsidR="00F12994" w:rsidRDefault="00F12994">
      <w:pPr>
        <w:pStyle w:val="BodyText"/>
        <w:rPr>
          <w:lang w:val="en-US"/>
        </w:rPr>
      </w:pPr>
      <w:r>
        <w:rPr>
          <w:lang w:val="en-US"/>
        </w:rPr>
        <w:t xml:space="preserve">The parameters CTRL_WINDOW_WIDTH and CTRL_WINDOW_HEIGHT specify the (initial) telnet window size option (see </w:t>
      </w:r>
      <w:r w:rsidR="00D962F1">
        <w:rPr>
          <w:lang w:val="en-US"/>
        </w:rPr>
        <w:fldChar w:fldCharType="begin"/>
      </w:r>
      <w:r w:rsidR="00D962F1">
        <w:rPr>
          <w:lang w:val="en-US"/>
        </w:rPr>
        <w:instrText xml:space="preserve"> REF _Ref245263692 \r \h </w:instrText>
      </w:r>
      <w:r w:rsidR="00326F08" w:rsidRPr="00D962F1">
        <w:rPr>
          <w:lang w:val="en-US"/>
        </w:rPr>
      </w:r>
      <w:r w:rsidR="00D962F1">
        <w:rPr>
          <w:lang w:val="en-US"/>
        </w:rPr>
        <w:fldChar w:fldCharType="separate"/>
      </w:r>
      <w:r w:rsidR="00C226DD">
        <w:rPr>
          <w:lang w:val="en-US"/>
        </w:rPr>
        <w:t>[8]</w:t>
      </w:r>
      <w:r w:rsidR="00D962F1">
        <w:rPr>
          <w:lang w:val="en-US"/>
        </w:rPr>
        <w:fldChar w:fldCharType="end"/>
      </w:r>
      <w:r>
        <w:rPr>
          <w:lang w:val="en-US"/>
        </w:rPr>
        <w:t>).</w:t>
      </w:r>
    </w:p>
    <w:p w:rsidR="00D962F1" w:rsidRDefault="00F12994" w:rsidP="00D962F1">
      <w:pPr>
        <w:pStyle w:val="BodyText"/>
      </w:pPr>
      <w:r>
        <w:t>The CTRL_DETECT_SERVER_DISCONNETED parameter determines the behaviour of the test port if the test port detects that the server terminates the communication. If this parameter is set to “yes”</w:t>
      </w:r>
      <w:r w:rsidR="00037C75">
        <w:t>,</w:t>
      </w:r>
      <w:r>
        <w:t xml:space="preserve"> the test port indicates the connection termination by passing an integer value 0 to the test suite. After this the </w:t>
      </w:r>
      <w:r w:rsidR="005B7653">
        <w:t xml:space="preserve">test port </w:t>
      </w:r>
      <w:r>
        <w:t xml:space="preserve">has to </w:t>
      </w:r>
      <w:r w:rsidR="005B7653">
        <w:t xml:space="preserve">be </w:t>
      </w:r>
      <w:r>
        <w:t>unmap</w:t>
      </w:r>
      <w:r w:rsidR="005B7653">
        <w:t>ped</w:t>
      </w:r>
      <w:r>
        <w:t xml:space="preserve"> and map</w:t>
      </w:r>
      <w:r w:rsidR="005B7653">
        <w:t>ped</w:t>
      </w:r>
      <w:r>
        <w:t xml:space="preserve"> again if </w:t>
      </w:r>
      <w:r w:rsidR="005B7653">
        <w:t>t</w:t>
      </w:r>
      <w:r>
        <w:t>he</w:t>
      </w:r>
      <w:r w:rsidR="005B7653">
        <w:t xml:space="preserve"> user</w:t>
      </w:r>
      <w:r>
        <w:t xml:space="preserve"> wants to use the test port in the actual test case further. If </w:t>
      </w:r>
      <w:r w:rsidR="00CF00D0">
        <w:t>this value is set to “no”</w:t>
      </w:r>
      <w:r w:rsidR="00DF64E4">
        <w:t>,</w:t>
      </w:r>
      <w:r>
        <w:t xml:space="preserve"> dynamic test case error occurs when the server terminates the connection. The default value is “no”.</w:t>
      </w:r>
      <w:r w:rsidR="00731C90">
        <w:t xml:space="preserve"> The values are case</w:t>
      </w:r>
      <w:r w:rsidR="00DF64E4">
        <w:t>-</w:t>
      </w:r>
      <w:r w:rsidR="00731C90">
        <w:t>insensitive.</w:t>
      </w:r>
    </w:p>
    <w:p w:rsidR="00D962F1" w:rsidRDefault="00D962F1" w:rsidP="00D962F1">
      <w:pPr>
        <w:pStyle w:val="BodyText"/>
      </w:pPr>
      <w:r>
        <w:t xml:space="preserve">The </w:t>
      </w:r>
      <w:r w:rsidRPr="004A0593">
        <w:t>CTRL_DETECT_CONNECTION_ESTABLISHMENT_RE</w:t>
      </w:r>
      <w:r w:rsidR="00856B13">
        <w:t>SULT</w:t>
      </w:r>
      <w:r>
        <w:t xml:space="preserve"> parameter determines </w:t>
      </w:r>
      <w:r w:rsidR="00456F46">
        <w:t xml:space="preserve">whether </w:t>
      </w:r>
      <w:r w:rsidR="005D19A1">
        <w:t>the test port should provide</w:t>
      </w:r>
      <w:r w:rsidR="00456F46">
        <w:t xml:space="preserve"> feedback</w:t>
      </w:r>
      <w:r>
        <w:t xml:space="preserve"> </w:t>
      </w:r>
      <w:r w:rsidR="00456F46">
        <w:t>to</w:t>
      </w:r>
      <w:r>
        <w:t xml:space="preserve"> </w:t>
      </w:r>
      <w:r w:rsidR="005D19A1">
        <w:t xml:space="preserve">the user </w:t>
      </w:r>
      <w:r>
        <w:t xml:space="preserve">in case of a connection attempt. If this parameter is set to “yes” the test port indicates the result of the connection by passing an integer value </w:t>
      </w:r>
      <w:r w:rsidR="00456F46">
        <w:t>2</w:t>
      </w:r>
      <w:r>
        <w:t xml:space="preserve"> to the test suite</w:t>
      </w:r>
      <w:r w:rsidR="00456F46">
        <w:t xml:space="preserve"> if the attempt succeeded and </w:t>
      </w:r>
      <w:r w:rsidR="00663778">
        <w:t>0</w:t>
      </w:r>
      <w:r w:rsidR="00456F46">
        <w:t xml:space="preserve"> if failed</w:t>
      </w:r>
      <w:r>
        <w:t xml:space="preserve">. </w:t>
      </w:r>
      <w:r w:rsidR="00456F46">
        <w:t xml:space="preserve">Thus the user can decide whether to attempt another mapping or discard further communication </w:t>
      </w:r>
      <w:r w:rsidR="005D19A1">
        <w:t>and</w:t>
      </w:r>
      <w:r w:rsidR="00456F46">
        <w:t xml:space="preserve"> </w:t>
      </w:r>
      <w:r w:rsidR="00D617B3">
        <w:t xml:space="preserve">neither does </w:t>
      </w:r>
      <w:r w:rsidR="00456F46">
        <w:t xml:space="preserve">a failed connection attempt necessarily result in a dynamic test case error. </w:t>
      </w:r>
      <w:r>
        <w:t>If this value is set to “no”</w:t>
      </w:r>
      <w:r w:rsidR="00DF64E4">
        <w:t>,</w:t>
      </w:r>
      <w:r>
        <w:t xml:space="preserve"> dynamic test case error occurs </w:t>
      </w:r>
      <w:r w:rsidR="00456F46">
        <w:t xml:space="preserve">after a failed </w:t>
      </w:r>
      <w:r>
        <w:t>connection</w:t>
      </w:r>
      <w:r w:rsidR="00456F46">
        <w:t xml:space="preserve"> attempt</w:t>
      </w:r>
      <w:r>
        <w:t>. The default value is “no”.</w:t>
      </w:r>
      <w:r w:rsidR="00DF64E4">
        <w:t xml:space="preserve"> The values are case-insensitive.</w:t>
      </w:r>
    </w:p>
    <w:p w:rsidR="005D7AB7" w:rsidRDefault="0047757B" w:rsidP="00F0477A">
      <w:pPr>
        <w:pStyle w:val="BodyText"/>
      </w:pPr>
      <w:r>
        <w:lastRenderedPageBreak/>
        <w:t xml:space="preserve">The table bellow </w:t>
      </w:r>
      <w:r w:rsidR="00CA6B02">
        <w:t>summarizes</w:t>
      </w:r>
      <w:r>
        <w:t xml:space="preserve"> the responses to </w:t>
      </w:r>
      <w:r w:rsidR="005D7AB7">
        <w:t>a connection attempt. C</w:t>
      </w:r>
      <w:r w:rsidR="00684FF7">
        <w:t>DSD</w:t>
      </w:r>
      <w:r w:rsidR="005D7AB7">
        <w:t xml:space="preserve"> and CDCEF stand for </w:t>
      </w:r>
      <w:r w:rsidR="00684FF7">
        <w:t xml:space="preserve">CTRL_DETECT_SERVER_DISCONNETED </w:t>
      </w:r>
      <w:r w:rsidR="005D7AB7">
        <w:t>and C</w:t>
      </w:r>
      <w:r w:rsidR="005D7AB7" w:rsidRPr="004A0593">
        <w:t>TRL_</w:t>
      </w:r>
      <w:r w:rsidR="005D7AB7">
        <w:t xml:space="preserve"> </w:t>
      </w:r>
      <w:r w:rsidR="005D7AB7" w:rsidRPr="004A0593">
        <w:t>DETECT_CONNECTION_ESTABLISHMENT_RE</w:t>
      </w:r>
      <w:r w:rsidR="004667CE">
        <w:t>SULT</w:t>
      </w:r>
      <w:r w:rsidR="008D7A6A">
        <w:t>,</w:t>
      </w:r>
      <w:r w:rsidR="005D7AB7">
        <w:t xml:space="preserve"> respectively. </w:t>
      </w:r>
      <w:r w:rsidR="006220CD">
        <w:t xml:space="preserve">The prefix </w:t>
      </w:r>
      <w:r w:rsidR="006220CD">
        <w:rPr>
          <w:rFonts w:cs="Arial"/>
        </w:rPr>
        <w:t>¬ stands for a value “</w:t>
      </w:r>
      <w:r w:rsidR="00EB1F53">
        <w:t>no”</w:t>
      </w:r>
      <w:r w:rsidR="00DF64E4">
        <w:t>,</w:t>
      </w:r>
      <w:r w:rsidR="006220CD">
        <w:t xml:space="preserve"> omitting the prefix implies the opposite. A dash in each cell separates the successful and failed connection </w:t>
      </w:r>
      <w:r w:rsidR="00D958A9">
        <w:t>attempts;</w:t>
      </w:r>
      <w:r w:rsidR="006220CD">
        <w:t xml:space="preserve"> the integer above the dash means a success, whereas the integer below indicates a failure. Finally a </w:t>
      </w:r>
      <w:r w:rsidR="00684FF7">
        <w:t>“D” stands for a dynamic</w:t>
      </w:r>
      <w:r w:rsidR="00C36B9A">
        <w:t xml:space="preserve"> test</w:t>
      </w:r>
      <w:r w:rsidR="009B297D">
        <w:t xml:space="preserve"> </w:t>
      </w:r>
      <w:r w:rsidR="00C36B9A">
        <w:t>case</w:t>
      </w:r>
      <w:r w:rsidR="00684FF7">
        <w:t xml:space="preserve"> e</w:t>
      </w:r>
      <w:r w:rsidR="00145BBB">
        <w:t xml:space="preserve">rror and a </w:t>
      </w:r>
      <w:r w:rsidR="00FF7174">
        <w:t>hyphen</w:t>
      </w:r>
      <w:r w:rsidR="00D958A9">
        <w:t xml:space="preserve"> means</w:t>
      </w:r>
      <w:r w:rsidR="00145BBB">
        <w:t xml:space="preserve"> no response.</w:t>
      </w:r>
    </w:p>
    <w:p w:rsidR="006220CD" w:rsidRDefault="006220CD" w:rsidP="005D7AB7">
      <w:pPr>
        <w:pStyle w:val="BodyText"/>
      </w:pPr>
    </w:p>
    <w:tbl>
      <w:tblPr>
        <w:tblW w:w="0" w:type="auto"/>
        <w:tblInd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1134"/>
        <w:gridCol w:w="1276"/>
      </w:tblGrid>
      <w:tr w:rsidR="0047757B" w:rsidTr="00A34F1C">
        <w:tc>
          <w:tcPr>
            <w:tcW w:w="968" w:type="dxa"/>
            <w:tcBorders>
              <w:top w:val="nil"/>
              <w:left w:val="nil"/>
            </w:tcBorders>
            <w:shd w:val="clear" w:color="auto" w:fill="auto"/>
            <w:vAlign w:val="center"/>
          </w:tcPr>
          <w:p w:rsidR="00706E2E" w:rsidRDefault="00706E2E" w:rsidP="00A34F1C">
            <w:pPr>
              <w:pStyle w:val="BodyText"/>
              <w:ind w:left="0"/>
              <w:jc w:val="center"/>
            </w:pPr>
          </w:p>
        </w:tc>
        <w:tc>
          <w:tcPr>
            <w:tcW w:w="1134" w:type="dxa"/>
            <w:shd w:val="clear" w:color="auto" w:fill="auto"/>
            <w:vAlign w:val="center"/>
          </w:tcPr>
          <w:p w:rsidR="00706E2E" w:rsidRDefault="0047757B" w:rsidP="00A34F1C">
            <w:pPr>
              <w:pStyle w:val="BodyText"/>
              <w:ind w:left="0"/>
              <w:jc w:val="center"/>
            </w:pPr>
            <w:r>
              <w:t>CDCE</w:t>
            </w:r>
            <w:r w:rsidR="00F00EEE">
              <w:t>R</w:t>
            </w:r>
          </w:p>
        </w:tc>
        <w:tc>
          <w:tcPr>
            <w:tcW w:w="1276" w:type="dxa"/>
            <w:shd w:val="clear" w:color="auto" w:fill="auto"/>
            <w:vAlign w:val="center"/>
          </w:tcPr>
          <w:p w:rsidR="00706E2E" w:rsidRDefault="0047757B" w:rsidP="00A34F1C">
            <w:pPr>
              <w:pStyle w:val="BodyText"/>
              <w:ind w:left="0"/>
              <w:jc w:val="center"/>
            </w:pPr>
            <w:r w:rsidRPr="00A34F1C">
              <w:rPr>
                <w:rFonts w:cs="Arial"/>
              </w:rPr>
              <w:t>¬ CDCE</w:t>
            </w:r>
            <w:r w:rsidR="00F00EEE" w:rsidRPr="00A34F1C">
              <w:rPr>
                <w:rFonts w:cs="Arial"/>
              </w:rPr>
              <w:t>R</w:t>
            </w:r>
          </w:p>
        </w:tc>
      </w:tr>
      <w:tr w:rsidR="0047757B" w:rsidTr="00A34F1C">
        <w:trPr>
          <w:trHeight w:val="343"/>
        </w:trPr>
        <w:tc>
          <w:tcPr>
            <w:tcW w:w="968" w:type="dxa"/>
            <w:shd w:val="clear" w:color="auto" w:fill="auto"/>
            <w:vAlign w:val="center"/>
          </w:tcPr>
          <w:p w:rsidR="00706E2E" w:rsidRDefault="00684FF7" w:rsidP="00A34F1C">
            <w:pPr>
              <w:pStyle w:val="BodyText"/>
              <w:ind w:left="0"/>
              <w:jc w:val="center"/>
            </w:pPr>
            <w:r>
              <w:t xml:space="preserve">  </w:t>
            </w:r>
            <w:r w:rsidR="0047757B">
              <w:t>C</w:t>
            </w:r>
            <w:r>
              <w:t>DSD</w:t>
            </w:r>
          </w:p>
        </w:tc>
        <w:tc>
          <w:tcPr>
            <w:tcW w:w="1134" w:type="dxa"/>
            <w:shd w:val="clear" w:color="auto" w:fill="auto"/>
            <w:vAlign w:val="center"/>
          </w:tcPr>
          <w:p w:rsidR="00706E2E" w:rsidRDefault="00145BBB" w:rsidP="00A34F1C">
            <w:pPr>
              <w:pStyle w:val="BodyText"/>
              <w:ind w:left="0"/>
              <w:jc w:val="center"/>
            </w:pPr>
            <w:r>
              <w:t>2</w:t>
            </w:r>
            <w:r w:rsidR="00DB0FCB">
              <w:t xml:space="preserve"> </w:t>
            </w:r>
            <w:r w:rsidR="006220CD">
              <w:t>/</w:t>
            </w:r>
            <w:r w:rsidR="00DB0FCB">
              <w:t xml:space="preserve"> </w:t>
            </w:r>
            <w:r w:rsidR="006220CD">
              <w:t>0</w:t>
            </w:r>
          </w:p>
        </w:tc>
        <w:tc>
          <w:tcPr>
            <w:tcW w:w="1276" w:type="dxa"/>
            <w:shd w:val="clear" w:color="auto" w:fill="auto"/>
            <w:vAlign w:val="center"/>
          </w:tcPr>
          <w:p w:rsidR="00706E2E" w:rsidRDefault="00DB0FCB" w:rsidP="00A34F1C">
            <w:pPr>
              <w:pStyle w:val="BodyText"/>
              <w:ind w:left="0"/>
              <w:jc w:val="center"/>
            </w:pPr>
            <w:r>
              <w:t>- / D</w:t>
            </w:r>
          </w:p>
        </w:tc>
      </w:tr>
      <w:tr w:rsidR="0047757B" w:rsidTr="00A34F1C">
        <w:trPr>
          <w:trHeight w:val="251"/>
        </w:trPr>
        <w:tc>
          <w:tcPr>
            <w:tcW w:w="968" w:type="dxa"/>
            <w:shd w:val="clear" w:color="auto" w:fill="auto"/>
            <w:vAlign w:val="center"/>
          </w:tcPr>
          <w:p w:rsidR="00706E2E" w:rsidRDefault="0047757B" w:rsidP="00A34F1C">
            <w:pPr>
              <w:pStyle w:val="BodyText"/>
              <w:ind w:left="0"/>
              <w:jc w:val="center"/>
            </w:pPr>
            <w:r w:rsidRPr="00A34F1C">
              <w:rPr>
                <w:rFonts w:cs="Arial"/>
              </w:rPr>
              <w:t>¬C</w:t>
            </w:r>
            <w:r w:rsidR="00684FF7" w:rsidRPr="00A34F1C">
              <w:rPr>
                <w:rFonts w:cs="Arial"/>
              </w:rPr>
              <w:t>DSD</w:t>
            </w:r>
          </w:p>
        </w:tc>
        <w:tc>
          <w:tcPr>
            <w:tcW w:w="1134" w:type="dxa"/>
            <w:shd w:val="clear" w:color="auto" w:fill="auto"/>
            <w:vAlign w:val="center"/>
          </w:tcPr>
          <w:p w:rsidR="00706E2E" w:rsidRDefault="00145BBB" w:rsidP="00A34F1C">
            <w:pPr>
              <w:pStyle w:val="BodyText"/>
              <w:ind w:left="0"/>
              <w:jc w:val="center"/>
            </w:pPr>
            <w:r>
              <w:t>2</w:t>
            </w:r>
            <w:r w:rsidR="00DB0FCB">
              <w:t xml:space="preserve"> </w:t>
            </w:r>
            <w:r>
              <w:t>/</w:t>
            </w:r>
            <w:r w:rsidR="00DB0FCB">
              <w:t xml:space="preserve"> </w:t>
            </w:r>
            <w:r w:rsidR="00453ECA">
              <w:t>D</w:t>
            </w:r>
          </w:p>
        </w:tc>
        <w:tc>
          <w:tcPr>
            <w:tcW w:w="1276" w:type="dxa"/>
            <w:shd w:val="clear" w:color="auto" w:fill="auto"/>
            <w:vAlign w:val="center"/>
          </w:tcPr>
          <w:p w:rsidR="00706E2E" w:rsidRDefault="00DB0FCB" w:rsidP="00A34F1C">
            <w:pPr>
              <w:pStyle w:val="BodyText"/>
              <w:ind w:left="0"/>
              <w:jc w:val="center"/>
            </w:pPr>
            <w:r>
              <w:t>- / D</w:t>
            </w:r>
          </w:p>
        </w:tc>
      </w:tr>
    </w:tbl>
    <w:p w:rsidR="00453ECA" w:rsidRDefault="00453ECA" w:rsidP="00453ECA">
      <w:pPr>
        <w:pStyle w:val="BodyText"/>
      </w:pPr>
      <w:r>
        <w:t>The CTRL_CLIENT_CLEANUP_LINEFEED parameter determines whether the test port in client mode should filter out linefeeds directly preceding the prompt from the incoming messages received by the client. If this parameter is set to “yes”, the test port will filter out all such linefeeds. If this value is set to “no” then the messages remains unchanged. The default value is “yes”.</w:t>
      </w:r>
      <w:r w:rsidR="000D337D">
        <w:t xml:space="preserve"> The values are case-insensitive.</w:t>
      </w:r>
      <w:r>
        <w:br/>
        <w:t xml:space="preserve">Note: only linefeeds between the real message and the prompt will be filtered. The mechanism will only search for linefeeds until the first non-linefeed character. </w:t>
      </w:r>
    </w:p>
    <w:p w:rsidR="00C042CD" w:rsidRDefault="001A7338" w:rsidP="00453ECA">
      <w:pPr>
        <w:pStyle w:val="BodyText"/>
      </w:pPr>
      <w:r>
        <w:t>The empty_echo parameter determines whether the test port sends an empty charstring if the issued command has no printout. If the parameter is set to “yes” the test port sends an empty charstring to the test case before the prompt. If the value is set to “no” the test port do not send the empty charstring before the prompt.</w:t>
      </w:r>
    </w:p>
    <w:p w:rsidR="001A7338" w:rsidRDefault="001A7338" w:rsidP="00453ECA">
      <w:pPr>
        <w:pStyle w:val="BodyText"/>
      </w:pPr>
      <w:r>
        <w:t>The raw_regex_prompt&lt;prompt_id&gt; is used for specify the prompt string used on the remote host as regcomp supported POSIX regexp. It should have at least two subexpressions. The second subexpression selects the prompt. The regexp should match the entire buffer as it received.</w:t>
      </w:r>
    </w:p>
    <w:p w:rsidR="00F12994" w:rsidRDefault="00F12994">
      <w:pPr>
        <w:pStyle w:val="BodyText"/>
        <w:keepNext/>
      </w:pPr>
      <w:r>
        <w:lastRenderedPageBreak/>
        <w:t xml:space="preserve">Parameters used by 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in server mode operation:</w:t>
      </w:r>
    </w:p>
    <w:tbl>
      <w:tblPr>
        <w:tblW w:w="7989" w:type="dxa"/>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494"/>
        <w:gridCol w:w="2077"/>
      </w:tblGrid>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Type</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Name</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Description</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CTRL_PORTNUM</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TCP port number to listen for incoming connections(IUT)</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CTRL_USERNAME_CLIENT</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Username used for telnet login</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CTRL_PASSWORD_CLIENT</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Password used for telnet login</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CTRL_LOGIN_SKIPPED</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User authentication is skipped</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CTRL_MODE</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 xml:space="preserve">Use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 client or server mode operation</w:t>
            </w:r>
          </w:p>
        </w:tc>
      </w:tr>
      <w:tr w:rsidR="00F12994" w:rsidTr="00175100">
        <w:tblPrEx>
          <w:tblCellMar>
            <w:top w:w="0" w:type="dxa"/>
            <w:bottom w:w="0" w:type="dxa"/>
          </w:tblCellMar>
        </w:tblPrEx>
        <w:tc>
          <w:tcPr>
            <w:tcW w:w="1418"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CTRL_SERVER_PROMPT</w:t>
            </w:r>
          </w:p>
        </w:tc>
        <w:tc>
          <w:tcPr>
            <w:tcW w:w="2077" w:type="dxa"/>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Prompt string</w:t>
            </w:r>
          </w:p>
        </w:tc>
      </w:tr>
      <w:tr w:rsidR="00F12994" w:rsidTr="00175100">
        <w:tblPrEx>
          <w:tblCellMar>
            <w:top w:w="0" w:type="dxa"/>
            <w:bottom w:w="0" w:type="dxa"/>
          </w:tblCellMar>
        </w:tblPrEx>
        <w:tc>
          <w:tcPr>
            <w:tcW w:w="1418" w:type="dxa"/>
            <w:tcBorders>
              <w:top w:val="single" w:sz="4" w:space="0" w:color="auto"/>
              <w:left w:val="single" w:sz="4" w:space="0" w:color="auto"/>
              <w:bottom w:val="single" w:sz="4" w:space="0" w:color="auto"/>
              <w:right w:val="single" w:sz="4" w:space="0" w:color="auto"/>
            </w:tcBorders>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Borders>
              <w:top w:val="single" w:sz="4" w:space="0" w:color="auto"/>
              <w:left w:val="single" w:sz="4" w:space="0" w:color="auto"/>
              <w:bottom w:val="single" w:sz="4" w:space="0" w:color="auto"/>
              <w:right w:val="single" w:sz="4" w:space="0" w:color="auto"/>
            </w:tcBorders>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CTRL_LOGINNAME_PROMPT</w:t>
            </w:r>
          </w:p>
        </w:tc>
        <w:tc>
          <w:tcPr>
            <w:tcW w:w="2077" w:type="dxa"/>
            <w:tcBorders>
              <w:top w:val="single" w:sz="4" w:space="0" w:color="auto"/>
              <w:left w:val="single" w:sz="4" w:space="0" w:color="auto"/>
              <w:bottom w:val="single" w:sz="4" w:space="0" w:color="auto"/>
              <w:right w:val="single" w:sz="4" w:space="0" w:color="auto"/>
            </w:tcBorders>
          </w:tcPr>
          <w:p w:rsidR="00F12994" w:rsidRDefault="00F12994">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Prompt string</w:t>
            </w:r>
          </w:p>
        </w:tc>
      </w:tr>
      <w:tr w:rsidR="00435D23" w:rsidTr="00175100">
        <w:tblPrEx>
          <w:tblCellMar>
            <w:top w:w="0" w:type="dxa"/>
            <w:bottom w:w="0" w:type="dxa"/>
          </w:tblCellMar>
        </w:tblPrEx>
        <w:tc>
          <w:tcPr>
            <w:tcW w:w="1418" w:type="dxa"/>
            <w:tcBorders>
              <w:top w:val="single" w:sz="4" w:space="0" w:color="auto"/>
              <w:left w:val="single" w:sz="4" w:space="0" w:color="auto"/>
              <w:bottom w:val="single" w:sz="4" w:space="0" w:color="auto"/>
              <w:right w:val="single" w:sz="4" w:space="0" w:color="auto"/>
            </w:tcBorders>
          </w:tcPr>
          <w:p w:rsidR="00435D23" w:rsidRDefault="00435D23" w:rsidP="00AD45C0">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Borders>
              <w:top w:val="single" w:sz="4" w:space="0" w:color="auto"/>
              <w:left w:val="single" w:sz="4" w:space="0" w:color="auto"/>
              <w:bottom w:val="single" w:sz="4" w:space="0" w:color="auto"/>
              <w:right w:val="single" w:sz="4" w:space="0" w:color="auto"/>
            </w:tcBorders>
          </w:tcPr>
          <w:p w:rsidR="00435D23" w:rsidRDefault="00435D23" w:rsidP="00AD45C0">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CTRL_PASSWORD_PROMPT</w:t>
            </w:r>
          </w:p>
        </w:tc>
        <w:tc>
          <w:tcPr>
            <w:tcW w:w="2077" w:type="dxa"/>
            <w:tcBorders>
              <w:top w:val="single" w:sz="4" w:space="0" w:color="auto"/>
              <w:left w:val="single" w:sz="4" w:space="0" w:color="auto"/>
              <w:bottom w:val="single" w:sz="4" w:space="0" w:color="auto"/>
              <w:right w:val="single" w:sz="4" w:space="0" w:color="auto"/>
            </w:tcBorders>
          </w:tcPr>
          <w:p w:rsidR="00435D23" w:rsidRDefault="00435D23" w:rsidP="00AD45C0">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Prompt string</w:t>
            </w:r>
          </w:p>
        </w:tc>
      </w:tr>
      <w:tr w:rsidR="002A6D65" w:rsidTr="00175100">
        <w:tblPrEx>
          <w:tblCellMar>
            <w:top w:w="0" w:type="dxa"/>
            <w:bottom w:w="0" w:type="dxa"/>
          </w:tblCellMar>
        </w:tblPrEx>
        <w:tc>
          <w:tcPr>
            <w:tcW w:w="1418" w:type="dxa"/>
            <w:tcBorders>
              <w:top w:val="single" w:sz="4" w:space="0" w:color="auto"/>
              <w:left w:val="single" w:sz="4" w:space="0" w:color="auto"/>
              <w:bottom w:val="single" w:sz="4" w:space="0" w:color="auto"/>
              <w:right w:val="single" w:sz="4" w:space="0" w:color="auto"/>
            </w:tcBorders>
          </w:tcPr>
          <w:p w:rsidR="002A6D65" w:rsidRDefault="002A6D65" w:rsidP="0069639B">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Borders>
              <w:top w:val="single" w:sz="4" w:space="0" w:color="auto"/>
              <w:left w:val="single" w:sz="4" w:space="0" w:color="auto"/>
              <w:bottom w:val="single" w:sz="4" w:space="0" w:color="auto"/>
              <w:right w:val="single" w:sz="4" w:space="0" w:color="auto"/>
            </w:tcBorders>
          </w:tcPr>
          <w:p w:rsidR="002A6D65" w:rsidRDefault="002A6D65" w:rsidP="0069639B">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CTRL_SERVER_ATTACH_PROMPT</w:t>
            </w:r>
          </w:p>
        </w:tc>
        <w:tc>
          <w:tcPr>
            <w:tcW w:w="2077" w:type="dxa"/>
            <w:tcBorders>
              <w:top w:val="single" w:sz="4" w:space="0" w:color="auto"/>
              <w:left w:val="single" w:sz="4" w:space="0" w:color="auto"/>
              <w:bottom w:val="single" w:sz="4" w:space="0" w:color="auto"/>
              <w:right w:val="single" w:sz="4" w:space="0" w:color="auto"/>
            </w:tcBorders>
          </w:tcPr>
          <w:p w:rsidR="002A6D65" w:rsidRDefault="002A6D65" w:rsidP="0069639B">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Enabling attaching of prompts to outgoing messages</w:t>
            </w:r>
          </w:p>
        </w:tc>
      </w:tr>
      <w:tr w:rsidR="00BD307E" w:rsidTr="00175100">
        <w:tblPrEx>
          <w:tblCellMar>
            <w:top w:w="0" w:type="dxa"/>
            <w:bottom w:w="0" w:type="dxa"/>
          </w:tblCellMar>
        </w:tblPrEx>
        <w:tc>
          <w:tcPr>
            <w:tcW w:w="1418" w:type="dxa"/>
            <w:tcBorders>
              <w:top w:val="single" w:sz="4" w:space="0" w:color="auto"/>
              <w:left w:val="single" w:sz="4" w:space="0" w:color="auto"/>
              <w:bottom w:val="single" w:sz="4" w:space="0" w:color="auto"/>
              <w:right w:val="single" w:sz="4" w:space="0" w:color="auto"/>
            </w:tcBorders>
          </w:tcPr>
          <w:p w:rsidR="00BD307E" w:rsidRDefault="00BD307E" w:rsidP="0069639B">
            <w:pPr>
              <w:pStyle w:val="Body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Borders>
              <w:top w:val="single" w:sz="4" w:space="0" w:color="auto"/>
              <w:left w:val="single" w:sz="4" w:space="0" w:color="auto"/>
              <w:bottom w:val="single" w:sz="4" w:space="0" w:color="auto"/>
              <w:right w:val="single" w:sz="4" w:space="0" w:color="auto"/>
            </w:tcBorders>
          </w:tcPr>
          <w:p w:rsidR="00BD307E" w:rsidRDefault="00BD307E" w:rsidP="0069639B">
            <w:pPr>
              <w:pStyle w:val="BodyText"/>
              <w:tabs>
                <w:tab w:val="clear" w:pos="1247"/>
                <w:tab w:val="clear" w:pos="2552"/>
                <w:tab w:val="clear" w:pos="3856"/>
                <w:tab w:val="clear" w:pos="5216"/>
                <w:tab w:val="clear" w:pos="6464"/>
                <w:tab w:val="clear" w:pos="7768"/>
                <w:tab w:val="clear" w:pos="9072"/>
                <w:tab w:val="clear" w:pos="10206"/>
              </w:tabs>
              <w:spacing w:before="0"/>
              <w:ind w:left="0"/>
            </w:pPr>
            <w:r>
              <w:t>CTRL_CLIENT_SERVER_DISCONNETED</w:t>
            </w:r>
          </w:p>
        </w:tc>
        <w:tc>
          <w:tcPr>
            <w:tcW w:w="2077" w:type="dxa"/>
            <w:tcBorders>
              <w:top w:val="single" w:sz="4" w:space="0" w:color="auto"/>
              <w:left w:val="single" w:sz="4" w:space="0" w:color="auto"/>
              <w:bottom w:val="single" w:sz="4" w:space="0" w:color="auto"/>
              <w:right w:val="single" w:sz="4" w:space="0" w:color="auto"/>
            </w:tcBorders>
          </w:tcPr>
          <w:p w:rsidR="00BD307E" w:rsidRDefault="00BD307E" w:rsidP="0069639B">
            <w:pPr>
              <w:pStyle w:val="BodyText"/>
              <w:tabs>
                <w:tab w:val="clear" w:pos="1247"/>
                <w:tab w:val="clear" w:pos="2552"/>
                <w:tab w:val="clear" w:pos="3856"/>
                <w:tab w:val="clear" w:pos="5216"/>
                <w:tab w:val="clear" w:pos="6464"/>
                <w:tab w:val="clear" w:pos="7768"/>
                <w:tab w:val="clear" w:pos="9072"/>
                <w:tab w:val="clear" w:pos="10206"/>
              </w:tabs>
              <w:spacing w:before="0"/>
              <w:ind w:left="0"/>
            </w:pPr>
            <w:r>
              <w:t>Setting test port behaviour when the client terminates the connection</w:t>
            </w:r>
          </w:p>
        </w:tc>
      </w:tr>
      <w:tr w:rsidR="00811210" w:rsidTr="00175100">
        <w:tblPrEx>
          <w:tblCellMar>
            <w:top w:w="0" w:type="dxa"/>
            <w:bottom w:w="0" w:type="dxa"/>
          </w:tblCellMar>
        </w:tblPrEx>
        <w:tc>
          <w:tcPr>
            <w:tcW w:w="1418" w:type="dxa"/>
            <w:tcBorders>
              <w:top w:val="single" w:sz="4" w:space="0" w:color="auto"/>
              <w:left w:val="single" w:sz="4" w:space="0" w:color="auto"/>
              <w:bottom w:val="single" w:sz="4" w:space="0" w:color="auto"/>
              <w:right w:val="single" w:sz="4" w:space="0" w:color="auto"/>
            </w:tcBorders>
          </w:tcPr>
          <w:p w:rsidR="00811210" w:rsidRDefault="00811210">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4494" w:type="dxa"/>
            <w:tcBorders>
              <w:top w:val="single" w:sz="4" w:space="0" w:color="auto"/>
              <w:left w:val="single" w:sz="4" w:space="0" w:color="auto"/>
              <w:bottom w:val="single" w:sz="4" w:space="0" w:color="auto"/>
              <w:right w:val="single" w:sz="4" w:space="0" w:color="auto"/>
            </w:tcBorders>
          </w:tcPr>
          <w:p w:rsidR="00811210" w:rsidRDefault="00811210">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CTRL_SE</w:t>
            </w:r>
            <w:r w:rsidR="00AC47A7">
              <w:t>R</w:t>
            </w:r>
            <w:r>
              <w:t>VER_FAILSAFE_SENDING</w:t>
            </w:r>
          </w:p>
        </w:tc>
        <w:tc>
          <w:tcPr>
            <w:tcW w:w="2077" w:type="dxa"/>
            <w:tcBorders>
              <w:top w:val="single" w:sz="4" w:space="0" w:color="auto"/>
              <w:left w:val="single" w:sz="4" w:space="0" w:color="auto"/>
              <w:bottom w:val="single" w:sz="4" w:space="0" w:color="auto"/>
              <w:right w:val="single" w:sz="4" w:space="0" w:color="auto"/>
            </w:tcBorders>
          </w:tcPr>
          <w:p w:rsidR="00811210" w:rsidRDefault="00811210" w:rsidP="0069639B">
            <w:pPr>
              <w:pStyle w:val="BodyText"/>
              <w:tabs>
                <w:tab w:val="clear" w:pos="1247"/>
                <w:tab w:val="clear" w:pos="2552"/>
                <w:tab w:val="clear" w:pos="3856"/>
                <w:tab w:val="clear" w:pos="5216"/>
                <w:tab w:val="clear" w:pos="6464"/>
                <w:tab w:val="clear" w:pos="7768"/>
                <w:tab w:val="clear" w:pos="9072"/>
                <w:tab w:val="clear" w:pos="10206"/>
              </w:tabs>
              <w:spacing w:before="0"/>
              <w:ind w:left="0"/>
            </w:pPr>
            <w:r>
              <w:t>Setting test port behaviour when a message sending fail</w:t>
            </w:r>
            <w:r w:rsidR="006F0BB0">
              <w:t>s</w:t>
            </w:r>
          </w:p>
        </w:tc>
      </w:tr>
    </w:tbl>
    <w:p w:rsidR="00F12994" w:rsidRDefault="00F12994">
      <w:pPr>
        <w:pStyle w:val="BodyText"/>
      </w:pPr>
      <w:r>
        <w:t xml:space="preserve">The parameter ‘CTRL_PORTNUM’ is the port number of the local host on which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listening for new connection from the SUT. This parameter is mandatory.</w:t>
      </w:r>
    </w:p>
    <w:p w:rsidR="00F12994" w:rsidRDefault="00F12994">
      <w:pPr>
        <w:pStyle w:val="BodyText"/>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accepts connection from a client which sent a username and password set in the ‘CTRL_USERNAME_CLIENT’ and ‘CTRL_PASSWORD_CLIENT’ parameters.</w:t>
      </w:r>
    </w:p>
    <w:p w:rsidR="00F12994" w:rsidRDefault="00F12994">
      <w:pPr>
        <w:pStyle w:val="BodyText"/>
      </w:pPr>
      <w:r>
        <w:t xml:space="preserve">The ‘CTRL_LOGIN_SKIPPED’ parameter is used when user authentication (username and password) is not required. The possible values are </w:t>
      </w:r>
      <w:r w:rsidR="006720EA">
        <w:t>“yes” and</w:t>
      </w:r>
      <w:r>
        <w:t xml:space="preserve"> “</w:t>
      </w:r>
      <w:r w:rsidR="00DD45D4">
        <w:t>n</w:t>
      </w:r>
      <w:r>
        <w:t>o”. The default value is “no”.</w:t>
      </w:r>
      <w:r w:rsidR="00DD45D4">
        <w:t xml:space="preserve"> The values are case-insensitive.</w:t>
      </w:r>
    </w:p>
    <w:p w:rsidR="00F12994" w:rsidRDefault="00F12994">
      <w:pPr>
        <w:pStyle w:val="BodyText"/>
      </w:pPr>
      <w:r>
        <w:t>The ‘CTRL_MODE’ parameter is to choose during run time between client and server mode of operation. Acceptable values are: “client” or “server” Default value is “client”.</w:t>
      </w:r>
    </w:p>
    <w:p w:rsidR="00F12994" w:rsidRDefault="00F12994">
      <w:pPr>
        <w:pStyle w:val="BodyText"/>
      </w:pPr>
      <w:r>
        <w:lastRenderedPageBreak/>
        <w:t xml:space="preserve">The parameter CTRL_SERVER_PROMPT is of type charstring and here must be specified the exact prompt string.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will send this prompt to the client after every message. One CTRL_SERVER_PROMPT parameter must be provided.</w:t>
      </w:r>
    </w:p>
    <w:p w:rsidR="00F12994" w:rsidRDefault="00F12994">
      <w:pPr>
        <w:pStyle w:val="BodyText"/>
      </w:pPr>
      <w:r>
        <w:t>The CTRL_LOGINNAME_PROMPT parameter is the charstring to send to prompt the client for the login name. The default value is: ‘login: ’</w:t>
      </w:r>
    </w:p>
    <w:p w:rsidR="00EE53A2" w:rsidRDefault="00F12994" w:rsidP="00EE53A2">
      <w:pPr>
        <w:pStyle w:val="BodyText"/>
      </w:pPr>
      <w:r>
        <w:t>The CTRL_PASSWORD_PROMPT parameter is the charstring to send to prompt the client for the password. The default value is: ‘password: ’</w:t>
      </w:r>
    </w:p>
    <w:p w:rsidR="00C77E42" w:rsidRDefault="00C77E42" w:rsidP="00EE53A2">
      <w:pPr>
        <w:pStyle w:val="BodyText"/>
      </w:pPr>
      <w:r>
        <w:t xml:space="preserve">The </w:t>
      </w:r>
      <w:r w:rsidRPr="00E7491C">
        <w:t>CTRL_DETECT_</w:t>
      </w:r>
      <w:r>
        <w:t>CLIENT</w:t>
      </w:r>
      <w:r w:rsidRPr="00E7491C">
        <w:t>_DISCONNECTED</w:t>
      </w:r>
      <w:r>
        <w:t xml:space="preserve"> parameter determines the behaviour of the test port if the test port detects that the client terminates the communication. If this parameter is set to “yes”</w:t>
      </w:r>
      <w:r w:rsidR="00DD45D4">
        <w:t>,</w:t>
      </w:r>
      <w:r>
        <w:t xml:space="preserve"> the test port indicates the connection termination by passing an integer value 3 to the test suite. If this value is set to “no”</w:t>
      </w:r>
      <w:r w:rsidR="00DD45D4">
        <w:t>,</w:t>
      </w:r>
      <w:r>
        <w:t xml:space="preserve"> the user of the test port in server mode will not receive any notification, and a dynamic test case error </w:t>
      </w:r>
      <w:r w:rsidR="00BB59D3">
        <w:t xml:space="preserve">might </w:t>
      </w:r>
      <w:r w:rsidR="00846C92">
        <w:t>occur</w:t>
      </w:r>
      <w:r>
        <w:t xml:space="preserve"> </w:t>
      </w:r>
      <w:r w:rsidR="00BB59D3">
        <w:t xml:space="preserve">(depending on the CTRL_SERVER_FAILSAFE_SENDING parameter) </w:t>
      </w:r>
      <w:r>
        <w:t xml:space="preserve">when a new message is </w:t>
      </w:r>
      <w:r w:rsidR="00897712">
        <w:t xml:space="preserve">attempted to be </w:t>
      </w:r>
      <w:r>
        <w:t>sent. The default value is “no”.</w:t>
      </w:r>
      <w:r w:rsidR="00DD45D4">
        <w:t xml:space="preserve"> The values are case-insensitive.</w:t>
      </w:r>
    </w:p>
    <w:p w:rsidR="009B297D" w:rsidRDefault="00B85EF5" w:rsidP="009B297D">
      <w:pPr>
        <w:pStyle w:val="BodyText"/>
      </w:pPr>
      <w:r>
        <w:t>The CTRL_SE</w:t>
      </w:r>
      <w:r w:rsidR="00D61387">
        <w:t>R</w:t>
      </w:r>
      <w:r>
        <w:t xml:space="preserve">VER_ATTACH_PROMPT parameter determines whether the test port in server mode should attach the server prompt to every outgoing messages sent by the server. If this parameter is set to “yes”, the test port will </w:t>
      </w:r>
      <w:r w:rsidR="00B80D34">
        <w:t>attach the prompt to every such message</w:t>
      </w:r>
      <w:r>
        <w:t xml:space="preserve">. If this value is set to “no”, </w:t>
      </w:r>
      <w:r w:rsidR="00057202">
        <w:t>the message remains unchanged</w:t>
      </w:r>
      <w:r>
        <w:t>. The default value is “</w:t>
      </w:r>
      <w:r w:rsidR="00AC2588">
        <w:t>yes</w:t>
      </w:r>
      <w:r>
        <w:t>”.</w:t>
      </w:r>
      <w:r w:rsidR="00E36273">
        <w:t xml:space="preserve"> The values are case-insensitive.</w:t>
      </w:r>
      <w:r w:rsidR="009B297D">
        <w:br/>
        <w:t>Please note: enabling the parameter and setting the prompt to a “” string will result in passing a linefeed to the user.</w:t>
      </w:r>
      <w:r w:rsidR="005148A1">
        <w:t xml:space="preserve"> This is especially important when it is sent to the client on a connection attempt.</w:t>
      </w:r>
    </w:p>
    <w:p w:rsidR="00D61387" w:rsidRDefault="00D61387" w:rsidP="00D61387">
      <w:pPr>
        <w:pStyle w:val="BodyText"/>
      </w:pPr>
      <w:r>
        <w:t>The CTRL_SE</w:t>
      </w:r>
      <w:r w:rsidR="00F45704">
        <w:t>R</w:t>
      </w:r>
      <w:r>
        <w:t>VER_</w:t>
      </w:r>
      <w:r w:rsidR="0083536C">
        <w:t>FAILSAFE_SENDING</w:t>
      </w:r>
      <w:r>
        <w:t xml:space="preserve"> parameter determines whether the test port in server mode should </w:t>
      </w:r>
      <w:r w:rsidR="0083536C">
        <w:t xml:space="preserve">return and error or a warning in case a message sending fails. If this parameter is set to “yes”, the test port will return a warning after such sending attempts. If this value is set to “no”, , an error is returned. </w:t>
      </w:r>
      <w:r>
        <w:t>The default value is “</w:t>
      </w:r>
      <w:r w:rsidR="00EE6045">
        <w:t>no</w:t>
      </w:r>
      <w:r>
        <w:t>”.</w:t>
      </w:r>
      <w:r w:rsidR="00E36273">
        <w:t xml:space="preserve"> The values are case-insensitive.</w:t>
      </w:r>
      <w:r>
        <w:br/>
      </w:r>
    </w:p>
    <w:p w:rsidR="00D61387" w:rsidRDefault="005D45CC" w:rsidP="009B297D">
      <w:pPr>
        <w:pStyle w:val="BodyText"/>
      </w:pPr>
      <w:r>
        <w:t>The “empty_echo” parameter determines whether the test port sends an empty charstring if the issued command has no printout. If the parameter is set to “yes” the test port sends an empty charstring to the test case before the prompt. If the value is set to “no” the test port do not send the empty charstring before the prompt.</w:t>
      </w:r>
    </w:p>
    <w:p w:rsidR="00B85EF5" w:rsidRDefault="00B85EF5" w:rsidP="00B85EF5">
      <w:pPr>
        <w:pStyle w:val="BodyText"/>
      </w:pPr>
    </w:p>
    <w:p w:rsidR="00F12994" w:rsidRDefault="00F12994">
      <w:pPr>
        <w:pStyle w:val="Heading1"/>
      </w:pPr>
      <w:bookmarkStart w:id="64" w:name="_Toc290286841"/>
      <w:bookmarkStart w:id="65" w:name="_Toc447625193"/>
      <w:r>
        <w:t>Error messages</w:t>
      </w:r>
      <w:bookmarkEnd w:id="64"/>
      <w:bookmarkEnd w:id="65"/>
    </w:p>
    <w:p w:rsidR="00F12994" w:rsidRDefault="00F12994">
      <w:pPr>
        <w:pStyle w:val="BodyText"/>
        <w:rPr>
          <w:rFonts w:cs="Arial"/>
          <w:b/>
          <w:bCs/>
        </w:rPr>
      </w:pPr>
      <w:r>
        <w:rPr>
          <w:rFonts w:cs="Arial"/>
          <w:b/>
          <w:bCs/>
        </w:rPr>
        <w:t>TCP send failed. (&lt;reason&gt;)</w:t>
      </w:r>
    </w:p>
    <w:p w:rsidR="00F12994" w:rsidRDefault="00F12994">
      <w:pPr>
        <w:pStyle w:val="BodyText"/>
        <w:rPr>
          <w:rFonts w:cs="Arial"/>
        </w:rPr>
      </w:pPr>
      <w:r>
        <w:rPr>
          <w:rFonts w:cs="Arial"/>
        </w:rPr>
        <w:t>Send operation failed.</w:t>
      </w:r>
    </w:p>
    <w:p w:rsidR="00F12994" w:rsidRDefault="00F12994">
      <w:pPr>
        <w:pStyle w:val="BodyText"/>
        <w:keepNext/>
        <w:ind w:left="2549"/>
        <w:rPr>
          <w:rFonts w:cs="Arial"/>
          <w:b/>
          <w:bCs/>
        </w:rPr>
      </w:pPr>
      <w:r>
        <w:rPr>
          <w:rFonts w:cs="Arial"/>
          <w:b/>
          <w:bCs/>
        </w:rPr>
        <w:lastRenderedPageBreak/>
        <w:t>Error accepting connection &lt;reason&gt;</w:t>
      </w:r>
    </w:p>
    <w:p w:rsidR="00F12994" w:rsidRDefault="00F12994">
      <w:pPr>
        <w:pStyle w:val="BodyText"/>
        <w:rPr>
          <w:rFonts w:cs="Arial"/>
        </w:rPr>
      </w:pPr>
      <w:r>
        <w:rPr>
          <w:rFonts w:cs="Arial"/>
        </w:rPr>
        <w:t xml:space="preserve">Occurs only in server mode operation. The </w:t>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r>
        <w:rPr>
          <w:rFonts w:cs="Arial"/>
        </w:rPr>
        <w:t xml:space="preserve"> couldn’t accept connection from a client, i.e. an accept() operation failed.</w:t>
      </w:r>
    </w:p>
    <w:p w:rsidR="00F12994" w:rsidRDefault="00F12994">
      <w:pPr>
        <w:pStyle w:val="BodyText"/>
        <w:rPr>
          <w:rFonts w:cs="Arial"/>
          <w:b/>
          <w:bCs/>
        </w:rPr>
      </w:pPr>
      <w:r>
        <w:rPr>
          <w:rFonts w:cs="Arial"/>
          <w:b/>
          <w:bCs/>
        </w:rPr>
        <w:t>Error closing file descriptor &lt;file_descriptor&gt;. (&lt;reason&gt;)</w:t>
      </w:r>
    </w:p>
    <w:p w:rsidR="00F12994" w:rsidRDefault="00F12994">
      <w:pPr>
        <w:pStyle w:val="BodyText"/>
        <w:rPr>
          <w:rFonts w:cs="Arial"/>
        </w:rPr>
      </w:pPr>
      <w:r>
        <w:rPr>
          <w:rFonts w:cs="Arial"/>
        </w:rPr>
        <w:t xml:space="preserve">The </w:t>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r>
        <w:rPr>
          <w:rFonts w:cs="Arial"/>
        </w:rPr>
        <w:t xml:space="preserve"> couldn’t close &lt;file_descriptor&gt;, i.e. a close() operation failed.</w:t>
      </w:r>
    </w:p>
    <w:p w:rsidR="00F12994" w:rsidRDefault="00F12994">
      <w:pPr>
        <w:pStyle w:val="BodyText"/>
        <w:rPr>
          <w:rFonts w:cs="Arial"/>
          <w:b/>
          <w:bCs/>
        </w:rPr>
      </w:pPr>
      <w:r>
        <w:rPr>
          <w:rFonts w:cs="Arial"/>
          <w:b/>
          <w:bCs/>
        </w:rPr>
        <w:t>Error listening on port &lt;port_number&gt;. (&lt;reason&gt;)</w:t>
      </w:r>
    </w:p>
    <w:p w:rsidR="00F12994" w:rsidRDefault="00F12994">
      <w:pPr>
        <w:pStyle w:val="BodyText"/>
        <w:rPr>
          <w:rFonts w:cs="Arial"/>
        </w:rPr>
      </w:pPr>
      <w:r>
        <w:rPr>
          <w:rFonts w:cs="Arial"/>
        </w:rPr>
        <w:t xml:space="preserve">Occurs only in server mode operation. The </w:t>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r>
        <w:rPr>
          <w:rFonts w:cs="Arial"/>
        </w:rPr>
        <w:t xml:space="preserve"> couldn’t listen on port &lt;port_number&gt;, i.e. a listen() operation failed.</w:t>
      </w:r>
    </w:p>
    <w:p w:rsidR="00F12994" w:rsidRDefault="00F12994">
      <w:pPr>
        <w:pStyle w:val="BodyText"/>
        <w:jc w:val="both"/>
        <w:rPr>
          <w:rFonts w:cs="Arial"/>
          <w:b/>
          <w:bCs/>
        </w:rPr>
      </w:pPr>
      <w:r>
        <w:rPr>
          <w:rFonts w:cs="Arial"/>
          <w:b/>
          <w:bCs/>
        </w:rPr>
        <w:t>Error reading from file descriptor &lt;file_descriptor&gt;. (&lt;reason&gt;)</w:t>
      </w:r>
    </w:p>
    <w:p w:rsidR="00F12994" w:rsidRDefault="00F12994">
      <w:pPr>
        <w:pStyle w:val="BodyText"/>
        <w:jc w:val="both"/>
        <w:rPr>
          <w:rFonts w:cs="Arial"/>
        </w:rPr>
      </w:pPr>
      <w:r>
        <w:rPr>
          <w:rFonts w:cs="Arial"/>
        </w:rPr>
        <w:t xml:space="preserve">The </w:t>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r>
        <w:rPr>
          <w:rFonts w:cs="Arial"/>
        </w:rPr>
        <w:t xml:space="preserve"> couldn’t read from a file descriptor, i.e. a recv() operation failed.</w:t>
      </w:r>
    </w:p>
    <w:p w:rsidR="00F12994" w:rsidRDefault="00F12994">
      <w:pPr>
        <w:pStyle w:val="BodyText"/>
        <w:rPr>
          <w:rFonts w:cs="Arial"/>
          <w:b/>
          <w:bCs/>
        </w:rPr>
      </w:pPr>
      <w:r>
        <w:rPr>
          <w:rFonts w:cs="Arial"/>
          <w:b/>
          <w:bCs/>
        </w:rPr>
        <w:t>Error binding socket to port &lt;port_number&gt;. (&lt;reason&gt;)</w:t>
      </w:r>
    </w:p>
    <w:p w:rsidR="00F12994" w:rsidRDefault="00F12994">
      <w:pPr>
        <w:pStyle w:val="BodyText"/>
        <w:jc w:val="both"/>
        <w:rPr>
          <w:rFonts w:cs="Arial"/>
          <w:b/>
          <w:bCs/>
        </w:rPr>
      </w:pPr>
      <w:r>
        <w:rPr>
          <w:rFonts w:cs="Arial"/>
        </w:rPr>
        <w:t xml:space="preserve">Occurs only in server mode operation. The </w:t>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r>
        <w:rPr>
          <w:rFonts w:cs="Arial"/>
        </w:rPr>
        <w:t xml:space="preserve"> couldn’t bind a socket to port &lt;port_number&gt;, i.e. a bind() operation failed.</w:t>
      </w:r>
    </w:p>
    <w:p w:rsidR="00F12994" w:rsidRDefault="00F12994">
      <w:pPr>
        <w:pStyle w:val="BodyText"/>
        <w:rPr>
          <w:rFonts w:cs="Arial"/>
          <w:b/>
          <w:bCs/>
        </w:rPr>
      </w:pPr>
      <w:r>
        <w:rPr>
          <w:rFonts w:cs="Arial"/>
          <w:b/>
          <w:bCs/>
        </w:rPr>
        <w:t>Missing mandatory parameter: &lt;parameter_name&gt;</w:t>
      </w:r>
    </w:p>
    <w:p w:rsidR="00F12994" w:rsidRDefault="00F12994">
      <w:pPr>
        <w:pStyle w:val="BodyText"/>
        <w:rPr>
          <w:rFonts w:cs="Arial"/>
        </w:rPr>
      </w:pPr>
      <w:r>
        <w:rPr>
          <w:rFonts w:cs="Arial"/>
        </w:rPr>
        <w:t>The mandatory parameter &lt;parameter_name&gt; was not set in the configuration file.</w:t>
      </w:r>
    </w:p>
    <w:p w:rsidR="00F12994" w:rsidRDefault="00F12994">
      <w:pPr>
        <w:pStyle w:val="BodyText"/>
        <w:rPr>
          <w:rFonts w:cs="Arial"/>
          <w:b/>
          <w:bCs/>
        </w:rPr>
      </w:pPr>
      <w:r>
        <w:rPr>
          <w:rFonts w:cs="Arial"/>
          <w:b/>
          <w:bCs/>
        </w:rPr>
        <w:t>Missing mandatory parameter: at least one PROMPT parameter must be provided</w:t>
      </w:r>
    </w:p>
    <w:p w:rsidR="00F12994" w:rsidRDefault="00F12994">
      <w:pPr>
        <w:pStyle w:val="BodyText"/>
        <w:rPr>
          <w:rFonts w:cs="Arial"/>
          <w:b/>
          <w:bCs/>
        </w:rPr>
      </w:pPr>
      <w:r>
        <w:rPr>
          <w:rFonts w:cs="Arial"/>
          <w:b/>
          <w:bCs/>
        </w:rPr>
        <w:t>PROMPT parameter should be given as PROMPT&lt;number&gt; := “value”.</w:t>
      </w:r>
    </w:p>
    <w:p w:rsidR="00F12994" w:rsidRDefault="00F12994">
      <w:pPr>
        <w:pStyle w:val="BodyText"/>
        <w:rPr>
          <w:rFonts w:cs="Arial"/>
          <w:b/>
          <w:bCs/>
        </w:rPr>
      </w:pPr>
      <w:r>
        <w:rPr>
          <w:rFonts w:cs="Arial"/>
          <w:b/>
          <w:bCs/>
        </w:rPr>
        <w:t>Error converting string in “…” in parameter name “PROMPT…” to number.</w:t>
      </w:r>
    </w:p>
    <w:p w:rsidR="00F12994" w:rsidRDefault="00F12994">
      <w:pPr>
        <w:pStyle w:val="BodyText"/>
        <w:rPr>
          <w:rFonts w:cs="Arial"/>
          <w:b/>
          <w:bCs/>
        </w:rPr>
      </w:pPr>
      <w:r>
        <w:rPr>
          <w:rFonts w:cs="Arial"/>
          <w:b/>
          <w:bCs/>
        </w:rPr>
        <w:t>REGEX_PROMPT parameter should be given as REGEX_PROMPT&lt;number&gt; := “value”.</w:t>
      </w:r>
    </w:p>
    <w:p w:rsidR="00F12994" w:rsidRDefault="00F12994">
      <w:pPr>
        <w:pStyle w:val="BodyText"/>
        <w:rPr>
          <w:rFonts w:cs="Arial"/>
          <w:b/>
          <w:bCs/>
        </w:rPr>
      </w:pPr>
      <w:r>
        <w:rPr>
          <w:rFonts w:cs="Arial"/>
          <w:b/>
          <w:bCs/>
        </w:rPr>
        <w:t>Error converting string in “…” in parameter name “REGEX_PROMPT…” to number.</w:t>
      </w:r>
    </w:p>
    <w:p w:rsidR="00F12994" w:rsidRDefault="00F12994">
      <w:pPr>
        <w:pStyle w:val="BodyText"/>
        <w:rPr>
          <w:rFonts w:cs="Arial"/>
          <w:b/>
          <w:bCs/>
        </w:rPr>
      </w:pPr>
      <w:r>
        <w:rPr>
          <w:rFonts w:cs="Arial"/>
          <w:b/>
          <w:bCs/>
        </w:rPr>
        <w:t>PROMPT parameter must contain at least one character</w:t>
      </w:r>
    </w:p>
    <w:p w:rsidR="00F12994" w:rsidRDefault="00F12994">
      <w:pPr>
        <w:pStyle w:val="BodyText"/>
        <w:rPr>
          <w:rFonts w:cs="Arial"/>
          <w:b/>
          <w:bCs/>
        </w:rPr>
      </w:pPr>
      <w:r>
        <w:rPr>
          <w:rFonts w:cs="Arial"/>
          <w:b/>
          <w:bCs/>
        </w:rPr>
        <w:t>REGEX_PROMPT parameter must contain at least one character</w:t>
      </w:r>
    </w:p>
    <w:p w:rsidR="00F12994" w:rsidRDefault="00F12994">
      <w:pPr>
        <w:pStyle w:val="BodyText"/>
        <w:rPr>
          <w:rFonts w:cs="Arial"/>
          <w:b/>
          <w:bCs/>
        </w:rPr>
      </w:pPr>
      <w:r>
        <w:rPr>
          <w:rFonts w:cs="Arial"/>
          <w:b/>
          <w:bCs/>
        </w:rPr>
        <w:t>Unable to connect to &lt;ctrl_hostname&gt; as &lt;ctrl_username&gt;</w:t>
      </w:r>
    </w:p>
    <w:p w:rsidR="00F12994" w:rsidRDefault="00F12994">
      <w:pPr>
        <w:pStyle w:val="BodyText"/>
        <w:rPr>
          <w:rFonts w:cs="Arial"/>
        </w:rPr>
      </w:pPr>
      <w:r>
        <w:rPr>
          <w:rFonts w:cs="Arial"/>
        </w:rPr>
        <w:t>The specified ctrl_username/ctrl_password pair is not valid on ctrl_hostname.</w:t>
      </w:r>
    </w:p>
    <w:p w:rsidR="00F12994" w:rsidRDefault="00F12994">
      <w:pPr>
        <w:pStyle w:val="BodyText"/>
        <w:rPr>
          <w:rFonts w:cs="Arial"/>
          <w:b/>
          <w:bCs/>
        </w:rPr>
      </w:pPr>
      <w:r>
        <w:rPr>
          <w:rFonts w:cs="Arial"/>
          <w:b/>
          <w:bCs/>
        </w:rPr>
        <w:t>Invalid value for: &lt;parameter&gt;</w:t>
      </w:r>
    </w:p>
    <w:p w:rsidR="00F12994" w:rsidRDefault="00F12994">
      <w:pPr>
        <w:pStyle w:val="BodyText"/>
        <w:rPr>
          <w:rFonts w:cs="Arial"/>
        </w:rPr>
      </w:pPr>
      <w:r>
        <w:rPr>
          <w:rFonts w:cs="Arial"/>
        </w:rPr>
        <w:t>The value of the parameter is different from the allowed ones.</w:t>
      </w:r>
    </w:p>
    <w:p w:rsidR="00F12994" w:rsidRDefault="00F12994">
      <w:pPr>
        <w:pStyle w:val="BodyText"/>
        <w:rPr>
          <w:rFonts w:cs="Arial"/>
          <w:b/>
          <w:bCs/>
        </w:rPr>
      </w:pPr>
      <w:r>
        <w:rPr>
          <w:rFonts w:cs="Arial"/>
          <w:b/>
          <w:bCs/>
        </w:rPr>
        <w:lastRenderedPageBreak/>
        <w:t>Socket creation failed</w:t>
      </w:r>
    </w:p>
    <w:p w:rsidR="00F12994" w:rsidRDefault="00F12994">
      <w:pPr>
        <w:pStyle w:val="BodyText"/>
        <w:rPr>
          <w:rFonts w:cs="Arial"/>
        </w:rPr>
      </w:pPr>
      <w:r>
        <w:rPr>
          <w:rFonts w:cs="Arial"/>
        </w:rPr>
        <w:t>There was an error creating the socket.</w:t>
      </w:r>
    </w:p>
    <w:p w:rsidR="00F12994" w:rsidRDefault="00F12994">
      <w:pPr>
        <w:pStyle w:val="BodyText"/>
        <w:rPr>
          <w:rFonts w:cs="Arial"/>
          <w:b/>
          <w:bCs/>
        </w:rPr>
      </w:pPr>
      <w:r>
        <w:rPr>
          <w:rFonts w:cs="Arial"/>
          <w:b/>
          <w:bCs/>
        </w:rPr>
        <w:t>Unable to resolve hostname: &lt;my_hostname&gt;</w:t>
      </w:r>
    </w:p>
    <w:p w:rsidR="00F12994" w:rsidRDefault="00F12994">
      <w:pPr>
        <w:pStyle w:val="BodyText"/>
        <w:rPr>
          <w:rFonts w:cs="Arial"/>
        </w:rPr>
      </w:pPr>
      <w:r>
        <w:rPr>
          <w:rFonts w:cs="Arial"/>
        </w:rPr>
        <w:t>The host name &lt;my_hostname&gt; cannot be resolved.</w:t>
      </w:r>
    </w:p>
    <w:p w:rsidR="00F12994" w:rsidRDefault="00F12994">
      <w:pPr>
        <w:pStyle w:val="BodyText"/>
        <w:rPr>
          <w:rFonts w:cs="Arial"/>
          <w:b/>
          <w:bCs/>
        </w:rPr>
      </w:pPr>
      <w:r>
        <w:rPr>
          <w:rFonts w:cs="Arial"/>
          <w:b/>
          <w:bCs/>
        </w:rPr>
        <w:t>setsockopt(SO_REUSEADDR) failed</w:t>
      </w:r>
    </w:p>
    <w:p w:rsidR="00F12994" w:rsidRDefault="00F12994">
      <w:pPr>
        <w:pStyle w:val="BodyText"/>
        <w:rPr>
          <w:rFonts w:cs="Arial"/>
        </w:rPr>
      </w:pPr>
      <w:r>
        <w:rPr>
          <w:rFonts w:cs="Arial"/>
        </w:rPr>
        <w:t>There was an error setting the socket option SO_REUSEADDR.</w:t>
      </w:r>
    </w:p>
    <w:p w:rsidR="00F12994" w:rsidRDefault="00F12994">
      <w:pPr>
        <w:pStyle w:val="BodyText"/>
        <w:rPr>
          <w:rFonts w:cs="Arial"/>
          <w:b/>
          <w:bCs/>
        </w:rPr>
      </w:pPr>
      <w:r>
        <w:rPr>
          <w:rFonts w:cs="Arial"/>
          <w:b/>
          <w:bCs/>
        </w:rPr>
        <w:t xml:space="preserve">Error connecting </w:t>
      </w:r>
      <w:r w:rsidR="008E4082">
        <w:rPr>
          <w:rFonts w:cs="Arial"/>
          <w:b/>
          <w:bCs/>
        </w:rPr>
        <w:t>&lt;</w:t>
      </w:r>
      <w:r>
        <w:rPr>
          <w:rFonts w:cs="Arial"/>
          <w:b/>
          <w:bCs/>
        </w:rPr>
        <w:t>my_hostname</w:t>
      </w:r>
      <w:r w:rsidR="008E4082">
        <w:rPr>
          <w:rFonts w:cs="Arial"/>
          <w:b/>
          <w:bCs/>
        </w:rPr>
        <w:t>&gt;</w:t>
      </w:r>
    </w:p>
    <w:p w:rsidR="00F12994" w:rsidRDefault="00F12994">
      <w:pPr>
        <w:pStyle w:val="BodyText"/>
        <w:rPr>
          <w:rFonts w:cs="Arial"/>
        </w:rPr>
      </w:pPr>
      <w:r>
        <w:rPr>
          <w:rFonts w:cs="Arial"/>
        </w:rPr>
        <w:t>There was an error connecting the host.</w:t>
      </w:r>
    </w:p>
    <w:p w:rsidR="008E4082" w:rsidRDefault="008E4082">
      <w:pPr>
        <w:pStyle w:val="BodyText"/>
        <w:rPr>
          <w:rFonts w:cs="Arial"/>
          <w:b/>
          <w:bCs/>
        </w:rPr>
      </w:pPr>
      <w:r w:rsidRPr="008E4082">
        <w:rPr>
          <w:rFonts w:cs="Arial"/>
          <w:b/>
          <w:bCs/>
        </w:rPr>
        <w:t xml:space="preserve">Error connecting </w:t>
      </w:r>
      <w:r>
        <w:rPr>
          <w:rFonts w:cs="Arial"/>
          <w:b/>
          <w:bCs/>
        </w:rPr>
        <w:t>&lt;my_hostname&gt;.</w:t>
      </w:r>
      <w:r w:rsidRPr="008E4082">
        <w:rPr>
          <w:rFonts w:cs="Arial"/>
          <w:b/>
          <w:bCs/>
        </w:rPr>
        <w:t xml:space="preserve"> Address already in use.</w:t>
      </w:r>
    </w:p>
    <w:p w:rsidR="008E4082" w:rsidRDefault="008E4082">
      <w:pPr>
        <w:pStyle w:val="BodyText"/>
      </w:pPr>
      <w:r>
        <w:t>This error means an address is already in use. Probably a kernel error.</w:t>
      </w:r>
    </w:p>
    <w:p w:rsidR="00F12994" w:rsidRDefault="00F12994">
      <w:pPr>
        <w:pStyle w:val="BodyText"/>
        <w:rPr>
          <w:rFonts w:cs="Arial"/>
          <w:b/>
          <w:bCs/>
        </w:rPr>
      </w:pPr>
      <w:r>
        <w:rPr>
          <w:rFonts w:cs="Arial"/>
          <w:b/>
          <w:bCs/>
        </w:rPr>
        <w:t>*** Socket error or the server closed the connection.</w:t>
      </w:r>
    </w:p>
    <w:p w:rsidR="00F12994" w:rsidRDefault="00F12994">
      <w:pPr>
        <w:pStyle w:val="BodyText"/>
        <w:rPr>
          <w:rFonts w:cs="Arial"/>
        </w:rPr>
      </w:pPr>
      <w:r>
        <w:rPr>
          <w:rFonts w:cs="Arial"/>
        </w:rPr>
        <w:t>The server closed the connection or an error occurred while waiting for the host to accept the login.</w:t>
      </w:r>
    </w:p>
    <w:p w:rsidR="00F12994" w:rsidRDefault="00F12994">
      <w:pPr>
        <w:pStyle w:val="BodyText"/>
        <w:rPr>
          <w:rFonts w:cs="Arial"/>
          <w:b/>
          <w:bCs/>
        </w:rPr>
      </w:pPr>
      <w:r>
        <w:rPr>
          <w:rFonts w:cs="Arial"/>
          <w:b/>
          <w:bCs/>
        </w:rPr>
        <w:t>Unsupported port number!</w:t>
      </w:r>
    </w:p>
    <w:p w:rsidR="00F12994" w:rsidRDefault="00F12994">
      <w:pPr>
        <w:pStyle w:val="BodyText"/>
        <w:rPr>
          <w:rFonts w:cs="Arial"/>
        </w:rPr>
      </w:pPr>
      <w:r>
        <w:rPr>
          <w:rFonts w:cs="Arial"/>
        </w:rPr>
        <w:t>The specified port number is not supported. Supported ports are 23 and 7.</w:t>
      </w:r>
    </w:p>
    <w:p w:rsidR="00F12994" w:rsidRDefault="00F12994">
      <w:pPr>
        <w:pStyle w:val="BodyText"/>
        <w:rPr>
          <w:rFonts w:cs="Arial"/>
          <w:b/>
          <w:bCs/>
        </w:rPr>
      </w:pPr>
      <w:r>
        <w:rPr>
          <w:rFonts w:cs="Arial"/>
          <w:b/>
          <w:bCs/>
        </w:rPr>
        <w:t>***Socket error or the server closed the connection (in Event_Handler).</w:t>
      </w:r>
    </w:p>
    <w:p w:rsidR="00F12994" w:rsidRDefault="00F12994">
      <w:pPr>
        <w:pStyle w:val="BodyText"/>
        <w:rPr>
          <w:rFonts w:cs="Arial"/>
        </w:rPr>
      </w:pPr>
      <w:r>
        <w:rPr>
          <w:rFonts w:cs="Arial"/>
        </w:rPr>
        <w:t>The server closed the connection.</w:t>
      </w:r>
    </w:p>
    <w:p w:rsidR="00F12994" w:rsidRDefault="00F12994">
      <w:pPr>
        <w:pStyle w:val="BodyText"/>
        <w:rPr>
          <w:rFonts w:cs="Arial"/>
          <w:b/>
          <w:bCs/>
        </w:rPr>
      </w:pPr>
      <w:r>
        <w:rPr>
          <w:rFonts w:cs="Arial"/>
          <w:b/>
          <w:bCs/>
        </w:rPr>
        <w:t>Missing parameter CTRL_DOMAIN</w:t>
      </w:r>
    </w:p>
    <w:p w:rsidR="00F12994" w:rsidRDefault="00F12994">
      <w:pPr>
        <w:pStyle w:val="BodyText"/>
        <w:rPr>
          <w:rFonts w:cs="Arial"/>
        </w:rPr>
      </w:pPr>
      <w:r>
        <w:rPr>
          <w:rFonts w:cs="Arial"/>
        </w:rPr>
        <w:t>The parameter CTRL_DOMAIN was not set but the host was requesting it.</w:t>
      </w:r>
    </w:p>
    <w:p w:rsidR="00F12994" w:rsidRDefault="00F12994">
      <w:pPr>
        <w:pStyle w:val="BodyText"/>
        <w:rPr>
          <w:rFonts w:cs="Arial"/>
          <w:b/>
          <w:bCs/>
        </w:rPr>
      </w:pPr>
      <w:r>
        <w:rPr>
          <w:rFonts w:cs="Arial"/>
          <w:b/>
          <w:bCs/>
        </w:rPr>
        <w:t>Not enough memory!</w:t>
      </w:r>
    </w:p>
    <w:p w:rsidR="00F12994" w:rsidRDefault="00F12994">
      <w:pPr>
        <w:pStyle w:val="BodyText"/>
        <w:rPr>
          <w:rFonts w:cs="Arial"/>
        </w:rPr>
      </w:pPr>
      <w:r>
        <w:rPr>
          <w:rFonts w:cs="Arial"/>
        </w:rPr>
        <w:t>A memory allocation error occurred.</w:t>
      </w:r>
    </w:p>
    <w:p w:rsidR="00F12994" w:rsidRDefault="00F12994">
      <w:pPr>
        <w:pStyle w:val="BodyText"/>
        <w:rPr>
          <w:rFonts w:cs="Arial"/>
          <w:b/>
          <w:bCs/>
        </w:rPr>
      </w:pPr>
      <w:r>
        <w:rPr>
          <w:rFonts w:cs="Arial"/>
          <w:b/>
          <w:bCs/>
        </w:rPr>
        <w:t>Error sending window size: not connected.</w:t>
      </w:r>
    </w:p>
    <w:p w:rsidR="00F12994" w:rsidRDefault="00F12994">
      <w:pPr>
        <w:pStyle w:val="BodyText"/>
        <w:rPr>
          <w:rFonts w:cs="Arial"/>
        </w:rPr>
      </w:pPr>
      <w:r>
        <w:rPr>
          <w:rFonts w:cs="Arial"/>
        </w:rPr>
        <w:t>There was an attempt to send the window size from TTCN-3, but the test port is not connected to the host.</w:t>
      </w:r>
    </w:p>
    <w:p w:rsidR="00F12994" w:rsidRDefault="00F12994">
      <w:pPr>
        <w:pStyle w:val="BodyText"/>
        <w:rPr>
          <w:rFonts w:cs="Arial"/>
          <w:b/>
          <w:bCs/>
        </w:rPr>
      </w:pPr>
      <w:r>
        <w:rPr>
          <w:rFonts w:cs="Arial"/>
          <w:b/>
          <w:bCs/>
        </w:rPr>
        <w:t>Prompt parameter with wildcards shouldn’t start with “*”: “*…”</w:t>
      </w:r>
    </w:p>
    <w:p w:rsidR="00F12994" w:rsidRDefault="00F12994">
      <w:pPr>
        <w:pStyle w:val="BodyText"/>
        <w:rPr>
          <w:rFonts w:cs="Arial"/>
          <w:b/>
          <w:bCs/>
        </w:rPr>
      </w:pPr>
      <w:r>
        <w:rPr>
          <w:rFonts w:cs="Arial"/>
          <w:b/>
          <w:bCs/>
        </w:rPr>
        <w:t>Prompt parameter with wildcards shouldn’t end with “*”: “…*”</w:t>
      </w:r>
    </w:p>
    <w:p w:rsidR="00F12994" w:rsidRDefault="00F12994">
      <w:pPr>
        <w:pStyle w:val="BodyText"/>
        <w:rPr>
          <w:rFonts w:cs="Arial"/>
          <w:b/>
          <w:bCs/>
        </w:rPr>
      </w:pPr>
      <w:r>
        <w:rPr>
          <w:rFonts w:cs="Arial"/>
          <w:b/>
          <w:bCs/>
        </w:rPr>
        <w:t>Width of window size should be greater than 0 and less than 65536.</w:t>
      </w:r>
    </w:p>
    <w:p w:rsidR="00F12994" w:rsidRDefault="00F12994">
      <w:pPr>
        <w:pStyle w:val="BodyText"/>
        <w:rPr>
          <w:rFonts w:cs="Arial"/>
          <w:b/>
          <w:bCs/>
        </w:rPr>
      </w:pPr>
      <w:r>
        <w:rPr>
          <w:rFonts w:cs="Arial"/>
          <w:b/>
          <w:bCs/>
        </w:rPr>
        <w:t>Height of window size should be greater than 0 and less than 65536.</w:t>
      </w:r>
    </w:p>
    <w:p w:rsidR="00F12994" w:rsidRDefault="00F12994">
      <w:pPr>
        <w:pStyle w:val="BodyText"/>
        <w:rPr>
          <w:rFonts w:cs="Arial"/>
          <w:b/>
          <w:bCs/>
        </w:rPr>
      </w:pPr>
      <w:r>
        <w:rPr>
          <w:rFonts w:cs="Arial"/>
          <w:b/>
          <w:bCs/>
        </w:rPr>
        <w:lastRenderedPageBreak/>
        <w:t>Cannot convert pattern “…” to POSIX-equivalent.</w:t>
      </w:r>
    </w:p>
    <w:p w:rsidR="00F12994" w:rsidRDefault="00F12994">
      <w:pPr>
        <w:pStyle w:val="BodyText"/>
        <w:keepNext/>
        <w:ind w:left="2549"/>
        <w:rPr>
          <w:b/>
          <w:bCs/>
        </w:rPr>
      </w:pPr>
      <w:r>
        <w:rPr>
          <w:b/>
          <w:bCs/>
        </w:rPr>
        <w:t>Login incorrect!</w:t>
      </w:r>
    </w:p>
    <w:p w:rsidR="00F12994" w:rsidRDefault="00F12994">
      <w:pPr>
        <w:pStyle w:val="BodyText"/>
        <w:rPr>
          <w:rFonts w:cs="Arial"/>
          <w:b/>
          <w:bCs/>
        </w:rPr>
      </w:pPr>
      <w:r>
        <w:t>Occurs only in server mode operation. The client tried to connect with an invalid username or password. Before this message the username and password sent by the client will be logged.</w:t>
      </w:r>
    </w:p>
    <w:p w:rsidR="00F12994" w:rsidRDefault="00F12994">
      <w:pPr>
        <w:pStyle w:val="Heading1"/>
      </w:pPr>
      <w:bookmarkStart w:id="66" w:name="_Toc290286842"/>
      <w:bookmarkStart w:id="67" w:name="_Toc447625194"/>
      <w:r>
        <w:t>Warning messages</w:t>
      </w:r>
      <w:bookmarkEnd w:id="66"/>
      <w:bookmarkEnd w:id="67"/>
    </w:p>
    <w:p w:rsidR="00F12994" w:rsidRDefault="00F12994">
      <w:pPr>
        <w:pStyle w:val="BodyText"/>
        <w:rPr>
          <w:b/>
          <w:bCs/>
        </w:rPr>
      </w:pPr>
      <w:r>
        <w:rPr>
          <w:b/>
          <w:bCs/>
        </w:rPr>
        <w:t>Dropping partial message.</w:t>
      </w:r>
    </w:p>
    <w:p w:rsidR="00F12994" w:rsidRDefault="00F12994">
      <w:pPr>
        <w:pStyle w:val="BodyText"/>
      </w:pPr>
      <w:r>
        <w:t>This message is printed in case of unmap operation if the receive buffer is not empty.</w:t>
      </w:r>
    </w:p>
    <w:p w:rsidR="00F12994" w:rsidRDefault="00F12994">
      <w:pPr>
        <w:pStyle w:val="BodyText"/>
        <w:rPr>
          <w:b/>
          <w:bCs/>
        </w:rPr>
      </w:pPr>
      <w:r>
        <w:rPr>
          <w:b/>
          <w:bCs/>
        </w:rPr>
        <w:t>Duplicated prompt string ‘&lt;prompt_value&gt;’</w:t>
      </w:r>
    </w:p>
    <w:p w:rsidR="00F12994" w:rsidRDefault="00F12994">
      <w:pPr>
        <w:pStyle w:val="BodyText"/>
        <w:rPr>
          <w:b/>
          <w:bCs/>
        </w:rPr>
      </w:pPr>
      <w:r>
        <w:rPr>
          <w:b/>
          <w:bCs/>
        </w:rPr>
        <w:t>Using prompt ‘&lt;prompt_value1&gt;’ that is a substring of prompt ‘&lt;prompt_value2&gt;’ might cause problems.</w:t>
      </w:r>
    </w:p>
    <w:p w:rsidR="00F12994" w:rsidRDefault="00F12994">
      <w:pPr>
        <w:pStyle w:val="BodyText"/>
        <w:rPr>
          <w:b/>
          <w:bCs/>
        </w:rPr>
      </w:pPr>
      <w:r>
        <w:rPr>
          <w:b/>
          <w:bCs/>
        </w:rPr>
        <w:t>Server refused window size negotiation.</w:t>
      </w:r>
    </w:p>
    <w:p w:rsidR="00F12994" w:rsidRDefault="00F12994">
      <w:pPr>
        <w:pStyle w:val="BodyText"/>
        <w:rPr>
          <w:b/>
          <w:bCs/>
        </w:rPr>
      </w:pPr>
      <w:r>
        <w:rPr>
          <w:b/>
          <w:bCs/>
        </w:rPr>
        <w:t>Unable to decode Terminal Type sub-negotiation.</w:t>
      </w:r>
    </w:p>
    <w:p w:rsidR="00F12994" w:rsidRDefault="00F12994">
      <w:pPr>
        <w:pStyle w:val="BodyText"/>
        <w:rPr>
          <w:b/>
          <w:bCs/>
        </w:rPr>
      </w:pPr>
      <w:r>
        <w:rPr>
          <w:b/>
          <w:bCs/>
        </w:rPr>
        <w:t>Send operation failed: the port is disconnected.</w:t>
      </w:r>
    </w:p>
    <w:p w:rsidR="00F12994" w:rsidRDefault="00F12994">
      <w:pPr>
        <w:pStyle w:val="BodyText"/>
        <w:rPr>
          <w:b/>
          <w:bCs/>
        </w:rPr>
      </w:pPr>
      <w:r>
        <w:rPr>
          <w:b/>
          <w:bCs/>
        </w:rPr>
        <w:t>Send operation failed: the client has not logged in.</w:t>
      </w:r>
    </w:p>
    <w:p w:rsidR="00F12994" w:rsidRDefault="00F12994">
      <w:pPr>
        <w:pStyle w:val="BodyText"/>
        <w:rPr>
          <w:b/>
          <w:bCs/>
        </w:rPr>
      </w:pPr>
      <w:r>
        <w:rPr>
          <w:b/>
          <w:bCs/>
        </w:rPr>
        <w:t>user_map() was called to a mapped port</w:t>
      </w:r>
    </w:p>
    <w:p w:rsidR="00F12994" w:rsidRDefault="00F12994">
      <w:pPr>
        <w:pStyle w:val="BodyText"/>
        <w:rPr>
          <w:b/>
          <w:bCs/>
        </w:rPr>
      </w:pPr>
      <w:r>
        <w:rPr>
          <w:b/>
          <w:bCs/>
        </w:rPr>
        <w:t xml:space="preserve">Mode is not defined.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will operate in client mode operation.</w:t>
      </w:r>
    </w:p>
    <w:p w:rsidR="00077EAF" w:rsidRDefault="00077EAF" w:rsidP="00077EAF">
      <w:pPr>
        <w:pStyle w:val="BodyText"/>
        <w:rPr>
          <w:rFonts w:cs="Arial"/>
          <w:b/>
          <w:bCs/>
        </w:rPr>
      </w:pPr>
      <w:r>
        <w:rPr>
          <w:rFonts w:cs="Arial"/>
          <w:b/>
          <w:bCs/>
        </w:rPr>
        <w:t>TCP send failed. (&lt;reason&gt;)</w:t>
      </w:r>
    </w:p>
    <w:p w:rsidR="00077EAF" w:rsidRDefault="00077EAF" w:rsidP="00077EAF">
      <w:pPr>
        <w:pStyle w:val="BodyText"/>
        <w:rPr>
          <w:rFonts w:cs="Arial"/>
        </w:rPr>
      </w:pPr>
      <w:r>
        <w:rPr>
          <w:rFonts w:cs="Arial"/>
        </w:rPr>
        <w:t>Send operation failed due to a disconnected client.</w:t>
      </w:r>
    </w:p>
    <w:p w:rsidR="00077EAF" w:rsidRDefault="00077EAF">
      <w:pPr>
        <w:pStyle w:val="BodyText"/>
        <w:rPr>
          <w:b/>
          <w:bCs/>
        </w:rPr>
      </w:pPr>
    </w:p>
    <w:p w:rsidR="00F12994" w:rsidRDefault="00F12994">
      <w:pPr>
        <w:pStyle w:val="Heading1"/>
      </w:pPr>
      <w:bookmarkStart w:id="68" w:name="_Toc290286843"/>
      <w:bookmarkStart w:id="69" w:name="_Toc447625195"/>
      <w:r>
        <w:t>Examples</w:t>
      </w:r>
      <w:bookmarkEnd w:id="68"/>
      <w:bookmarkEnd w:id="69"/>
    </w:p>
    <w:p w:rsidR="00F12994" w:rsidRDefault="00F12994">
      <w:pPr>
        <w:pStyle w:val="Heading2"/>
        <w:spacing w:after="120"/>
        <w:ind w:left="2563" w:hanging="1310"/>
      </w:pPr>
      <w:bookmarkStart w:id="70" w:name="_Toc290286844"/>
      <w:bookmarkStart w:id="71" w:name="_Toc447625196"/>
      <w:r>
        <w:t>Configuration file</w:t>
      </w:r>
      <w:bookmarkEnd w:id="70"/>
      <w:bookmarkEnd w:id="71"/>
    </w:p>
    <w:p w:rsidR="00F12994" w:rsidRDefault="00F12994">
      <w:pPr>
        <w:pStyle w:val="BodyText"/>
        <w:spacing w:before="0"/>
        <w:ind w:left="2549"/>
        <w:rPr>
          <w:rFonts w:cs="Arial"/>
        </w:rPr>
      </w:pPr>
      <w:r>
        <w:rPr>
          <w:rFonts w:cs="Arial"/>
        </w:rPr>
        <w:t>Using the client:</w:t>
      </w:r>
    </w:p>
    <w:p w:rsidR="00F12994" w:rsidRDefault="00F12994">
      <w:pPr>
        <w:pStyle w:val="BodyText"/>
        <w:spacing w:before="0"/>
        <w:ind w:left="2549"/>
        <w:rPr>
          <w:rFonts w:ascii="Courier New" w:hAnsi="Courier New" w:cs="Courier New"/>
        </w:rPr>
      </w:pPr>
      <w:r>
        <w:rPr>
          <w:rFonts w:ascii="Courier New" w:hAnsi="Courier New" w:cs="Courier New"/>
        </w:rPr>
        <w:t>[LOGGING]</w:t>
      </w:r>
    </w:p>
    <w:p w:rsidR="00F12994" w:rsidRDefault="00F12994">
      <w:pPr>
        <w:pStyle w:val="BodyText"/>
        <w:spacing w:before="0"/>
        <w:ind w:left="2549"/>
        <w:rPr>
          <w:rFonts w:ascii="Courier New" w:hAnsi="Courier New" w:cs="Courier New"/>
        </w:rPr>
      </w:pPr>
      <w:r>
        <w:rPr>
          <w:rFonts w:ascii="Courier New" w:hAnsi="Courier New" w:cs="Courier New"/>
        </w:rPr>
        <w:t>LogFile := “Telnet.log”</w:t>
      </w:r>
    </w:p>
    <w:p w:rsidR="00F12994" w:rsidRDefault="00F12994">
      <w:pPr>
        <w:pStyle w:val="BodyText"/>
        <w:spacing w:before="0"/>
        <w:ind w:left="2549"/>
        <w:rPr>
          <w:rFonts w:ascii="Courier New" w:hAnsi="Courier New" w:cs="Courier New"/>
        </w:rPr>
      </w:pPr>
    </w:p>
    <w:p w:rsidR="00F12994" w:rsidRDefault="00F12994">
      <w:pPr>
        <w:pStyle w:val="BodyText"/>
        <w:spacing w:before="0"/>
        <w:ind w:left="2549"/>
        <w:rPr>
          <w:rFonts w:ascii="Courier New" w:hAnsi="Courier New" w:cs="Courier New"/>
        </w:rPr>
      </w:pPr>
      <w:r>
        <w:rPr>
          <w:rFonts w:ascii="Courier New" w:hAnsi="Courier New" w:cs="Courier New"/>
        </w:rPr>
        <w:t>[EXECUTE]</w:t>
      </w:r>
    </w:p>
    <w:p w:rsidR="00F12994" w:rsidRDefault="00F12994">
      <w:pPr>
        <w:pStyle w:val="BodyText"/>
        <w:spacing w:before="0"/>
        <w:ind w:left="2549"/>
        <w:rPr>
          <w:rFonts w:ascii="Courier New" w:hAnsi="Courier New" w:cs="Courier New"/>
        </w:rPr>
      </w:pPr>
      <w:r>
        <w:rPr>
          <w:rFonts w:ascii="Courier New" w:hAnsi="Courier New" w:cs="Courier New"/>
        </w:rPr>
        <w:t>Telnet.control</w:t>
      </w:r>
    </w:p>
    <w:p w:rsidR="00F12994" w:rsidRDefault="00F12994">
      <w:pPr>
        <w:pStyle w:val="BodyText"/>
        <w:spacing w:before="0"/>
        <w:ind w:left="2549"/>
        <w:rPr>
          <w:rFonts w:ascii="Courier New" w:hAnsi="Courier New" w:cs="Courier New"/>
        </w:rPr>
      </w:pPr>
    </w:p>
    <w:p w:rsidR="00F12994" w:rsidRDefault="00F12994">
      <w:pPr>
        <w:pStyle w:val="BodyText"/>
        <w:spacing w:before="0"/>
        <w:ind w:left="2549"/>
        <w:rPr>
          <w:rFonts w:ascii="Courier New" w:hAnsi="Courier New" w:cs="Courier New"/>
        </w:rPr>
      </w:pPr>
      <w:r>
        <w:rPr>
          <w:rFonts w:ascii="Courier New" w:hAnsi="Courier New" w:cs="Courier New"/>
        </w:rPr>
        <w:t>[TESTPORT_PARAMETERS]</w:t>
      </w:r>
    </w:p>
    <w:p w:rsidR="00F12994" w:rsidRDefault="00F12994">
      <w:pPr>
        <w:pStyle w:val="BodyText"/>
        <w:spacing w:before="0"/>
        <w:ind w:left="2549"/>
        <w:rPr>
          <w:rFonts w:ascii="Courier New" w:hAnsi="Courier New" w:cs="Courier New"/>
        </w:rPr>
      </w:pPr>
      <w:r>
        <w:rPr>
          <w:rFonts w:ascii="Courier New" w:hAnsi="Courier New" w:cs="Courier New"/>
        </w:rPr>
        <w:t>system.telnet.CTRL_HOSTNAME := “my_hostname”</w:t>
      </w:r>
    </w:p>
    <w:p w:rsidR="00F12994" w:rsidRDefault="00F12994">
      <w:pPr>
        <w:pStyle w:val="BodyText"/>
        <w:spacing w:before="0"/>
        <w:ind w:left="2549"/>
        <w:rPr>
          <w:rFonts w:ascii="Courier New" w:hAnsi="Courier New" w:cs="Courier New"/>
        </w:rPr>
      </w:pPr>
      <w:r>
        <w:rPr>
          <w:rFonts w:ascii="Courier New" w:hAnsi="Courier New" w:cs="Courier New"/>
        </w:rPr>
        <w:t>system.telnet.CTRL_PORTNUM := “23”</w:t>
      </w:r>
    </w:p>
    <w:p w:rsidR="00F12994" w:rsidRDefault="00F12994">
      <w:pPr>
        <w:pStyle w:val="BodyText"/>
        <w:spacing w:before="0"/>
        <w:ind w:left="2549"/>
        <w:rPr>
          <w:rFonts w:ascii="Courier New" w:hAnsi="Courier New" w:cs="Courier New"/>
        </w:rPr>
      </w:pPr>
      <w:r>
        <w:rPr>
          <w:rFonts w:ascii="Courier New" w:hAnsi="Courier New" w:cs="Courier New"/>
        </w:rPr>
        <w:lastRenderedPageBreak/>
        <w:t>system.telnet.CTRL_USERNAME := “egbotat”</w:t>
      </w:r>
    </w:p>
    <w:p w:rsidR="00F12994" w:rsidRDefault="00F12994">
      <w:pPr>
        <w:pStyle w:val="BodyText"/>
        <w:spacing w:before="0"/>
        <w:ind w:left="2549"/>
        <w:rPr>
          <w:rFonts w:ascii="Courier New" w:hAnsi="Courier New" w:cs="Courier New"/>
        </w:rPr>
      </w:pPr>
      <w:r>
        <w:rPr>
          <w:rFonts w:ascii="Courier New" w:hAnsi="Courier New" w:cs="Courier New"/>
        </w:rPr>
        <w:t>system.telnet.CTRL_PASSWORD := “abcd”</w:t>
      </w:r>
    </w:p>
    <w:p w:rsidR="00F12994" w:rsidRDefault="00F12994">
      <w:pPr>
        <w:pStyle w:val="BodyText"/>
        <w:spacing w:before="0"/>
        <w:ind w:left="2549"/>
        <w:rPr>
          <w:rFonts w:ascii="Courier New" w:hAnsi="Courier New" w:cs="Courier New"/>
        </w:rPr>
      </w:pPr>
      <w:r>
        <w:rPr>
          <w:rFonts w:ascii="Courier New" w:hAnsi="Courier New" w:cs="Courier New"/>
        </w:rPr>
        <w:t>system.telnet.CTRL_READMODE := “buffered”</w:t>
      </w:r>
    </w:p>
    <w:p w:rsidR="00F12994" w:rsidRDefault="00F12994">
      <w:pPr>
        <w:pStyle w:val="BodyText"/>
        <w:spacing w:before="0"/>
        <w:ind w:left="2549"/>
        <w:rPr>
          <w:rFonts w:ascii="Courier New" w:hAnsi="Courier New" w:cs="Courier New"/>
        </w:rPr>
      </w:pPr>
      <w:r>
        <w:rPr>
          <w:rFonts w:ascii="Courier New" w:hAnsi="Courier New" w:cs="Courier New"/>
        </w:rPr>
        <w:t>system.telnet.CTRL_LOGIN_SKIPPED := “no”</w:t>
      </w:r>
    </w:p>
    <w:p w:rsidR="00F12994" w:rsidRDefault="00F12994">
      <w:pPr>
        <w:pStyle w:val="BodyText"/>
        <w:spacing w:before="0"/>
        <w:ind w:left="2549"/>
        <w:rPr>
          <w:rFonts w:ascii="Courier New" w:hAnsi="Courier New" w:cs="Courier New"/>
        </w:rPr>
      </w:pPr>
      <w:r>
        <w:rPr>
          <w:rFonts w:ascii="Courier New" w:hAnsi="Courier New" w:cs="Courier New"/>
        </w:rPr>
        <w:t>system.telnet.PROMPT1 := “Enter command: ”</w:t>
      </w:r>
    </w:p>
    <w:p w:rsidR="00F12994" w:rsidRDefault="00F12994">
      <w:pPr>
        <w:pStyle w:val="BodyText"/>
        <w:spacing w:before="0"/>
        <w:ind w:left="2549"/>
        <w:rPr>
          <w:rFonts w:ascii="Courier New" w:hAnsi="Courier New" w:cs="Courier New"/>
        </w:rPr>
      </w:pPr>
      <w:r>
        <w:rPr>
          <w:rFonts w:ascii="Courier New" w:hAnsi="Courier New" w:cs="Courier New"/>
        </w:rPr>
        <w:t>system.telnet.PROMPT2 := “egbotat ~&gt; ”</w:t>
      </w:r>
    </w:p>
    <w:p w:rsidR="00F12994" w:rsidRDefault="00F12994">
      <w:pPr>
        <w:pStyle w:val="BodyText"/>
        <w:spacing w:before="0"/>
        <w:ind w:left="2549"/>
        <w:rPr>
          <w:rFonts w:ascii="Courier New" w:hAnsi="Courier New" w:cs="Courier New"/>
        </w:rPr>
      </w:pPr>
      <w:r>
        <w:rPr>
          <w:rFonts w:ascii="Courier New" w:hAnsi="Courier New" w:cs="Courier New"/>
        </w:rPr>
        <w:t>system.telnet.REGEX_PROMPT3 := “egbotat?*[&gt;#]?” system.telnet.CTRL_DETECT_SERVER_DISCONNECTED := “yes”</w:t>
      </w:r>
    </w:p>
    <w:p w:rsidR="004405E4" w:rsidRDefault="00EB462D">
      <w:pPr>
        <w:pStyle w:val="BodyText"/>
        <w:spacing w:before="0"/>
        <w:ind w:left="2549"/>
        <w:rPr>
          <w:rFonts w:ascii="Courier New" w:hAnsi="Courier New" w:cs="Courier New"/>
        </w:rPr>
      </w:pPr>
      <w:r>
        <w:rPr>
          <w:rFonts w:ascii="Courier New" w:hAnsi="Courier New" w:cs="Courier New"/>
        </w:rPr>
        <w:t>system</w:t>
      </w:r>
      <w:r w:rsidRPr="00EB462D">
        <w:rPr>
          <w:rFonts w:ascii="Courier New" w:hAnsi="Courier New" w:cs="Courier New"/>
        </w:rPr>
        <w:t>.</w:t>
      </w:r>
      <w:r w:rsidR="004405E4">
        <w:rPr>
          <w:rFonts w:ascii="Courier New" w:hAnsi="Courier New" w:cs="Courier New"/>
        </w:rPr>
        <w:t>telnet</w:t>
      </w:r>
      <w:r w:rsidRPr="00EB462D">
        <w:rPr>
          <w:rFonts w:ascii="Courier New" w:hAnsi="Courier New" w:cs="Courier New"/>
        </w:rPr>
        <w:t>.CTRL_DETECT_CONNECTION_ESTABLISHMENT_</w:t>
      </w:r>
    </w:p>
    <w:p w:rsidR="00EB462D" w:rsidRDefault="00EB462D">
      <w:pPr>
        <w:pStyle w:val="BodyText"/>
        <w:spacing w:before="0"/>
        <w:ind w:left="2549"/>
        <w:rPr>
          <w:rFonts w:ascii="Courier New" w:hAnsi="Courier New" w:cs="Courier New"/>
        </w:rPr>
      </w:pPr>
      <w:r w:rsidRPr="00EB462D">
        <w:rPr>
          <w:rFonts w:ascii="Courier New" w:hAnsi="Courier New" w:cs="Courier New"/>
        </w:rPr>
        <w:t>RE</w:t>
      </w:r>
      <w:r w:rsidR="001D4B4D">
        <w:rPr>
          <w:rFonts w:ascii="Courier New" w:hAnsi="Courier New" w:cs="Courier New"/>
        </w:rPr>
        <w:t>SULT</w:t>
      </w:r>
      <w:r w:rsidRPr="00EB462D">
        <w:rPr>
          <w:rFonts w:ascii="Courier New" w:hAnsi="Courier New" w:cs="Courier New"/>
        </w:rPr>
        <w:t xml:space="preserve"> := </w:t>
      </w:r>
      <w:r>
        <w:rPr>
          <w:rFonts w:ascii="Courier New" w:hAnsi="Courier New" w:cs="Courier New"/>
        </w:rPr>
        <w:t>“</w:t>
      </w:r>
      <w:r w:rsidRPr="00EB462D">
        <w:rPr>
          <w:rFonts w:ascii="Courier New" w:hAnsi="Courier New" w:cs="Courier New"/>
        </w:rPr>
        <w:t>yes</w:t>
      </w:r>
      <w:r>
        <w:rPr>
          <w:rFonts w:ascii="Courier New" w:hAnsi="Courier New" w:cs="Courier New"/>
        </w:rPr>
        <w:t>”</w:t>
      </w:r>
    </w:p>
    <w:p w:rsidR="004405E4" w:rsidRPr="00EB462D" w:rsidRDefault="00CB5637">
      <w:pPr>
        <w:pStyle w:val="BodyText"/>
        <w:spacing w:before="0"/>
        <w:ind w:left="2549"/>
        <w:rPr>
          <w:rFonts w:ascii="Courier New" w:hAnsi="Courier New" w:cs="Courier New"/>
        </w:rPr>
      </w:pPr>
      <w:r>
        <w:rPr>
          <w:rFonts w:ascii="Courier New" w:hAnsi="Courier New" w:cs="Courier New"/>
        </w:rPr>
        <w:t>system</w:t>
      </w:r>
      <w:r w:rsidRPr="00EB462D">
        <w:rPr>
          <w:rFonts w:ascii="Courier New" w:hAnsi="Courier New" w:cs="Courier New"/>
        </w:rPr>
        <w:t>.</w:t>
      </w:r>
      <w:r>
        <w:rPr>
          <w:rFonts w:ascii="Courier New" w:hAnsi="Courier New" w:cs="Courier New"/>
        </w:rPr>
        <w:t>telnet</w:t>
      </w:r>
      <w:r w:rsidRPr="00EB462D">
        <w:rPr>
          <w:rFonts w:ascii="Courier New" w:hAnsi="Courier New" w:cs="Courier New"/>
        </w:rPr>
        <w:t>.</w:t>
      </w:r>
      <w:r w:rsidRPr="00CB5637">
        <w:rPr>
          <w:rFonts w:ascii="Courier New" w:hAnsi="Courier New" w:cs="Courier New"/>
        </w:rPr>
        <w:t xml:space="preserve"> CTRL_CLIENT_CLEANUP_LINEFEED</w:t>
      </w:r>
      <w:r>
        <w:rPr>
          <w:rFonts w:ascii="Courier New" w:hAnsi="Courier New" w:cs="Courier New"/>
        </w:rPr>
        <w:t xml:space="preserve"> := “no”</w:t>
      </w:r>
    </w:p>
    <w:p w:rsidR="00F12994" w:rsidRDefault="00F12994">
      <w:pPr>
        <w:pStyle w:val="BodyText"/>
        <w:spacing w:before="0"/>
        <w:ind w:left="2549"/>
        <w:rPr>
          <w:rFonts w:ascii="Courier New" w:hAnsi="Courier New" w:cs="Courier New"/>
        </w:rPr>
      </w:pPr>
      <w:r>
        <w:rPr>
          <w:rFonts w:ascii="Courier New" w:hAnsi="Courier New" w:cs="Courier New"/>
        </w:rPr>
        <w:t>system.telnet.CTRL_TERMINAL_TYPE := “xterm”</w:t>
      </w:r>
    </w:p>
    <w:p w:rsidR="00F12994" w:rsidRDefault="00F12994">
      <w:pPr>
        <w:pStyle w:val="BodyText"/>
        <w:spacing w:before="0"/>
        <w:ind w:left="2549"/>
        <w:rPr>
          <w:rFonts w:ascii="Courier New" w:hAnsi="Courier New" w:cs="Courier New"/>
        </w:rPr>
      </w:pPr>
      <w:r>
        <w:rPr>
          <w:rFonts w:ascii="Courier New" w:hAnsi="Courier New" w:cs="Courier New"/>
        </w:rPr>
        <w:t>system.telnet.CTRL_ECHO := “no”</w:t>
      </w:r>
    </w:p>
    <w:p w:rsidR="00F12994" w:rsidRDefault="00F12994">
      <w:pPr>
        <w:pStyle w:val="BodyText"/>
        <w:spacing w:before="0"/>
        <w:ind w:left="2549"/>
        <w:rPr>
          <w:rFonts w:ascii="Courier New" w:hAnsi="Courier New" w:cs="Courier New"/>
        </w:rPr>
      </w:pPr>
      <w:r>
        <w:rPr>
          <w:rFonts w:ascii="Courier New" w:hAnsi="Courier New" w:cs="Courier New"/>
        </w:rPr>
        <w:t>system.telnet.CTRL_CRLF := “yes”</w:t>
      </w:r>
    </w:p>
    <w:p w:rsidR="00F12994" w:rsidRDefault="00F12994">
      <w:pPr>
        <w:pStyle w:val="BodyText"/>
        <w:spacing w:before="0"/>
        <w:ind w:left="2549"/>
        <w:rPr>
          <w:rFonts w:ascii="Courier New" w:hAnsi="Courier New" w:cs="Courier New"/>
        </w:rPr>
      </w:pPr>
      <w:r>
        <w:rPr>
          <w:rFonts w:ascii="Courier New" w:hAnsi="Courier New" w:cs="Courier New"/>
        </w:rPr>
        <w:t>system.telnet.CTRL_WINDOW_WITDH := “80”</w:t>
      </w:r>
    </w:p>
    <w:p w:rsidR="00F12994" w:rsidRDefault="00F12994">
      <w:pPr>
        <w:pStyle w:val="BodyText"/>
        <w:spacing w:before="0"/>
        <w:ind w:left="2549"/>
        <w:rPr>
          <w:rFonts w:ascii="Courier New" w:hAnsi="Courier New" w:cs="Courier New"/>
        </w:rPr>
      </w:pPr>
      <w:r>
        <w:rPr>
          <w:rFonts w:ascii="Courier New" w:hAnsi="Courier New" w:cs="Courier New"/>
        </w:rPr>
        <w:t>system.telnet.CTRL_WINDOW_HEIGHT := “24”</w:t>
      </w:r>
    </w:p>
    <w:p w:rsidR="00A63807" w:rsidRPr="00A63807" w:rsidRDefault="00A63807">
      <w:pPr>
        <w:pStyle w:val="BodyText"/>
        <w:spacing w:before="0"/>
        <w:ind w:left="2549"/>
        <w:rPr>
          <w:rFonts w:ascii="Courier New" w:hAnsi="Courier New" w:cs="Courier New"/>
        </w:rPr>
      </w:pPr>
      <w:r w:rsidRPr="00A63807">
        <w:rPr>
          <w:rFonts w:ascii="Courier New" w:hAnsi="Courier New" w:cs="Courier New"/>
        </w:rPr>
        <w:t>system.T_Client_PCO.RAW_REGEX_PROMPT1 := "^(.*)(ezolm &gt;)(.*)$"</w:t>
      </w:r>
    </w:p>
    <w:p w:rsidR="00F12994" w:rsidRDefault="00F12994">
      <w:pPr>
        <w:pStyle w:val="BodyText"/>
        <w:spacing w:before="0"/>
        <w:ind w:left="2549"/>
        <w:rPr>
          <w:rFonts w:cs="Arial"/>
        </w:rPr>
      </w:pPr>
    </w:p>
    <w:p w:rsidR="00F12994" w:rsidRDefault="00F12994">
      <w:pPr>
        <w:pStyle w:val="BodyText"/>
        <w:spacing w:before="0"/>
        <w:ind w:left="2549"/>
        <w:rPr>
          <w:rFonts w:cs="Arial"/>
        </w:rPr>
      </w:pPr>
      <w:r>
        <w:rPr>
          <w:rFonts w:cs="Arial"/>
        </w:rPr>
        <w:t>Using the server:</w:t>
      </w:r>
    </w:p>
    <w:p w:rsidR="00F12994" w:rsidRDefault="00F12994">
      <w:pPr>
        <w:pStyle w:val="BodyText"/>
        <w:spacing w:before="0"/>
        <w:ind w:left="2549"/>
        <w:rPr>
          <w:rFonts w:ascii="Courier New" w:hAnsi="Courier New" w:cs="Courier New"/>
        </w:rPr>
      </w:pPr>
      <w:r>
        <w:rPr>
          <w:rFonts w:ascii="Courier New" w:hAnsi="Courier New" w:cs="Courier New"/>
        </w:rPr>
        <w:t>[LOGGING]</w:t>
      </w:r>
    </w:p>
    <w:p w:rsidR="00F12994" w:rsidRDefault="00F12994">
      <w:pPr>
        <w:pStyle w:val="BodyText"/>
        <w:spacing w:before="0"/>
        <w:ind w:left="2549"/>
        <w:rPr>
          <w:rFonts w:ascii="Courier New" w:hAnsi="Courier New" w:cs="Courier New"/>
        </w:rPr>
      </w:pPr>
      <w:r>
        <w:rPr>
          <w:rFonts w:ascii="Courier New" w:hAnsi="Courier New" w:cs="Courier New"/>
        </w:rPr>
        <w:t>LogFile := “Telnet.log”</w:t>
      </w:r>
    </w:p>
    <w:p w:rsidR="00F12994" w:rsidRDefault="00F12994">
      <w:pPr>
        <w:pStyle w:val="BodyText"/>
        <w:spacing w:before="0"/>
        <w:ind w:left="2549"/>
        <w:rPr>
          <w:rFonts w:ascii="Courier New" w:hAnsi="Courier New" w:cs="Courier New"/>
        </w:rPr>
      </w:pPr>
    </w:p>
    <w:p w:rsidR="00F12994" w:rsidRDefault="00F12994">
      <w:pPr>
        <w:pStyle w:val="BodyText"/>
        <w:spacing w:before="0"/>
        <w:ind w:left="2549"/>
        <w:rPr>
          <w:rFonts w:ascii="Courier New" w:hAnsi="Courier New" w:cs="Courier New"/>
        </w:rPr>
      </w:pPr>
      <w:r>
        <w:rPr>
          <w:rFonts w:ascii="Courier New" w:hAnsi="Courier New" w:cs="Courier New"/>
        </w:rPr>
        <w:t>[EXECUTE]</w:t>
      </w:r>
    </w:p>
    <w:p w:rsidR="00F12994" w:rsidRDefault="00F12994">
      <w:pPr>
        <w:pStyle w:val="BodyText"/>
        <w:spacing w:before="0"/>
        <w:ind w:left="2549"/>
        <w:rPr>
          <w:rFonts w:ascii="Courier New" w:hAnsi="Courier New" w:cs="Courier New"/>
        </w:rPr>
      </w:pPr>
      <w:r>
        <w:rPr>
          <w:rFonts w:ascii="Courier New" w:hAnsi="Courier New" w:cs="Courier New"/>
        </w:rPr>
        <w:t>Telnet.control</w:t>
      </w:r>
    </w:p>
    <w:p w:rsidR="00F12994" w:rsidRDefault="00F12994">
      <w:pPr>
        <w:pStyle w:val="BodyText"/>
        <w:spacing w:before="0"/>
        <w:ind w:left="2549"/>
        <w:rPr>
          <w:rFonts w:ascii="Courier New" w:hAnsi="Courier New" w:cs="Courier New"/>
        </w:rPr>
      </w:pPr>
    </w:p>
    <w:p w:rsidR="00F12994" w:rsidRDefault="00F12994">
      <w:pPr>
        <w:pStyle w:val="BodyText"/>
        <w:spacing w:before="0"/>
        <w:ind w:left="2549"/>
        <w:rPr>
          <w:rFonts w:ascii="Courier New" w:hAnsi="Courier New" w:cs="Courier New"/>
        </w:rPr>
      </w:pPr>
      <w:r>
        <w:rPr>
          <w:rFonts w:ascii="Courier New" w:hAnsi="Courier New" w:cs="Courier New"/>
        </w:rPr>
        <w:t>[TESTPORT_PARAMETERS]</w:t>
      </w:r>
    </w:p>
    <w:p w:rsidR="00F12994" w:rsidRDefault="00F12994">
      <w:pPr>
        <w:pStyle w:val="BodyText"/>
        <w:spacing w:before="0"/>
        <w:ind w:left="2549"/>
        <w:rPr>
          <w:rFonts w:ascii="Courier New" w:hAnsi="Courier New" w:cs="Courier New"/>
        </w:rPr>
      </w:pPr>
      <w:r>
        <w:rPr>
          <w:rFonts w:ascii="Courier New" w:hAnsi="Courier New" w:cs="Courier New"/>
        </w:rPr>
        <w:t>system.telnet.CTRL_PORTNUM := “23”</w:t>
      </w:r>
    </w:p>
    <w:p w:rsidR="00F12994" w:rsidRDefault="00F12994">
      <w:pPr>
        <w:pStyle w:val="BodyText"/>
        <w:spacing w:before="0"/>
        <w:ind w:left="2549"/>
        <w:rPr>
          <w:rFonts w:ascii="Courier New" w:hAnsi="Courier New" w:cs="Courier New"/>
        </w:rPr>
      </w:pPr>
      <w:r>
        <w:rPr>
          <w:rFonts w:ascii="Courier New" w:hAnsi="Courier New" w:cs="Courier New"/>
        </w:rPr>
        <w:t>system.telnet.CTRL_LOGIN_SKIPPED := “no”</w:t>
      </w:r>
    </w:p>
    <w:p w:rsidR="00F12994" w:rsidRDefault="00F12994">
      <w:pPr>
        <w:pStyle w:val="BodyText"/>
        <w:spacing w:before="0"/>
        <w:ind w:left="2549"/>
        <w:rPr>
          <w:rFonts w:ascii="Courier New" w:hAnsi="Courier New" w:cs="Courier New"/>
        </w:rPr>
      </w:pPr>
      <w:r>
        <w:rPr>
          <w:rFonts w:ascii="Courier New" w:hAnsi="Courier New" w:cs="Courier New"/>
        </w:rPr>
        <w:t>system.telnet.CTRL_USERNAME_CLIENT := “egergft”</w:t>
      </w:r>
    </w:p>
    <w:p w:rsidR="00F12994" w:rsidRDefault="00F12994">
      <w:pPr>
        <w:pStyle w:val="BodyText"/>
        <w:spacing w:before="0"/>
        <w:ind w:left="2549"/>
        <w:rPr>
          <w:rFonts w:ascii="Courier New" w:hAnsi="Courier New" w:cs="Courier New"/>
        </w:rPr>
      </w:pPr>
      <w:r>
        <w:rPr>
          <w:rFonts w:ascii="Courier New" w:hAnsi="Courier New" w:cs="Courier New"/>
        </w:rPr>
        <w:t>system.telnet.CTRL_PASSWORD_CLIENT := “asdfg”</w:t>
      </w:r>
    </w:p>
    <w:p w:rsidR="00F12994" w:rsidRDefault="00F12994">
      <w:pPr>
        <w:pStyle w:val="BodyText"/>
        <w:spacing w:before="0"/>
        <w:ind w:left="2549"/>
        <w:rPr>
          <w:rFonts w:ascii="Courier New" w:hAnsi="Courier New" w:cs="Courier New"/>
        </w:rPr>
      </w:pPr>
      <w:r>
        <w:rPr>
          <w:rFonts w:ascii="Courier New" w:hAnsi="Courier New" w:cs="Courier New"/>
        </w:rPr>
        <w:t>system.telnet.CTRL_SERVER_PROMPT := “Enter command: ”.</w:t>
      </w:r>
    </w:p>
    <w:p w:rsidR="00F12994" w:rsidRDefault="00F12994">
      <w:pPr>
        <w:pStyle w:val="BodyText"/>
        <w:spacing w:before="0"/>
        <w:ind w:left="2549"/>
        <w:rPr>
          <w:rFonts w:ascii="Courier New" w:hAnsi="Courier New" w:cs="Courier New"/>
        </w:rPr>
      </w:pPr>
      <w:r>
        <w:rPr>
          <w:rFonts w:ascii="Courier New" w:hAnsi="Courier New" w:cs="Courier New"/>
        </w:rPr>
        <w:t>system.telnet.CTRL_LOGINNAME_PROMPT := “The LoginName: ”</w:t>
      </w:r>
    </w:p>
    <w:p w:rsidR="00F12994" w:rsidRDefault="00F12994">
      <w:pPr>
        <w:pStyle w:val="BodyText"/>
        <w:spacing w:before="0"/>
        <w:ind w:left="2549"/>
        <w:rPr>
          <w:rFonts w:ascii="Courier New" w:hAnsi="Courier New" w:cs="Courier New"/>
        </w:rPr>
      </w:pPr>
      <w:r>
        <w:rPr>
          <w:rFonts w:ascii="Courier New" w:hAnsi="Courier New" w:cs="Courier New"/>
        </w:rPr>
        <w:t>system.telnet.CTRL_PASSWORD_PROMPT := “The Password: ”</w:t>
      </w:r>
    </w:p>
    <w:p w:rsidR="00F12994" w:rsidRPr="00F64928" w:rsidRDefault="00F12994">
      <w:pPr>
        <w:pStyle w:val="BodyText"/>
        <w:spacing w:before="0"/>
        <w:ind w:left="2549"/>
        <w:rPr>
          <w:rFonts w:ascii="Courier New" w:hAnsi="Courier New" w:cs="Courier New"/>
        </w:rPr>
      </w:pPr>
      <w:r w:rsidRPr="00F64928">
        <w:rPr>
          <w:rFonts w:ascii="Courier New" w:hAnsi="Courier New" w:cs="Courier New"/>
        </w:rPr>
        <w:t>system.telnet.CTRL_MODE := “server”</w:t>
      </w:r>
    </w:p>
    <w:p w:rsidR="00F64928" w:rsidRDefault="00F64928">
      <w:pPr>
        <w:pStyle w:val="BodyText"/>
        <w:spacing w:before="0"/>
        <w:ind w:left="2549"/>
        <w:rPr>
          <w:rFonts w:ascii="Courier New" w:hAnsi="Courier New" w:cs="Courier New"/>
        </w:rPr>
      </w:pPr>
      <w:r w:rsidRPr="00F64928">
        <w:rPr>
          <w:rFonts w:ascii="Courier New" w:hAnsi="Courier New" w:cs="Courier New"/>
        </w:rPr>
        <w:t>system.telnet.CTRL_SE</w:t>
      </w:r>
      <w:r w:rsidR="0084282D">
        <w:rPr>
          <w:rFonts w:ascii="Courier New" w:hAnsi="Courier New" w:cs="Courier New"/>
        </w:rPr>
        <w:t>R</w:t>
      </w:r>
      <w:r w:rsidRPr="00F64928">
        <w:rPr>
          <w:rFonts w:ascii="Courier New" w:hAnsi="Courier New" w:cs="Courier New"/>
        </w:rPr>
        <w:t xml:space="preserve">VER_ATTACH_PROMPT := </w:t>
      </w:r>
      <w:r>
        <w:rPr>
          <w:rFonts w:ascii="Courier New" w:hAnsi="Courier New" w:cs="Courier New"/>
        </w:rPr>
        <w:t>“yes”</w:t>
      </w:r>
    </w:p>
    <w:p w:rsidR="0075314F" w:rsidRDefault="0075314F">
      <w:pPr>
        <w:pStyle w:val="BodyText"/>
        <w:spacing w:before="0"/>
        <w:ind w:left="2549"/>
        <w:rPr>
          <w:rFonts w:ascii="Courier New" w:hAnsi="Courier New" w:cs="Courier New"/>
        </w:rPr>
      </w:pPr>
      <w:r>
        <w:rPr>
          <w:rFonts w:ascii="Courier New" w:hAnsi="Courier New" w:cs="Courier New"/>
        </w:rPr>
        <w:t>system.telnet.CTRL_DETECT_SERVER_DISCONNECTED := “yes”</w:t>
      </w:r>
    </w:p>
    <w:p w:rsidR="00B213BE" w:rsidRPr="00F64928" w:rsidRDefault="00B213BE" w:rsidP="00B213BE">
      <w:pPr>
        <w:pStyle w:val="BodyText"/>
        <w:spacing w:before="0"/>
        <w:ind w:left="2549"/>
        <w:rPr>
          <w:rFonts w:ascii="Courier New" w:hAnsi="Courier New" w:cs="Courier New"/>
        </w:rPr>
      </w:pPr>
      <w:r>
        <w:rPr>
          <w:rFonts w:ascii="Courier New" w:hAnsi="Courier New" w:cs="Courier New"/>
        </w:rPr>
        <w:t>system.telnet.CTRL_SERVER_FAILSAFE_SENDING := “yes”</w:t>
      </w:r>
    </w:p>
    <w:p w:rsidR="00B213BE" w:rsidRPr="00F64928" w:rsidRDefault="00B213BE">
      <w:pPr>
        <w:pStyle w:val="BodyText"/>
        <w:spacing w:before="0"/>
        <w:ind w:left="2549"/>
        <w:rPr>
          <w:rFonts w:ascii="Courier New" w:hAnsi="Courier New" w:cs="Courier New"/>
        </w:rPr>
      </w:pPr>
    </w:p>
    <w:p w:rsidR="00F12994" w:rsidRPr="00F64928" w:rsidRDefault="00F12994">
      <w:pPr>
        <w:pStyle w:val="BodyText"/>
        <w:spacing w:before="0"/>
        <w:ind w:left="2549"/>
        <w:rPr>
          <w:lang w:val="en-US"/>
        </w:rPr>
      </w:pPr>
    </w:p>
    <w:sectPr w:rsidR="00F12994" w:rsidRPr="00F64928">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616" w:rsidRDefault="00036616">
      <w:r>
        <w:separator/>
      </w:r>
    </w:p>
  </w:endnote>
  <w:endnote w:type="continuationSeparator" w:id="0">
    <w:p w:rsidR="00036616" w:rsidRDefault="0003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A4B" w:rsidRDefault="00A24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A4B" w:rsidRDefault="00A24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A4B" w:rsidRDefault="00A24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616" w:rsidRDefault="00036616">
      <w:r>
        <w:separator/>
      </w:r>
    </w:p>
  </w:footnote>
  <w:footnote w:type="continuationSeparator" w:id="0">
    <w:p w:rsidR="00036616" w:rsidRDefault="0003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A4B" w:rsidRDefault="00A24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12994" w:rsidRPr="00FC2336">
      <w:tblPrEx>
        <w:tblCellMar>
          <w:top w:w="0" w:type="dxa"/>
          <w:bottom w:w="0" w:type="dxa"/>
        </w:tblCellMar>
      </w:tblPrEx>
      <w:trPr>
        <w:gridAfter w:val="1"/>
        <w:wAfter w:w="11" w:type="dxa"/>
        <w:hidden/>
      </w:trPr>
      <w:tc>
        <w:tcPr>
          <w:tcW w:w="5145" w:type="dxa"/>
          <w:gridSpan w:val="2"/>
        </w:tcPr>
        <w:p w:rsidR="00F12994" w:rsidRPr="00FC2336" w:rsidRDefault="00F12994">
          <w:pPr>
            <w:pStyle w:val="Header"/>
            <w:tabs>
              <w:tab w:val="left" w:pos="3048"/>
            </w:tabs>
            <w:rPr>
              <w:vanish/>
              <w:sz w:val="20"/>
            </w:rPr>
          </w:pPr>
        </w:p>
      </w:tc>
      <w:tc>
        <w:tcPr>
          <w:tcW w:w="3927" w:type="dxa"/>
          <w:gridSpan w:val="3"/>
        </w:tcPr>
        <w:p w:rsidR="00F12994" w:rsidRPr="00FC2336" w:rsidRDefault="00F12994">
          <w:pPr>
            <w:pStyle w:val="Header"/>
            <w:rPr>
              <w:sz w:val="20"/>
            </w:rPr>
          </w:pPr>
          <w:r w:rsidRPr="00FC2336">
            <w:rPr>
              <w:sz w:val="20"/>
            </w:rPr>
            <w:fldChar w:fldCharType="begin"/>
          </w:r>
          <w:r w:rsidRPr="00FC2336">
            <w:rPr>
              <w:sz w:val="20"/>
            </w:rPr>
            <w:instrText xml:space="preserve"> DOCPROPERTY "Information"  \* MERGEFORMAT </w:instrText>
          </w:r>
          <w:r w:rsidRPr="00FC2336">
            <w:rPr>
              <w:sz w:val="20"/>
            </w:rPr>
            <w:fldChar w:fldCharType="end"/>
          </w:r>
        </w:p>
      </w:tc>
      <w:tc>
        <w:tcPr>
          <w:tcW w:w="1134" w:type="dxa"/>
        </w:tcPr>
        <w:p w:rsidR="00F12994" w:rsidRPr="00FC2336" w:rsidRDefault="00F12994">
          <w:pPr>
            <w:pStyle w:val="Header"/>
            <w:rPr>
              <w:sz w:val="20"/>
            </w:rPr>
          </w:pPr>
        </w:p>
      </w:tc>
    </w:tr>
    <w:tr w:rsidR="00F12994" w:rsidRPr="00FC2336">
      <w:tblPrEx>
        <w:tblCellMar>
          <w:top w:w="0" w:type="dxa"/>
          <w:bottom w:w="0" w:type="dxa"/>
        </w:tblCellMar>
      </w:tblPrEx>
      <w:trPr>
        <w:gridAfter w:val="1"/>
        <w:wAfter w:w="11" w:type="dxa"/>
        <w:trHeight w:val="480"/>
      </w:trPr>
      <w:tc>
        <w:tcPr>
          <w:tcW w:w="5145" w:type="dxa"/>
          <w:gridSpan w:val="2"/>
        </w:tcPr>
        <w:p w:rsidR="00F12994" w:rsidRPr="00FC2336" w:rsidRDefault="006B5056">
          <w:pPr>
            <w:pStyle w:val="Header"/>
          </w:pPr>
          <w:r w:rsidRPr="00FC2336">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F12994" w:rsidRPr="00FC2336" w:rsidRDefault="00F12994">
          <w:pPr>
            <w:pStyle w:val="Header"/>
            <w:rPr>
              <w:sz w:val="20"/>
            </w:rPr>
          </w:pPr>
          <w:r w:rsidRPr="00FC2336">
            <w:rPr>
              <w:sz w:val="20"/>
            </w:rPr>
            <w:fldChar w:fldCharType="begin"/>
          </w:r>
          <w:r w:rsidRPr="00FC2336">
            <w:rPr>
              <w:sz w:val="20"/>
            </w:rPr>
            <w:instrText xml:space="preserve"> DOCPROPERTY "SecurityClass" \* MERGEFORMAT </w:instrText>
          </w:r>
          <w:r w:rsidRPr="00FC2336">
            <w:rPr>
              <w:sz w:val="20"/>
            </w:rPr>
            <w:fldChar w:fldCharType="separate"/>
          </w:r>
          <w:r w:rsidR="00FC2336" w:rsidRPr="00FC2336">
            <w:rPr>
              <w:sz w:val="20"/>
            </w:rPr>
            <w:t>Ericsson Internal</w:t>
          </w:r>
          <w:r w:rsidRPr="00FC2336">
            <w:rPr>
              <w:sz w:val="20"/>
            </w:rPr>
            <w:fldChar w:fldCharType="end"/>
          </w:r>
        </w:p>
        <w:p w:rsidR="00F12994" w:rsidRPr="00FC2336" w:rsidRDefault="00F12994">
          <w:pPr>
            <w:pStyle w:val="Header"/>
            <w:rPr>
              <w:caps/>
              <w:sz w:val="20"/>
            </w:rPr>
          </w:pPr>
          <w:r w:rsidRPr="00FC2336">
            <w:rPr>
              <w:caps/>
              <w:sz w:val="20"/>
            </w:rPr>
            <w:fldChar w:fldCharType="begin"/>
          </w:r>
          <w:r w:rsidRPr="00FC2336">
            <w:rPr>
              <w:caps/>
              <w:sz w:val="20"/>
            </w:rPr>
            <w:instrText xml:space="preserve"> DOCPROPERTY "DocName" \* MERGEFORMAT </w:instrText>
          </w:r>
          <w:r w:rsidRPr="00FC2336">
            <w:rPr>
              <w:caps/>
              <w:sz w:val="20"/>
            </w:rPr>
            <w:fldChar w:fldCharType="separate"/>
          </w:r>
          <w:r w:rsidR="00FC2336" w:rsidRPr="00FC2336">
            <w:rPr>
              <w:caps/>
              <w:sz w:val="20"/>
            </w:rPr>
            <w:t>USER GUIDE</w:t>
          </w:r>
          <w:r w:rsidRPr="00FC2336">
            <w:rPr>
              <w:caps/>
              <w:sz w:val="20"/>
            </w:rPr>
            <w:fldChar w:fldCharType="end"/>
          </w:r>
        </w:p>
      </w:tc>
      <w:tc>
        <w:tcPr>
          <w:tcW w:w="1134" w:type="dxa"/>
        </w:tcPr>
        <w:p w:rsidR="00F12994" w:rsidRPr="00FC2336" w:rsidRDefault="00F12994">
          <w:pPr>
            <w:pStyle w:val="Header"/>
            <w:jc w:val="right"/>
            <w:rPr>
              <w:sz w:val="20"/>
            </w:rPr>
          </w:pPr>
        </w:p>
        <w:p w:rsidR="00F12994" w:rsidRPr="00FC2336" w:rsidRDefault="00F12994">
          <w:pPr>
            <w:pStyle w:val="Header"/>
            <w:jc w:val="right"/>
            <w:rPr>
              <w:sz w:val="20"/>
            </w:rPr>
          </w:pPr>
          <w:r w:rsidRPr="00FC2336">
            <w:rPr>
              <w:sz w:val="20"/>
            </w:rPr>
            <w:fldChar w:fldCharType="begin"/>
          </w:r>
          <w:r w:rsidRPr="00FC2336">
            <w:rPr>
              <w:sz w:val="20"/>
            </w:rPr>
            <w:instrText>\PAGE arab</w:instrText>
          </w:r>
          <w:r w:rsidRPr="00FC2336">
            <w:rPr>
              <w:sz w:val="20"/>
            </w:rPr>
            <w:fldChar w:fldCharType="separate"/>
          </w:r>
          <w:r w:rsidR="006B5056">
            <w:rPr>
              <w:sz w:val="20"/>
            </w:rPr>
            <w:t>1</w:t>
          </w:r>
          <w:r w:rsidRPr="00FC2336">
            <w:rPr>
              <w:sz w:val="20"/>
            </w:rPr>
            <w:fldChar w:fldCharType="end"/>
          </w:r>
          <w:r w:rsidRPr="00FC2336">
            <w:rPr>
              <w:sz w:val="20"/>
            </w:rPr>
            <w:t xml:space="preserve"> (</w:t>
          </w:r>
          <w:r w:rsidRPr="00FC2336">
            <w:rPr>
              <w:sz w:val="20"/>
            </w:rPr>
            <w:fldChar w:fldCharType="begin"/>
          </w:r>
          <w:r w:rsidRPr="00FC2336">
            <w:rPr>
              <w:sz w:val="20"/>
            </w:rPr>
            <w:instrText xml:space="preserve">\NUMPAGES </w:instrText>
          </w:r>
          <w:r w:rsidRPr="00FC2336">
            <w:rPr>
              <w:sz w:val="20"/>
            </w:rPr>
            <w:fldChar w:fldCharType="separate"/>
          </w:r>
          <w:r w:rsidR="006B5056">
            <w:rPr>
              <w:sz w:val="20"/>
            </w:rPr>
            <w:t>16</w:t>
          </w:r>
          <w:r w:rsidRPr="00FC2336">
            <w:rPr>
              <w:sz w:val="20"/>
            </w:rPr>
            <w:fldChar w:fldCharType="end"/>
          </w:r>
          <w:r w:rsidRPr="00FC2336">
            <w:rPr>
              <w:sz w:val="20"/>
            </w:rPr>
            <w:t>)</w:t>
          </w:r>
        </w:p>
      </w:tc>
    </w:tr>
    <w:tr w:rsidR="00F12994" w:rsidRPr="00FC2336">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12994" w:rsidRPr="00FC2336" w:rsidRDefault="00F12994">
          <w:pPr>
            <w:pStyle w:val="NoSpellcheck"/>
          </w:pPr>
          <w:r w:rsidRPr="00FC2336">
            <w:t>Prepared (also subject responsible if other)</w:t>
          </w:r>
        </w:p>
      </w:tc>
      <w:tc>
        <w:tcPr>
          <w:tcW w:w="5060" w:type="dxa"/>
          <w:gridSpan w:val="4"/>
          <w:tcBorders>
            <w:top w:val="single" w:sz="6" w:space="0" w:color="auto"/>
          </w:tcBorders>
        </w:tcPr>
        <w:p w:rsidR="00F12994" w:rsidRPr="00FC2336" w:rsidRDefault="00F12994">
          <w:pPr>
            <w:pStyle w:val="NoSpellcheck"/>
          </w:pPr>
          <w:r w:rsidRPr="00FC2336">
            <w:t>No.</w:t>
          </w:r>
        </w:p>
      </w:tc>
    </w:tr>
    <w:tr w:rsidR="00F12994" w:rsidRPr="00FC2336">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12994" w:rsidRPr="00FC2336" w:rsidRDefault="00F12994">
          <w:pPr>
            <w:pStyle w:val="Header"/>
            <w:tabs>
              <w:tab w:val="clear" w:pos="4320"/>
              <w:tab w:val="clear" w:pos="8640"/>
              <w:tab w:val="left" w:pos="2381"/>
              <w:tab w:val="left" w:pos="2609"/>
              <w:tab w:val="left" w:pos="2835"/>
              <w:tab w:val="left" w:pos="3062"/>
            </w:tabs>
            <w:spacing w:before="40"/>
            <w:rPr>
              <w:sz w:val="20"/>
            </w:rPr>
          </w:pPr>
          <w:r w:rsidRPr="00FC2336">
            <w:rPr>
              <w:sz w:val="20"/>
            </w:rPr>
            <w:fldChar w:fldCharType="begin"/>
          </w:r>
          <w:r w:rsidRPr="00FC2336">
            <w:rPr>
              <w:sz w:val="20"/>
            </w:rPr>
            <w:instrText xml:space="preserve"> DOCPROPERTY "Prepared" \* MERGEFORMAT </w:instrText>
          </w:r>
          <w:r w:rsidRPr="00FC2336">
            <w:rPr>
              <w:sz w:val="20"/>
            </w:rPr>
            <w:fldChar w:fldCharType="separate"/>
          </w:r>
          <w:r w:rsidR="00FC2336" w:rsidRPr="00FC2336">
            <w:rPr>
              <w:sz w:val="20"/>
            </w:rPr>
            <w:t>ETHLAFA László Farkas</w:t>
          </w:r>
          <w:r w:rsidRPr="00FC2336">
            <w:rPr>
              <w:sz w:val="20"/>
            </w:rPr>
            <w:fldChar w:fldCharType="end"/>
          </w:r>
        </w:p>
      </w:tc>
      <w:tc>
        <w:tcPr>
          <w:tcW w:w="5060" w:type="dxa"/>
          <w:gridSpan w:val="4"/>
          <w:tcBorders>
            <w:bottom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"DocNo"  "LangCode" \* MERGEFORMAT </w:instrText>
          </w:r>
          <w:r w:rsidRPr="00FC2336">
            <w:rPr>
              <w:sz w:val="20"/>
            </w:rPr>
            <w:fldChar w:fldCharType="separate"/>
          </w:r>
          <w:r w:rsidR="00FC2336" w:rsidRPr="00FC2336">
            <w:rPr>
              <w:sz w:val="20"/>
            </w:rPr>
            <w:t>198 17-CNL 113 320 Uen</w:t>
          </w:r>
          <w:r w:rsidRPr="00FC2336">
            <w:rPr>
              <w:sz w:val="20"/>
            </w:rPr>
            <w:fldChar w:fldCharType="end"/>
          </w:r>
        </w:p>
      </w:tc>
    </w:tr>
    <w:tr w:rsidR="00F12994" w:rsidRPr="00FC2336">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12994" w:rsidRPr="00FC2336" w:rsidRDefault="00F12994">
          <w:pPr>
            <w:pStyle w:val="NoSpellcheck"/>
          </w:pPr>
          <w:r w:rsidRPr="00FC2336">
            <w:t>Approved</w:t>
          </w:r>
        </w:p>
      </w:tc>
      <w:tc>
        <w:tcPr>
          <w:tcW w:w="1319" w:type="dxa"/>
          <w:tcBorders>
            <w:top w:val="single" w:sz="6" w:space="0" w:color="auto"/>
            <w:right w:val="single" w:sz="6" w:space="0" w:color="auto"/>
          </w:tcBorders>
        </w:tcPr>
        <w:p w:rsidR="00F12994" w:rsidRPr="00FC2336" w:rsidRDefault="00F12994">
          <w:pPr>
            <w:pStyle w:val="NoSpellcheck"/>
          </w:pPr>
          <w:r w:rsidRPr="00FC2336">
            <w:t>Checked</w:t>
          </w:r>
        </w:p>
      </w:tc>
      <w:tc>
        <w:tcPr>
          <w:tcW w:w="1516" w:type="dxa"/>
          <w:tcBorders>
            <w:right w:val="single" w:sz="6" w:space="0" w:color="auto"/>
          </w:tcBorders>
        </w:tcPr>
        <w:p w:rsidR="00F12994" w:rsidRPr="00FC2336" w:rsidRDefault="00F12994">
          <w:pPr>
            <w:pStyle w:val="NoSpellcheck"/>
          </w:pPr>
          <w:r w:rsidRPr="00FC2336">
            <w:t>Date</w:t>
          </w:r>
        </w:p>
      </w:tc>
      <w:tc>
        <w:tcPr>
          <w:tcW w:w="964" w:type="dxa"/>
        </w:tcPr>
        <w:p w:rsidR="00F12994" w:rsidRPr="00FC2336" w:rsidRDefault="00F12994">
          <w:pPr>
            <w:pStyle w:val="NoSpellcheck"/>
          </w:pPr>
          <w:r w:rsidRPr="00FC2336">
            <w:t>Rev</w:t>
          </w:r>
        </w:p>
      </w:tc>
      <w:tc>
        <w:tcPr>
          <w:tcW w:w="2579" w:type="dxa"/>
          <w:gridSpan w:val="2"/>
          <w:tcBorders>
            <w:left w:val="single" w:sz="6" w:space="0" w:color="auto"/>
          </w:tcBorders>
        </w:tcPr>
        <w:p w:rsidR="00F12994" w:rsidRPr="00FC2336" w:rsidRDefault="00F12994">
          <w:pPr>
            <w:pStyle w:val="NoSpellcheck"/>
          </w:pPr>
          <w:r w:rsidRPr="00FC2336">
            <w:t>Reference</w:t>
          </w:r>
        </w:p>
      </w:tc>
    </w:tr>
    <w:tr w:rsidR="00F1299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"ApprovedBy" \* MERGEFORMAT </w:instrText>
          </w:r>
          <w:r w:rsidR="00FC2336" w:rsidRPr="00FC2336">
            <w:rPr>
              <w:sz w:val="20"/>
            </w:rPr>
            <w:fldChar w:fldCharType="separate"/>
          </w:r>
          <w:r w:rsidR="00FC2336" w:rsidRPr="00FC2336">
            <w:rPr>
              <w:sz w:val="20"/>
            </w:rPr>
            <w:t>GFBEGFBGAACB [Julianna Rózsa]</w:t>
          </w:r>
          <w:r w:rsidRPr="00FC2336">
            <w:rPr>
              <w:sz w:val="20"/>
            </w:rPr>
            <w:fldChar w:fldCharType="end"/>
          </w:r>
        </w:p>
      </w:tc>
      <w:tc>
        <w:tcPr>
          <w:tcW w:w="1318" w:type="dxa"/>
          <w:tcBorders>
            <w:left w:val="nil"/>
            <w:bottom w:val="single" w:sz="6" w:space="0" w:color="auto"/>
            <w:right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"Checked" \* MERGEFORMAT </w:instrText>
          </w:r>
          <w:r w:rsidR="00B84A7D" w:rsidRPr="00FC2336">
            <w:rPr>
              <w:sz w:val="20"/>
            </w:rPr>
            <w:fldChar w:fldCharType="separate"/>
          </w:r>
          <w:r w:rsidR="00FC2336" w:rsidRPr="00FC2336">
            <w:rPr>
              <w:sz w:val="20"/>
            </w:rPr>
            <w:t>ETMEMOD</w:t>
          </w:r>
          <w:r w:rsidRPr="00FC2336">
            <w:rPr>
              <w:sz w:val="20"/>
            </w:rPr>
            <w:fldChar w:fldCharType="end"/>
          </w:r>
        </w:p>
      </w:tc>
      <w:tc>
        <w:tcPr>
          <w:tcW w:w="1518" w:type="dxa"/>
          <w:tcBorders>
            <w:bottom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"Date" \* MERGEFORMAT </w:instrText>
          </w:r>
          <w:r w:rsidRPr="00FC2336">
            <w:rPr>
              <w:sz w:val="20"/>
            </w:rPr>
            <w:fldChar w:fldCharType="separate"/>
          </w:r>
          <w:r w:rsidR="00FC2336" w:rsidRPr="00FC2336">
            <w:rPr>
              <w:sz w:val="20"/>
            </w:rPr>
            <w:t>2016-04-05</w:t>
          </w:r>
          <w:r w:rsidRPr="00FC2336">
            <w:rPr>
              <w:sz w:val="20"/>
            </w:rPr>
            <w:fldChar w:fldCharType="end"/>
          </w:r>
        </w:p>
      </w:tc>
      <w:tc>
        <w:tcPr>
          <w:tcW w:w="964" w:type="dxa"/>
          <w:tcBorders>
            <w:bottom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"Revision" \* MERGEFORMAT </w:instrText>
          </w:r>
          <w:r w:rsidRPr="00FC2336">
            <w:rPr>
              <w:sz w:val="20"/>
            </w:rPr>
            <w:fldChar w:fldCharType="separate"/>
          </w:r>
          <w:r w:rsidR="00FC2336" w:rsidRPr="00FC2336">
            <w:rPr>
              <w:sz w:val="20"/>
            </w:rPr>
            <w:t>M</w:t>
          </w:r>
          <w:r w:rsidRPr="00FC2336">
            <w:rPr>
              <w:sz w:val="20"/>
            </w:rPr>
            <w:fldChar w:fldCharType="end"/>
          </w:r>
        </w:p>
      </w:tc>
      <w:tc>
        <w:tcPr>
          <w:tcW w:w="2589" w:type="dxa"/>
          <w:gridSpan w:val="3"/>
          <w:tcBorders>
            <w:left w:val="single" w:sz="6" w:space="0" w:color="auto"/>
            <w:bottom w:val="single" w:sz="6" w:space="0" w:color="auto"/>
          </w:tcBorders>
        </w:tcPr>
        <w:p w:rsidR="00F12994" w:rsidRPr="00FC2336" w:rsidRDefault="00F12994">
          <w:pPr>
            <w:pStyle w:val="Header"/>
            <w:spacing w:before="40"/>
            <w:rPr>
              <w:sz w:val="20"/>
            </w:rPr>
          </w:pPr>
          <w:r w:rsidRPr="00FC2336">
            <w:rPr>
              <w:sz w:val="20"/>
            </w:rPr>
            <w:fldChar w:fldCharType="begin"/>
          </w:r>
          <w:r w:rsidRPr="00FC2336">
            <w:rPr>
              <w:sz w:val="20"/>
            </w:rPr>
            <w:instrText xml:space="preserve"> DOCPROPERTY "Reference" \* MERGEFORMAT </w:instrText>
          </w:r>
          <w:r w:rsidRPr="00FC2336">
            <w:rPr>
              <w:sz w:val="20"/>
            </w:rPr>
            <w:fldChar w:fldCharType="separate"/>
          </w:r>
          <w:r w:rsidR="00FC2336" w:rsidRPr="00FC2336">
            <w:rPr>
              <w:sz w:val="20"/>
            </w:rPr>
            <w:t>GASK2</w:t>
          </w:r>
          <w:r w:rsidRPr="00FC2336">
            <w:rPr>
              <w:sz w:val="20"/>
            </w:rPr>
            <w:fldChar w:fldCharType="end"/>
          </w:r>
        </w:p>
      </w:tc>
    </w:tr>
  </w:tbl>
  <w:p w:rsidR="00F12994" w:rsidRDefault="00F12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A4B" w:rsidRDefault="00A24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53EAB"/>
    <w:multiLevelType w:val="hybridMultilevel"/>
    <w:tmpl w:val="E214DC4E"/>
    <w:lvl w:ilvl="0" w:tplc="593A7ECC">
      <w:start w:val="1"/>
      <w:numFmt w:val="bullet"/>
      <w:lvlText w:val=""/>
      <w:lvlJc w:val="left"/>
      <w:pPr>
        <w:tabs>
          <w:tab w:val="num" w:pos="2912"/>
        </w:tabs>
        <w:ind w:left="2836" w:hanging="284"/>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260E3179"/>
    <w:multiLevelType w:val="multilevel"/>
    <w:tmpl w:val="A370A25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91C4762A"/>
    <w:lvl w:ilvl="0" w:tplc="552E5690">
      <w:start w:val="1"/>
      <w:numFmt w:val="decimal"/>
      <w:lvlRestart w:val="0"/>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6" w15:restartNumberingAfterBreak="0">
    <w:nsid w:val="5F201A83"/>
    <w:multiLevelType w:val="hybridMultilevel"/>
    <w:tmpl w:val="78689C3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0B93A97"/>
    <w:multiLevelType w:val="hybridMultilevel"/>
    <w:tmpl w:val="FC2CE38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9"/>
  </w:num>
  <w:num w:numId="8">
    <w:abstractNumId w:val="3"/>
  </w:num>
  <w:num w:numId="9">
    <w:abstractNumId w:val="11"/>
  </w:num>
  <w:num w:numId="10">
    <w:abstractNumId w:val="5"/>
  </w:num>
  <w:num w:numId="11">
    <w:abstractNumId w:val="20"/>
  </w:num>
  <w:num w:numId="12">
    <w:abstractNumId w:val="1"/>
  </w:num>
  <w:num w:numId="13">
    <w:abstractNumId w:val="13"/>
  </w:num>
  <w:num w:numId="14">
    <w:abstractNumId w:val="4"/>
  </w:num>
  <w:num w:numId="15">
    <w:abstractNumId w:val="0"/>
  </w:num>
  <w:num w:numId="16">
    <w:abstractNumId w:val="7"/>
  </w:num>
  <w:num w:numId="17">
    <w:abstractNumId w:val="14"/>
  </w:num>
  <w:num w:numId="18">
    <w:abstractNumId w:val="6"/>
  </w:num>
  <w:num w:numId="19">
    <w:abstractNumId w:val="10"/>
  </w:num>
  <w:num w:numId="20">
    <w:abstractNumId w:val="19"/>
  </w:num>
  <w:num w:numId="21">
    <w:abstractNumId w:val="12"/>
  </w:num>
  <w:num w:numId="22">
    <w:abstractNumId w:val="15"/>
  </w:num>
  <w:num w:numId="23">
    <w:abstractNumId w:val="16"/>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FE"/>
    <w:rsid w:val="00012263"/>
    <w:rsid w:val="00035A53"/>
    <w:rsid w:val="00036616"/>
    <w:rsid w:val="00037C75"/>
    <w:rsid w:val="00040AA9"/>
    <w:rsid w:val="00057202"/>
    <w:rsid w:val="00076106"/>
    <w:rsid w:val="00077618"/>
    <w:rsid w:val="00077EAF"/>
    <w:rsid w:val="000A08A8"/>
    <w:rsid w:val="000D337D"/>
    <w:rsid w:val="000E7169"/>
    <w:rsid w:val="00145BBB"/>
    <w:rsid w:val="00175100"/>
    <w:rsid w:val="001751A4"/>
    <w:rsid w:val="00177A75"/>
    <w:rsid w:val="0018197E"/>
    <w:rsid w:val="00192CD0"/>
    <w:rsid w:val="001A4928"/>
    <w:rsid w:val="001A7338"/>
    <w:rsid w:val="001D0952"/>
    <w:rsid w:val="001D2DA6"/>
    <w:rsid w:val="001D4B4D"/>
    <w:rsid w:val="001E4F06"/>
    <w:rsid w:val="001E74DC"/>
    <w:rsid w:val="002164D7"/>
    <w:rsid w:val="002272B1"/>
    <w:rsid w:val="002344FE"/>
    <w:rsid w:val="00242237"/>
    <w:rsid w:val="00286AFE"/>
    <w:rsid w:val="002873E9"/>
    <w:rsid w:val="0029059B"/>
    <w:rsid w:val="00292F99"/>
    <w:rsid w:val="002A6D65"/>
    <w:rsid w:val="002B1A7E"/>
    <w:rsid w:val="002B3B60"/>
    <w:rsid w:val="002B60BB"/>
    <w:rsid w:val="002C27AD"/>
    <w:rsid w:val="002C542F"/>
    <w:rsid w:val="002F0432"/>
    <w:rsid w:val="002F42C4"/>
    <w:rsid w:val="003040DD"/>
    <w:rsid w:val="003129EF"/>
    <w:rsid w:val="00326F08"/>
    <w:rsid w:val="00373363"/>
    <w:rsid w:val="00381D56"/>
    <w:rsid w:val="003D2087"/>
    <w:rsid w:val="003E1495"/>
    <w:rsid w:val="003E3F20"/>
    <w:rsid w:val="00435D23"/>
    <w:rsid w:val="004405E4"/>
    <w:rsid w:val="00452DC7"/>
    <w:rsid w:val="00453ECA"/>
    <w:rsid w:val="00456F46"/>
    <w:rsid w:val="00457091"/>
    <w:rsid w:val="004667CE"/>
    <w:rsid w:val="0047757B"/>
    <w:rsid w:val="00493A80"/>
    <w:rsid w:val="004E0D94"/>
    <w:rsid w:val="004F0AA3"/>
    <w:rsid w:val="00503A8D"/>
    <w:rsid w:val="005148A1"/>
    <w:rsid w:val="00517CF4"/>
    <w:rsid w:val="00527D42"/>
    <w:rsid w:val="005320A8"/>
    <w:rsid w:val="00583254"/>
    <w:rsid w:val="00595551"/>
    <w:rsid w:val="005A65CB"/>
    <w:rsid w:val="005B0C59"/>
    <w:rsid w:val="005B582F"/>
    <w:rsid w:val="005B7653"/>
    <w:rsid w:val="005D19A1"/>
    <w:rsid w:val="005D45CC"/>
    <w:rsid w:val="005D7AB7"/>
    <w:rsid w:val="005E5DFB"/>
    <w:rsid w:val="005E73F9"/>
    <w:rsid w:val="00605672"/>
    <w:rsid w:val="006220CD"/>
    <w:rsid w:val="00625A1D"/>
    <w:rsid w:val="00630089"/>
    <w:rsid w:val="00663778"/>
    <w:rsid w:val="006720EA"/>
    <w:rsid w:val="0067272C"/>
    <w:rsid w:val="00673D4E"/>
    <w:rsid w:val="00677790"/>
    <w:rsid w:val="00684FF7"/>
    <w:rsid w:val="0069639B"/>
    <w:rsid w:val="006B2186"/>
    <w:rsid w:val="006B2CBB"/>
    <w:rsid w:val="006B39B6"/>
    <w:rsid w:val="006B5056"/>
    <w:rsid w:val="006B7BAE"/>
    <w:rsid w:val="006C4B09"/>
    <w:rsid w:val="006D2770"/>
    <w:rsid w:val="006F0BB0"/>
    <w:rsid w:val="007008E8"/>
    <w:rsid w:val="00706E2E"/>
    <w:rsid w:val="00731C90"/>
    <w:rsid w:val="007336F5"/>
    <w:rsid w:val="0075314F"/>
    <w:rsid w:val="00782876"/>
    <w:rsid w:val="007B4C57"/>
    <w:rsid w:val="007B6799"/>
    <w:rsid w:val="007C7136"/>
    <w:rsid w:val="007D1879"/>
    <w:rsid w:val="007F69FE"/>
    <w:rsid w:val="00804893"/>
    <w:rsid w:val="0080799A"/>
    <w:rsid w:val="00811210"/>
    <w:rsid w:val="0083536C"/>
    <w:rsid w:val="00840347"/>
    <w:rsid w:val="0084282D"/>
    <w:rsid w:val="00846C92"/>
    <w:rsid w:val="008506A6"/>
    <w:rsid w:val="00854FB2"/>
    <w:rsid w:val="00856B13"/>
    <w:rsid w:val="00857E66"/>
    <w:rsid w:val="00897619"/>
    <w:rsid w:val="00897712"/>
    <w:rsid w:val="008D7A6A"/>
    <w:rsid w:val="008E4082"/>
    <w:rsid w:val="00903A19"/>
    <w:rsid w:val="009111CD"/>
    <w:rsid w:val="00957BBF"/>
    <w:rsid w:val="00980583"/>
    <w:rsid w:val="00982FC3"/>
    <w:rsid w:val="009B297D"/>
    <w:rsid w:val="009D48B2"/>
    <w:rsid w:val="009F3029"/>
    <w:rsid w:val="00A24A4B"/>
    <w:rsid w:val="00A34F1C"/>
    <w:rsid w:val="00A36645"/>
    <w:rsid w:val="00A63807"/>
    <w:rsid w:val="00AB3D41"/>
    <w:rsid w:val="00AC2588"/>
    <w:rsid w:val="00AC47A7"/>
    <w:rsid w:val="00AD45C0"/>
    <w:rsid w:val="00B02812"/>
    <w:rsid w:val="00B0589D"/>
    <w:rsid w:val="00B121A0"/>
    <w:rsid w:val="00B12D09"/>
    <w:rsid w:val="00B17241"/>
    <w:rsid w:val="00B213BE"/>
    <w:rsid w:val="00B33E20"/>
    <w:rsid w:val="00B661DB"/>
    <w:rsid w:val="00B6731A"/>
    <w:rsid w:val="00B67392"/>
    <w:rsid w:val="00B7108B"/>
    <w:rsid w:val="00B80D34"/>
    <w:rsid w:val="00B84A7D"/>
    <w:rsid w:val="00B85743"/>
    <w:rsid w:val="00B85EF5"/>
    <w:rsid w:val="00B932F3"/>
    <w:rsid w:val="00B93642"/>
    <w:rsid w:val="00B958FE"/>
    <w:rsid w:val="00BA4E84"/>
    <w:rsid w:val="00BA748E"/>
    <w:rsid w:val="00BA78DC"/>
    <w:rsid w:val="00BB59D3"/>
    <w:rsid w:val="00BD307E"/>
    <w:rsid w:val="00BD4008"/>
    <w:rsid w:val="00BE23C8"/>
    <w:rsid w:val="00BE6D9D"/>
    <w:rsid w:val="00BE79D0"/>
    <w:rsid w:val="00BF3BDE"/>
    <w:rsid w:val="00C042CD"/>
    <w:rsid w:val="00C226DD"/>
    <w:rsid w:val="00C338CD"/>
    <w:rsid w:val="00C36B9A"/>
    <w:rsid w:val="00C435A7"/>
    <w:rsid w:val="00C77821"/>
    <w:rsid w:val="00C77E42"/>
    <w:rsid w:val="00C92D80"/>
    <w:rsid w:val="00CA6B02"/>
    <w:rsid w:val="00CB242A"/>
    <w:rsid w:val="00CB455C"/>
    <w:rsid w:val="00CB5637"/>
    <w:rsid w:val="00CD4380"/>
    <w:rsid w:val="00CD5563"/>
    <w:rsid w:val="00CF00D0"/>
    <w:rsid w:val="00D207D2"/>
    <w:rsid w:val="00D41BE4"/>
    <w:rsid w:val="00D430DC"/>
    <w:rsid w:val="00D46529"/>
    <w:rsid w:val="00D61387"/>
    <w:rsid w:val="00D617B3"/>
    <w:rsid w:val="00D80D07"/>
    <w:rsid w:val="00D958A9"/>
    <w:rsid w:val="00D962F1"/>
    <w:rsid w:val="00DB0FCB"/>
    <w:rsid w:val="00DB225B"/>
    <w:rsid w:val="00DB5433"/>
    <w:rsid w:val="00DC287F"/>
    <w:rsid w:val="00DC31C1"/>
    <w:rsid w:val="00DC3720"/>
    <w:rsid w:val="00DD2F30"/>
    <w:rsid w:val="00DD45D4"/>
    <w:rsid w:val="00DE203C"/>
    <w:rsid w:val="00DE48B8"/>
    <w:rsid w:val="00DE7CC2"/>
    <w:rsid w:val="00DF5105"/>
    <w:rsid w:val="00DF64E4"/>
    <w:rsid w:val="00E2378A"/>
    <w:rsid w:val="00E36273"/>
    <w:rsid w:val="00E56DD3"/>
    <w:rsid w:val="00E863E6"/>
    <w:rsid w:val="00E91230"/>
    <w:rsid w:val="00E935DA"/>
    <w:rsid w:val="00EA6000"/>
    <w:rsid w:val="00EB1F53"/>
    <w:rsid w:val="00EB462D"/>
    <w:rsid w:val="00EE259A"/>
    <w:rsid w:val="00EE53A2"/>
    <w:rsid w:val="00EE6045"/>
    <w:rsid w:val="00EF5D6E"/>
    <w:rsid w:val="00F00EEE"/>
    <w:rsid w:val="00F0477A"/>
    <w:rsid w:val="00F10BDF"/>
    <w:rsid w:val="00F111CF"/>
    <w:rsid w:val="00F12994"/>
    <w:rsid w:val="00F3129B"/>
    <w:rsid w:val="00F42312"/>
    <w:rsid w:val="00F45704"/>
    <w:rsid w:val="00F53C9C"/>
    <w:rsid w:val="00F64928"/>
    <w:rsid w:val="00F80D09"/>
    <w:rsid w:val="00F96333"/>
    <w:rsid w:val="00FC2336"/>
    <w:rsid w:val="00FC58BA"/>
    <w:rsid w:val="00FD7C9F"/>
    <w:rsid w:val="00FF4164"/>
    <w:rsid w:val="00FF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0DE3E514-C3C0-40A8-BCAB-631C136A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706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C36B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056876">
      <w:bodyDiv w:val="1"/>
      <w:marLeft w:val="0"/>
      <w:marRight w:val="0"/>
      <w:marTop w:val="0"/>
      <w:marBottom w:val="0"/>
      <w:divBdr>
        <w:top w:val="none" w:sz="0" w:space="0" w:color="auto"/>
        <w:left w:val="none" w:sz="0" w:space="0" w:color="auto"/>
        <w:bottom w:val="none" w:sz="0" w:space="0" w:color="auto"/>
        <w:right w:val="none" w:sz="0" w:space="0" w:color="auto"/>
      </w:divBdr>
      <w:divsChild>
        <w:div w:id="244342097">
          <w:marLeft w:val="0"/>
          <w:marRight w:val="0"/>
          <w:marTop w:val="0"/>
          <w:marBottom w:val="0"/>
          <w:divBdr>
            <w:top w:val="none" w:sz="0" w:space="0" w:color="auto"/>
            <w:left w:val="none" w:sz="0" w:space="0" w:color="auto"/>
            <w:bottom w:val="none" w:sz="0" w:space="0" w:color="auto"/>
            <w:right w:val="none" w:sz="0" w:space="0" w:color="auto"/>
          </w:divBdr>
          <w:divsChild>
            <w:div w:id="796873923">
              <w:marLeft w:val="0"/>
              <w:marRight w:val="0"/>
              <w:marTop w:val="0"/>
              <w:marBottom w:val="0"/>
              <w:divBdr>
                <w:top w:val="none" w:sz="0" w:space="0" w:color="auto"/>
                <w:left w:val="none" w:sz="0" w:space="0" w:color="auto"/>
                <w:bottom w:val="none" w:sz="0" w:space="0" w:color="auto"/>
                <w:right w:val="none" w:sz="0" w:space="0" w:color="auto"/>
              </w:divBdr>
            </w:div>
            <w:div w:id="1104570996">
              <w:marLeft w:val="0"/>
              <w:marRight w:val="0"/>
              <w:marTop w:val="0"/>
              <w:marBottom w:val="0"/>
              <w:divBdr>
                <w:top w:val="none" w:sz="0" w:space="0" w:color="auto"/>
                <w:left w:val="none" w:sz="0" w:space="0" w:color="auto"/>
                <w:bottom w:val="none" w:sz="0" w:space="0" w:color="auto"/>
                <w:right w:val="none" w:sz="0" w:space="0" w:color="auto"/>
              </w:divBdr>
            </w:div>
          </w:divsChild>
        </w:div>
        <w:div w:id="1841920378">
          <w:marLeft w:val="0"/>
          <w:marRight w:val="0"/>
          <w:marTop w:val="0"/>
          <w:marBottom w:val="0"/>
          <w:divBdr>
            <w:top w:val="none" w:sz="0" w:space="0" w:color="auto"/>
            <w:left w:val="none" w:sz="0" w:space="0" w:color="auto"/>
            <w:bottom w:val="none" w:sz="0" w:space="0" w:color="auto"/>
            <w:right w:val="none" w:sz="0" w:space="0" w:color="auto"/>
          </w:divBdr>
          <w:divsChild>
            <w:div w:id="757947551">
              <w:marLeft w:val="0"/>
              <w:marRight w:val="0"/>
              <w:marTop w:val="0"/>
              <w:marBottom w:val="0"/>
              <w:divBdr>
                <w:top w:val="none" w:sz="0" w:space="0" w:color="auto"/>
                <w:left w:val="none" w:sz="0" w:space="0" w:color="auto"/>
                <w:bottom w:val="none" w:sz="0" w:space="0" w:color="auto"/>
                <w:right w:val="none" w:sz="0" w:space="0" w:color="auto"/>
              </w:divBdr>
              <w:divsChild>
                <w:div w:id="42600153">
                  <w:marLeft w:val="0"/>
                  <w:marRight w:val="0"/>
                  <w:marTop w:val="0"/>
                  <w:marBottom w:val="0"/>
                  <w:divBdr>
                    <w:top w:val="none" w:sz="0" w:space="0" w:color="auto"/>
                    <w:left w:val="none" w:sz="0" w:space="0" w:color="auto"/>
                    <w:bottom w:val="none" w:sz="0" w:space="0" w:color="auto"/>
                    <w:right w:val="none" w:sz="0" w:space="0" w:color="auto"/>
                  </w:divBdr>
                </w:div>
              </w:divsChild>
            </w:div>
            <w:div w:id="2106420968">
              <w:marLeft w:val="0"/>
              <w:marRight w:val="0"/>
              <w:marTop w:val="0"/>
              <w:marBottom w:val="0"/>
              <w:divBdr>
                <w:top w:val="none" w:sz="0" w:space="0" w:color="auto"/>
                <w:left w:val="none" w:sz="0" w:space="0" w:color="auto"/>
                <w:bottom w:val="none" w:sz="0" w:space="0" w:color="auto"/>
                <w:right w:val="none" w:sz="0" w:space="0" w:color="auto"/>
              </w:divBdr>
              <w:divsChild>
                <w:div w:id="1643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8550">
          <w:marLeft w:val="0"/>
          <w:marRight w:val="0"/>
          <w:marTop w:val="0"/>
          <w:marBottom w:val="0"/>
          <w:divBdr>
            <w:top w:val="none" w:sz="0" w:space="0" w:color="auto"/>
            <w:left w:val="none" w:sz="0" w:space="0" w:color="auto"/>
            <w:bottom w:val="none" w:sz="0" w:space="0" w:color="auto"/>
            <w:right w:val="none" w:sz="0" w:space="0" w:color="auto"/>
          </w:divBdr>
          <w:divsChild>
            <w:div w:id="201787294">
              <w:marLeft w:val="0"/>
              <w:marRight w:val="0"/>
              <w:marTop w:val="0"/>
              <w:marBottom w:val="0"/>
              <w:divBdr>
                <w:top w:val="none" w:sz="0" w:space="0" w:color="auto"/>
                <w:left w:val="none" w:sz="0" w:space="0" w:color="auto"/>
                <w:bottom w:val="none" w:sz="0" w:space="0" w:color="auto"/>
                <w:right w:val="none" w:sz="0" w:space="0" w:color="auto"/>
              </w:divBdr>
            </w:div>
            <w:div w:id="12534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forge.ericsson.se/sf/go/artf72240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Telnet Test Port for TTCN-3 Toolset with TITAN, User Guide</vt:lpstr>
    </vt:vector>
  </TitlesOfParts>
  <Company>Ericsson</Company>
  <LinksUpToDate>false</LinksUpToDate>
  <CharactersWithSpaces>24995</CharactersWithSpaces>
  <SharedDoc>false</SharedDoc>
  <HLinks>
    <vt:vector size="120" baseType="variant">
      <vt:variant>
        <vt:i4>2621551</vt:i4>
      </vt:variant>
      <vt:variant>
        <vt:i4>120</vt:i4>
      </vt:variant>
      <vt:variant>
        <vt:i4>0</vt:i4>
      </vt:variant>
      <vt:variant>
        <vt:i4>5</vt:i4>
      </vt:variant>
      <vt:variant>
        <vt:lpwstr>https://eforge.ericsson.se/sf/go/artf722405</vt:lpwstr>
      </vt:variant>
      <vt:variant>
        <vt:lpwstr/>
      </vt:variant>
      <vt:variant>
        <vt:i4>1638448</vt:i4>
      </vt:variant>
      <vt:variant>
        <vt:i4>113</vt:i4>
      </vt:variant>
      <vt:variant>
        <vt:i4>0</vt:i4>
      </vt:variant>
      <vt:variant>
        <vt:i4>5</vt:i4>
      </vt:variant>
      <vt:variant>
        <vt:lpwstr/>
      </vt:variant>
      <vt:variant>
        <vt:lpwstr>_Toc447625196</vt:lpwstr>
      </vt:variant>
      <vt:variant>
        <vt:i4>1638448</vt:i4>
      </vt:variant>
      <vt:variant>
        <vt:i4>107</vt:i4>
      </vt:variant>
      <vt:variant>
        <vt:i4>0</vt:i4>
      </vt:variant>
      <vt:variant>
        <vt:i4>5</vt:i4>
      </vt:variant>
      <vt:variant>
        <vt:lpwstr/>
      </vt:variant>
      <vt:variant>
        <vt:lpwstr>_Toc447625195</vt:lpwstr>
      </vt:variant>
      <vt:variant>
        <vt:i4>1638448</vt:i4>
      </vt:variant>
      <vt:variant>
        <vt:i4>101</vt:i4>
      </vt:variant>
      <vt:variant>
        <vt:i4>0</vt:i4>
      </vt:variant>
      <vt:variant>
        <vt:i4>5</vt:i4>
      </vt:variant>
      <vt:variant>
        <vt:lpwstr/>
      </vt:variant>
      <vt:variant>
        <vt:lpwstr>_Toc447625194</vt:lpwstr>
      </vt:variant>
      <vt:variant>
        <vt:i4>1638448</vt:i4>
      </vt:variant>
      <vt:variant>
        <vt:i4>95</vt:i4>
      </vt:variant>
      <vt:variant>
        <vt:i4>0</vt:i4>
      </vt:variant>
      <vt:variant>
        <vt:i4>5</vt:i4>
      </vt:variant>
      <vt:variant>
        <vt:lpwstr/>
      </vt:variant>
      <vt:variant>
        <vt:lpwstr>_Toc447625193</vt:lpwstr>
      </vt:variant>
      <vt:variant>
        <vt:i4>1638448</vt:i4>
      </vt:variant>
      <vt:variant>
        <vt:i4>89</vt:i4>
      </vt:variant>
      <vt:variant>
        <vt:i4>0</vt:i4>
      </vt:variant>
      <vt:variant>
        <vt:i4>5</vt:i4>
      </vt:variant>
      <vt:variant>
        <vt:lpwstr/>
      </vt:variant>
      <vt:variant>
        <vt:lpwstr>_Toc447625192</vt:lpwstr>
      </vt:variant>
      <vt:variant>
        <vt:i4>1638448</vt:i4>
      </vt:variant>
      <vt:variant>
        <vt:i4>83</vt:i4>
      </vt:variant>
      <vt:variant>
        <vt:i4>0</vt:i4>
      </vt:variant>
      <vt:variant>
        <vt:i4>5</vt:i4>
      </vt:variant>
      <vt:variant>
        <vt:lpwstr/>
      </vt:variant>
      <vt:variant>
        <vt:lpwstr>_Toc447625191</vt:lpwstr>
      </vt:variant>
      <vt:variant>
        <vt:i4>1638448</vt:i4>
      </vt:variant>
      <vt:variant>
        <vt:i4>77</vt:i4>
      </vt:variant>
      <vt:variant>
        <vt:i4>0</vt:i4>
      </vt:variant>
      <vt:variant>
        <vt:i4>5</vt:i4>
      </vt:variant>
      <vt:variant>
        <vt:lpwstr/>
      </vt:variant>
      <vt:variant>
        <vt:lpwstr>_Toc447625190</vt:lpwstr>
      </vt:variant>
      <vt:variant>
        <vt:i4>1572912</vt:i4>
      </vt:variant>
      <vt:variant>
        <vt:i4>71</vt:i4>
      </vt:variant>
      <vt:variant>
        <vt:i4>0</vt:i4>
      </vt:variant>
      <vt:variant>
        <vt:i4>5</vt:i4>
      </vt:variant>
      <vt:variant>
        <vt:lpwstr/>
      </vt:variant>
      <vt:variant>
        <vt:lpwstr>_Toc447625189</vt:lpwstr>
      </vt:variant>
      <vt:variant>
        <vt:i4>1572912</vt:i4>
      </vt:variant>
      <vt:variant>
        <vt:i4>65</vt:i4>
      </vt:variant>
      <vt:variant>
        <vt:i4>0</vt:i4>
      </vt:variant>
      <vt:variant>
        <vt:i4>5</vt:i4>
      </vt:variant>
      <vt:variant>
        <vt:lpwstr/>
      </vt:variant>
      <vt:variant>
        <vt:lpwstr>_Toc447625188</vt:lpwstr>
      </vt:variant>
      <vt:variant>
        <vt:i4>1572912</vt:i4>
      </vt:variant>
      <vt:variant>
        <vt:i4>59</vt:i4>
      </vt:variant>
      <vt:variant>
        <vt:i4>0</vt:i4>
      </vt:variant>
      <vt:variant>
        <vt:i4>5</vt:i4>
      </vt:variant>
      <vt:variant>
        <vt:lpwstr/>
      </vt:variant>
      <vt:variant>
        <vt:lpwstr>_Toc447625187</vt:lpwstr>
      </vt:variant>
      <vt:variant>
        <vt:i4>1572912</vt:i4>
      </vt:variant>
      <vt:variant>
        <vt:i4>53</vt:i4>
      </vt:variant>
      <vt:variant>
        <vt:i4>0</vt:i4>
      </vt:variant>
      <vt:variant>
        <vt:i4>5</vt:i4>
      </vt:variant>
      <vt:variant>
        <vt:lpwstr/>
      </vt:variant>
      <vt:variant>
        <vt:lpwstr>_Toc447625186</vt:lpwstr>
      </vt:variant>
      <vt:variant>
        <vt:i4>1572912</vt:i4>
      </vt:variant>
      <vt:variant>
        <vt:i4>47</vt:i4>
      </vt:variant>
      <vt:variant>
        <vt:i4>0</vt:i4>
      </vt:variant>
      <vt:variant>
        <vt:i4>5</vt:i4>
      </vt:variant>
      <vt:variant>
        <vt:lpwstr/>
      </vt:variant>
      <vt:variant>
        <vt:lpwstr>_Toc447625185</vt:lpwstr>
      </vt:variant>
      <vt:variant>
        <vt:i4>1572912</vt:i4>
      </vt:variant>
      <vt:variant>
        <vt:i4>41</vt:i4>
      </vt:variant>
      <vt:variant>
        <vt:i4>0</vt:i4>
      </vt:variant>
      <vt:variant>
        <vt:i4>5</vt:i4>
      </vt:variant>
      <vt:variant>
        <vt:lpwstr/>
      </vt:variant>
      <vt:variant>
        <vt:lpwstr>_Toc447625184</vt:lpwstr>
      </vt:variant>
      <vt:variant>
        <vt:i4>1572912</vt:i4>
      </vt:variant>
      <vt:variant>
        <vt:i4>35</vt:i4>
      </vt:variant>
      <vt:variant>
        <vt:i4>0</vt:i4>
      </vt:variant>
      <vt:variant>
        <vt:i4>5</vt:i4>
      </vt:variant>
      <vt:variant>
        <vt:lpwstr/>
      </vt:variant>
      <vt:variant>
        <vt:lpwstr>_Toc447625183</vt:lpwstr>
      </vt:variant>
      <vt:variant>
        <vt:i4>1572912</vt:i4>
      </vt:variant>
      <vt:variant>
        <vt:i4>29</vt:i4>
      </vt:variant>
      <vt:variant>
        <vt:i4>0</vt:i4>
      </vt:variant>
      <vt:variant>
        <vt:i4>5</vt:i4>
      </vt:variant>
      <vt:variant>
        <vt:lpwstr/>
      </vt:variant>
      <vt:variant>
        <vt:lpwstr>_Toc447625182</vt:lpwstr>
      </vt:variant>
      <vt:variant>
        <vt:i4>1572912</vt:i4>
      </vt:variant>
      <vt:variant>
        <vt:i4>23</vt:i4>
      </vt:variant>
      <vt:variant>
        <vt:i4>0</vt:i4>
      </vt:variant>
      <vt:variant>
        <vt:i4>5</vt:i4>
      </vt:variant>
      <vt:variant>
        <vt:lpwstr/>
      </vt:variant>
      <vt:variant>
        <vt:lpwstr>_Toc447625181</vt:lpwstr>
      </vt:variant>
      <vt:variant>
        <vt:i4>1572912</vt:i4>
      </vt:variant>
      <vt:variant>
        <vt:i4>17</vt:i4>
      </vt:variant>
      <vt:variant>
        <vt:i4>0</vt:i4>
      </vt:variant>
      <vt:variant>
        <vt:i4>5</vt:i4>
      </vt:variant>
      <vt:variant>
        <vt:lpwstr/>
      </vt:variant>
      <vt:variant>
        <vt:lpwstr>_Toc447625180</vt:lpwstr>
      </vt:variant>
      <vt:variant>
        <vt:i4>1507376</vt:i4>
      </vt:variant>
      <vt:variant>
        <vt:i4>11</vt:i4>
      </vt:variant>
      <vt:variant>
        <vt:i4>0</vt:i4>
      </vt:variant>
      <vt:variant>
        <vt:i4>5</vt:i4>
      </vt:variant>
      <vt:variant>
        <vt:lpwstr/>
      </vt:variant>
      <vt:variant>
        <vt:lpwstr>_Toc447625179</vt:lpwstr>
      </vt:variant>
      <vt:variant>
        <vt:i4>1507376</vt:i4>
      </vt:variant>
      <vt:variant>
        <vt:i4>5</vt:i4>
      </vt:variant>
      <vt:variant>
        <vt:i4>0</vt:i4>
      </vt:variant>
      <vt:variant>
        <vt:i4>5</vt:i4>
      </vt:variant>
      <vt:variant>
        <vt:lpwstr/>
      </vt:variant>
      <vt:variant>
        <vt:lpwstr>_Toc447625178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Telnet Test Port for TTCN-3 Toolset with TITAN, User Guide</dc:title>
  <dc:subject>Telnet Test Port for TTCN-3 Toolset with TITAN, User Guide</dc:subject>
  <dc:creator>ETHLAFA László Farkas</dc:creator>
  <cp:keywords>Users Guide, User's Guide, User Guide, TTCN-3, TTCNv3, TTCN3, Test Port</cp:keywords>
  <dc:description>198 17-CNL 113 320 Uen_x000d_Rev M</dc:description>
  <cp:lastModifiedBy>Imre Nagy</cp:lastModifiedBy>
  <cp:revision>3</cp:revision>
  <cp:lastPrinted>2012-01-23T08:58:00Z</cp:lastPrinted>
  <dcterms:created xsi:type="dcterms:W3CDTF">2018-04-18T08:00:00Z</dcterms:created>
  <dcterms:modified xsi:type="dcterms:W3CDTF">2018-04-18T08:00:00Z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ETHLAFA László Farkas</vt:lpwstr>
  </property>
  <property fmtid="{D5CDD505-2E9C-101B-9397-08002B2CF9AE}" pid="5" name="DocNo">
    <vt:lpwstr>198 17-CNL 113 320 Uen</vt:lpwstr>
  </property>
  <property fmtid="{D5CDD505-2E9C-101B-9397-08002B2CF9AE}" pid="6" name="Revision">
    <vt:lpwstr>M</vt:lpwstr>
  </property>
  <property fmtid="{D5CDD505-2E9C-101B-9397-08002B2CF9AE}" pid="7" name="Checked">
    <vt:lpwstr>ETMEMOD</vt:lpwstr>
  </property>
  <property fmtid="{D5CDD505-2E9C-101B-9397-08002B2CF9AE}" pid="8" name="Title">
    <vt:lpwstr>Telnet Test Port for TTCN-3 Toolset with TITAN, User Guide</vt:lpwstr>
  </property>
  <property fmtid="{D5CDD505-2E9C-101B-9397-08002B2CF9AE}" pid="9" name="Reference">
    <vt:lpwstr>GASK2</vt:lpwstr>
  </property>
  <property fmtid="{D5CDD505-2E9C-101B-9397-08002B2CF9AE}" pid="10" name="Date">
    <vt:lpwstr>2016-04-05</vt:lpwstr>
  </property>
  <property fmtid="{D5CDD505-2E9C-101B-9397-08002B2CF9AE}" pid="11" name="Keyword">
    <vt:lpwstr>Users Guide, User's Guide, User Guide, TTCN-3, TTCNv3, TTCN3, Test Port</vt:lpwstr>
  </property>
  <property fmtid="{D5CDD505-2E9C-101B-9397-08002B2CF9AE}" pid="12" name="ApprovedBy">
    <vt:lpwstr>GFBEGFBGAACB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