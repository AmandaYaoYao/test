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7E2259">
        <w:tblPrEx>
          <w:tblCellMar>
            <w:top w:w="0" w:type="dxa"/>
            <w:bottom w:w="0" w:type="dxa"/>
          </w:tblCellMar>
        </w:tblPrEx>
        <w:tc>
          <w:tcPr>
            <w:tcW w:w="5160" w:type="dxa"/>
            <w:noWrap/>
          </w:tcPr>
          <w:p w:rsidR="007E2259" w:rsidRDefault="007E2259">
            <w:pPr>
              <w:pStyle w:val="TableStyle"/>
              <w:ind w:left="0"/>
            </w:pPr>
            <w:bookmarkStart w:id="0" w:name="YourInfo"/>
            <w:bookmarkStart w:id="1" w:name="_GoBack"/>
            <w:bookmarkEnd w:id="0"/>
            <w:bookmarkEnd w:id="1"/>
          </w:p>
        </w:tc>
        <w:tc>
          <w:tcPr>
            <w:tcW w:w="5046" w:type="dxa"/>
          </w:tcPr>
          <w:p w:rsidR="007E2259" w:rsidRDefault="007E2259">
            <w:pPr>
              <w:pStyle w:val="TableStyle"/>
              <w:ind w:left="0"/>
            </w:pPr>
            <w:bookmarkStart w:id="2" w:name="Present"/>
            <w:bookmarkEnd w:id="2"/>
          </w:p>
        </w:tc>
      </w:tr>
    </w:tbl>
    <w:p w:rsidR="007E2259" w:rsidRDefault="007E2259">
      <w:pPr>
        <w:pStyle w:val="TableStyle"/>
      </w:pPr>
    </w:p>
    <w:p w:rsidR="007E2259" w:rsidRDefault="007E2259">
      <w:pPr>
        <w:pStyle w:val="BodyText"/>
      </w:pPr>
    </w:p>
    <w:p w:rsidR="007E2259" w:rsidRDefault="007E2259">
      <w:pPr>
        <w:pStyle w:val="BodyText"/>
      </w:pPr>
    </w:p>
    <w:p w:rsidR="007E2259" w:rsidRDefault="007E2259">
      <w:pPr>
        <w:pStyle w:val="BodyText"/>
      </w:pPr>
    </w:p>
    <w:bookmarkStart w:id="3" w:name="Title"/>
    <w:p w:rsidR="007E2259" w:rsidRDefault="007E2259">
      <w:pPr>
        <w:pStyle w:val="Title"/>
        <w:numPr>
          <w:ilvl w:val="0"/>
          <w:numId w:val="0"/>
        </w:numPr>
        <w:ind w:left="2552"/>
      </w:pPr>
      <w:r>
        <w:fldChar w:fldCharType="begin"/>
      </w:r>
      <w:r>
        <w:instrText xml:space="preserve"> DOCPROPERTY "Title" \* MERGEFORMAT </w:instrText>
      </w:r>
      <w:r>
        <w:fldChar w:fldCharType="separate"/>
      </w:r>
      <w:r w:rsidR="00F73754">
        <w:t>Telnet Test Port for TTCN-3 Toolset with TITAN, Function Specification</w:t>
      </w:r>
      <w:r>
        <w:fldChar w:fldCharType="end"/>
      </w:r>
      <w:bookmarkEnd w:id="3"/>
    </w:p>
    <w:p w:rsidR="007E2259" w:rsidRDefault="007E2259">
      <w:pPr>
        <w:pStyle w:val="BodyText"/>
      </w:pPr>
    </w:p>
    <w:p w:rsidR="007E2259" w:rsidRDefault="007E2259">
      <w:pPr>
        <w:pStyle w:val="Contents"/>
      </w:pPr>
      <w:r>
        <w:t>Contents</w:t>
      </w:r>
    </w:p>
    <w:p w:rsidR="00F73754" w:rsidRDefault="007E2259">
      <w:pPr>
        <w:pStyle w:val="TOC1"/>
        <w:tabs>
          <w:tab w:val="left" w:pos="3403"/>
        </w:tabs>
        <w:rPr>
          <w:rFonts w:ascii="Times New Roman" w:hAnsi="Times New Roman"/>
          <w:sz w:val="24"/>
          <w:szCs w:val="24"/>
          <w:lang w:val="en-US"/>
        </w:rPr>
      </w:pPr>
      <w:r>
        <w:fldChar w:fldCharType="begin"/>
      </w:r>
      <w:r>
        <w:instrText xml:space="preserve"> TOC \o "1-3" \h \z </w:instrText>
      </w:r>
      <w:r>
        <w:fldChar w:fldCharType="separate"/>
      </w:r>
      <w:hyperlink w:anchor="_Toc324833434" w:history="1">
        <w:r w:rsidR="00F73754" w:rsidRPr="009C1646">
          <w:rPr>
            <w:rStyle w:val="Hyperlink"/>
          </w:rPr>
          <w:t>1</w:t>
        </w:r>
        <w:r w:rsidR="00F73754">
          <w:rPr>
            <w:rFonts w:ascii="Times New Roman" w:hAnsi="Times New Roman"/>
            <w:sz w:val="24"/>
            <w:szCs w:val="24"/>
            <w:lang w:val="en-US"/>
          </w:rPr>
          <w:tab/>
        </w:r>
        <w:r w:rsidR="00F73754" w:rsidRPr="009C1646">
          <w:rPr>
            <w:rStyle w:val="Hyperlink"/>
          </w:rPr>
          <w:t>Introduction</w:t>
        </w:r>
        <w:r w:rsidR="00F73754">
          <w:rPr>
            <w:webHidden/>
          </w:rPr>
          <w:tab/>
        </w:r>
        <w:r w:rsidR="00F73754">
          <w:rPr>
            <w:webHidden/>
          </w:rPr>
          <w:fldChar w:fldCharType="begin"/>
        </w:r>
        <w:r w:rsidR="00F73754">
          <w:rPr>
            <w:webHidden/>
          </w:rPr>
          <w:instrText xml:space="preserve"> PAGEREF _Toc324833434 \h </w:instrText>
        </w:r>
        <w:r w:rsidR="00F73754">
          <w:rPr>
            <w:webHidden/>
          </w:rPr>
          <w:fldChar w:fldCharType="separate"/>
        </w:r>
        <w:r w:rsidR="00F73754">
          <w:rPr>
            <w:webHidden/>
          </w:rPr>
          <w:t>2</w:t>
        </w:r>
        <w:r w:rsidR="00F73754">
          <w:rPr>
            <w:webHidden/>
          </w:rPr>
          <w:fldChar w:fldCharType="end"/>
        </w:r>
      </w:hyperlink>
    </w:p>
    <w:p w:rsidR="00F73754" w:rsidRDefault="00F73754">
      <w:pPr>
        <w:pStyle w:val="TOC2"/>
        <w:tabs>
          <w:tab w:val="left" w:pos="3403"/>
        </w:tabs>
        <w:rPr>
          <w:rFonts w:ascii="Times New Roman" w:hAnsi="Times New Roman"/>
          <w:sz w:val="24"/>
          <w:szCs w:val="24"/>
          <w:lang w:val="en-US"/>
        </w:rPr>
      </w:pPr>
      <w:hyperlink w:anchor="_Toc324833435" w:history="1">
        <w:r w:rsidRPr="009C1646">
          <w:rPr>
            <w:rStyle w:val="Hyperlink"/>
          </w:rPr>
          <w:t>1.1</w:t>
        </w:r>
        <w:r>
          <w:rPr>
            <w:rFonts w:ascii="Times New Roman" w:hAnsi="Times New Roman"/>
            <w:sz w:val="24"/>
            <w:szCs w:val="24"/>
            <w:lang w:val="en-US"/>
          </w:rPr>
          <w:tab/>
        </w:r>
        <w:r w:rsidRPr="009C1646">
          <w:rPr>
            <w:rStyle w:val="Hyperlink"/>
          </w:rPr>
          <w:t>Revision history</w:t>
        </w:r>
        <w:r>
          <w:rPr>
            <w:webHidden/>
          </w:rPr>
          <w:tab/>
        </w:r>
        <w:r>
          <w:rPr>
            <w:webHidden/>
          </w:rPr>
          <w:fldChar w:fldCharType="begin"/>
        </w:r>
        <w:r>
          <w:rPr>
            <w:webHidden/>
          </w:rPr>
          <w:instrText xml:space="preserve"> PAGEREF _Toc324833435 \h </w:instrText>
        </w:r>
        <w:r>
          <w:rPr>
            <w:webHidden/>
          </w:rPr>
          <w:fldChar w:fldCharType="separate"/>
        </w:r>
        <w:r>
          <w:rPr>
            <w:webHidden/>
          </w:rPr>
          <w:t>2</w:t>
        </w:r>
        <w:r>
          <w:rPr>
            <w:webHidden/>
          </w:rPr>
          <w:fldChar w:fldCharType="end"/>
        </w:r>
      </w:hyperlink>
    </w:p>
    <w:p w:rsidR="00F73754" w:rsidRDefault="00F73754">
      <w:pPr>
        <w:pStyle w:val="TOC2"/>
        <w:tabs>
          <w:tab w:val="left" w:pos="3403"/>
        </w:tabs>
        <w:rPr>
          <w:rFonts w:ascii="Times New Roman" w:hAnsi="Times New Roman"/>
          <w:sz w:val="24"/>
          <w:szCs w:val="24"/>
          <w:lang w:val="en-US"/>
        </w:rPr>
      </w:pPr>
      <w:hyperlink w:anchor="_Toc324833436" w:history="1">
        <w:r w:rsidRPr="009C1646">
          <w:rPr>
            <w:rStyle w:val="Hyperlink"/>
          </w:rPr>
          <w:t>1.2</w:t>
        </w:r>
        <w:r>
          <w:rPr>
            <w:rFonts w:ascii="Times New Roman" w:hAnsi="Times New Roman"/>
            <w:sz w:val="24"/>
            <w:szCs w:val="24"/>
            <w:lang w:val="en-US"/>
          </w:rPr>
          <w:tab/>
        </w:r>
        <w:r w:rsidRPr="009C1646">
          <w:rPr>
            <w:rStyle w:val="Hyperlink"/>
          </w:rPr>
          <w:t>How to Read this Document</w:t>
        </w:r>
        <w:r>
          <w:rPr>
            <w:webHidden/>
          </w:rPr>
          <w:tab/>
        </w:r>
        <w:r>
          <w:rPr>
            <w:webHidden/>
          </w:rPr>
          <w:fldChar w:fldCharType="begin"/>
        </w:r>
        <w:r>
          <w:rPr>
            <w:webHidden/>
          </w:rPr>
          <w:instrText xml:space="preserve"> PAGEREF _Toc324833436 \h </w:instrText>
        </w:r>
        <w:r>
          <w:rPr>
            <w:webHidden/>
          </w:rPr>
          <w:fldChar w:fldCharType="separate"/>
        </w:r>
        <w:r>
          <w:rPr>
            <w:webHidden/>
          </w:rPr>
          <w:t>2</w:t>
        </w:r>
        <w:r>
          <w:rPr>
            <w:webHidden/>
          </w:rPr>
          <w:fldChar w:fldCharType="end"/>
        </w:r>
      </w:hyperlink>
    </w:p>
    <w:p w:rsidR="00F73754" w:rsidRDefault="00F73754">
      <w:pPr>
        <w:pStyle w:val="TOC2"/>
        <w:tabs>
          <w:tab w:val="left" w:pos="3403"/>
        </w:tabs>
        <w:rPr>
          <w:rFonts w:ascii="Times New Roman" w:hAnsi="Times New Roman"/>
          <w:sz w:val="24"/>
          <w:szCs w:val="24"/>
          <w:lang w:val="en-US"/>
        </w:rPr>
      </w:pPr>
      <w:hyperlink w:anchor="_Toc324833437" w:history="1">
        <w:r w:rsidRPr="009C1646">
          <w:rPr>
            <w:rStyle w:val="Hyperlink"/>
            <w:snapToGrid w:val="0"/>
          </w:rPr>
          <w:t>1.3</w:t>
        </w:r>
        <w:r>
          <w:rPr>
            <w:rFonts w:ascii="Times New Roman" w:hAnsi="Times New Roman"/>
            <w:sz w:val="24"/>
            <w:szCs w:val="24"/>
            <w:lang w:val="en-US"/>
          </w:rPr>
          <w:tab/>
        </w:r>
        <w:r w:rsidRPr="009C1646">
          <w:rPr>
            <w:rStyle w:val="Hyperlink"/>
            <w:snapToGrid w:val="0"/>
          </w:rPr>
          <w:t>Scope</w:t>
        </w:r>
        <w:r>
          <w:rPr>
            <w:webHidden/>
          </w:rPr>
          <w:tab/>
        </w:r>
        <w:r>
          <w:rPr>
            <w:webHidden/>
          </w:rPr>
          <w:fldChar w:fldCharType="begin"/>
        </w:r>
        <w:r>
          <w:rPr>
            <w:webHidden/>
          </w:rPr>
          <w:instrText xml:space="preserve"> PAGEREF _Toc324833437 \h </w:instrText>
        </w:r>
        <w:r>
          <w:rPr>
            <w:webHidden/>
          </w:rPr>
          <w:fldChar w:fldCharType="separate"/>
        </w:r>
        <w:r>
          <w:rPr>
            <w:webHidden/>
          </w:rPr>
          <w:t>2</w:t>
        </w:r>
        <w:r>
          <w:rPr>
            <w:webHidden/>
          </w:rPr>
          <w:fldChar w:fldCharType="end"/>
        </w:r>
      </w:hyperlink>
    </w:p>
    <w:p w:rsidR="00F73754" w:rsidRDefault="00F73754">
      <w:pPr>
        <w:pStyle w:val="TOC2"/>
        <w:tabs>
          <w:tab w:val="left" w:pos="3403"/>
        </w:tabs>
        <w:rPr>
          <w:rFonts w:ascii="Times New Roman" w:hAnsi="Times New Roman"/>
          <w:sz w:val="24"/>
          <w:szCs w:val="24"/>
          <w:lang w:val="en-US"/>
        </w:rPr>
      </w:pPr>
      <w:hyperlink w:anchor="_Toc324833438" w:history="1">
        <w:r w:rsidRPr="009C1646">
          <w:rPr>
            <w:rStyle w:val="Hyperlink"/>
          </w:rPr>
          <w:t>1.4</w:t>
        </w:r>
        <w:r>
          <w:rPr>
            <w:rFonts w:ascii="Times New Roman" w:hAnsi="Times New Roman"/>
            <w:sz w:val="24"/>
            <w:szCs w:val="24"/>
            <w:lang w:val="en-US"/>
          </w:rPr>
          <w:tab/>
        </w:r>
        <w:r w:rsidRPr="009C1646">
          <w:rPr>
            <w:rStyle w:val="Hyperlink"/>
          </w:rPr>
          <w:t>References</w:t>
        </w:r>
        <w:r>
          <w:rPr>
            <w:webHidden/>
          </w:rPr>
          <w:tab/>
        </w:r>
        <w:r>
          <w:rPr>
            <w:webHidden/>
          </w:rPr>
          <w:fldChar w:fldCharType="begin"/>
        </w:r>
        <w:r>
          <w:rPr>
            <w:webHidden/>
          </w:rPr>
          <w:instrText xml:space="preserve"> PAGEREF _Toc324833438 \h </w:instrText>
        </w:r>
        <w:r>
          <w:rPr>
            <w:webHidden/>
          </w:rPr>
          <w:fldChar w:fldCharType="separate"/>
        </w:r>
        <w:r>
          <w:rPr>
            <w:webHidden/>
          </w:rPr>
          <w:t>2</w:t>
        </w:r>
        <w:r>
          <w:rPr>
            <w:webHidden/>
          </w:rPr>
          <w:fldChar w:fldCharType="end"/>
        </w:r>
      </w:hyperlink>
    </w:p>
    <w:p w:rsidR="00F73754" w:rsidRDefault="00F73754">
      <w:pPr>
        <w:pStyle w:val="TOC2"/>
        <w:tabs>
          <w:tab w:val="left" w:pos="3403"/>
        </w:tabs>
        <w:rPr>
          <w:rFonts w:ascii="Times New Roman" w:hAnsi="Times New Roman"/>
          <w:sz w:val="24"/>
          <w:szCs w:val="24"/>
          <w:lang w:val="en-US"/>
        </w:rPr>
      </w:pPr>
      <w:hyperlink w:anchor="_Toc324833439" w:history="1">
        <w:r w:rsidRPr="009C1646">
          <w:rPr>
            <w:rStyle w:val="Hyperlink"/>
          </w:rPr>
          <w:t>1.5</w:t>
        </w:r>
        <w:r>
          <w:rPr>
            <w:rFonts w:ascii="Times New Roman" w:hAnsi="Times New Roman"/>
            <w:sz w:val="24"/>
            <w:szCs w:val="24"/>
            <w:lang w:val="en-US"/>
          </w:rPr>
          <w:tab/>
        </w:r>
        <w:r w:rsidRPr="009C1646">
          <w:rPr>
            <w:rStyle w:val="Hyperlink"/>
          </w:rPr>
          <w:t>Abbreviations</w:t>
        </w:r>
        <w:r>
          <w:rPr>
            <w:webHidden/>
          </w:rPr>
          <w:tab/>
        </w:r>
        <w:r>
          <w:rPr>
            <w:webHidden/>
          </w:rPr>
          <w:fldChar w:fldCharType="begin"/>
        </w:r>
        <w:r>
          <w:rPr>
            <w:webHidden/>
          </w:rPr>
          <w:instrText xml:space="preserve"> PAGEREF _Toc324833439 \h </w:instrText>
        </w:r>
        <w:r>
          <w:rPr>
            <w:webHidden/>
          </w:rPr>
          <w:fldChar w:fldCharType="separate"/>
        </w:r>
        <w:r>
          <w:rPr>
            <w:webHidden/>
          </w:rPr>
          <w:t>3</w:t>
        </w:r>
        <w:r>
          <w:rPr>
            <w:webHidden/>
          </w:rPr>
          <w:fldChar w:fldCharType="end"/>
        </w:r>
      </w:hyperlink>
    </w:p>
    <w:p w:rsidR="00F73754" w:rsidRDefault="00F73754">
      <w:pPr>
        <w:pStyle w:val="TOC2"/>
        <w:tabs>
          <w:tab w:val="left" w:pos="3403"/>
        </w:tabs>
        <w:rPr>
          <w:rFonts w:ascii="Times New Roman" w:hAnsi="Times New Roman"/>
          <w:sz w:val="24"/>
          <w:szCs w:val="24"/>
          <w:lang w:val="en-US"/>
        </w:rPr>
      </w:pPr>
      <w:hyperlink w:anchor="_Toc324833440" w:history="1">
        <w:r w:rsidRPr="009C1646">
          <w:rPr>
            <w:rStyle w:val="Hyperlink"/>
          </w:rPr>
          <w:t>1.6</w:t>
        </w:r>
        <w:r>
          <w:rPr>
            <w:rFonts w:ascii="Times New Roman" w:hAnsi="Times New Roman"/>
            <w:sz w:val="24"/>
            <w:szCs w:val="24"/>
            <w:lang w:val="en-US"/>
          </w:rPr>
          <w:tab/>
        </w:r>
        <w:r w:rsidRPr="009C1646">
          <w:rPr>
            <w:rStyle w:val="Hyperlink"/>
          </w:rPr>
          <w:t>Terminology</w:t>
        </w:r>
        <w:r>
          <w:rPr>
            <w:webHidden/>
          </w:rPr>
          <w:tab/>
        </w:r>
        <w:r>
          <w:rPr>
            <w:webHidden/>
          </w:rPr>
          <w:fldChar w:fldCharType="begin"/>
        </w:r>
        <w:r>
          <w:rPr>
            <w:webHidden/>
          </w:rPr>
          <w:instrText xml:space="preserve"> PAGEREF _Toc324833440 \h </w:instrText>
        </w:r>
        <w:r>
          <w:rPr>
            <w:webHidden/>
          </w:rPr>
          <w:fldChar w:fldCharType="separate"/>
        </w:r>
        <w:r>
          <w:rPr>
            <w:webHidden/>
          </w:rPr>
          <w:t>3</w:t>
        </w:r>
        <w:r>
          <w:rPr>
            <w:webHidden/>
          </w:rPr>
          <w:fldChar w:fldCharType="end"/>
        </w:r>
      </w:hyperlink>
    </w:p>
    <w:p w:rsidR="00F73754" w:rsidRDefault="00F73754">
      <w:pPr>
        <w:pStyle w:val="TOC1"/>
        <w:tabs>
          <w:tab w:val="left" w:pos="3403"/>
        </w:tabs>
        <w:rPr>
          <w:rFonts w:ascii="Times New Roman" w:hAnsi="Times New Roman"/>
          <w:sz w:val="24"/>
          <w:szCs w:val="24"/>
          <w:lang w:val="en-US"/>
        </w:rPr>
      </w:pPr>
      <w:hyperlink w:anchor="_Toc324833441" w:history="1">
        <w:r w:rsidRPr="009C1646">
          <w:rPr>
            <w:rStyle w:val="Hyperlink"/>
          </w:rPr>
          <w:t>2</w:t>
        </w:r>
        <w:r>
          <w:rPr>
            <w:rFonts w:ascii="Times New Roman" w:hAnsi="Times New Roman"/>
            <w:sz w:val="24"/>
            <w:szCs w:val="24"/>
            <w:lang w:val="en-US"/>
          </w:rPr>
          <w:tab/>
        </w:r>
        <w:r w:rsidRPr="009C1646">
          <w:rPr>
            <w:rStyle w:val="Hyperlink"/>
          </w:rPr>
          <w:t>General</w:t>
        </w:r>
        <w:r>
          <w:rPr>
            <w:webHidden/>
          </w:rPr>
          <w:tab/>
        </w:r>
        <w:r>
          <w:rPr>
            <w:webHidden/>
          </w:rPr>
          <w:fldChar w:fldCharType="begin"/>
        </w:r>
        <w:r>
          <w:rPr>
            <w:webHidden/>
          </w:rPr>
          <w:instrText xml:space="preserve"> PAGEREF _Toc324833441 \h </w:instrText>
        </w:r>
        <w:r>
          <w:rPr>
            <w:webHidden/>
          </w:rPr>
          <w:fldChar w:fldCharType="separate"/>
        </w:r>
        <w:r>
          <w:rPr>
            <w:webHidden/>
          </w:rPr>
          <w:t>3</w:t>
        </w:r>
        <w:r>
          <w:rPr>
            <w:webHidden/>
          </w:rPr>
          <w:fldChar w:fldCharType="end"/>
        </w:r>
      </w:hyperlink>
    </w:p>
    <w:p w:rsidR="00F73754" w:rsidRDefault="00F73754">
      <w:pPr>
        <w:pStyle w:val="TOC2"/>
        <w:tabs>
          <w:tab w:val="left" w:pos="3403"/>
        </w:tabs>
        <w:rPr>
          <w:rFonts w:ascii="Times New Roman" w:hAnsi="Times New Roman"/>
          <w:sz w:val="24"/>
          <w:szCs w:val="24"/>
          <w:lang w:val="en-US"/>
        </w:rPr>
      </w:pPr>
      <w:hyperlink w:anchor="_Toc324833442" w:history="1">
        <w:r w:rsidRPr="009C1646">
          <w:rPr>
            <w:rStyle w:val="Hyperlink"/>
          </w:rPr>
          <w:t>2.1</w:t>
        </w:r>
        <w:r>
          <w:rPr>
            <w:rFonts w:ascii="Times New Roman" w:hAnsi="Times New Roman"/>
            <w:sz w:val="24"/>
            <w:szCs w:val="24"/>
            <w:lang w:val="en-US"/>
          </w:rPr>
          <w:tab/>
        </w:r>
        <w:r w:rsidRPr="009C1646">
          <w:rPr>
            <w:rStyle w:val="Hyperlink"/>
          </w:rPr>
          <w:t>Interface description</w:t>
        </w:r>
        <w:r>
          <w:rPr>
            <w:webHidden/>
          </w:rPr>
          <w:tab/>
        </w:r>
        <w:r>
          <w:rPr>
            <w:webHidden/>
          </w:rPr>
          <w:fldChar w:fldCharType="begin"/>
        </w:r>
        <w:r>
          <w:rPr>
            <w:webHidden/>
          </w:rPr>
          <w:instrText xml:space="preserve"> PAGEREF _Toc324833442 \h </w:instrText>
        </w:r>
        <w:r>
          <w:rPr>
            <w:webHidden/>
          </w:rPr>
          <w:fldChar w:fldCharType="separate"/>
        </w:r>
        <w:r>
          <w:rPr>
            <w:webHidden/>
          </w:rPr>
          <w:t>4</w:t>
        </w:r>
        <w:r>
          <w:rPr>
            <w:webHidden/>
          </w:rPr>
          <w:fldChar w:fldCharType="end"/>
        </w:r>
      </w:hyperlink>
    </w:p>
    <w:p w:rsidR="00F73754" w:rsidRDefault="00F73754">
      <w:pPr>
        <w:pStyle w:val="TOC3"/>
        <w:tabs>
          <w:tab w:val="left" w:pos="3403"/>
        </w:tabs>
        <w:rPr>
          <w:rFonts w:ascii="Times New Roman" w:hAnsi="Times New Roman"/>
          <w:sz w:val="24"/>
          <w:szCs w:val="24"/>
          <w:lang w:val="en-US"/>
        </w:rPr>
      </w:pPr>
      <w:hyperlink w:anchor="_Toc324833443" w:history="1">
        <w:r w:rsidRPr="009C1646">
          <w:rPr>
            <w:rStyle w:val="Hyperlink"/>
          </w:rPr>
          <w:t>2.1.1</w:t>
        </w:r>
        <w:r>
          <w:rPr>
            <w:rFonts w:ascii="Times New Roman" w:hAnsi="Times New Roman"/>
            <w:sz w:val="24"/>
            <w:szCs w:val="24"/>
            <w:lang w:val="en-US"/>
          </w:rPr>
          <w:tab/>
        </w:r>
        <w:r w:rsidRPr="009C1646">
          <w:rPr>
            <w:rStyle w:val="Hyperlink"/>
          </w:rPr>
          <w:t>Client mode</w:t>
        </w:r>
        <w:r>
          <w:rPr>
            <w:webHidden/>
          </w:rPr>
          <w:tab/>
        </w:r>
        <w:r>
          <w:rPr>
            <w:webHidden/>
          </w:rPr>
          <w:fldChar w:fldCharType="begin"/>
        </w:r>
        <w:r>
          <w:rPr>
            <w:webHidden/>
          </w:rPr>
          <w:instrText xml:space="preserve"> PAGEREF _Toc324833443 \h </w:instrText>
        </w:r>
        <w:r>
          <w:rPr>
            <w:webHidden/>
          </w:rPr>
          <w:fldChar w:fldCharType="separate"/>
        </w:r>
        <w:r>
          <w:rPr>
            <w:webHidden/>
          </w:rPr>
          <w:t>4</w:t>
        </w:r>
        <w:r>
          <w:rPr>
            <w:webHidden/>
          </w:rPr>
          <w:fldChar w:fldCharType="end"/>
        </w:r>
      </w:hyperlink>
    </w:p>
    <w:p w:rsidR="00F73754" w:rsidRDefault="00F73754">
      <w:pPr>
        <w:pStyle w:val="TOC3"/>
        <w:tabs>
          <w:tab w:val="left" w:pos="3403"/>
        </w:tabs>
        <w:rPr>
          <w:rFonts w:ascii="Times New Roman" w:hAnsi="Times New Roman"/>
          <w:sz w:val="24"/>
          <w:szCs w:val="24"/>
          <w:lang w:val="en-US"/>
        </w:rPr>
      </w:pPr>
      <w:hyperlink w:anchor="_Toc324833444" w:history="1">
        <w:r w:rsidRPr="009C1646">
          <w:rPr>
            <w:rStyle w:val="Hyperlink"/>
          </w:rPr>
          <w:t>2.1.2</w:t>
        </w:r>
        <w:r>
          <w:rPr>
            <w:rFonts w:ascii="Times New Roman" w:hAnsi="Times New Roman"/>
            <w:sz w:val="24"/>
            <w:szCs w:val="24"/>
            <w:lang w:val="en-US"/>
          </w:rPr>
          <w:tab/>
        </w:r>
        <w:r w:rsidRPr="009C1646">
          <w:rPr>
            <w:rStyle w:val="Hyperlink"/>
          </w:rPr>
          <w:t>Server mode</w:t>
        </w:r>
        <w:r>
          <w:rPr>
            <w:webHidden/>
          </w:rPr>
          <w:tab/>
        </w:r>
        <w:r>
          <w:rPr>
            <w:webHidden/>
          </w:rPr>
          <w:fldChar w:fldCharType="begin"/>
        </w:r>
        <w:r>
          <w:rPr>
            <w:webHidden/>
          </w:rPr>
          <w:instrText xml:space="preserve"> PAGEREF _Toc324833444 \h </w:instrText>
        </w:r>
        <w:r>
          <w:rPr>
            <w:webHidden/>
          </w:rPr>
          <w:fldChar w:fldCharType="separate"/>
        </w:r>
        <w:r>
          <w:rPr>
            <w:webHidden/>
          </w:rPr>
          <w:t>5</w:t>
        </w:r>
        <w:r>
          <w:rPr>
            <w:webHidden/>
          </w:rPr>
          <w:fldChar w:fldCharType="end"/>
        </w:r>
      </w:hyperlink>
    </w:p>
    <w:p w:rsidR="00F73754" w:rsidRDefault="00F73754">
      <w:pPr>
        <w:pStyle w:val="TOC1"/>
        <w:tabs>
          <w:tab w:val="left" w:pos="3403"/>
        </w:tabs>
        <w:rPr>
          <w:rFonts w:ascii="Times New Roman" w:hAnsi="Times New Roman"/>
          <w:sz w:val="24"/>
          <w:szCs w:val="24"/>
          <w:lang w:val="en-US"/>
        </w:rPr>
      </w:pPr>
      <w:hyperlink w:anchor="_Toc324833445" w:history="1">
        <w:r w:rsidRPr="009C1646">
          <w:rPr>
            <w:rStyle w:val="Hyperlink"/>
          </w:rPr>
          <w:t>3</w:t>
        </w:r>
        <w:r>
          <w:rPr>
            <w:rFonts w:ascii="Times New Roman" w:hAnsi="Times New Roman"/>
            <w:sz w:val="24"/>
            <w:szCs w:val="24"/>
            <w:lang w:val="en-US"/>
          </w:rPr>
          <w:tab/>
        </w:r>
        <w:r w:rsidRPr="009C1646">
          <w:rPr>
            <w:rStyle w:val="Hyperlink"/>
          </w:rPr>
          <w:t>Function Specification</w:t>
        </w:r>
        <w:r>
          <w:rPr>
            <w:webHidden/>
          </w:rPr>
          <w:tab/>
        </w:r>
        <w:r>
          <w:rPr>
            <w:webHidden/>
          </w:rPr>
          <w:fldChar w:fldCharType="begin"/>
        </w:r>
        <w:r>
          <w:rPr>
            <w:webHidden/>
          </w:rPr>
          <w:instrText xml:space="preserve"> PAGEREF _Toc324833445 \h </w:instrText>
        </w:r>
        <w:r>
          <w:rPr>
            <w:webHidden/>
          </w:rPr>
          <w:fldChar w:fldCharType="separate"/>
        </w:r>
        <w:r>
          <w:rPr>
            <w:webHidden/>
          </w:rPr>
          <w:t>5</w:t>
        </w:r>
        <w:r>
          <w:rPr>
            <w:webHidden/>
          </w:rPr>
          <w:fldChar w:fldCharType="end"/>
        </w:r>
      </w:hyperlink>
    </w:p>
    <w:p w:rsidR="00F73754" w:rsidRDefault="00F73754">
      <w:pPr>
        <w:pStyle w:val="TOC2"/>
        <w:tabs>
          <w:tab w:val="left" w:pos="3403"/>
        </w:tabs>
        <w:rPr>
          <w:rFonts w:ascii="Times New Roman" w:hAnsi="Times New Roman"/>
          <w:sz w:val="24"/>
          <w:szCs w:val="24"/>
          <w:lang w:val="en-US"/>
        </w:rPr>
      </w:pPr>
      <w:hyperlink w:anchor="_Toc324833446" w:history="1">
        <w:r w:rsidRPr="009C1646">
          <w:rPr>
            <w:rStyle w:val="Hyperlink"/>
          </w:rPr>
          <w:t>3.1</w:t>
        </w:r>
        <w:r>
          <w:rPr>
            <w:rFonts w:ascii="Times New Roman" w:hAnsi="Times New Roman"/>
            <w:sz w:val="24"/>
            <w:szCs w:val="24"/>
            <w:lang w:val="en-US"/>
          </w:rPr>
          <w:tab/>
        </w:r>
        <w:r w:rsidRPr="009C1646">
          <w:rPr>
            <w:rStyle w:val="Hyperlink"/>
          </w:rPr>
          <w:t>Configuration and management</w:t>
        </w:r>
        <w:r>
          <w:rPr>
            <w:webHidden/>
          </w:rPr>
          <w:tab/>
        </w:r>
        <w:r>
          <w:rPr>
            <w:webHidden/>
          </w:rPr>
          <w:fldChar w:fldCharType="begin"/>
        </w:r>
        <w:r>
          <w:rPr>
            <w:webHidden/>
          </w:rPr>
          <w:instrText xml:space="preserve"> PAGEREF _Toc324833446 \h </w:instrText>
        </w:r>
        <w:r>
          <w:rPr>
            <w:webHidden/>
          </w:rPr>
          <w:fldChar w:fldCharType="separate"/>
        </w:r>
        <w:r>
          <w:rPr>
            <w:webHidden/>
          </w:rPr>
          <w:t>5</w:t>
        </w:r>
        <w:r>
          <w:rPr>
            <w:webHidden/>
          </w:rPr>
          <w:fldChar w:fldCharType="end"/>
        </w:r>
      </w:hyperlink>
    </w:p>
    <w:p w:rsidR="00F73754" w:rsidRDefault="00F73754">
      <w:pPr>
        <w:pStyle w:val="TOC2"/>
        <w:tabs>
          <w:tab w:val="left" w:pos="3403"/>
        </w:tabs>
        <w:rPr>
          <w:rFonts w:ascii="Times New Roman" w:hAnsi="Times New Roman"/>
          <w:sz w:val="24"/>
          <w:szCs w:val="24"/>
          <w:lang w:val="en-US"/>
        </w:rPr>
      </w:pPr>
      <w:hyperlink w:anchor="_Toc324833447" w:history="1">
        <w:r w:rsidRPr="009C1646">
          <w:rPr>
            <w:rStyle w:val="Hyperlink"/>
          </w:rPr>
          <w:t>3.2</w:t>
        </w:r>
        <w:r>
          <w:rPr>
            <w:rFonts w:ascii="Times New Roman" w:hAnsi="Times New Roman"/>
            <w:sz w:val="24"/>
            <w:szCs w:val="24"/>
            <w:lang w:val="en-US"/>
          </w:rPr>
          <w:tab/>
        </w:r>
        <w:r w:rsidRPr="009C1646">
          <w:rPr>
            <w:rStyle w:val="Hyperlink"/>
          </w:rPr>
          <w:t>Capacity and limitations</w:t>
        </w:r>
        <w:r>
          <w:rPr>
            <w:webHidden/>
          </w:rPr>
          <w:tab/>
        </w:r>
        <w:r>
          <w:rPr>
            <w:webHidden/>
          </w:rPr>
          <w:fldChar w:fldCharType="begin"/>
        </w:r>
        <w:r>
          <w:rPr>
            <w:webHidden/>
          </w:rPr>
          <w:instrText xml:space="preserve"> PAGEREF _Toc324833447 \h </w:instrText>
        </w:r>
        <w:r>
          <w:rPr>
            <w:webHidden/>
          </w:rPr>
          <w:fldChar w:fldCharType="separate"/>
        </w:r>
        <w:r>
          <w:rPr>
            <w:webHidden/>
          </w:rPr>
          <w:t>7</w:t>
        </w:r>
        <w:r>
          <w:rPr>
            <w:webHidden/>
          </w:rPr>
          <w:fldChar w:fldCharType="end"/>
        </w:r>
      </w:hyperlink>
    </w:p>
    <w:p w:rsidR="00F73754" w:rsidRDefault="00F73754">
      <w:pPr>
        <w:pStyle w:val="TOC3"/>
        <w:tabs>
          <w:tab w:val="left" w:pos="3403"/>
        </w:tabs>
        <w:rPr>
          <w:rFonts w:ascii="Times New Roman" w:hAnsi="Times New Roman"/>
          <w:sz w:val="24"/>
          <w:szCs w:val="24"/>
          <w:lang w:val="en-US"/>
        </w:rPr>
      </w:pPr>
      <w:hyperlink w:anchor="_Toc324833448" w:history="1">
        <w:r w:rsidRPr="009C1646">
          <w:rPr>
            <w:rStyle w:val="Hyperlink"/>
          </w:rPr>
          <w:t>3.2.1</w:t>
        </w:r>
        <w:r>
          <w:rPr>
            <w:rFonts w:ascii="Times New Roman" w:hAnsi="Times New Roman"/>
            <w:sz w:val="24"/>
            <w:szCs w:val="24"/>
            <w:lang w:val="en-US"/>
          </w:rPr>
          <w:tab/>
        </w:r>
        <w:r w:rsidRPr="009C1646">
          <w:rPr>
            <w:rStyle w:val="Hyperlink"/>
          </w:rPr>
          <w:t>Platform limitations</w:t>
        </w:r>
        <w:r>
          <w:rPr>
            <w:webHidden/>
          </w:rPr>
          <w:tab/>
        </w:r>
        <w:r>
          <w:rPr>
            <w:webHidden/>
          </w:rPr>
          <w:fldChar w:fldCharType="begin"/>
        </w:r>
        <w:r>
          <w:rPr>
            <w:webHidden/>
          </w:rPr>
          <w:instrText xml:space="preserve"> PAGEREF _Toc324833448 \h </w:instrText>
        </w:r>
        <w:r>
          <w:rPr>
            <w:webHidden/>
          </w:rPr>
          <w:fldChar w:fldCharType="separate"/>
        </w:r>
        <w:r>
          <w:rPr>
            <w:webHidden/>
          </w:rPr>
          <w:t>7</w:t>
        </w:r>
        <w:r>
          <w:rPr>
            <w:webHidden/>
          </w:rPr>
          <w:fldChar w:fldCharType="end"/>
        </w:r>
      </w:hyperlink>
    </w:p>
    <w:p w:rsidR="00F73754" w:rsidRDefault="00F73754">
      <w:pPr>
        <w:pStyle w:val="TOC3"/>
        <w:tabs>
          <w:tab w:val="left" w:pos="3403"/>
        </w:tabs>
        <w:rPr>
          <w:rFonts w:ascii="Times New Roman" w:hAnsi="Times New Roman"/>
          <w:sz w:val="24"/>
          <w:szCs w:val="24"/>
          <w:lang w:val="en-US"/>
        </w:rPr>
      </w:pPr>
      <w:hyperlink w:anchor="_Toc324833449" w:history="1">
        <w:r w:rsidRPr="009C1646">
          <w:rPr>
            <w:rStyle w:val="Hyperlink"/>
          </w:rPr>
          <w:t>3.2.2</w:t>
        </w:r>
        <w:r>
          <w:rPr>
            <w:rFonts w:ascii="Times New Roman" w:hAnsi="Times New Roman"/>
            <w:sz w:val="24"/>
            <w:szCs w:val="24"/>
            <w:lang w:val="en-US"/>
          </w:rPr>
          <w:tab/>
        </w:r>
        <w:r w:rsidRPr="009C1646">
          <w:rPr>
            <w:rStyle w:val="Hyperlink"/>
          </w:rPr>
          <w:t>Server side limitations in client mode operation</w:t>
        </w:r>
        <w:r>
          <w:rPr>
            <w:webHidden/>
          </w:rPr>
          <w:tab/>
        </w:r>
        <w:r>
          <w:rPr>
            <w:webHidden/>
          </w:rPr>
          <w:fldChar w:fldCharType="begin"/>
        </w:r>
        <w:r>
          <w:rPr>
            <w:webHidden/>
          </w:rPr>
          <w:instrText xml:space="preserve"> PAGEREF _Toc324833449 \h </w:instrText>
        </w:r>
        <w:r>
          <w:rPr>
            <w:webHidden/>
          </w:rPr>
          <w:fldChar w:fldCharType="separate"/>
        </w:r>
        <w:r>
          <w:rPr>
            <w:webHidden/>
          </w:rPr>
          <w:t>7</w:t>
        </w:r>
        <w:r>
          <w:rPr>
            <w:webHidden/>
          </w:rPr>
          <w:fldChar w:fldCharType="end"/>
        </w:r>
      </w:hyperlink>
    </w:p>
    <w:p w:rsidR="007E2259" w:rsidRDefault="007E2259">
      <w:pPr>
        <w:pStyle w:val="Text"/>
      </w:pPr>
      <w:r>
        <w:fldChar w:fldCharType="end"/>
      </w:r>
    </w:p>
    <w:p w:rsidR="007E2259" w:rsidRDefault="007E2259">
      <w:pPr>
        <w:pStyle w:val="Heading1"/>
      </w:pPr>
      <w:r>
        <w:br w:type="page"/>
      </w:r>
      <w:bookmarkStart w:id="4" w:name="_Toc53476110"/>
      <w:bookmarkStart w:id="5" w:name="_Toc54171477"/>
      <w:bookmarkStart w:id="6" w:name="_Toc54429235"/>
      <w:bookmarkStart w:id="7" w:name="_Toc324833434"/>
      <w:r>
        <w:lastRenderedPageBreak/>
        <w:t>Introduction</w:t>
      </w:r>
      <w:bookmarkEnd w:id="7"/>
    </w:p>
    <w:p w:rsidR="007E2259" w:rsidRDefault="007E2259">
      <w:pPr>
        <w:pStyle w:val="Heading2"/>
      </w:pPr>
      <w:bookmarkStart w:id="8" w:name="_Toc324833435"/>
      <w:r>
        <w:t>Revision history</w:t>
      </w:r>
      <w:bookmarkEnd w:id="5"/>
      <w:bookmarkEnd w:id="6"/>
      <w:bookmarkEnd w:id="8"/>
    </w:p>
    <w:p w:rsidR="007E2259" w:rsidRDefault="007E2259">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7E2259">
        <w:tblPrEx>
          <w:tblCellMar>
            <w:top w:w="0" w:type="dxa"/>
            <w:bottom w:w="0" w:type="dxa"/>
          </w:tblCellMar>
        </w:tblPrEx>
        <w:tc>
          <w:tcPr>
            <w:tcW w:w="1417" w:type="dxa"/>
            <w:shd w:val="clear" w:color="auto" w:fill="B3B3B3"/>
          </w:tcPr>
          <w:p w:rsidR="007E2259" w:rsidRDefault="007E2259">
            <w:pPr>
              <w:jc w:val="center"/>
              <w:rPr>
                <w:snapToGrid w:val="0"/>
              </w:rPr>
            </w:pPr>
            <w:r>
              <w:rPr>
                <w:snapToGrid w:val="0"/>
              </w:rPr>
              <w:t>Date</w:t>
            </w:r>
          </w:p>
        </w:tc>
        <w:tc>
          <w:tcPr>
            <w:tcW w:w="993" w:type="dxa"/>
            <w:shd w:val="clear" w:color="auto" w:fill="B3B3B3"/>
          </w:tcPr>
          <w:p w:rsidR="007E2259" w:rsidRDefault="007E2259">
            <w:pPr>
              <w:jc w:val="center"/>
              <w:rPr>
                <w:snapToGrid w:val="0"/>
              </w:rPr>
            </w:pPr>
            <w:r>
              <w:rPr>
                <w:snapToGrid w:val="0"/>
              </w:rPr>
              <w:t>Rev</w:t>
            </w:r>
          </w:p>
        </w:tc>
        <w:tc>
          <w:tcPr>
            <w:tcW w:w="3827" w:type="dxa"/>
            <w:shd w:val="clear" w:color="auto" w:fill="B3B3B3"/>
          </w:tcPr>
          <w:p w:rsidR="007E2259" w:rsidRDefault="007E2259">
            <w:pPr>
              <w:jc w:val="center"/>
              <w:rPr>
                <w:snapToGrid w:val="0"/>
              </w:rPr>
            </w:pPr>
            <w:r>
              <w:rPr>
                <w:snapToGrid w:val="0"/>
              </w:rPr>
              <w:t>Characteristics</w:t>
            </w:r>
          </w:p>
        </w:tc>
        <w:tc>
          <w:tcPr>
            <w:tcW w:w="1417" w:type="dxa"/>
            <w:shd w:val="clear" w:color="auto" w:fill="B3B3B3"/>
          </w:tcPr>
          <w:p w:rsidR="007E2259" w:rsidRDefault="007E2259">
            <w:pPr>
              <w:jc w:val="center"/>
              <w:rPr>
                <w:snapToGrid w:val="0"/>
              </w:rPr>
            </w:pPr>
            <w:r>
              <w:rPr>
                <w:snapToGrid w:val="0"/>
              </w:rPr>
              <w:t>Prepared</w:t>
            </w:r>
          </w:p>
        </w:tc>
      </w:tr>
      <w:tr w:rsidR="007E2259">
        <w:tblPrEx>
          <w:tblCellMar>
            <w:top w:w="0" w:type="dxa"/>
            <w:bottom w:w="0" w:type="dxa"/>
          </w:tblCellMar>
        </w:tblPrEx>
        <w:tc>
          <w:tcPr>
            <w:tcW w:w="1417" w:type="dxa"/>
          </w:tcPr>
          <w:p w:rsidR="007E2259" w:rsidRDefault="007E2259">
            <w:pPr>
              <w:rPr>
                <w:snapToGrid w:val="0"/>
              </w:rPr>
            </w:pPr>
            <w:r>
              <w:rPr>
                <w:snapToGrid w:val="0"/>
              </w:rPr>
              <w:t>2004-09-02</w:t>
            </w:r>
          </w:p>
        </w:tc>
        <w:tc>
          <w:tcPr>
            <w:tcW w:w="993" w:type="dxa"/>
          </w:tcPr>
          <w:p w:rsidR="007E2259" w:rsidRDefault="007E2259">
            <w:pPr>
              <w:rPr>
                <w:snapToGrid w:val="0"/>
              </w:rPr>
            </w:pPr>
            <w:r>
              <w:rPr>
                <w:snapToGrid w:val="0"/>
              </w:rPr>
              <w:t>PA1</w:t>
            </w:r>
          </w:p>
        </w:tc>
        <w:tc>
          <w:tcPr>
            <w:tcW w:w="3827" w:type="dxa"/>
          </w:tcPr>
          <w:p w:rsidR="007E2259" w:rsidRDefault="007E2259">
            <w:pPr>
              <w:rPr>
                <w:snapToGrid w:val="0"/>
              </w:rPr>
            </w:pPr>
            <w:r>
              <w:rPr>
                <w:snapToGrid w:val="0"/>
              </w:rPr>
              <w:t>First draft version</w:t>
            </w:r>
          </w:p>
        </w:tc>
        <w:tc>
          <w:tcPr>
            <w:tcW w:w="1417" w:type="dxa"/>
          </w:tcPr>
          <w:p w:rsidR="007E2259" w:rsidRDefault="007E2259">
            <w:pPr>
              <w:rPr>
                <w:snapToGrid w:val="0"/>
              </w:rPr>
            </w:pPr>
            <w:r>
              <w:rPr>
                <w:snapToGrid w:val="0"/>
              </w:rPr>
              <w:t>EGBOTAT</w:t>
            </w:r>
          </w:p>
        </w:tc>
      </w:tr>
      <w:tr w:rsidR="007E2259">
        <w:tblPrEx>
          <w:tblCellMar>
            <w:top w:w="0" w:type="dxa"/>
            <w:bottom w:w="0" w:type="dxa"/>
          </w:tblCellMar>
        </w:tblPrEx>
        <w:tc>
          <w:tcPr>
            <w:tcW w:w="1417" w:type="dxa"/>
          </w:tcPr>
          <w:p w:rsidR="007E2259" w:rsidRDefault="007E2259">
            <w:pPr>
              <w:rPr>
                <w:snapToGrid w:val="0"/>
              </w:rPr>
            </w:pPr>
            <w:r>
              <w:rPr>
                <w:snapToGrid w:val="0"/>
              </w:rPr>
              <w:t>2004-10-21</w:t>
            </w:r>
          </w:p>
        </w:tc>
        <w:tc>
          <w:tcPr>
            <w:tcW w:w="993" w:type="dxa"/>
          </w:tcPr>
          <w:p w:rsidR="007E2259" w:rsidRDefault="007E2259">
            <w:pPr>
              <w:rPr>
                <w:snapToGrid w:val="0"/>
              </w:rPr>
            </w:pPr>
            <w:r>
              <w:rPr>
                <w:snapToGrid w:val="0"/>
              </w:rPr>
              <w:t>A</w:t>
            </w:r>
          </w:p>
        </w:tc>
        <w:tc>
          <w:tcPr>
            <w:tcW w:w="3827" w:type="dxa"/>
          </w:tcPr>
          <w:p w:rsidR="007E2259" w:rsidRDefault="007E2259">
            <w:pPr>
              <w:rPr>
                <w:snapToGrid w:val="0"/>
              </w:rPr>
            </w:pPr>
            <w:r>
              <w:rPr>
                <w:snapToGrid w:val="0"/>
              </w:rPr>
              <w:t>Final version after review</w:t>
            </w:r>
          </w:p>
        </w:tc>
        <w:tc>
          <w:tcPr>
            <w:tcW w:w="1417" w:type="dxa"/>
          </w:tcPr>
          <w:p w:rsidR="007E2259" w:rsidRDefault="007E2259">
            <w:pPr>
              <w:rPr>
                <w:snapToGrid w:val="0"/>
              </w:rPr>
            </w:pPr>
            <w:r>
              <w:rPr>
                <w:snapToGrid w:val="0"/>
              </w:rPr>
              <w:t>EGBOTAT</w:t>
            </w:r>
          </w:p>
        </w:tc>
      </w:tr>
      <w:tr w:rsidR="007E2259">
        <w:tblPrEx>
          <w:tblCellMar>
            <w:top w:w="0" w:type="dxa"/>
            <w:bottom w:w="0" w:type="dxa"/>
          </w:tblCellMar>
        </w:tblPrEx>
        <w:tc>
          <w:tcPr>
            <w:tcW w:w="1417" w:type="dxa"/>
          </w:tcPr>
          <w:p w:rsidR="007E2259" w:rsidRDefault="007E2259">
            <w:pPr>
              <w:rPr>
                <w:snapToGrid w:val="0"/>
              </w:rPr>
            </w:pPr>
            <w:r>
              <w:rPr>
                <w:snapToGrid w:val="0"/>
              </w:rPr>
              <w:t>2005-01-11</w:t>
            </w:r>
          </w:p>
        </w:tc>
        <w:tc>
          <w:tcPr>
            <w:tcW w:w="993" w:type="dxa"/>
          </w:tcPr>
          <w:p w:rsidR="007E2259" w:rsidRDefault="007E2259">
            <w:pPr>
              <w:rPr>
                <w:snapToGrid w:val="0"/>
              </w:rPr>
            </w:pPr>
            <w:r>
              <w:rPr>
                <w:snapToGrid w:val="0"/>
              </w:rPr>
              <w:t>PB1</w:t>
            </w:r>
          </w:p>
        </w:tc>
        <w:tc>
          <w:tcPr>
            <w:tcW w:w="3827" w:type="dxa"/>
          </w:tcPr>
          <w:p w:rsidR="007E2259" w:rsidRDefault="007E2259">
            <w:pPr>
              <w:rPr>
                <w:snapToGrid w:val="0"/>
              </w:rPr>
            </w:pPr>
            <w:r>
              <w:rPr>
                <w:snapToGrid w:val="0"/>
              </w:rPr>
              <w:t>Improvements</w:t>
            </w:r>
          </w:p>
        </w:tc>
        <w:tc>
          <w:tcPr>
            <w:tcW w:w="1417" w:type="dxa"/>
          </w:tcPr>
          <w:p w:rsidR="007E2259" w:rsidRDefault="007E2259">
            <w:pPr>
              <w:rPr>
                <w:snapToGrid w:val="0"/>
              </w:rPr>
            </w:pPr>
            <w:r>
              <w:rPr>
                <w:snapToGrid w:val="0"/>
              </w:rPr>
              <w:t>ETHACI</w:t>
            </w:r>
          </w:p>
        </w:tc>
      </w:tr>
      <w:tr w:rsidR="007E2259">
        <w:tblPrEx>
          <w:tblCellMar>
            <w:top w:w="0" w:type="dxa"/>
            <w:bottom w:w="0" w:type="dxa"/>
          </w:tblCellMar>
        </w:tblPrEx>
        <w:tc>
          <w:tcPr>
            <w:tcW w:w="1417" w:type="dxa"/>
          </w:tcPr>
          <w:p w:rsidR="007E2259" w:rsidRDefault="007E2259">
            <w:pPr>
              <w:rPr>
                <w:snapToGrid w:val="0"/>
                <w:lang w:val="en-US"/>
              </w:rPr>
            </w:pPr>
            <w:r>
              <w:rPr>
                <w:snapToGrid w:val="0"/>
              </w:rPr>
              <w:t>2</w:t>
            </w:r>
            <w:r>
              <w:rPr>
                <w:snapToGrid w:val="0"/>
                <w:lang w:val="en-US"/>
              </w:rPr>
              <w:t>005-02-14</w:t>
            </w:r>
          </w:p>
        </w:tc>
        <w:tc>
          <w:tcPr>
            <w:tcW w:w="993" w:type="dxa"/>
          </w:tcPr>
          <w:p w:rsidR="007E2259" w:rsidRDefault="007E2259">
            <w:pPr>
              <w:rPr>
                <w:snapToGrid w:val="0"/>
              </w:rPr>
            </w:pPr>
            <w:r>
              <w:rPr>
                <w:snapToGrid w:val="0"/>
              </w:rPr>
              <w:t>PB2</w:t>
            </w:r>
          </w:p>
        </w:tc>
        <w:tc>
          <w:tcPr>
            <w:tcW w:w="3827" w:type="dxa"/>
          </w:tcPr>
          <w:p w:rsidR="007E2259" w:rsidRDefault="007E2259">
            <w:pPr>
              <w:rPr>
                <w:snapToGrid w:val="0"/>
              </w:rPr>
            </w:pPr>
            <w:r>
              <w:rPr>
                <w:snapToGrid w:val="0"/>
              </w:rPr>
              <w:t>Added new cfg file parameters</w:t>
            </w:r>
          </w:p>
        </w:tc>
        <w:tc>
          <w:tcPr>
            <w:tcW w:w="1417" w:type="dxa"/>
          </w:tcPr>
          <w:p w:rsidR="007E2259" w:rsidRDefault="007E2259">
            <w:pPr>
              <w:rPr>
                <w:snapToGrid w:val="0"/>
              </w:rPr>
            </w:pPr>
            <w:r>
              <w:rPr>
                <w:snapToGrid w:val="0"/>
              </w:rPr>
              <w:t>ETHACI</w:t>
            </w:r>
          </w:p>
        </w:tc>
      </w:tr>
      <w:tr w:rsidR="007E2259">
        <w:tblPrEx>
          <w:tblCellMar>
            <w:top w:w="0" w:type="dxa"/>
            <w:bottom w:w="0" w:type="dxa"/>
          </w:tblCellMar>
        </w:tblPrEx>
        <w:tc>
          <w:tcPr>
            <w:tcW w:w="1417" w:type="dxa"/>
          </w:tcPr>
          <w:p w:rsidR="007E2259" w:rsidRDefault="007E2259">
            <w:pPr>
              <w:rPr>
                <w:snapToGrid w:val="0"/>
              </w:rPr>
            </w:pPr>
            <w:r>
              <w:rPr>
                <w:snapToGrid w:val="0"/>
              </w:rPr>
              <w:t>2005-03-03</w:t>
            </w:r>
          </w:p>
        </w:tc>
        <w:tc>
          <w:tcPr>
            <w:tcW w:w="993" w:type="dxa"/>
          </w:tcPr>
          <w:p w:rsidR="007E2259" w:rsidRDefault="007E2259">
            <w:pPr>
              <w:rPr>
                <w:snapToGrid w:val="0"/>
              </w:rPr>
            </w:pPr>
            <w:r>
              <w:rPr>
                <w:snapToGrid w:val="0"/>
              </w:rPr>
              <w:t>B</w:t>
            </w:r>
          </w:p>
        </w:tc>
        <w:tc>
          <w:tcPr>
            <w:tcW w:w="3827" w:type="dxa"/>
          </w:tcPr>
          <w:p w:rsidR="007E2259" w:rsidRDefault="007E2259">
            <w:pPr>
              <w:rPr>
                <w:snapToGrid w:val="0"/>
              </w:rPr>
            </w:pPr>
            <w:r>
              <w:rPr>
                <w:snapToGrid w:val="0"/>
              </w:rPr>
              <w:t>Final version after review</w:t>
            </w:r>
          </w:p>
        </w:tc>
        <w:tc>
          <w:tcPr>
            <w:tcW w:w="1417" w:type="dxa"/>
          </w:tcPr>
          <w:p w:rsidR="007E2259" w:rsidRDefault="007E2259">
            <w:pPr>
              <w:rPr>
                <w:snapToGrid w:val="0"/>
              </w:rPr>
            </w:pPr>
            <w:r>
              <w:rPr>
                <w:snapToGrid w:val="0"/>
              </w:rPr>
              <w:t>ETHACI</w:t>
            </w:r>
          </w:p>
        </w:tc>
      </w:tr>
      <w:tr w:rsidR="007E2259">
        <w:tblPrEx>
          <w:tblCellMar>
            <w:top w:w="0" w:type="dxa"/>
            <w:bottom w:w="0" w:type="dxa"/>
          </w:tblCellMar>
        </w:tblPrEx>
        <w:tc>
          <w:tcPr>
            <w:tcW w:w="1417" w:type="dxa"/>
          </w:tcPr>
          <w:p w:rsidR="007E2259" w:rsidRDefault="007E2259">
            <w:pPr>
              <w:rPr>
                <w:snapToGrid w:val="0"/>
              </w:rPr>
            </w:pPr>
            <w:r>
              <w:rPr>
                <w:snapToGrid w:val="0"/>
              </w:rPr>
              <w:t>2005-05-20</w:t>
            </w:r>
          </w:p>
        </w:tc>
        <w:tc>
          <w:tcPr>
            <w:tcW w:w="993" w:type="dxa"/>
          </w:tcPr>
          <w:p w:rsidR="007E2259" w:rsidRDefault="007E2259">
            <w:pPr>
              <w:rPr>
                <w:snapToGrid w:val="0"/>
              </w:rPr>
            </w:pPr>
            <w:r>
              <w:rPr>
                <w:snapToGrid w:val="0"/>
              </w:rPr>
              <w:t>PC1</w:t>
            </w:r>
          </w:p>
        </w:tc>
        <w:tc>
          <w:tcPr>
            <w:tcW w:w="3827" w:type="dxa"/>
          </w:tcPr>
          <w:p w:rsidR="007E2259" w:rsidRDefault="007E2259">
            <w:pPr>
              <w:rPr>
                <w:snapToGrid w:val="0"/>
              </w:rPr>
            </w:pPr>
            <w:r>
              <w:rPr>
                <w:snapToGrid w:val="0"/>
              </w:rPr>
              <w:t>New parameters, options support</w:t>
            </w:r>
          </w:p>
        </w:tc>
        <w:tc>
          <w:tcPr>
            <w:tcW w:w="1417" w:type="dxa"/>
          </w:tcPr>
          <w:p w:rsidR="007E2259" w:rsidRDefault="007E2259">
            <w:pPr>
              <w:rPr>
                <w:snapToGrid w:val="0"/>
              </w:rPr>
            </w:pPr>
            <w:r>
              <w:rPr>
                <w:snapToGrid w:val="0"/>
              </w:rPr>
              <w:t>EGBOTAT</w:t>
            </w:r>
          </w:p>
        </w:tc>
      </w:tr>
      <w:tr w:rsidR="007E2259">
        <w:tblPrEx>
          <w:tblCellMar>
            <w:top w:w="0" w:type="dxa"/>
            <w:bottom w:w="0" w:type="dxa"/>
          </w:tblCellMar>
        </w:tblPrEx>
        <w:tc>
          <w:tcPr>
            <w:tcW w:w="1417" w:type="dxa"/>
          </w:tcPr>
          <w:p w:rsidR="007E2259" w:rsidRDefault="007E2259">
            <w:pPr>
              <w:rPr>
                <w:snapToGrid w:val="0"/>
              </w:rPr>
            </w:pPr>
            <w:r>
              <w:rPr>
                <w:snapToGrid w:val="0"/>
              </w:rPr>
              <w:t>2005-05-23</w:t>
            </w:r>
          </w:p>
        </w:tc>
        <w:tc>
          <w:tcPr>
            <w:tcW w:w="993" w:type="dxa"/>
          </w:tcPr>
          <w:p w:rsidR="007E2259" w:rsidRDefault="007E2259">
            <w:pPr>
              <w:rPr>
                <w:snapToGrid w:val="0"/>
              </w:rPr>
            </w:pPr>
            <w:r>
              <w:rPr>
                <w:snapToGrid w:val="0"/>
              </w:rPr>
              <w:t>C</w:t>
            </w:r>
          </w:p>
        </w:tc>
        <w:tc>
          <w:tcPr>
            <w:tcW w:w="3827" w:type="dxa"/>
          </w:tcPr>
          <w:p w:rsidR="007E2259" w:rsidRDefault="007E2259">
            <w:pPr>
              <w:rPr>
                <w:snapToGrid w:val="0"/>
              </w:rPr>
            </w:pPr>
            <w:r>
              <w:rPr>
                <w:snapToGrid w:val="0"/>
              </w:rPr>
              <w:t>Final version after review</w:t>
            </w:r>
          </w:p>
        </w:tc>
        <w:tc>
          <w:tcPr>
            <w:tcW w:w="1417" w:type="dxa"/>
          </w:tcPr>
          <w:p w:rsidR="007E2259" w:rsidRDefault="007E2259">
            <w:pPr>
              <w:rPr>
                <w:snapToGrid w:val="0"/>
              </w:rPr>
            </w:pPr>
            <w:r>
              <w:rPr>
                <w:snapToGrid w:val="0"/>
              </w:rPr>
              <w:t>EGBOTAT</w:t>
            </w:r>
          </w:p>
        </w:tc>
      </w:tr>
      <w:tr w:rsidR="007E2259">
        <w:tblPrEx>
          <w:tblCellMar>
            <w:top w:w="0" w:type="dxa"/>
            <w:bottom w:w="0" w:type="dxa"/>
          </w:tblCellMar>
        </w:tblPrEx>
        <w:tc>
          <w:tcPr>
            <w:tcW w:w="1417" w:type="dxa"/>
          </w:tcPr>
          <w:p w:rsidR="007E2259" w:rsidRDefault="007E2259">
            <w:pPr>
              <w:rPr>
                <w:snapToGrid w:val="0"/>
              </w:rPr>
            </w:pPr>
            <w:bookmarkStart w:id="9" w:name="_Toc55708645"/>
            <w:r>
              <w:rPr>
                <w:snapToGrid w:val="0"/>
              </w:rPr>
              <w:t>2005-09-26</w:t>
            </w:r>
          </w:p>
        </w:tc>
        <w:tc>
          <w:tcPr>
            <w:tcW w:w="993" w:type="dxa"/>
          </w:tcPr>
          <w:p w:rsidR="007E2259" w:rsidRDefault="007E2259">
            <w:pPr>
              <w:rPr>
                <w:snapToGrid w:val="0"/>
              </w:rPr>
            </w:pPr>
            <w:r>
              <w:rPr>
                <w:snapToGrid w:val="0"/>
              </w:rPr>
              <w:t>PD1</w:t>
            </w:r>
          </w:p>
        </w:tc>
        <w:tc>
          <w:tcPr>
            <w:tcW w:w="3827" w:type="dxa"/>
          </w:tcPr>
          <w:p w:rsidR="007E2259" w:rsidRDefault="007E2259">
            <w:pPr>
              <w:rPr>
                <w:snapToGrid w:val="0"/>
              </w:rPr>
            </w:pPr>
            <w:r>
              <w:rPr>
                <w:snapToGrid w:val="0"/>
              </w:rPr>
              <w:t>Changes to support server mode operation</w:t>
            </w:r>
          </w:p>
        </w:tc>
        <w:tc>
          <w:tcPr>
            <w:tcW w:w="1417" w:type="dxa"/>
          </w:tcPr>
          <w:p w:rsidR="007E2259" w:rsidRDefault="007E2259">
            <w:pPr>
              <w:rPr>
                <w:snapToGrid w:val="0"/>
              </w:rPr>
            </w:pPr>
            <w:r>
              <w:rPr>
                <w:snapToGrid w:val="0"/>
              </w:rPr>
              <w:t>EGERGFT</w:t>
            </w:r>
          </w:p>
        </w:tc>
      </w:tr>
      <w:tr w:rsidR="007E2259">
        <w:tblPrEx>
          <w:tblCellMar>
            <w:top w:w="0" w:type="dxa"/>
            <w:bottom w:w="0" w:type="dxa"/>
          </w:tblCellMar>
        </w:tblPrEx>
        <w:tc>
          <w:tcPr>
            <w:tcW w:w="1417" w:type="dxa"/>
          </w:tcPr>
          <w:p w:rsidR="007E2259" w:rsidRDefault="007E2259">
            <w:pPr>
              <w:rPr>
                <w:snapToGrid w:val="0"/>
              </w:rPr>
            </w:pPr>
            <w:r>
              <w:rPr>
                <w:snapToGrid w:val="0"/>
              </w:rPr>
              <w:t>2006-01-24</w:t>
            </w:r>
          </w:p>
        </w:tc>
        <w:tc>
          <w:tcPr>
            <w:tcW w:w="993" w:type="dxa"/>
          </w:tcPr>
          <w:p w:rsidR="007E2259" w:rsidRDefault="007E2259">
            <w:pPr>
              <w:rPr>
                <w:snapToGrid w:val="0"/>
              </w:rPr>
            </w:pPr>
            <w:r>
              <w:rPr>
                <w:snapToGrid w:val="0"/>
              </w:rPr>
              <w:t>PD2</w:t>
            </w:r>
          </w:p>
        </w:tc>
        <w:tc>
          <w:tcPr>
            <w:tcW w:w="3827" w:type="dxa"/>
          </w:tcPr>
          <w:p w:rsidR="007E2259" w:rsidRDefault="007E2259">
            <w:pPr>
              <w:rPr>
                <w:snapToGrid w:val="0"/>
              </w:rPr>
            </w:pPr>
            <w:r>
              <w:rPr>
                <w:snapToGrid w:val="0"/>
              </w:rPr>
              <w:t>Final version after review</w:t>
            </w:r>
          </w:p>
        </w:tc>
        <w:tc>
          <w:tcPr>
            <w:tcW w:w="1417" w:type="dxa"/>
          </w:tcPr>
          <w:p w:rsidR="007E2259" w:rsidRDefault="007E2259">
            <w:pPr>
              <w:rPr>
                <w:snapToGrid w:val="0"/>
              </w:rPr>
            </w:pPr>
            <w:r>
              <w:rPr>
                <w:snapToGrid w:val="0"/>
              </w:rPr>
              <w:t>EGERGFT</w:t>
            </w:r>
          </w:p>
        </w:tc>
      </w:tr>
      <w:tr w:rsidR="007E2259">
        <w:tblPrEx>
          <w:tblCellMar>
            <w:top w:w="0" w:type="dxa"/>
            <w:bottom w:w="0" w:type="dxa"/>
          </w:tblCellMar>
        </w:tblPrEx>
        <w:tc>
          <w:tcPr>
            <w:tcW w:w="1417" w:type="dxa"/>
          </w:tcPr>
          <w:p w:rsidR="007E2259" w:rsidRDefault="007E2259">
            <w:pPr>
              <w:rPr>
                <w:snapToGrid w:val="0"/>
              </w:rPr>
            </w:pPr>
            <w:r>
              <w:rPr>
                <w:snapToGrid w:val="0"/>
              </w:rPr>
              <w:t>2006-02-08</w:t>
            </w:r>
          </w:p>
        </w:tc>
        <w:tc>
          <w:tcPr>
            <w:tcW w:w="993" w:type="dxa"/>
          </w:tcPr>
          <w:p w:rsidR="007E2259" w:rsidRDefault="007E2259">
            <w:pPr>
              <w:rPr>
                <w:snapToGrid w:val="0"/>
              </w:rPr>
            </w:pPr>
            <w:r>
              <w:rPr>
                <w:snapToGrid w:val="0"/>
              </w:rPr>
              <w:t>PD3</w:t>
            </w:r>
          </w:p>
        </w:tc>
        <w:tc>
          <w:tcPr>
            <w:tcW w:w="3827" w:type="dxa"/>
          </w:tcPr>
          <w:p w:rsidR="007E2259" w:rsidRDefault="007E2259">
            <w:pPr>
              <w:rPr>
                <w:snapToGrid w:val="0"/>
              </w:rPr>
            </w:pPr>
            <w:r>
              <w:rPr>
                <w:snapToGrid w:val="0"/>
              </w:rPr>
              <w:t>Change mandatory parameter to optional (MTTSM00009323)</w:t>
            </w:r>
          </w:p>
        </w:tc>
        <w:tc>
          <w:tcPr>
            <w:tcW w:w="1417" w:type="dxa"/>
          </w:tcPr>
          <w:p w:rsidR="007E2259" w:rsidRDefault="007E2259">
            <w:pPr>
              <w:rPr>
                <w:snapToGrid w:val="0"/>
              </w:rPr>
            </w:pPr>
            <w:r>
              <w:rPr>
                <w:snapToGrid w:val="0"/>
              </w:rPr>
              <w:t>EGERGFT</w:t>
            </w:r>
          </w:p>
        </w:tc>
      </w:tr>
      <w:tr w:rsidR="007E2259">
        <w:tblPrEx>
          <w:tblCellMar>
            <w:top w:w="0" w:type="dxa"/>
            <w:bottom w:w="0" w:type="dxa"/>
          </w:tblCellMar>
        </w:tblPrEx>
        <w:tc>
          <w:tcPr>
            <w:tcW w:w="1417" w:type="dxa"/>
          </w:tcPr>
          <w:p w:rsidR="007E2259" w:rsidRDefault="007E2259">
            <w:pPr>
              <w:rPr>
                <w:snapToGrid w:val="0"/>
              </w:rPr>
            </w:pPr>
            <w:r>
              <w:rPr>
                <w:snapToGrid w:val="0"/>
              </w:rPr>
              <w:t>2006-03-14</w:t>
            </w:r>
          </w:p>
        </w:tc>
        <w:tc>
          <w:tcPr>
            <w:tcW w:w="993" w:type="dxa"/>
          </w:tcPr>
          <w:p w:rsidR="007E2259" w:rsidRDefault="007E2259">
            <w:pPr>
              <w:rPr>
                <w:snapToGrid w:val="0"/>
              </w:rPr>
            </w:pPr>
            <w:r>
              <w:rPr>
                <w:snapToGrid w:val="0"/>
              </w:rPr>
              <w:t>PE1</w:t>
            </w:r>
          </w:p>
        </w:tc>
        <w:tc>
          <w:tcPr>
            <w:tcW w:w="3827" w:type="dxa"/>
          </w:tcPr>
          <w:p w:rsidR="007E2259" w:rsidRDefault="007E2259">
            <w:pPr>
              <w:rPr>
                <w:snapToGrid w:val="0"/>
              </w:rPr>
            </w:pPr>
            <w:r>
              <w:rPr>
                <w:snapToGrid w:val="0"/>
              </w:rPr>
              <w:t>Fixed interworking with EMA (MTTSM00009559)</w:t>
            </w:r>
          </w:p>
        </w:tc>
        <w:tc>
          <w:tcPr>
            <w:tcW w:w="1417" w:type="dxa"/>
          </w:tcPr>
          <w:p w:rsidR="007E2259" w:rsidRDefault="007E2259">
            <w:pPr>
              <w:rPr>
                <w:snapToGrid w:val="0"/>
              </w:rPr>
            </w:pPr>
            <w:r>
              <w:rPr>
                <w:snapToGrid w:val="0"/>
              </w:rPr>
              <w:t>EGBOTAT</w:t>
            </w:r>
          </w:p>
        </w:tc>
      </w:tr>
      <w:tr w:rsidR="007E2259">
        <w:tblPrEx>
          <w:tblCellMar>
            <w:top w:w="0" w:type="dxa"/>
            <w:bottom w:w="0" w:type="dxa"/>
          </w:tblCellMar>
        </w:tblPrEx>
        <w:tc>
          <w:tcPr>
            <w:tcW w:w="1417" w:type="dxa"/>
          </w:tcPr>
          <w:p w:rsidR="007E2259" w:rsidRDefault="007E2259">
            <w:pPr>
              <w:rPr>
                <w:snapToGrid w:val="0"/>
              </w:rPr>
            </w:pPr>
            <w:r>
              <w:rPr>
                <w:snapToGrid w:val="0"/>
              </w:rPr>
              <w:t>2006-04-10</w:t>
            </w:r>
          </w:p>
        </w:tc>
        <w:tc>
          <w:tcPr>
            <w:tcW w:w="993" w:type="dxa"/>
          </w:tcPr>
          <w:p w:rsidR="007E2259" w:rsidRDefault="007E2259">
            <w:pPr>
              <w:rPr>
                <w:snapToGrid w:val="0"/>
              </w:rPr>
            </w:pPr>
            <w:r>
              <w:rPr>
                <w:snapToGrid w:val="0"/>
              </w:rPr>
              <w:t>E</w:t>
            </w:r>
          </w:p>
        </w:tc>
        <w:tc>
          <w:tcPr>
            <w:tcW w:w="3827" w:type="dxa"/>
          </w:tcPr>
          <w:p w:rsidR="007E2259" w:rsidRDefault="007E2259">
            <w:pPr>
              <w:rPr>
                <w:snapToGrid w:val="0"/>
              </w:rPr>
            </w:pPr>
            <w:r>
              <w:rPr>
                <w:snapToGrid w:val="0"/>
              </w:rPr>
              <w:t>Final version after review</w:t>
            </w:r>
          </w:p>
        </w:tc>
        <w:tc>
          <w:tcPr>
            <w:tcW w:w="1417" w:type="dxa"/>
          </w:tcPr>
          <w:p w:rsidR="007E2259" w:rsidRDefault="007E2259">
            <w:pPr>
              <w:rPr>
                <w:snapToGrid w:val="0"/>
              </w:rPr>
            </w:pPr>
            <w:r>
              <w:rPr>
                <w:snapToGrid w:val="0"/>
              </w:rPr>
              <w:t>EGBOTAT</w:t>
            </w:r>
          </w:p>
        </w:tc>
      </w:tr>
      <w:tr w:rsidR="00EA0B4C" w:rsidTr="006D52E9">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EA0B4C" w:rsidRDefault="00EA0B4C" w:rsidP="006D52E9">
            <w:pPr>
              <w:rPr>
                <w:snapToGrid w:val="0"/>
              </w:rPr>
            </w:pPr>
            <w:r>
              <w:rPr>
                <w:snapToGrid w:val="0"/>
              </w:rPr>
              <w:t>2007-01-16</w:t>
            </w:r>
          </w:p>
        </w:tc>
        <w:tc>
          <w:tcPr>
            <w:tcW w:w="993" w:type="dxa"/>
            <w:tcBorders>
              <w:top w:val="single" w:sz="4" w:space="0" w:color="auto"/>
              <w:left w:val="single" w:sz="4" w:space="0" w:color="auto"/>
              <w:bottom w:val="single" w:sz="4" w:space="0" w:color="auto"/>
              <w:right w:val="single" w:sz="4" w:space="0" w:color="auto"/>
            </w:tcBorders>
          </w:tcPr>
          <w:p w:rsidR="00EA0B4C" w:rsidRDefault="00EA0B4C" w:rsidP="006D52E9">
            <w:pPr>
              <w:rPr>
                <w:snapToGrid w:val="0"/>
              </w:rPr>
            </w:pPr>
            <w:r>
              <w:rPr>
                <w:snapToGrid w:val="0"/>
              </w:rPr>
              <w:t>PF1</w:t>
            </w:r>
          </w:p>
        </w:tc>
        <w:tc>
          <w:tcPr>
            <w:tcW w:w="3827" w:type="dxa"/>
            <w:tcBorders>
              <w:top w:val="single" w:sz="4" w:space="0" w:color="auto"/>
              <w:left w:val="single" w:sz="4" w:space="0" w:color="auto"/>
              <w:bottom w:val="single" w:sz="4" w:space="0" w:color="auto"/>
              <w:right w:val="single" w:sz="4" w:space="0" w:color="auto"/>
            </w:tcBorders>
          </w:tcPr>
          <w:p w:rsidR="00EA0B4C" w:rsidRDefault="00EA0B4C" w:rsidP="006D52E9">
            <w:pPr>
              <w:rPr>
                <w:snapToGrid w:val="0"/>
              </w:rPr>
            </w:pPr>
            <w:r>
              <w:rPr>
                <w:snapToGrid w:val="0"/>
              </w:rPr>
              <w:t xml:space="preserve">Change server login prompts to </w:t>
            </w:r>
            <w:smartTag w:uri="urn:schemas-microsoft-com:office:smarttags" w:element="place">
              <w:smartTag w:uri="urn:schemas-microsoft-com:office:smarttags" w:element="PlaceName">
                <w:r>
                  <w:rPr>
                    <w:snapToGrid w:val="0"/>
                  </w:rPr>
                  <w:t>Test</w:t>
                </w:r>
              </w:smartTag>
              <w:r>
                <w:rPr>
                  <w:snapToGrid w:val="0"/>
                </w:rPr>
                <w:t xml:space="preserve"> </w:t>
              </w:r>
              <w:smartTag w:uri="urn:schemas-microsoft-com:office:smarttags" w:element="PlaceType">
                <w:r>
                  <w:rPr>
                    <w:snapToGrid w:val="0"/>
                  </w:rPr>
                  <w:t>Port</w:t>
                </w:r>
              </w:smartTag>
            </w:smartTag>
            <w:r>
              <w:rPr>
                <w:snapToGrid w:val="0"/>
              </w:rPr>
              <w:t xml:space="preserve"> parameters (</w:t>
            </w:r>
            <w:r>
              <w:rPr>
                <w:snapToGrid w:val="0"/>
                <w:lang w:val="en-US"/>
              </w:rPr>
              <w:t>MTTSM00009850</w:t>
            </w:r>
            <w:r>
              <w:rPr>
                <w:snapToGrid w:val="0"/>
              </w:rPr>
              <w:t>)</w:t>
            </w:r>
          </w:p>
        </w:tc>
        <w:tc>
          <w:tcPr>
            <w:tcW w:w="1417" w:type="dxa"/>
            <w:tcBorders>
              <w:top w:val="single" w:sz="4" w:space="0" w:color="auto"/>
              <w:left w:val="single" w:sz="4" w:space="0" w:color="auto"/>
              <w:bottom w:val="single" w:sz="4" w:space="0" w:color="auto"/>
              <w:right w:val="single" w:sz="4" w:space="0" w:color="auto"/>
            </w:tcBorders>
          </w:tcPr>
          <w:p w:rsidR="00EA0B4C" w:rsidRDefault="00EA0B4C" w:rsidP="006D52E9">
            <w:pPr>
              <w:rPr>
                <w:snapToGrid w:val="0"/>
              </w:rPr>
            </w:pPr>
            <w:r>
              <w:rPr>
                <w:snapToGrid w:val="0"/>
              </w:rPr>
              <w:t>EGERGFT</w:t>
            </w:r>
          </w:p>
        </w:tc>
      </w:tr>
      <w:tr w:rsidR="00EA0B4C">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EA0B4C" w:rsidRDefault="005B14A6">
            <w:pPr>
              <w:rPr>
                <w:snapToGrid w:val="0"/>
              </w:rPr>
            </w:pPr>
            <w:r>
              <w:rPr>
                <w:snapToGrid w:val="0"/>
              </w:rPr>
              <w:t>2009-1</w:t>
            </w:r>
            <w:r w:rsidR="0005496E">
              <w:rPr>
                <w:snapToGrid w:val="0"/>
              </w:rPr>
              <w:t>2</w:t>
            </w:r>
            <w:r>
              <w:rPr>
                <w:snapToGrid w:val="0"/>
              </w:rPr>
              <w:t>-</w:t>
            </w:r>
            <w:r w:rsidR="0005496E">
              <w:rPr>
                <w:snapToGrid w:val="0"/>
              </w:rPr>
              <w:t>08</w:t>
            </w:r>
          </w:p>
        </w:tc>
        <w:tc>
          <w:tcPr>
            <w:tcW w:w="993" w:type="dxa"/>
            <w:tcBorders>
              <w:top w:val="single" w:sz="4" w:space="0" w:color="auto"/>
              <w:left w:val="single" w:sz="4" w:space="0" w:color="auto"/>
              <w:bottom w:val="single" w:sz="4" w:space="0" w:color="auto"/>
              <w:right w:val="single" w:sz="4" w:space="0" w:color="auto"/>
            </w:tcBorders>
          </w:tcPr>
          <w:p w:rsidR="00EA0B4C" w:rsidRDefault="00EA0B4C">
            <w:pPr>
              <w:rPr>
                <w:snapToGrid w:val="0"/>
              </w:rPr>
            </w:pPr>
            <w:r>
              <w:rPr>
                <w:snapToGrid w:val="0"/>
              </w:rPr>
              <w:t>PG1</w:t>
            </w:r>
          </w:p>
        </w:tc>
        <w:tc>
          <w:tcPr>
            <w:tcW w:w="3827" w:type="dxa"/>
            <w:tcBorders>
              <w:top w:val="single" w:sz="4" w:space="0" w:color="auto"/>
              <w:left w:val="single" w:sz="4" w:space="0" w:color="auto"/>
              <w:bottom w:val="single" w:sz="4" w:space="0" w:color="auto"/>
              <w:right w:val="single" w:sz="4" w:space="0" w:color="auto"/>
            </w:tcBorders>
          </w:tcPr>
          <w:p w:rsidR="00EA0B4C" w:rsidRDefault="00EA0B4C">
            <w:pPr>
              <w:rPr>
                <w:snapToGrid w:val="0"/>
              </w:rPr>
            </w:pPr>
            <w:r>
              <w:rPr>
                <w:snapToGrid w:val="0"/>
              </w:rPr>
              <w:t>Extending mapping result handling</w:t>
            </w:r>
            <w:r w:rsidR="00A546DF">
              <w:rPr>
                <w:snapToGrid w:val="0"/>
              </w:rPr>
              <w:t xml:space="preserve">, </w:t>
            </w:r>
            <w:r w:rsidR="000928F1">
              <w:rPr>
                <w:snapToGrid w:val="0"/>
              </w:rPr>
              <w:t xml:space="preserve">detection of client disconnection, </w:t>
            </w:r>
            <w:r w:rsidR="00C719E1">
              <w:rPr>
                <w:snapToGrid w:val="0"/>
              </w:rPr>
              <w:t xml:space="preserve">failsafe sending, </w:t>
            </w:r>
            <w:r w:rsidR="00A546DF">
              <w:rPr>
                <w:snapToGrid w:val="0"/>
              </w:rPr>
              <w:t>filtering client linefeeds and attaching server prompts</w:t>
            </w:r>
          </w:p>
        </w:tc>
        <w:tc>
          <w:tcPr>
            <w:tcW w:w="1417" w:type="dxa"/>
            <w:tcBorders>
              <w:top w:val="single" w:sz="4" w:space="0" w:color="auto"/>
              <w:left w:val="single" w:sz="4" w:space="0" w:color="auto"/>
              <w:bottom w:val="single" w:sz="4" w:space="0" w:color="auto"/>
              <w:right w:val="single" w:sz="4" w:space="0" w:color="auto"/>
            </w:tcBorders>
          </w:tcPr>
          <w:p w:rsidR="00EA0B4C" w:rsidRDefault="00EA0B4C">
            <w:pPr>
              <w:rPr>
                <w:snapToGrid w:val="0"/>
              </w:rPr>
            </w:pPr>
            <w:r>
              <w:rPr>
                <w:snapToGrid w:val="0"/>
              </w:rPr>
              <w:t>ETIBBEN</w:t>
            </w:r>
          </w:p>
        </w:tc>
      </w:tr>
      <w:tr w:rsidR="008C112E">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8C112E" w:rsidRDefault="008C112E">
            <w:pPr>
              <w:rPr>
                <w:snapToGrid w:val="0"/>
              </w:rPr>
            </w:pPr>
            <w:r>
              <w:rPr>
                <w:snapToGrid w:val="0"/>
              </w:rPr>
              <w:t>2011-04-18</w:t>
            </w:r>
          </w:p>
        </w:tc>
        <w:tc>
          <w:tcPr>
            <w:tcW w:w="993" w:type="dxa"/>
            <w:tcBorders>
              <w:top w:val="single" w:sz="4" w:space="0" w:color="auto"/>
              <w:left w:val="single" w:sz="4" w:space="0" w:color="auto"/>
              <w:bottom w:val="single" w:sz="4" w:space="0" w:color="auto"/>
              <w:right w:val="single" w:sz="4" w:space="0" w:color="auto"/>
            </w:tcBorders>
          </w:tcPr>
          <w:p w:rsidR="008C112E" w:rsidRDefault="008C112E">
            <w:pPr>
              <w:rPr>
                <w:snapToGrid w:val="0"/>
              </w:rPr>
            </w:pPr>
            <w:r>
              <w:rPr>
                <w:snapToGrid w:val="0"/>
              </w:rPr>
              <w:t>PH1</w:t>
            </w:r>
          </w:p>
        </w:tc>
        <w:tc>
          <w:tcPr>
            <w:tcW w:w="3827" w:type="dxa"/>
            <w:tcBorders>
              <w:top w:val="single" w:sz="4" w:space="0" w:color="auto"/>
              <w:left w:val="single" w:sz="4" w:space="0" w:color="auto"/>
              <w:bottom w:val="single" w:sz="4" w:space="0" w:color="auto"/>
              <w:right w:val="single" w:sz="4" w:space="0" w:color="auto"/>
            </w:tcBorders>
          </w:tcPr>
          <w:p w:rsidR="008C112E" w:rsidRDefault="008C112E">
            <w:pPr>
              <w:rPr>
                <w:snapToGrid w:val="0"/>
              </w:rPr>
            </w:pPr>
            <w:r>
              <w:rPr>
                <w:snapToGrid w:val="0"/>
              </w:rPr>
              <w:t>Document updates</w:t>
            </w:r>
          </w:p>
        </w:tc>
        <w:tc>
          <w:tcPr>
            <w:tcW w:w="1417" w:type="dxa"/>
            <w:tcBorders>
              <w:top w:val="single" w:sz="4" w:space="0" w:color="auto"/>
              <w:left w:val="single" w:sz="4" w:space="0" w:color="auto"/>
              <w:bottom w:val="single" w:sz="4" w:space="0" w:color="auto"/>
              <w:right w:val="single" w:sz="4" w:space="0" w:color="auto"/>
            </w:tcBorders>
          </w:tcPr>
          <w:p w:rsidR="008C112E" w:rsidRDefault="008C112E">
            <w:pPr>
              <w:rPr>
                <w:snapToGrid w:val="0"/>
              </w:rPr>
            </w:pPr>
            <w:r>
              <w:rPr>
                <w:snapToGrid w:val="0"/>
              </w:rPr>
              <w:t>EDVIJUH</w:t>
            </w:r>
          </w:p>
        </w:tc>
      </w:tr>
      <w:tr w:rsidR="00877FE0">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877FE0" w:rsidRDefault="00877FE0">
            <w:pPr>
              <w:rPr>
                <w:snapToGrid w:val="0"/>
              </w:rPr>
            </w:pPr>
            <w:r>
              <w:rPr>
                <w:snapToGrid w:val="0"/>
              </w:rPr>
              <w:t>2012-03-01</w:t>
            </w:r>
          </w:p>
        </w:tc>
        <w:tc>
          <w:tcPr>
            <w:tcW w:w="993" w:type="dxa"/>
            <w:tcBorders>
              <w:top w:val="single" w:sz="4" w:space="0" w:color="auto"/>
              <w:left w:val="single" w:sz="4" w:space="0" w:color="auto"/>
              <w:bottom w:val="single" w:sz="4" w:space="0" w:color="auto"/>
              <w:right w:val="single" w:sz="4" w:space="0" w:color="auto"/>
            </w:tcBorders>
          </w:tcPr>
          <w:p w:rsidR="00877FE0" w:rsidRDefault="00877FE0">
            <w:pPr>
              <w:rPr>
                <w:snapToGrid w:val="0"/>
              </w:rPr>
            </w:pPr>
            <w:r>
              <w:rPr>
                <w:snapToGrid w:val="0"/>
              </w:rPr>
              <w:t>PJ1</w:t>
            </w:r>
          </w:p>
        </w:tc>
        <w:tc>
          <w:tcPr>
            <w:tcW w:w="3827" w:type="dxa"/>
            <w:tcBorders>
              <w:top w:val="single" w:sz="4" w:space="0" w:color="auto"/>
              <w:left w:val="single" w:sz="4" w:space="0" w:color="auto"/>
              <w:bottom w:val="single" w:sz="4" w:space="0" w:color="auto"/>
              <w:right w:val="single" w:sz="4" w:space="0" w:color="auto"/>
            </w:tcBorders>
          </w:tcPr>
          <w:p w:rsidR="00877FE0" w:rsidRPr="00877FE0" w:rsidRDefault="00877FE0">
            <w:pPr>
              <w:rPr>
                <w:snapToGrid w:val="0"/>
              </w:rPr>
            </w:pPr>
            <w:r>
              <w:rPr>
                <w:snapToGrid w:val="0"/>
              </w:rPr>
              <w:t xml:space="preserve">CR </w:t>
            </w:r>
            <w:r w:rsidRPr="00877FE0">
              <w:rPr>
                <w:snapToGrid w:val="0"/>
              </w:rPr>
              <w:t>CR_TR00019177</w:t>
            </w:r>
          </w:p>
        </w:tc>
        <w:tc>
          <w:tcPr>
            <w:tcW w:w="1417" w:type="dxa"/>
            <w:tcBorders>
              <w:top w:val="single" w:sz="4" w:space="0" w:color="auto"/>
              <w:left w:val="single" w:sz="4" w:space="0" w:color="auto"/>
              <w:bottom w:val="single" w:sz="4" w:space="0" w:color="auto"/>
              <w:right w:val="single" w:sz="4" w:space="0" w:color="auto"/>
            </w:tcBorders>
          </w:tcPr>
          <w:p w:rsidR="00877FE0" w:rsidRDefault="00877FE0">
            <w:pPr>
              <w:rPr>
                <w:snapToGrid w:val="0"/>
              </w:rPr>
            </w:pPr>
            <w:r>
              <w:rPr>
                <w:snapToGrid w:val="0"/>
              </w:rPr>
              <w:t>ETHGASZ</w:t>
            </w:r>
          </w:p>
        </w:tc>
      </w:tr>
    </w:tbl>
    <w:p w:rsidR="007E2259" w:rsidRDefault="007E2259">
      <w:pPr>
        <w:pStyle w:val="Heading2"/>
      </w:pPr>
      <w:bookmarkStart w:id="10" w:name="_Toc324833436"/>
      <w:r>
        <w:t>How to Read this Document</w:t>
      </w:r>
      <w:bookmarkEnd w:id="9"/>
      <w:bookmarkEnd w:id="10"/>
    </w:p>
    <w:p w:rsidR="007E2259" w:rsidRDefault="007E2259">
      <w:pPr>
        <w:pStyle w:val="BodyText"/>
      </w:pPr>
      <w:r>
        <w:t>This is the Function Specification for the Telnet test port. The Telnet test port is developed for the TTCN-3 Toolset with TITAN. This document should be read together with Product Revision Information</w:t>
      </w:r>
      <w:r w:rsidR="0064788F">
        <w:t xml:space="preserve"> [</w:t>
      </w:r>
      <w:r w:rsidR="0064788F">
        <w:fldChar w:fldCharType="begin"/>
      </w:r>
      <w:r w:rsidR="0064788F">
        <w:instrText xml:space="preserve"> PAGEREF _Ref245196399 \h </w:instrText>
      </w:r>
      <w:r w:rsidR="0064788F">
        <w:fldChar w:fldCharType="separate"/>
      </w:r>
      <w:r w:rsidR="001C2CAC">
        <w:rPr>
          <w:noProof/>
        </w:rPr>
        <w:t>2</w:t>
      </w:r>
      <w:r w:rsidR="0064788F">
        <w:fldChar w:fldCharType="end"/>
      </w:r>
      <w:r w:rsidR="0064788F">
        <w:t>]</w:t>
      </w:r>
      <w:r w:rsidR="00B54B9E" w:rsidRPr="00B54B9E">
        <w:t>.</w:t>
      </w:r>
    </w:p>
    <w:p w:rsidR="007E2259" w:rsidRDefault="007E2259">
      <w:pPr>
        <w:pStyle w:val="Heading2"/>
        <w:rPr>
          <w:snapToGrid w:val="0"/>
        </w:rPr>
      </w:pPr>
      <w:bookmarkStart w:id="11" w:name="_Toc324833437"/>
      <w:r>
        <w:rPr>
          <w:snapToGrid w:val="0"/>
        </w:rPr>
        <w:t>Scope</w:t>
      </w:r>
      <w:bookmarkEnd w:id="4"/>
      <w:bookmarkEnd w:id="11"/>
    </w:p>
    <w:p w:rsidR="007E2259" w:rsidRDefault="007E2259">
      <w:pPr>
        <w:pStyle w:val="BodyText"/>
      </w:pPr>
      <w:r>
        <w:t>The purpose of this document is to specify the functionality of the Telnet test port.</w:t>
      </w:r>
    </w:p>
    <w:p w:rsidR="007E2259" w:rsidRDefault="007E2259">
      <w:pPr>
        <w:pStyle w:val="Heading2"/>
      </w:pPr>
      <w:bookmarkStart w:id="12" w:name="_Toc53476119"/>
      <w:bookmarkStart w:id="13" w:name="_Toc324833438"/>
      <w:r>
        <w:t>References</w:t>
      </w:r>
      <w:bookmarkEnd w:id="12"/>
      <w:bookmarkEnd w:id="13"/>
    </w:p>
    <w:p w:rsidR="00EA0B4C" w:rsidRDefault="00F909FC" w:rsidP="00EA0B4C">
      <w:pPr>
        <w:pStyle w:val="List"/>
      </w:pPr>
      <w:bookmarkStart w:id="14" w:name="_Ref55708574"/>
      <w:bookmarkStart w:id="15" w:name="_Ref45513518"/>
      <w:r>
        <w:t>ETSI ES 201 873-1 v.3.2</w:t>
      </w:r>
      <w:r w:rsidR="00EA0B4C">
        <w:t>.1 (200</w:t>
      </w:r>
      <w:r>
        <w:t>7-02</w:t>
      </w:r>
      <w:r w:rsidR="00EA0B4C">
        <w:t>)</w:t>
      </w:r>
      <w:r w:rsidR="00EA0B4C">
        <w:br/>
        <w:t>The Testing and Test Control Notation version 3. Part 1: Core Language</w:t>
      </w:r>
    </w:p>
    <w:p w:rsidR="00EA0B4C" w:rsidRDefault="009E382D" w:rsidP="00EA0B4C">
      <w:pPr>
        <w:pStyle w:val="List"/>
      </w:pPr>
      <w:bookmarkStart w:id="16" w:name="_Ref245196399"/>
      <w:r>
        <w:t>109 21-CNL 113 320-7</w:t>
      </w:r>
      <w:r w:rsidR="00EA0B4C">
        <w:br/>
      </w:r>
      <w:smartTag w:uri="urn:schemas-microsoft-com:office:smarttags" w:element="place">
        <w:smartTag w:uri="urn:schemas-microsoft-com:office:smarttags" w:element="PlaceName">
          <w:r w:rsidR="00EA0B4C">
            <w:t>Telnet</w:t>
          </w:r>
        </w:smartTag>
        <w:r w:rsidR="00EA0B4C">
          <w:t xml:space="preserve"> </w:t>
        </w:r>
        <w:smartTag w:uri="urn:schemas-microsoft-com:office:smarttags" w:element="PlaceName">
          <w:r w:rsidR="00EA0B4C">
            <w:t>Test</w:t>
          </w:r>
        </w:smartTag>
        <w:r w:rsidR="00EA0B4C">
          <w:t xml:space="preserve"> </w:t>
        </w:r>
        <w:smartTag w:uri="urn:schemas-microsoft-com:office:smarttags" w:element="PlaceType">
          <w:r w:rsidR="00EA0B4C">
            <w:t>Port</w:t>
          </w:r>
        </w:smartTag>
      </w:smartTag>
      <w:r w:rsidR="00EA0B4C">
        <w:t xml:space="preserve"> for TTCN-3 Toolset with TITAN, Product Revision Information</w:t>
      </w:r>
      <w:bookmarkEnd w:id="16"/>
    </w:p>
    <w:p w:rsidR="009E382D" w:rsidRDefault="00E7491C" w:rsidP="009E382D">
      <w:pPr>
        <w:pStyle w:val="List"/>
      </w:pPr>
      <w:bookmarkStart w:id="17" w:name="_Ref245198033"/>
      <w:r w:rsidRPr="00E7491C">
        <w:lastRenderedPageBreak/>
        <w:t>198 17-CNL 113 320</w:t>
      </w:r>
      <w:r w:rsidR="009E382D">
        <w:br/>
      </w:r>
      <w:r w:rsidR="009E382D" w:rsidRPr="009E382D">
        <w:t>Telnet Test Port for TTCN-3 Toolset with TITAN, User Guide</w:t>
      </w:r>
      <w:bookmarkEnd w:id="17"/>
    </w:p>
    <w:p w:rsidR="00EA0B4C" w:rsidRDefault="007E2259" w:rsidP="00EA0B4C">
      <w:pPr>
        <w:pStyle w:val="List"/>
      </w:pPr>
      <w:bookmarkStart w:id="18" w:name="_Ref55708590"/>
      <w:bookmarkStart w:id="19" w:name="_Ref55710960"/>
      <w:bookmarkStart w:id="20" w:name="_Ref245196022"/>
      <w:bookmarkEnd w:id="14"/>
      <w:bookmarkEnd w:id="15"/>
      <w:r>
        <w:t>RFC 854</w:t>
      </w:r>
      <w:r>
        <w:br/>
        <w:t>Telnet protocol specification</w:t>
      </w:r>
      <w:bookmarkEnd w:id="20"/>
    </w:p>
    <w:p w:rsidR="00EA0B4C" w:rsidRDefault="007E2259" w:rsidP="00EA0B4C">
      <w:pPr>
        <w:pStyle w:val="List"/>
      </w:pPr>
      <w:bookmarkStart w:id="21" w:name="_Ref245196460"/>
      <w:r>
        <w:t>RFC 857</w:t>
      </w:r>
      <w:r>
        <w:br/>
        <w:t>Telnet echo option</w:t>
      </w:r>
      <w:bookmarkEnd w:id="21"/>
    </w:p>
    <w:p w:rsidR="00EA0B4C" w:rsidRDefault="007E2259" w:rsidP="00EA0B4C">
      <w:pPr>
        <w:pStyle w:val="List"/>
      </w:pPr>
      <w:bookmarkStart w:id="22" w:name="_Ref245196465"/>
      <w:r>
        <w:t>RFC 1073</w:t>
      </w:r>
      <w:r>
        <w:br/>
        <w:t>Telnet Window Size Option</w:t>
      </w:r>
      <w:bookmarkEnd w:id="22"/>
    </w:p>
    <w:p w:rsidR="00EE486A" w:rsidRDefault="007E2259" w:rsidP="00EA0B4C">
      <w:pPr>
        <w:pStyle w:val="List"/>
      </w:pPr>
      <w:bookmarkStart w:id="23" w:name="_Ref245196468"/>
      <w:r>
        <w:t>RFC 1091</w:t>
      </w:r>
      <w:r>
        <w:br/>
        <w:t>Telnet Terminal-Type Option</w:t>
      </w:r>
      <w:bookmarkEnd w:id="23"/>
    </w:p>
    <w:p w:rsidR="007E2259" w:rsidRDefault="007E2259">
      <w:pPr>
        <w:pStyle w:val="Heading2"/>
      </w:pPr>
      <w:bookmarkStart w:id="24" w:name="_Toc324833439"/>
      <w:bookmarkEnd w:id="18"/>
      <w:bookmarkEnd w:id="19"/>
      <w:r>
        <w:t>Abbreviations</w:t>
      </w:r>
      <w:bookmarkEnd w:id="24"/>
    </w:p>
    <w:p w:rsidR="007E2259" w:rsidRDefault="007E2259">
      <w:pPr>
        <w:pStyle w:val="BodyText"/>
        <w:tabs>
          <w:tab w:val="clear" w:pos="2552"/>
          <w:tab w:val="clear" w:pos="3856"/>
          <w:tab w:val="left" w:pos="3870"/>
        </w:tabs>
        <w:ind w:left="3870" w:hanging="1318"/>
        <w:rPr>
          <w:rFonts w:cs="Arial"/>
        </w:rPr>
      </w:pPr>
      <w:r>
        <w:rPr>
          <w:rFonts w:cs="Arial"/>
        </w:rPr>
        <w:t>ASP</w:t>
      </w:r>
      <w:r>
        <w:rPr>
          <w:rFonts w:cs="Arial"/>
        </w:rPr>
        <w:tab/>
        <w:t>Abstract Service Primitive</w:t>
      </w:r>
    </w:p>
    <w:p w:rsidR="007E2259" w:rsidRDefault="007E2259">
      <w:pPr>
        <w:pStyle w:val="BodyText"/>
        <w:tabs>
          <w:tab w:val="clear" w:pos="2552"/>
          <w:tab w:val="clear" w:pos="3856"/>
          <w:tab w:val="left" w:pos="3870"/>
        </w:tabs>
        <w:ind w:left="3870" w:hanging="1318"/>
        <w:rPr>
          <w:rFonts w:cs="Arial"/>
        </w:rPr>
      </w:pPr>
      <w:r>
        <w:rPr>
          <w:rFonts w:cs="Arial"/>
        </w:rPr>
        <w:t xml:space="preserve">TTCN-3 </w:t>
      </w:r>
      <w:r>
        <w:rPr>
          <w:rFonts w:cs="Arial"/>
        </w:rPr>
        <w:tab/>
        <w:t>Testing and Test Control Notation version 3</w:t>
      </w:r>
    </w:p>
    <w:p w:rsidR="007E2259" w:rsidRDefault="007E2259">
      <w:pPr>
        <w:pStyle w:val="BodyText"/>
        <w:tabs>
          <w:tab w:val="clear" w:pos="2552"/>
          <w:tab w:val="clear" w:pos="3856"/>
          <w:tab w:val="left" w:pos="3870"/>
        </w:tabs>
        <w:ind w:left="3870" w:hanging="1318"/>
        <w:rPr>
          <w:rFonts w:cs="Arial"/>
        </w:rPr>
      </w:pPr>
      <w:r>
        <w:rPr>
          <w:rFonts w:cs="Arial"/>
        </w:rPr>
        <w:t>IUT</w:t>
      </w:r>
      <w:r>
        <w:rPr>
          <w:rFonts w:cs="Arial"/>
        </w:rPr>
        <w:tab/>
        <w:t>Implementation Under Test</w:t>
      </w:r>
    </w:p>
    <w:p w:rsidR="007E2259" w:rsidRDefault="007E2259">
      <w:pPr>
        <w:pStyle w:val="BodyText"/>
        <w:tabs>
          <w:tab w:val="clear" w:pos="2552"/>
          <w:tab w:val="clear" w:pos="3856"/>
          <w:tab w:val="left" w:pos="3870"/>
        </w:tabs>
        <w:ind w:left="3870" w:hanging="1318"/>
        <w:rPr>
          <w:rFonts w:cs="Arial"/>
        </w:rPr>
      </w:pPr>
      <w:r>
        <w:rPr>
          <w:rFonts w:cs="Arial"/>
        </w:rPr>
        <w:t>SUT</w:t>
      </w:r>
      <w:r>
        <w:rPr>
          <w:rFonts w:cs="Arial"/>
        </w:rPr>
        <w:tab/>
        <w:t>System Under Test</w:t>
      </w:r>
    </w:p>
    <w:p w:rsidR="007E2259" w:rsidRDefault="007E2259">
      <w:pPr>
        <w:pStyle w:val="BodyText"/>
        <w:tabs>
          <w:tab w:val="clear" w:pos="2552"/>
          <w:tab w:val="clear" w:pos="3856"/>
          <w:tab w:val="left" w:pos="3870"/>
        </w:tabs>
        <w:ind w:left="3870" w:hanging="1318"/>
        <w:rPr>
          <w:rFonts w:cs="Arial"/>
        </w:rPr>
      </w:pPr>
      <w:r>
        <w:rPr>
          <w:rFonts w:cs="Arial"/>
        </w:rPr>
        <w:t>TCP</w:t>
      </w:r>
      <w:r>
        <w:rPr>
          <w:rFonts w:cs="Arial"/>
        </w:rPr>
        <w:tab/>
        <w:t>Transmission Control Protocol</w:t>
      </w:r>
    </w:p>
    <w:p w:rsidR="007E2259" w:rsidRDefault="007E2259">
      <w:pPr>
        <w:pStyle w:val="Heading2"/>
      </w:pPr>
      <w:bookmarkStart w:id="25" w:name="_Toc53476120"/>
      <w:bookmarkStart w:id="26" w:name="_Toc324833440"/>
      <w:r>
        <w:t>Terminology</w:t>
      </w:r>
      <w:bookmarkEnd w:id="25"/>
      <w:bookmarkEnd w:id="26"/>
    </w:p>
    <w:p w:rsidR="007E2259" w:rsidRDefault="007E2259">
      <w:pPr>
        <w:pStyle w:val="BodyText"/>
      </w:pPr>
      <w:r>
        <w:t>No specific terminology is used.</w:t>
      </w:r>
    </w:p>
    <w:p w:rsidR="007E2259" w:rsidRDefault="007E2259">
      <w:pPr>
        <w:pStyle w:val="Heading1"/>
      </w:pPr>
      <w:bookmarkStart w:id="27" w:name="_Toc53476111"/>
      <w:bookmarkStart w:id="28" w:name="_Toc324833441"/>
      <w:r>
        <w:t>General</w:t>
      </w:r>
      <w:bookmarkEnd w:id="27"/>
      <w:bookmarkEnd w:id="28"/>
    </w:p>
    <w:p w:rsidR="007E2259" w:rsidRDefault="007E2259">
      <w:pPr>
        <w:pStyle w:val="BodyText"/>
      </w:pPr>
      <w:r>
        <w:t>The purpose of the Telnet Test Port is to adapt TITAN abstract test components to the real test system interface. The Telnet Test Port makes it possible to use remote telnet login from TTCN-3 via the TCP layer of the operating system. The test port supports client and server mode operation either. In server mode operation the Telnet Test Port can handle one connection simultaneously.</w:t>
      </w:r>
    </w:p>
    <w:p w:rsidR="007E2259" w:rsidRDefault="007E2259">
      <w:pPr>
        <w:pStyle w:val="BodyText"/>
      </w:pPr>
      <w:r>
        <w:t xml:space="preserve">The </w:t>
      </w:r>
      <w:smartTag w:uri="urn:schemas-microsoft-com:office:smarttags" w:element="place">
        <w:smartTag w:uri="urn:schemas-microsoft-com:office:smarttags" w:element="PlaceName">
          <w:r>
            <w:t>Telnet</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supports the capabilities of Network Virtual Terminal as described in</w:t>
      </w:r>
      <w:r w:rsidR="005D51E1">
        <w:t xml:space="preserve"> </w:t>
      </w:r>
      <w:r w:rsidR="005D51E1">
        <w:fldChar w:fldCharType="begin"/>
      </w:r>
      <w:r w:rsidR="005D51E1">
        <w:instrText xml:space="preserve"> REF _Ref245196022 \r \h </w:instrText>
      </w:r>
      <w:r w:rsidR="005D51E1">
        <w:fldChar w:fldCharType="separate"/>
      </w:r>
      <w:r w:rsidR="001C2CAC">
        <w:t>[4]</w:t>
      </w:r>
      <w:r w:rsidR="005D51E1">
        <w:fldChar w:fldCharType="end"/>
      </w:r>
      <w:r>
        <w:t>.</w:t>
      </w:r>
    </w:p>
    <w:p w:rsidR="007E2259" w:rsidRDefault="007E2259">
      <w:pPr>
        <w:pStyle w:val="BodyText"/>
      </w:pPr>
      <w:r>
        <w:t>Client mode operation:</w:t>
      </w:r>
      <w:r>
        <w:br/>
        <w:t>The supported commands are IAC, WILL, WONT, DO, DONT, SB and SE. Telnet options described in</w:t>
      </w:r>
      <w:r w:rsidR="005D51E1">
        <w:t xml:space="preserve"> </w:t>
      </w:r>
      <w:r w:rsidR="005D51E1">
        <w:fldChar w:fldCharType="begin"/>
      </w:r>
      <w:r w:rsidR="005D51E1">
        <w:instrText xml:space="preserve"> REF _Ref245196460 \r \h </w:instrText>
      </w:r>
      <w:r w:rsidR="005D51E1">
        <w:fldChar w:fldCharType="separate"/>
      </w:r>
      <w:r w:rsidR="001C2CAC">
        <w:t>[5]</w:t>
      </w:r>
      <w:r w:rsidR="005D51E1">
        <w:fldChar w:fldCharType="end"/>
      </w:r>
      <w:r w:rsidR="005D51E1">
        <w:t xml:space="preserve">, </w:t>
      </w:r>
      <w:r w:rsidR="005D51E1">
        <w:fldChar w:fldCharType="begin"/>
      </w:r>
      <w:r w:rsidR="005D51E1">
        <w:instrText xml:space="preserve"> REF _Ref245196465 \r \h </w:instrText>
      </w:r>
      <w:r w:rsidR="005D51E1">
        <w:fldChar w:fldCharType="separate"/>
      </w:r>
      <w:r w:rsidR="001C2CAC">
        <w:t>[6]</w:t>
      </w:r>
      <w:r w:rsidR="005D51E1">
        <w:fldChar w:fldCharType="end"/>
      </w:r>
      <w:r w:rsidR="005D51E1">
        <w:t xml:space="preserve"> and </w:t>
      </w:r>
      <w:r w:rsidR="005D51E1">
        <w:fldChar w:fldCharType="begin"/>
      </w:r>
      <w:r w:rsidR="005D51E1">
        <w:instrText xml:space="preserve"> REF _Ref245196468 \r \h </w:instrText>
      </w:r>
      <w:r w:rsidR="005D51E1">
        <w:fldChar w:fldCharType="separate"/>
      </w:r>
      <w:r w:rsidR="001C2CAC">
        <w:t>[7]</w:t>
      </w:r>
      <w:r w:rsidR="005D51E1">
        <w:fldChar w:fldCharType="end"/>
      </w:r>
      <w:r>
        <w:t xml:space="preserve"> are supported. Unsupported options with WILL tag will be echoed to the host with DONT and options with DO tag will be echoed with WONT tag.</w:t>
      </w:r>
    </w:p>
    <w:p w:rsidR="007E2259" w:rsidRDefault="007E2259">
      <w:pPr>
        <w:pStyle w:val="BodyText"/>
      </w:pPr>
      <w:r>
        <w:lastRenderedPageBreak/>
        <w:t>Server mode operation:</w:t>
      </w:r>
      <w:r>
        <w:br/>
        <w:t>The supported commands are IAC, WILL, WONT, DO and DONT. Telnet options are not supported. Options with WILL tag will be echoed to the host with DONT and options with DO tag will be echoed with WONT tag.</w:t>
      </w:r>
    </w:p>
    <w:p w:rsidR="007E2259" w:rsidRDefault="007E2259">
      <w:pPr>
        <w:pStyle w:val="Heading2"/>
      </w:pPr>
      <w:bookmarkStart w:id="29" w:name="_Toc324833442"/>
      <w:r>
        <w:t>Interface description</w:t>
      </w:r>
      <w:bookmarkEnd w:id="29"/>
    </w:p>
    <w:p w:rsidR="007E2259" w:rsidRDefault="007E2259">
      <w:pPr>
        <w:pStyle w:val="Heading3"/>
      </w:pPr>
      <w:bookmarkStart w:id="30" w:name="_Toc324833443"/>
      <w:r>
        <w:t>Client mode</w:t>
      </w:r>
      <w:bookmarkEnd w:id="30"/>
    </w:p>
    <w:p w:rsidR="007E2259" w:rsidRDefault="007E2259">
      <w:pPr>
        <w:pStyle w:val="BodyText"/>
        <w:spacing w:after="120"/>
        <w:ind w:left="2549"/>
      </w:pPr>
      <w:r>
        <w:t xml:space="preserve">In client mode operation the Telnet Test Port uses charstring messages as an interface towards the TITAN test executor environment, and ASPs to control the test port behaviour dynamically. Supported ASPs are listed in </w:t>
      </w:r>
      <w:r>
        <w:fldChar w:fldCharType="begin"/>
      </w:r>
      <w:r>
        <w:instrText xml:space="preserve"> REF ref_table1 \h </w:instrText>
      </w:r>
      <w:r>
        <w:fldChar w:fldCharType="separate"/>
      </w:r>
      <w:r w:rsidR="001C2CAC">
        <w:t xml:space="preserve">Table </w:t>
      </w:r>
      <w:r w:rsidR="001C2CAC">
        <w:rPr>
          <w:noProof/>
        </w:rPr>
        <w:t>1</w:t>
      </w:r>
      <w:r>
        <w:fldChar w:fldCharType="end"/>
      </w:r>
      <w:r>
        <w:t>.</w:t>
      </w:r>
    </w:p>
    <w:tbl>
      <w:tblPr>
        <w:tblW w:w="0" w:type="auto"/>
        <w:tblInd w:w="2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1"/>
        <w:gridCol w:w="4795"/>
      </w:tblGrid>
      <w:tr w:rsidR="007E2259">
        <w:tblPrEx>
          <w:tblCellMar>
            <w:top w:w="0" w:type="dxa"/>
            <w:bottom w:w="0" w:type="dxa"/>
          </w:tblCellMar>
        </w:tblPrEx>
        <w:tc>
          <w:tcPr>
            <w:tcW w:w="2931" w:type="dxa"/>
          </w:tcPr>
          <w:p w:rsidR="007E2259" w:rsidRDefault="007E2259">
            <w:pPr>
              <w:pStyle w:val="BodyText"/>
              <w:tabs>
                <w:tab w:val="clear" w:pos="1247"/>
                <w:tab w:val="clear" w:pos="2552"/>
                <w:tab w:val="clear" w:pos="3856"/>
                <w:tab w:val="clear" w:pos="5216"/>
                <w:tab w:val="clear" w:pos="6464"/>
                <w:tab w:val="clear" w:pos="7768"/>
                <w:tab w:val="clear" w:pos="9072"/>
                <w:tab w:val="clear" w:pos="10206"/>
              </w:tabs>
              <w:spacing w:before="0"/>
              <w:ind w:left="0"/>
              <w:jc w:val="center"/>
              <w:rPr>
                <w:b/>
                <w:bCs/>
              </w:rPr>
            </w:pPr>
            <w:r>
              <w:rPr>
                <w:b/>
                <w:bCs/>
              </w:rPr>
              <w:t>Type</w:t>
            </w:r>
          </w:p>
        </w:tc>
        <w:tc>
          <w:tcPr>
            <w:tcW w:w="4795" w:type="dxa"/>
          </w:tcPr>
          <w:p w:rsidR="007E2259" w:rsidRDefault="007E2259">
            <w:pPr>
              <w:pStyle w:val="BodyText"/>
              <w:tabs>
                <w:tab w:val="clear" w:pos="1247"/>
                <w:tab w:val="clear" w:pos="2552"/>
                <w:tab w:val="clear" w:pos="3856"/>
                <w:tab w:val="clear" w:pos="5216"/>
                <w:tab w:val="clear" w:pos="6464"/>
                <w:tab w:val="clear" w:pos="7768"/>
                <w:tab w:val="clear" w:pos="9072"/>
                <w:tab w:val="clear" w:pos="10206"/>
              </w:tabs>
              <w:spacing w:before="0"/>
              <w:ind w:left="0"/>
              <w:jc w:val="center"/>
              <w:rPr>
                <w:b/>
                <w:bCs/>
              </w:rPr>
            </w:pPr>
            <w:r>
              <w:rPr>
                <w:b/>
                <w:bCs/>
              </w:rPr>
              <w:t>Description</w:t>
            </w:r>
          </w:p>
        </w:tc>
      </w:tr>
      <w:tr w:rsidR="007E2259">
        <w:tblPrEx>
          <w:tblCellMar>
            <w:top w:w="0" w:type="dxa"/>
            <w:bottom w:w="0" w:type="dxa"/>
          </w:tblCellMar>
        </w:tblPrEx>
        <w:tc>
          <w:tcPr>
            <w:tcW w:w="2931" w:type="dxa"/>
          </w:tcPr>
          <w:p w:rsidR="007E2259" w:rsidRDefault="007E2259">
            <w:pPr>
              <w:pStyle w:val="BodyText"/>
              <w:tabs>
                <w:tab w:val="clear" w:pos="1247"/>
                <w:tab w:val="clear" w:pos="2552"/>
                <w:tab w:val="clear" w:pos="3856"/>
                <w:tab w:val="clear" w:pos="5216"/>
                <w:tab w:val="clear" w:pos="6464"/>
                <w:tab w:val="clear" w:pos="7768"/>
                <w:tab w:val="clear" w:pos="9072"/>
                <w:tab w:val="clear" w:pos="10206"/>
              </w:tabs>
              <w:spacing w:before="0"/>
              <w:ind w:left="0"/>
            </w:pPr>
            <w:r>
              <w:t>ASP_TelnetPortParameters</w:t>
            </w:r>
          </w:p>
        </w:tc>
        <w:tc>
          <w:tcPr>
            <w:tcW w:w="4795" w:type="dxa"/>
          </w:tcPr>
          <w:p w:rsidR="007E2259" w:rsidRDefault="007E2259">
            <w:pPr>
              <w:pStyle w:val="BodyText"/>
              <w:tabs>
                <w:tab w:val="clear" w:pos="1247"/>
                <w:tab w:val="clear" w:pos="2552"/>
                <w:tab w:val="clear" w:pos="3856"/>
                <w:tab w:val="clear" w:pos="5216"/>
                <w:tab w:val="clear" w:pos="6464"/>
                <w:tab w:val="clear" w:pos="7768"/>
                <w:tab w:val="clear" w:pos="9072"/>
                <w:tab w:val="clear" w:pos="10206"/>
              </w:tabs>
              <w:spacing w:before="0"/>
              <w:ind w:left="0"/>
            </w:pPr>
            <w:r>
              <w:t>The test port stores the parameters received in this ASP and applies them if the test port is remapped. Fields of this ASP are the same as the test port parameters. Omitted fields mean that the respective parameters will not change. This allows changing the test port parameters.</w:t>
            </w:r>
          </w:p>
        </w:tc>
      </w:tr>
      <w:tr w:rsidR="007E2259">
        <w:tblPrEx>
          <w:tblCellMar>
            <w:top w:w="0" w:type="dxa"/>
            <w:bottom w:w="0" w:type="dxa"/>
          </w:tblCellMar>
        </w:tblPrEx>
        <w:tc>
          <w:tcPr>
            <w:tcW w:w="2931" w:type="dxa"/>
          </w:tcPr>
          <w:p w:rsidR="007E2259" w:rsidRDefault="007E2259">
            <w:pPr>
              <w:pStyle w:val="BodyText"/>
              <w:tabs>
                <w:tab w:val="clear" w:pos="1247"/>
                <w:tab w:val="clear" w:pos="2552"/>
                <w:tab w:val="clear" w:pos="3856"/>
                <w:tab w:val="clear" w:pos="5216"/>
                <w:tab w:val="clear" w:pos="6464"/>
                <w:tab w:val="clear" w:pos="7768"/>
                <w:tab w:val="clear" w:pos="9072"/>
                <w:tab w:val="clear" w:pos="10206"/>
              </w:tabs>
              <w:spacing w:before="0"/>
              <w:ind w:left="0"/>
            </w:pPr>
            <w:r>
              <w:t>ASP_TelnetDynamicConfig</w:t>
            </w:r>
          </w:p>
        </w:tc>
        <w:tc>
          <w:tcPr>
            <w:tcW w:w="4795" w:type="dxa"/>
          </w:tcPr>
          <w:p w:rsidR="007E2259" w:rsidRDefault="007E2259">
            <w:pPr>
              <w:pStyle w:val="BodyText"/>
              <w:tabs>
                <w:tab w:val="clear" w:pos="1247"/>
                <w:tab w:val="clear" w:pos="2552"/>
                <w:tab w:val="clear" w:pos="3856"/>
                <w:tab w:val="clear" w:pos="5216"/>
                <w:tab w:val="clear" w:pos="6464"/>
                <w:tab w:val="clear" w:pos="7768"/>
                <w:tab w:val="clear" w:pos="9072"/>
                <w:tab w:val="clear" w:pos="10206"/>
              </w:tabs>
              <w:spacing w:before="0"/>
              <w:ind w:left="0"/>
            </w:pPr>
            <w:r>
              <w:t>Allows changing the following test port parameters dynamically: read mode, window size, echo, prompt. Its effect is instantaneous.</w:t>
            </w:r>
          </w:p>
        </w:tc>
      </w:tr>
      <w:tr w:rsidR="007E2259">
        <w:tblPrEx>
          <w:tblCellMar>
            <w:top w:w="0" w:type="dxa"/>
            <w:bottom w:w="0" w:type="dxa"/>
          </w:tblCellMar>
        </w:tblPrEx>
        <w:tc>
          <w:tcPr>
            <w:tcW w:w="2931" w:type="dxa"/>
          </w:tcPr>
          <w:p w:rsidR="007E2259" w:rsidRDefault="007E2259">
            <w:pPr>
              <w:pStyle w:val="BodyText"/>
              <w:tabs>
                <w:tab w:val="clear" w:pos="1247"/>
                <w:tab w:val="clear" w:pos="2552"/>
                <w:tab w:val="clear" w:pos="3856"/>
                <w:tab w:val="clear" w:pos="5216"/>
                <w:tab w:val="clear" w:pos="6464"/>
                <w:tab w:val="clear" w:pos="7768"/>
                <w:tab w:val="clear" w:pos="9072"/>
                <w:tab w:val="clear" w:pos="10206"/>
              </w:tabs>
              <w:spacing w:before="0"/>
              <w:ind w:left="0"/>
            </w:pPr>
            <w:r>
              <w:t>ASP_TelnetConnection</w:t>
            </w:r>
          </w:p>
        </w:tc>
        <w:tc>
          <w:tcPr>
            <w:tcW w:w="4795" w:type="dxa"/>
          </w:tcPr>
          <w:p w:rsidR="007E2259" w:rsidRDefault="007E2259">
            <w:pPr>
              <w:pStyle w:val="BodyText"/>
              <w:keepNext/>
              <w:tabs>
                <w:tab w:val="clear" w:pos="1247"/>
                <w:tab w:val="clear" w:pos="2552"/>
                <w:tab w:val="clear" w:pos="3856"/>
                <w:tab w:val="clear" w:pos="5216"/>
                <w:tab w:val="clear" w:pos="6464"/>
                <w:tab w:val="clear" w:pos="7768"/>
                <w:tab w:val="clear" w:pos="9072"/>
                <w:tab w:val="clear" w:pos="10206"/>
              </w:tabs>
              <w:spacing w:before="0"/>
              <w:ind w:left="0"/>
            </w:pPr>
            <w:r>
              <w:t>Controls the connection. Currently supports one parameter: CONNECT. Can be used to re-establish the telnet connection (possibly with new test port parameters).</w:t>
            </w:r>
          </w:p>
        </w:tc>
      </w:tr>
    </w:tbl>
    <w:p w:rsidR="007E2259" w:rsidRDefault="007E2259" w:rsidP="00776AD1">
      <w:pPr>
        <w:pStyle w:val="Caption"/>
        <w:jc w:val="center"/>
      </w:pPr>
      <w:bookmarkStart w:id="31" w:name="ref_table1"/>
      <w:r>
        <w:t xml:space="preserve">Table </w:t>
      </w:r>
      <w:r w:rsidR="0095043D">
        <w:fldChar w:fldCharType="begin"/>
      </w:r>
      <w:r w:rsidR="0095043D">
        <w:instrText xml:space="preserve"> SEQ Table \* ARABIC </w:instrText>
      </w:r>
      <w:r w:rsidR="0095043D">
        <w:fldChar w:fldCharType="separate"/>
      </w:r>
      <w:r w:rsidR="001C2CAC">
        <w:t>1</w:t>
      </w:r>
      <w:r w:rsidR="0095043D">
        <w:fldChar w:fldCharType="end"/>
      </w:r>
      <w:bookmarkEnd w:id="31"/>
      <w:r>
        <w:t>: Supported ASPs</w:t>
      </w:r>
    </w:p>
    <w:p w:rsidR="00776AD1" w:rsidRDefault="007E2259">
      <w:pPr>
        <w:pStyle w:val="BodyText"/>
      </w:pPr>
      <w:r>
        <w:t xml:space="preserve">An “in” integer parameter is also used to signal any kind of </w:t>
      </w:r>
      <w:r w:rsidR="00776AD1">
        <w:t xml:space="preserve">notification </w:t>
      </w:r>
      <w:r>
        <w:t xml:space="preserve">by the test port to the user. Currently </w:t>
      </w:r>
      <w:r w:rsidR="00776AD1">
        <w:t xml:space="preserve">the following </w:t>
      </w:r>
      <w:r>
        <w:t>value</w:t>
      </w:r>
      <w:r w:rsidR="00776AD1">
        <w:t>s are implemented</w:t>
      </w:r>
      <w:r>
        <w:t xml:space="preserve"> </w:t>
      </w:r>
      <w:r w:rsidR="00776AD1">
        <w:t>listed in</w:t>
      </w:r>
      <w:r w:rsidR="00E7491C">
        <w:t xml:space="preserve"> </w:t>
      </w:r>
      <w:r w:rsidR="00E7491C">
        <w:fldChar w:fldCharType="begin"/>
      </w:r>
      <w:r w:rsidR="00E7491C">
        <w:instrText xml:space="preserve"> REF _Ref245197285 \h </w:instrText>
      </w:r>
      <w:r w:rsidR="00E7491C">
        <w:fldChar w:fldCharType="separate"/>
      </w:r>
      <w:r w:rsidR="001C2CAC" w:rsidRPr="00C87097">
        <w:rPr>
          <w:lang w:val="fr-FR"/>
        </w:rPr>
        <w:t xml:space="preserve">Table </w:t>
      </w:r>
      <w:r w:rsidR="001C2CAC">
        <w:rPr>
          <w:noProof/>
          <w:lang w:val="fr-FR"/>
        </w:rPr>
        <w:t>2</w:t>
      </w:r>
      <w:r w:rsidR="00E7491C">
        <w:fldChar w:fldCharType="end"/>
      </w:r>
      <w:r w:rsidR="00776AD1">
        <w:t>.</w:t>
      </w:r>
    </w:p>
    <w:p w:rsidR="00E7491C" w:rsidRDefault="00E7491C">
      <w:pPr>
        <w:pStyle w:val="BodyText"/>
      </w:pPr>
    </w:p>
    <w:tbl>
      <w:tblPr>
        <w:tblStyle w:val="TableGrid"/>
        <w:tblW w:w="0" w:type="auto"/>
        <w:tblInd w:w="2552" w:type="dxa"/>
        <w:tblLook w:val="01E0" w:firstRow="1" w:lastRow="1" w:firstColumn="1" w:lastColumn="1" w:noHBand="0" w:noVBand="0"/>
      </w:tblPr>
      <w:tblGrid>
        <w:gridCol w:w="1411"/>
        <w:gridCol w:w="6402"/>
      </w:tblGrid>
      <w:tr w:rsidR="004A0593" w:rsidRPr="00E7491C" w:rsidTr="000E6E89">
        <w:tc>
          <w:tcPr>
            <w:tcW w:w="1411" w:type="dxa"/>
          </w:tcPr>
          <w:p w:rsidR="00E7491C" w:rsidRPr="00E7491C" w:rsidRDefault="00E7491C" w:rsidP="00E7491C">
            <w:pPr>
              <w:pStyle w:val="BodyText"/>
              <w:tabs>
                <w:tab w:val="clear" w:pos="1247"/>
                <w:tab w:val="clear" w:pos="2552"/>
                <w:tab w:val="clear" w:pos="3856"/>
                <w:tab w:val="clear" w:pos="5216"/>
                <w:tab w:val="clear" w:pos="6464"/>
                <w:tab w:val="clear" w:pos="7768"/>
                <w:tab w:val="clear" w:pos="9072"/>
                <w:tab w:val="clear" w:pos="10206"/>
              </w:tabs>
              <w:spacing w:before="0"/>
              <w:ind w:left="0"/>
              <w:jc w:val="center"/>
              <w:rPr>
                <w:b/>
                <w:bCs/>
              </w:rPr>
            </w:pPr>
            <w:r w:rsidRPr="00E7491C">
              <w:rPr>
                <w:b/>
                <w:bCs/>
              </w:rPr>
              <w:t>Value</w:t>
            </w:r>
          </w:p>
        </w:tc>
        <w:tc>
          <w:tcPr>
            <w:tcW w:w="6402" w:type="dxa"/>
          </w:tcPr>
          <w:p w:rsidR="00E7491C" w:rsidRPr="00E7491C" w:rsidRDefault="00E7491C" w:rsidP="00E7491C">
            <w:pPr>
              <w:pStyle w:val="BodyText"/>
              <w:tabs>
                <w:tab w:val="clear" w:pos="1247"/>
                <w:tab w:val="clear" w:pos="2552"/>
                <w:tab w:val="clear" w:pos="3856"/>
                <w:tab w:val="clear" w:pos="5216"/>
                <w:tab w:val="clear" w:pos="6464"/>
                <w:tab w:val="clear" w:pos="7768"/>
                <w:tab w:val="clear" w:pos="9072"/>
                <w:tab w:val="clear" w:pos="10206"/>
              </w:tabs>
              <w:spacing w:before="0"/>
              <w:ind w:left="0"/>
              <w:jc w:val="center"/>
              <w:rPr>
                <w:b/>
                <w:bCs/>
              </w:rPr>
            </w:pPr>
            <w:r w:rsidRPr="00E7491C">
              <w:rPr>
                <w:b/>
                <w:bCs/>
              </w:rPr>
              <w:t>Description</w:t>
            </w:r>
          </w:p>
        </w:tc>
      </w:tr>
      <w:tr w:rsidR="00E7491C" w:rsidTr="000E6E89">
        <w:tc>
          <w:tcPr>
            <w:tcW w:w="1411" w:type="dxa"/>
          </w:tcPr>
          <w:p w:rsidR="00E7491C" w:rsidRDefault="00E7491C" w:rsidP="00E7491C">
            <w:pPr>
              <w:pStyle w:val="Text"/>
              <w:ind w:left="0"/>
              <w:jc w:val="center"/>
            </w:pPr>
            <w:r>
              <w:t>0</w:t>
            </w:r>
          </w:p>
        </w:tc>
        <w:tc>
          <w:tcPr>
            <w:tcW w:w="6402" w:type="dxa"/>
          </w:tcPr>
          <w:p w:rsidR="00E7491C" w:rsidRPr="00E7491C" w:rsidRDefault="00E7491C" w:rsidP="00F35B3B">
            <w:pPr>
              <w:pStyle w:val="Text"/>
              <w:ind w:left="0"/>
            </w:pPr>
            <w:r>
              <w:t>Used for signalling that the connection is terminated by the server</w:t>
            </w:r>
            <w:r w:rsidR="00F35B3B">
              <w:t xml:space="preserve"> or that the attempt to create a connection failed. </w:t>
            </w:r>
            <w:r>
              <w:t xml:space="preserve">The use of this integer value is configurable by setting the </w:t>
            </w:r>
            <w:r w:rsidRPr="00E7491C">
              <w:t>CTRL_DETECT_SERVER_DISCONNECTED</w:t>
            </w:r>
            <w:r>
              <w:t xml:space="preserve"> </w:t>
            </w:r>
            <w:r w:rsidR="00F35B3B">
              <w:t xml:space="preserve">or parameter </w:t>
            </w:r>
            <w:r w:rsidR="00F35B3B" w:rsidRPr="004A0593">
              <w:t>CTRL_DETECT_CONNECTION_ESTABLISHMENT_R</w:t>
            </w:r>
            <w:r w:rsidR="00F35B3B">
              <w:t>E</w:t>
            </w:r>
            <w:r w:rsidR="007449C8">
              <w:t>SULT</w:t>
            </w:r>
            <w:r w:rsidR="00F35B3B">
              <w:t xml:space="preserve"> </w:t>
            </w:r>
            <w:r>
              <w:t>parameter to “yes”</w:t>
            </w:r>
            <w:r w:rsidR="00F35B3B">
              <w:t xml:space="preserve"> respectively</w:t>
            </w:r>
            <w:r>
              <w:t xml:space="preserve">. For further information see </w:t>
            </w:r>
            <w:r w:rsidR="00007E54">
              <w:t>[</w:t>
            </w:r>
            <w:r w:rsidR="00007E54">
              <w:fldChar w:fldCharType="begin"/>
            </w:r>
            <w:r w:rsidR="00007E54">
              <w:instrText xml:space="preserve"> PAGEREF _Ref245198033 \h </w:instrText>
            </w:r>
            <w:r w:rsidR="00007E54">
              <w:fldChar w:fldCharType="separate"/>
            </w:r>
            <w:r w:rsidR="001C2CAC">
              <w:rPr>
                <w:noProof/>
              </w:rPr>
              <w:t>3</w:t>
            </w:r>
            <w:r w:rsidR="00007E54">
              <w:fldChar w:fldCharType="end"/>
            </w:r>
            <w:r w:rsidR="00007E54">
              <w:t>].</w:t>
            </w:r>
          </w:p>
        </w:tc>
      </w:tr>
      <w:tr w:rsidR="00E7491C" w:rsidTr="000E6E89">
        <w:tc>
          <w:tcPr>
            <w:tcW w:w="1411" w:type="dxa"/>
          </w:tcPr>
          <w:p w:rsidR="00E7491C" w:rsidRDefault="00E7491C" w:rsidP="00E7491C">
            <w:pPr>
              <w:pStyle w:val="Text"/>
              <w:ind w:left="0"/>
              <w:jc w:val="center"/>
            </w:pPr>
            <w:r>
              <w:t>2</w:t>
            </w:r>
          </w:p>
        </w:tc>
        <w:tc>
          <w:tcPr>
            <w:tcW w:w="6402" w:type="dxa"/>
          </w:tcPr>
          <w:p w:rsidR="00897342" w:rsidRDefault="00E7491C" w:rsidP="00E7491C">
            <w:pPr>
              <w:pStyle w:val="Text"/>
              <w:ind w:left="0"/>
            </w:pPr>
            <w:r>
              <w:t>Used for signalling that the attempt to create a connection succeeded. The use of this integer value is configurable by setting the</w:t>
            </w:r>
            <w:r w:rsidR="004A0593">
              <w:t xml:space="preserve"> parameter  </w:t>
            </w:r>
            <w:r w:rsidR="004A0593" w:rsidRPr="004A0593">
              <w:t>CTRL_DETECT_CONNECTION_</w:t>
            </w:r>
          </w:p>
          <w:p w:rsidR="00E7491C" w:rsidRPr="004A0593" w:rsidRDefault="004A0593" w:rsidP="00E7491C">
            <w:pPr>
              <w:pStyle w:val="Text"/>
              <w:ind w:left="0"/>
            </w:pPr>
            <w:r w:rsidRPr="004A0593">
              <w:t>ESTABLISHMENT_RE</w:t>
            </w:r>
            <w:r w:rsidR="00D92732">
              <w:t>SULT</w:t>
            </w:r>
            <w:r>
              <w:t xml:space="preserve"> to “yes”. For further information see [</w:t>
            </w:r>
            <w:r>
              <w:fldChar w:fldCharType="begin"/>
            </w:r>
            <w:r>
              <w:instrText xml:space="preserve"> PAGEREF _Ref245198033 \h </w:instrText>
            </w:r>
            <w:r>
              <w:fldChar w:fldCharType="separate"/>
            </w:r>
            <w:r w:rsidR="001C2CAC">
              <w:rPr>
                <w:noProof/>
              </w:rPr>
              <w:t>3</w:t>
            </w:r>
            <w:r>
              <w:fldChar w:fldCharType="end"/>
            </w:r>
            <w:r>
              <w:t>].</w:t>
            </w:r>
          </w:p>
        </w:tc>
      </w:tr>
    </w:tbl>
    <w:p w:rsidR="00776AD1" w:rsidRPr="00C87097" w:rsidRDefault="00E7491C" w:rsidP="00E7491C">
      <w:pPr>
        <w:pStyle w:val="Caption"/>
        <w:jc w:val="center"/>
        <w:rPr>
          <w:lang w:val="fr-FR"/>
        </w:rPr>
      </w:pPr>
      <w:bookmarkStart w:id="32" w:name="_Ref245197285"/>
      <w:r w:rsidRPr="00C87097">
        <w:rPr>
          <w:lang w:val="fr-FR"/>
        </w:rPr>
        <w:t xml:space="preserve">Table </w:t>
      </w:r>
      <w:r w:rsidR="0095043D">
        <w:fldChar w:fldCharType="begin"/>
      </w:r>
      <w:r w:rsidR="0095043D" w:rsidRPr="00C87097">
        <w:rPr>
          <w:lang w:val="fr-FR"/>
        </w:rPr>
        <w:instrText xml:space="preserve"> SEQ Table \* ARABIC </w:instrText>
      </w:r>
      <w:r w:rsidR="0095043D">
        <w:fldChar w:fldCharType="separate"/>
      </w:r>
      <w:r w:rsidR="001C2CAC">
        <w:rPr>
          <w:lang w:val="fr-FR"/>
        </w:rPr>
        <w:t>2</w:t>
      </w:r>
      <w:r w:rsidR="0095043D">
        <w:fldChar w:fldCharType="end"/>
      </w:r>
      <w:bookmarkEnd w:id="32"/>
      <w:r w:rsidRPr="00C87097">
        <w:rPr>
          <w:lang w:val="fr-FR"/>
        </w:rPr>
        <w:t xml:space="preserve">: Test port </w:t>
      </w:r>
      <w:r w:rsidR="00387260" w:rsidRPr="00C87097">
        <w:rPr>
          <w:lang w:val="fr-FR"/>
        </w:rPr>
        <w:t xml:space="preserve">client </w:t>
      </w:r>
      <w:r w:rsidRPr="00C87097">
        <w:rPr>
          <w:lang w:val="fr-FR"/>
        </w:rPr>
        <w:t>notifications</w:t>
      </w:r>
    </w:p>
    <w:p w:rsidR="00776AD1" w:rsidRPr="00C87097" w:rsidRDefault="00776AD1">
      <w:pPr>
        <w:pStyle w:val="BodyText"/>
        <w:rPr>
          <w:lang w:val="fr-FR"/>
        </w:rPr>
      </w:pPr>
    </w:p>
    <w:p w:rsidR="007E2259" w:rsidRDefault="007E2259">
      <w:pPr>
        <w:pStyle w:val="BodyText"/>
      </w:pPr>
      <w:r>
        <w:t xml:space="preserve">The </w:t>
      </w:r>
      <w:smartTag w:uri="urn:schemas-microsoft-com:office:smarttags" w:element="place">
        <w:smartTag w:uri="urn:schemas-microsoft-com:office:smarttags" w:element="PlaceName">
          <w:r>
            <w:t>Telnet</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is connected to the SUT/IUT via TCP connection.</w:t>
      </w:r>
    </w:p>
    <w:p w:rsidR="007E2259" w:rsidRDefault="007E2259">
      <w:pPr>
        <w:pStyle w:val="Heading3"/>
      </w:pPr>
      <w:bookmarkStart w:id="33" w:name="_Toc324833444"/>
      <w:r>
        <w:lastRenderedPageBreak/>
        <w:t>Server mode</w:t>
      </w:r>
      <w:bookmarkEnd w:id="33"/>
    </w:p>
    <w:p w:rsidR="000E6E89" w:rsidRDefault="007E2259" w:rsidP="0095043D">
      <w:pPr>
        <w:pStyle w:val="BodyText"/>
      </w:pPr>
      <w:r>
        <w:t xml:space="preserve">In server mode operation the </w:t>
      </w:r>
      <w:smartTag w:uri="urn:schemas-microsoft-com:office:smarttags" w:element="place">
        <w:smartTag w:uri="urn:schemas-microsoft-com:office:smarttags" w:element="PlaceName">
          <w:r>
            <w:t>Telnet</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uses charstring messages as an interface towards the TITAN test executor environment, and an ASP to close the connection to the client.</w:t>
      </w:r>
    </w:p>
    <w:p w:rsidR="00387260" w:rsidRDefault="00387260" w:rsidP="0095043D">
      <w:pPr>
        <w:pStyle w:val="BodyText"/>
      </w:pPr>
      <w:r>
        <w:t xml:space="preserve">An “in” integer parameter is also used to signal events to the user. Currently the following values are implemented listed in </w:t>
      </w:r>
      <w:r>
        <w:fldChar w:fldCharType="begin"/>
      </w:r>
      <w:r>
        <w:instrText xml:space="preserve"> REF _Ref246475485 \h </w:instrText>
      </w:r>
      <w:r>
        <w:fldChar w:fldCharType="separate"/>
      </w:r>
      <w:r w:rsidR="001C2CAC">
        <w:t xml:space="preserve">Table </w:t>
      </w:r>
      <w:r w:rsidR="001C2CAC">
        <w:rPr>
          <w:noProof/>
        </w:rPr>
        <w:t>3</w:t>
      </w:r>
      <w:r>
        <w:fldChar w:fldCharType="end"/>
      </w:r>
      <w:r>
        <w:t>.</w:t>
      </w:r>
    </w:p>
    <w:p w:rsidR="0095043D" w:rsidRDefault="0095043D" w:rsidP="0095043D">
      <w:pPr>
        <w:pStyle w:val="BodyText"/>
      </w:pPr>
    </w:p>
    <w:tbl>
      <w:tblPr>
        <w:tblStyle w:val="TableGrid"/>
        <w:tblW w:w="0" w:type="auto"/>
        <w:tblInd w:w="2552" w:type="dxa"/>
        <w:tblLook w:val="01E0" w:firstRow="1" w:lastRow="1" w:firstColumn="1" w:lastColumn="1" w:noHBand="0" w:noVBand="0"/>
      </w:tblPr>
      <w:tblGrid>
        <w:gridCol w:w="976"/>
        <w:gridCol w:w="6531"/>
      </w:tblGrid>
      <w:tr w:rsidR="000E6E89" w:rsidRPr="00E7491C" w:rsidTr="0095043D">
        <w:tc>
          <w:tcPr>
            <w:tcW w:w="976" w:type="dxa"/>
          </w:tcPr>
          <w:p w:rsidR="000E6E89" w:rsidRPr="00E7491C" w:rsidRDefault="000E6E89" w:rsidP="007E475E">
            <w:pPr>
              <w:pStyle w:val="BodyText"/>
              <w:tabs>
                <w:tab w:val="clear" w:pos="1247"/>
                <w:tab w:val="clear" w:pos="2552"/>
                <w:tab w:val="clear" w:pos="3856"/>
                <w:tab w:val="clear" w:pos="5216"/>
                <w:tab w:val="clear" w:pos="6464"/>
                <w:tab w:val="clear" w:pos="7768"/>
                <w:tab w:val="clear" w:pos="9072"/>
                <w:tab w:val="clear" w:pos="10206"/>
              </w:tabs>
              <w:spacing w:before="0"/>
              <w:ind w:left="0"/>
              <w:jc w:val="center"/>
              <w:rPr>
                <w:b/>
                <w:bCs/>
              </w:rPr>
            </w:pPr>
            <w:r w:rsidRPr="00E7491C">
              <w:rPr>
                <w:b/>
                <w:bCs/>
              </w:rPr>
              <w:t>Value</w:t>
            </w:r>
          </w:p>
        </w:tc>
        <w:tc>
          <w:tcPr>
            <w:tcW w:w="6531" w:type="dxa"/>
          </w:tcPr>
          <w:p w:rsidR="000E6E89" w:rsidRPr="00E7491C" w:rsidRDefault="000E6E89" w:rsidP="007E475E">
            <w:pPr>
              <w:pStyle w:val="BodyText"/>
              <w:tabs>
                <w:tab w:val="clear" w:pos="1247"/>
                <w:tab w:val="clear" w:pos="2552"/>
                <w:tab w:val="clear" w:pos="3856"/>
                <w:tab w:val="clear" w:pos="5216"/>
                <w:tab w:val="clear" w:pos="6464"/>
                <w:tab w:val="clear" w:pos="7768"/>
                <w:tab w:val="clear" w:pos="9072"/>
                <w:tab w:val="clear" w:pos="10206"/>
              </w:tabs>
              <w:spacing w:before="0"/>
              <w:ind w:left="0"/>
              <w:jc w:val="center"/>
              <w:rPr>
                <w:b/>
                <w:bCs/>
              </w:rPr>
            </w:pPr>
            <w:r w:rsidRPr="00E7491C">
              <w:rPr>
                <w:b/>
                <w:bCs/>
              </w:rPr>
              <w:t>Description</w:t>
            </w:r>
          </w:p>
        </w:tc>
      </w:tr>
      <w:tr w:rsidR="000928F1" w:rsidTr="0095043D">
        <w:tc>
          <w:tcPr>
            <w:tcW w:w="976" w:type="dxa"/>
          </w:tcPr>
          <w:p w:rsidR="000928F1" w:rsidRDefault="000928F1" w:rsidP="00384417">
            <w:pPr>
              <w:pStyle w:val="Text"/>
              <w:ind w:left="0"/>
              <w:jc w:val="center"/>
            </w:pPr>
            <w:r>
              <w:t>1</w:t>
            </w:r>
          </w:p>
        </w:tc>
        <w:tc>
          <w:tcPr>
            <w:tcW w:w="6531" w:type="dxa"/>
          </w:tcPr>
          <w:p w:rsidR="000928F1" w:rsidRPr="00E7491C" w:rsidRDefault="000928F1" w:rsidP="00384417">
            <w:pPr>
              <w:pStyle w:val="Text"/>
              <w:keepNext/>
              <w:ind w:left="0"/>
            </w:pPr>
            <w:r>
              <w:rPr>
                <w:rFonts w:cs="Arial"/>
              </w:rPr>
              <w:t xml:space="preserve">a successful login from the client with the username CTRL_USERNAME_CLIENT. This value is only sent to the user after the login procedure (i.e. the user must provide the correct password set in CTRL_PASSWORD_CLIENT) or, if the CTRL_LOGIN_SKIPPED parameter is set to the value “yes”, “Yes” or “YES” in the runtime configuration file, immediately in case of incoming connection. </w:t>
            </w:r>
            <w:r>
              <w:t>For further information see [</w:t>
            </w:r>
            <w:r>
              <w:fldChar w:fldCharType="begin"/>
            </w:r>
            <w:r>
              <w:instrText xml:space="preserve"> PAGEREF _Ref245198033 \h </w:instrText>
            </w:r>
            <w:r>
              <w:fldChar w:fldCharType="separate"/>
            </w:r>
            <w:r w:rsidR="001C2CAC">
              <w:rPr>
                <w:noProof/>
              </w:rPr>
              <w:t>3</w:t>
            </w:r>
            <w:r>
              <w:fldChar w:fldCharType="end"/>
            </w:r>
            <w:r>
              <w:t>].</w:t>
            </w:r>
          </w:p>
        </w:tc>
      </w:tr>
      <w:tr w:rsidR="000928F1" w:rsidTr="0095043D">
        <w:tc>
          <w:tcPr>
            <w:tcW w:w="976" w:type="dxa"/>
          </w:tcPr>
          <w:p w:rsidR="000928F1" w:rsidRDefault="000928F1" w:rsidP="007E475E">
            <w:pPr>
              <w:pStyle w:val="Text"/>
              <w:ind w:left="0"/>
              <w:jc w:val="center"/>
            </w:pPr>
            <w:r>
              <w:t>3</w:t>
            </w:r>
          </w:p>
        </w:tc>
        <w:tc>
          <w:tcPr>
            <w:tcW w:w="6531" w:type="dxa"/>
          </w:tcPr>
          <w:p w:rsidR="000928F1" w:rsidRPr="00E7491C" w:rsidRDefault="000928F1" w:rsidP="00384417">
            <w:pPr>
              <w:pStyle w:val="Text"/>
              <w:ind w:left="0"/>
            </w:pPr>
            <w:r>
              <w:t xml:space="preserve">Used for signalling that the connection is terminated by the client. The use of this integer value is configurable by setting the </w:t>
            </w:r>
            <w:r w:rsidRPr="00E7491C">
              <w:t>CTRL_DETECT_</w:t>
            </w:r>
            <w:r>
              <w:t>CLIENT</w:t>
            </w:r>
            <w:r w:rsidRPr="00E7491C">
              <w:t>_DISCONNECTED</w:t>
            </w:r>
            <w:r>
              <w:t xml:space="preserve"> parameter to “yes”. For further information see [</w:t>
            </w:r>
            <w:r>
              <w:fldChar w:fldCharType="begin"/>
            </w:r>
            <w:r>
              <w:instrText xml:space="preserve"> PAGEREF _Ref245198033 \h </w:instrText>
            </w:r>
            <w:r>
              <w:fldChar w:fldCharType="separate"/>
            </w:r>
            <w:r w:rsidR="001C2CAC">
              <w:rPr>
                <w:noProof/>
              </w:rPr>
              <w:t>3</w:t>
            </w:r>
            <w:r>
              <w:fldChar w:fldCharType="end"/>
            </w:r>
            <w:r>
              <w:t>].</w:t>
            </w:r>
          </w:p>
        </w:tc>
      </w:tr>
    </w:tbl>
    <w:p w:rsidR="000E6E89" w:rsidRDefault="00387260" w:rsidP="00387260">
      <w:pPr>
        <w:pStyle w:val="Caption"/>
        <w:jc w:val="center"/>
      </w:pPr>
      <w:bookmarkStart w:id="34" w:name="_Ref246475478"/>
      <w:bookmarkStart w:id="35" w:name="_Ref246475485"/>
      <w:r>
        <w:t xml:space="preserve">Table </w:t>
      </w:r>
      <w:r>
        <w:fldChar w:fldCharType="begin"/>
      </w:r>
      <w:r>
        <w:instrText xml:space="preserve"> SEQ Table \* ARABIC </w:instrText>
      </w:r>
      <w:r>
        <w:fldChar w:fldCharType="separate"/>
      </w:r>
      <w:r w:rsidR="001C2CAC">
        <w:t>3</w:t>
      </w:r>
      <w:r>
        <w:fldChar w:fldCharType="end"/>
      </w:r>
      <w:bookmarkEnd w:id="35"/>
      <w:r>
        <w:t>: Test port server notification</w:t>
      </w:r>
      <w:bookmarkEnd w:id="34"/>
    </w:p>
    <w:p w:rsidR="007E2259" w:rsidRDefault="007E2259">
      <w:pPr>
        <w:pStyle w:val="BodyText"/>
      </w:pPr>
      <w:r>
        <w:t xml:space="preserve">The </w:t>
      </w:r>
      <w:smartTag w:uri="urn:schemas-microsoft-com:office:smarttags" w:element="place">
        <w:smartTag w:uri="urn:schemas-microsoft-com:office:smarttags" w:element="PlaceName">
          <w:r>
            <w:t>Telnet</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is connected to the SUT/IUT via TCP connection. The supported ASP is:</w:t>
      </w:r>
    </w:p>
    <w:tbl>
      <w:tblPr>
        <w:tblW w:w="0" w:type="auto"/>
        <w:tblInd w:w="2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1"/>
        <w:gridCol w:w="4795"/>
      </w:tblGrid>
      <w:tr w:rsidR="007E2259">
        <w:tblPrEx>
          <w:tblCellMar>
            <w:top w:w="0" w:type="dxa"/>
            <w:bottom w:w="0" w:type="dxa"/>
          </w:tblCellMar>
        </w:tblPrEx>
        <w:tc>
          <w:tcPr>
            <w:tcW w:w="2931" w:type="dxa"/>
          </w:tcPr>
          <w:p w:rsidR="007E2259" w:rsidRDefault="007E2259">
            <w:pPr>
              <w:pStyle w:val="BodyText"/>
              <w:tabs>
                <w:tab w:val="clear" w:pos="1247"/>
                <w:tab w:val="clear" w:pos="2552"/>
                <w:tab w:val="clear" w:pos="3856"/>
                <w:tab w:val="clear" w:pos="5216"/>
                <w:tab w:val="clear" w:pos="6464"/>
                <w:tab w:val="clear" w:pos="7768"/>
                <w:tab w:val="clear" w:pos="9072"/>
                <w:tab w:val="clear" w:pos="10206"/>
              </w:tabs>
              <w:spacing w:before="0"/>
              <w:ind w:left="0"/>
              <w:jc w:val="center"/>
              <w:rPr>
                <w:b/>
                <w:bCs/>
              </w:rPr>
            </w:pPr>
            <w:r>
              <w:rPr>
                <w:b/>
                <w:bCs/>
              </w:rPr>
              <w:t>Type</w:t>
            </w:r>
          </w:p>
        </w:tc>
        <w:tc>
          <w:tcPr>
            <w:tcW w:w="4795" w:type="dxa"/>
          </w:tcPr>
          <w:p w:rsidR="007E2259" w:rsidRDefault="007E2259">
            <w:pPr>
              <w:pStyle w:val="BodyText"/>
              <w:tabs>
                <w:tab w:val="clear" w:pos="1247"/>
                <w:tab w:val="clear" w:pos="2552"/>
                <w:tab w:val="clear" w:pos="3856"/>
                <w:tab w:val="clear" w:pos="5216"/>
                <w:tab w:val="clear" w:pos="6464"/>
                <w:tab w:val="clear" w:pos="7768"/>
                <w:tab w:val="clear" w:pos="9072"/>
                <w:tab w:val="clear" w:pos="10206"/>
              </w:tabs>
              <w:spacing w:before="0"/>
              <w:ind w:left="0"/>
              <w:jc w:val="center"/>
              <w:rPr>
                <w:b/>
                <w:bCs/>
              </w:rPr>
            </w:pPr>
            <w:r>
              <w:rPr>
                <w:b/>
                <w:bCs/>
              </w:rPr>
              <w:t>Description</w:t>
            </w:r>
          </w:p>
        </w:tc>
      </w:tr>
      <w:tr w:rsidR="007E2259">
        <w:tblPrEx>
          <w:tblCellMar>
            <w:top w:w="0" w:type="dxa"/>
            <w:bottom w:w="0" w:type="dxa"/>
          </w:tblCellMar>
        </w:tblPrEx>
        <w:tc>
          <w:tcPr>
            <w:tcW w:w="2931" w:type="dxa"/>
          </w:tcPr>
          <w:p w:rsidR="007E2259" w:rsidRDefault="007E2259">
            <w:pPr>
              <w:pStyle w:val="BodyText"/>
              <w:tabs>
                <w:tab w:val="clear" w:pos="1247"/>
                <w:tab w:val="clear" w:pos="2552"/>
                <w:tab w:val="clear" w:pos="3856"/>
                <w:tab w:val="clear" w:pos="5216"/>
                <w:tab w:val="clear" w:pos="6464"/>
                <w:tab w:val="clear" w:pos="7768"/>
                <w:tab w:val="clear" w:pos="9072"/>
                <w:tab w:val="clear" w:pos="10206"/>
              </w:tabs>
              <w:spacing w:before="0"/>
              <w:ind w:left="0"/>
            </w:pPr>
            <w:r>
              <w:t>ASP_TelnetClose</w:t>
            </w:r>
          </w:p>
        </w:tc>
        <w:tc>
          <w:tcPr>
            <w:tcW w:w="4795" w:type="dxa"/>
          </w:tcPr>
          <w:p w:rsidR="007E2259" w:rsidRDefault="007E2259">
            <w:pPr>
              <w:pStyle w:val="BodyText"/>
              <w:tabs>
                <w:tab w:val="clear" w:pos="1247"/>
                <w:tab w:val="clear" w:pos="2552"/>
                <w:tab w:val="clear" w:pos="3856"/>
                <w:tab w:val="clear" w:pos="5216"/>
                <w:tab w:val="clear" w:pos="6464"/>
                <w:tab w:val="clear" w:pos="7768"/>
                <w:tab w:val="clear" w:pos="9072"/>
                <w:tab w:val="clear" w:pos="10206"/>
              </w:tabs>
              <w:spacing w:before="0"/>
              <w:ind w:left="0"/>
            </w:pPr>
            <w:r>
              <w:t>Closes the connection to the client. After sending this ASP the Test Port can accept further connections.</w:t>
            </w:r>
          </w:p>
        </w:tc>
      </w:tr>
    </w:tbl>
    <w:p w:rsidR="007E2259" w:rsidRDefault="007E2259">
      <w:pPr>
        <w:pStyle w:val="BodyText"/>
        <w:numPr>
          <w:ins w:id="36" w:author="egergft" w:date="2006-04-10T12:43:00Z"/>
        </w:numPr>
      </w:pPr>
    </w:p>
    <w:p w:rsidR="007E2259" w:rsidRDefault="007E2259">
      <w:pPr>
        <w:pStyle w:val="Heading1"/>
      </w:pPr>
      <w:bookmarkStart w:id="37" w:name="_Toc53476112"/>
      <w:bookmarkStart w:id="38" w:name="_Toc324833445"/>
      <w:r>
        <w:t>Function Specification</w:t>
      </w:r>
      <w:bookmarkEnd w:id="37"/>
      <w:bookmarkEnd w:id="38"/>
    </w:p>
    <w:p w:rsidR="007E2259" w:rsidRDefault="007E2259">
      <w:pPr>
        <w:pStyle w:val="Heading2"/>
      </w:pPr>
      <w:bookmarkStart w:id="39" w:name="_Toc324833446"/>
      <w:r>
        <w:t>Configuration and management</w:t>
      </w:r>
      <w:bookmarkEnd w:id="39"/>
    </w:p>
    <w:p w:rsidR="007E2259" w:rsidRDefault="007E2259">
      <w:pPr>
        <w:pStyle w:val="BodyText"/>
      </w:pPr>
      <w:r>
        <w:t>The runtime behaviour of the Telnet Test Port can be configured via an external runtime configuration file.</w:t>
      </w:r>
    </w:p>
    <w:p w:rsidR="007E2259" w:rsidRDefault="007E2259">
      <w:pPr>
        <w:pStyle w:val="BodyText"/>
      </w:pPr>
      <w:r>
        <w:t>The configuration file contains the following information for the Telnet Test Port:</w:t>
      </w:r>
    </w:p>
    <w:p w:rsidR="007E2259" w:rsidRDefault="007E2259">
      <w:pPr>
        <w:pStyle w:val="BodyText"/>
      </w:pPr>
      <w:r>
        <w:t>In client mode operation:</w:t>
      </w:r>
    </w:p>
    <w:p w:rsidR="007E2259" w:rsidRDefault="007E2259">
      <w:pPr>
        <w:pStyle w:val="BodyText"/>
        <w:numPr>
          <w:ilvl w:val="0"/>
          <w:numId w:val="27"/>
        </w:numPr>
      </w:pPr>
      <w:r>
        <w:t>Host name of the SUT/IUT.</w:t>
      </w:r>
    </w:p>
    <w:p w:rsidR="007E2259" w:rsidRDefault="007E2259">
      <w:pPr>
        <w:pStyle w:val="BodyText"/>
        <w:numPr>
          <w:ilvl w:val="0"/>
          <w:numId w:val="27"/>
        </w:numPr>
      </w:pPr>
      <w:r>
        <w:t>TCP port number of the SUT/IUT.</w:t>
      </w:r>
    </w:p>
    <w:p w:rsidR="007E2259" w:rsidRDefault="007E2259">
      <w:pPr>
        <w:pStyle w:val="BodyText"/>
        <w:numPr>
          <w:ilvl w:val="0"/>
          <w:numId w:val="27"/>
        </w:numPr>
      </w:pPr>
      <w:r>
        <w:t>Username used for login.</w:t>
      </w:r>
    </w:p>
    <w:p w:rsidR="007E2259" w:rsidRDefault="007E2259">
      <w:pPr>
        <w:pStyle w:val="BodyText"/>
        <w:numPr>
          <w:ilvl w:val="0"/>
          <w:numId w:val="27"/>
        </w:numPr>
      </w:pPr>
      <w:r>
        <w:lastRenderedPageBreak/>
        <w:t>Password used for login.</w:t>
      </w:r>
    </w:p>
    <w:p w:rsidR="007E2259" w:rsidRDefault="007E2259">
      <w:pPr>
        <w:pStyle w:val="BodyText"/>
        <w:numPr>
          <w:ilvl w:val="0"/>
          <w:numId w:val="27"/>
        </w:numPr>
      </w:pPr>
      <w:r>
        <w:t>Domain used for login.</w:t>
      </w:r>
    </w:p>
    <w:p w:rsidR="007E2259" w:rsidRDefault="007E2259">
      <w:pPr>
        <w:pStyle w:val="BodyText"/>
        <w:numPr>
          <w:ilvl w:val="0"/>
          <w:numId w:val="27"/>
        </w:numPr>
      </w:pPr>
      <w:r>
        <w:t xml:space="preserve">Read mode </w:t>
      </w:r>
      <w:r>
        <w:rPr>
          <w:lang w:val="en-US"/>
        </w:rPr>
        <w:t>(waiting for a newline in the received message or present every message immediately to TTCN when it is received)</w:t>
      </w:r>
    </w:p>
    <w:p w:rsidR="007E2259" w:rsidRDefault="007E2259">
      <w:pPr>
        <w:pStyle w:val="BodyText"/>
        <w:numPr>
          <w:ilvl w:val="0"/>
          <w:numId w:val="27"/>
        </w:numPr>
      </w:pPr>
      <w:bookmarkStart w:id="40" w:name="OLE_LINK1"/>
      <w:bookmarkStart w:id="41" w:name="OLE_LINK2"/>
      <w:r>
        <w:t>Possible prompt strings with or without wildcards</w:t>
      </w:r>
    </w:p>
    <w:bookmarkEnd w:id="40"/>
    <w:bookmarkEnd w:id="41"/>
    <w:p w:rsidR="007E2259" w:rsidRDefault="007E2259">
      <w:pPr>
        <w:pStyle w:val="BodyText"/>
        <w:numPr>
          <w:ilvl w:val="0"/>
          <w:numId w:val="27"/>
        </w:numPr>
      </w:pPr>
      <w:r>
        <w:t>Telnet terminal type</w:t>
      </w:r>
    </w:p>
    <w:p w:rsidR="007E2259" w:rsidRDefault="007E2259">
      <w:pPr>
        <w:pStyle w:val="BodyText"/>
        <w:numPr>
          <w:ilvl w:val="0"/>
          <w:numId w:val="27"/>
        </w:numPr>
      </w:pPr>
      <w:r>
        <w:t>Telnet echo option</w:t>
      </w:r>
    </w:p>
    <w:p w:rsidR="007E2259" w:rsidRDefault="007E2259">
      <w:pPr>
        <w:pStyle w:val="BodyText"/>
        <w:numPr>
          <w:ilvl w:val="0"/>
          <w:numId w:val="27"/>
        </w:numPr>
      </w:pPr>
      <w:r>
        <w:t>Telnet window size</w:t>
      </w:r>
      <w:r w:rsidR="008B285E">
        <w:t>: height and width</w:t>
      </w:r>
    </w:p>
    <w:p w:rsidR="007E2259" w:rsidRDefault="007E2259">
      <w:pPr>
        <w:pStyle w:val="BodyText"/>
        <w:numPr>
          <w:ilvl w:val="0"/>
          <w:numId w:val="27"/>
        </w:numPr>
      </w:pPr>
      <w:r>
        <w:t>Whether to use CR LF or LF as linefeed (newline)</w:t>
      </w:r>
    </w:p>
    <w:p w:rsidR="007E2259" w:rsidRPr="00452ED1" w:rsidRDefault="007E2259">
      <w:pPr>
        <w:pStyle w:val="BodyText"/>
        <w:numPr>
          <w:ilvl w:val="0"/>
          <w:numId w:val="27"/>
        </w:numPr>
      </w:pPr>
      <w:r w:rsidRPr="00452ED1">
        <w:t xml:space="preserve">Logging in user with or without </w:t>
      </w:r>
      <w:r w:rsidR="00452ED1" w:rsidRPr="00452ED1">
        <w:t xml:space="preserve">user </w:t>
      </w:r>
      <w:r w:rsidRPr="00452ED1">
        <w:t>authentication</w:t>
      </w:r>
    </w:p>
    <w:p w:rsidR="007E2259" w:rsidRDefault="007E2259">
      <w:pPr>
        <w:pStyle w:val="BodyText"/>
        <w:numPr>
          <w:ilvl w:val="0"/>
          <w:numId w:val="27"/>
        </w:numPr>
      </w:pPr>
      <w:r>
        <w:t>Sending/not sending an integer value to the user when the connection is terminated by the server.</w:t>
      </w:r>
    </w:p>
    <w:p w:rsidR="00BA0E67" w:rsidRDefault="00BA0E67">
      <w:pPr>
        <w:pStyle w:val="BodyText"/>
        <w:numPr>
          <w:ilvl w:val="0"/>
          <w:numId w:val="27"/>
        </w:numPr>
      </w:pPr>
      <w:r>
        <w:t>Sending/not sending an integer value to the user about the result of the connection attempted.</w:t>
      </w:r>
    </w:p>
    <w:p w:rsidR="00061392" w:rsidRDefault="00061392">
      <w:pPr>
        <w:pStyle w:val="BodyText"/>
        <w:numPr>
          <w:ilvl w:val="0"/>
          <w:numId w:val="27"/>
        </w:numPr>
      </w:pPr>
      <w:r>
        <w:t xml:space="preserve">Enabling </w:t>
      </w:r>
      <w:r w:rsidR="00B42C70">
        <w:t xml:space="preserve">the </w:t>
      </w:r>
      <w:r>
        <w:t>filtering of linefeeds directly preceding the prompt from incoming messages.</w:t>
      </w:r>
    </w:p>
    <w:p w:rsidR="007E2259" w:rsidRDefault="007E2259">
      <w:pPr>
        <w:pStyle w:val="BodyText"/>
      </w:pPr>
      <w:r>
        <w:t>In server mode operation:</w:t>
      </w:r>
    </w:p>
    <w:p w:rsidR="007E2259" w:rsidRDefault="007E2259">
      <w:pPr>
        <w:pStyle w:val="BodyText"/>
        <w:numPr>
          <w:ilvl w:val="0"/>
          <w:numId w:val="27"/>
        </w:numPr>
      </w:pPr>
      <w:r>
        <w:t>TCP port number for listening for connections</w:t>
      </w:r>
    </w:p>
    <w:p w:rsidR="007E2259" w:rsidRDefault="007E2259">
      <w:pPr>
        <w:pStyle w:val="BodyText"/>
        <w:numPr>
          <w:ilvl w:val="0"/>
          <w:numId w:val="27"/>
        </w:numPr>
      </w:pPr>
      <w:r>
        <w:t>Username used for logging the client in</w:t>
      </w:r>
    </w:p>
    <w:p w:rsidR="007E2259" w:rsidRDefault="007E2259">
      <w:pPr>
        <w:pStyle w:val="BodyText"/>
        <w:numPr>
          <w:ilvl w:val="0"/>
          <w:numId w:val="27"/>
        </w:numPr>
      </w:pPr>
      <w:r>
        <w:t>The ‘login’ prompt (the charstring to send to prompt the client for the login name)</w:t>
      </w:r>
    </w:p>
    <w:p w:rsidR="007E2259" w:rsidRDefault="007E2259">
      <w:pPr>
        <w:pStyle w:val="BodyText"/>
        <w:numPr>
          <w:ilvl w:val="0"/>
          <w:numId w:val="27"/>
        </w:numPr>
      </w:pPr>
      <w:r>
        <w:t>Password used for logging the client in</w:t>
      </w:r>
    </w:p>
    <w:p w:rsidR="007E2259" w:rsidRDefault="007E2259">
      <w:pPr>
        <w:pStyle w:val="BodyText"/>
        <w:numPr>
          <w:ilvl w:val="0"/>
          <w:numId w:val="27"/>
        </w:numPr>
      </w:pPr>
      <w:r>
        <w:t>The ‘password’ prompt (the charstring to send to prompt the client for the password)</w:t>
      </w:r>
    </w:p>
    <w:p w:rsidR="007E2259" w:rsidRDefault="007E2259">
      <w:pPr>
        <w:pStyle w:val="BodyText"/>
        <w:numPr>
          <w:ilvl w:val="0"/>
          <w:numId w:val="27"/>
        </w:numPr>
      </w:pPr>
      <w:r>
        <w:t>Prompt string</w:t>
      </w:r>
    </w:p>
    <w:p w:rsidR="007E2259" w:rsidRPr="00452ED1" w:rsidRDefault="007E2259">
      <w:pPr>
        <w:pStyle w:val="BodyText"/>
        <w:numPr>
          <w:ilvl w:val="0"/>
          <w:numId w:val="27"/>
        </w:numPr>
      </w:pPr>
      <w:r w:rsidRPr="00452ED1">
        <w:t xml:space="preserve">Logging in user with or without </w:t>
      </w:r>
      <w:r w:rsidR="00452ED1" w:rsidRPr="00452ED1">
        <w:t xml:space="preserve">user </w:t>
      </w:r>
      <w:r w:rsidRPr="00452ED1">
        <w:t>authentication</w:t>
      </w:r>
    </w:p>
    <w:p w:rsidR="007E2259" w:rsidRDefault="007E2259">
      <w:pPr>
        <w:pStyle w:val="BodyText"/>
        <w:numPr>
          <w:ilvl w:val="0"/>
          <w:numId w:val="27"/>
        </w:numPr>
      </w:pPr>
      <w:r>
        <w:t>Use the port in client or server mode operation</w:t>
      </w:r>
    </w:p>
    <w:p w:rsidR="006F41B0" w:rsidRDefault="006F41B0">
      <w:pPr>
        <w:pStyle w:val="BodyText"/>
        <w:numPr>
          <w:ilvl w:val="0"/>
          <w:numId w:val="27"/>
        </w:numPr>
      </w:pPr>
      <w:r>
        <w:t>Sending/not sending an integer value to the user when the connection is terminated by the client.</w:t>
      </w:r>
    </w:p>
    <w:p w:rsidR="000A1DA9" w:rsidRDefault="000A1DA9">
      <w:pPr>
        <w:pStyle w:val="BodyText"/>
        <w:numPr>
          <w:ilvl w:val="0"/>
          <w:numId w:val="27"/>
        </w:numPr>
      </w:pPr>
      <w:r>
        <w:lastRenderedPageBreak/>
        <w:t>Enabling the setting whether a failed message sending should result in an error or a warning.</w:t>
      </w:r>
    </w:p>
    <w:p w:rsidR="00BA0E67" w:rsidRDefault="00061392">
      <w:pPr>
        <w:pStyle w:val="BodyText"/>
        <w:numPr>
          <w:ilvl w:val="0"/>
          <w:numId w:val="27"/>
        </w:numPr>
      </w:pPr>
      <w:r>
        <w:t xml:space="preserve">Enabling </w:t>
      </w:r>
      <w:r w:rsidR="00B42C70">
        <w:t xml:space="preserve">the </w:t>
      </w:r>
      <w:r>
        <w:t>attach</w:t>
      </w:r>
      <w:r w:rsidR="00CF52DC">
        <w:t>ing</w:t>
      </w:r>
      <w:r>
        <w:t xml:space="preserve"> </w:t>
      </w:r>
      <w:r w:rsidR="007A1CBA">
        <w:t xml:space="preserve">of </w:t>
      </w:r>
      <w:r>
        <w:t xml:space="preserve">the server prompt </w:t>
      </w:r>
      <w:r w:rsidR="00057F88">
        <w:t>to</w:t>
      </w:r>
      <w:r>
        <w:t xml:space="preserve"> the end of every outgoing message.</w:t>
      </w:r>
    </w:p>
    <w:p w:rsidR="007E2259" w:rsidRDefault="007E2259">
      <w:pPr>
        <w:pStyle w:val="Heading2"/>
      </w:pPr>
      <w:bookmarkStart w:id="42" w:name="_Toc324833447"/>
      <w:r>
        <w:t>Capacity and limitations</w:t>
      </w:r>
      <w:bookmarkEnd w:id="42"/>
    </w:p>
    <w:p w:rsidR="007E2259" w:rsidRDefault="007E2259">
      <w:pPr>
        <w:pStyle w:val="Heading3"/>
      </w:pPr>
      <w:bookmarkStart w:id="43" w:name="_Toc324833448"/>
      <w:r>
        <w:t>Platform limitations</w:t>
      </w:r>
      <w:bookmarkEnd w:id="43"/>
    </w:p>
    <w:p w:rsidR="007E2259" w:rsidRDefault="007E2259">
      <w:pPr>
        <w:pStyle w:val="Heading4"/>
      </w:pPr>
      <w:r>
        <w:t>Client mode</w:t>
      </w:r>
    </w:p>
    <w:p w:rsidR="007E2259" w:rsidRPr="00920CF5" w:rsidRDefault="007E2259">
      <w:pPr>
        <w:pStyle w:val="BodyText"/>
      </w:pPr>
      <w:r w:rsidRPr="00920CF5">
        <w:t>Only Solaris, Suse linux</w:t>
      </w:r>
      <w:r w:rsidR="00E60291">
        <w:t xml:space="preserve">, </w:t>
      </w:r>
      <w:r w:rsidR="0016089C">
        <w:t xml:space="preserve"> RHEL 4 (Nahant Update 6) </w:t>
      </w:r>
      <w:r w:rsidRPr="00920CF5">
        <w:t xml:space="preserve">platforms and Pragma Telnet Server running on Windows Server 2003 </w:t>
      </w:r>
      <w:r w:rsidR="00395EE5">
        <w:t>have been</w:t>
      </w:r>
      <w:r w:rsidRPr="00920CF5">
        <w:t xml:space="preserve"> tested.</w:t>
      </w:r>
    </w:p>
    <w:p w:rsidR="007E2259" w:rsidRDefault="007E2259">
      <w:pPr>
        <w:pStyle w:val="Heading4"/>
      </w:pPr>
      <w:r>
        <w:t>Server mode</w:t>
      </w:r>
    </w:p>
    <w:p w:rsidR="007E2259" w:rsidRDefault="007E2259">
      <w:pPr>
        <w:pStyle w:val="BodyText"/>
      </w:pPr>
      <w:r>
        <w:t>Only Solaris</w:t>
      </w:r>
      <w:r w:rsidR="00E87B68">
        <w:t xml:space="preserve"> and RHEL 4</w:t>
      </w:r>
      <w:r>
        <w:t xml:space="preserve"> </w:t>
      </w:r>
      <w:r w:rsidR="00E87B68">
        <w:t xml:space="preserve">(Nahant Update 6) </w:t>
      </w:r>
      <w:r>
        <w:t>platform</w:t>
      </w:r>
      <w:r w:rsidR="00E87B68">
        <w:t>s</w:t>
      </w:r>
      <w:r>
        <w:t xml:space="preserve"> </w:t>
      </w:r>
      <w:r w:rsidR="00E87B68">
        <w:t>have been</w:t>
      </w:r>
      <w:r>
        <w:t xml:space="preserve"> tested.</w:t>
      </w:r>
    </w:p>
    <w:p w:rsidR="007E2259" w:rsidRDefault="007E2259">
      <w:pPr>
        <w:pStyle w:val="Heading3"/>
      </w:pPr>
      <w:bookmarkStart w:id="44" w:name="_Toc324833449"/>
      <w:r>
        <w:t>Server side limitations in client mode operation</w:t>
      </w:r>
      <w:bookmarkEnd w:id="44"/>
    </w:p>
    <w:p w:rsidR="007E2259" w:rsidRDefault="007E2259">
      <w:pPr>
        <w:pStyle w:val="BodyText"/>
      </w:pPr>
      <w:r>
        <w:t>All the tested servers echoed characters regardless of the echo option. Because of this, the test port contains a filtering mechanism for echoed characters. This mechanism is enabled if echo is disabled in the configuration file and vice versa. The telnet echo option (if enabled) is sent to the server re</w:t>
      </w:r>
      <w:r w:rsidR="00EE486A">
        <w:t>gardless of the filter settings, but it depends on the value set in CTRL_ECHO.</w:t>
      </w:r>
    </w:p>
    <w:p w:rsidR="007E2259" w:rsidRDefault="007E2259">
      <w:pPr>
        <w:pStyle w:val="BodyText"/>
      </w:pPr>
      <w:r>
        <w:t xml:space="preserve">The way telnet echo option is negotiated can cause problems with certain applications or servers. Because of this and because of the telnet echo option did not work with the servers tested, the test port is not compiled </w:t>
      </w:r>
      <w:r w:rsidR="00F424EA">
        <w:t>with the echo option by default, regardless of the setting of CTRL_ECHO.</w:t>
      </w:r>
      <w:r>
        <w:t xml:space="preserve"> It can be enabled via the C++ compiler flag TELNET_ECHO_OPTION if needed. The echo filtering mechanism is still functional if this compiler flag is not defined.</w:t>
      </w:r>
    </w:p>
    <w:p w:rsidR="00920CF5" w:rsidRDefault="00920CF5">
      <w:pPr>
        <w:pStyle w:val="BodyText"/>
      </w:pPr>
      <w:r>
        <w:t xml:space="preserve">The telnet test port can handle only one connection at the same time. Prior to a new connection the previous one has to be cleared. The </w:t>
      </w:r>
      <w:r w:rsidR="00D71CEE">
        <w:t xml:space="preserve">size of the </w:t>
      </w:r>
      <w:r>
        <w:t xml:space="preserve">listening queue is 1. Thus one incoming connection might be in the pending state, meaning that a second connection will succeed, </w:t>
      </w:r>
      <w:r w:rsidR="00AC4A40">
        <w:t xml:space="preserve">but no traffic is possible </w:t>
      </w:r>
      <w:r w:rsidR="00D71CEE">
        <w:t>via</w:t>
      </w:r>
      <w:r w:rsidR="00AC4A40">
        <w:t xml:space="preserve"> this connection until the previous one is closed.</w:t>
      </w:r>
    </w:p>
    <w:p w:rsidR="00EE486A" w:rsidRPr="00EE486A" w:rsidRDefault="00EE486A">
      <w:pPr>
        <w:pStyle w:val="BodyText"/>
        <w:rPr>
          <w:b/>
        </w:rPr>
      </w:pPr>
      <w:r>
        <w:t xml:space="preserve">The term "echo option" is used for the Telnet echo option used during the negotiation of the set up of a </w:t>
      </w:r>
      <w:r w:rsidR="008C112E">
        <w:t xml:space="preserve">Telnet session as defined in </w:t>
      </w:r>
      <w:r w:rsidR="008C112E">
        <w:fldChar w:fldCharType="begin"/>
      </w:r>
      <w:r w:rsidR="008C112E">
        <w:instrText xml:space="preserve"> REF _Ref245196460 \r \h </w:instrText>
      </w:r>
      <w:r w:rsidR="008C112E">
        <w:fldChar w:fldCharType="separate"/>
      </w:r>
      <w:r w:rsidR="001C2CAC">
        <w:t>[5]</w:t>
      </w:r>
      <w:r w:rsidR="008C112E">
        <w:fldChar w:fldCharType="end"/>
      </w:r>
      <w:r>
        <w:t>. Not to be confused with the CTRL_ECHO "option"</w:t>
      </w:r>
      <w:r w:rsidR="008C112E">
        <w:t xml:space="preserve">, which is only described in </w:t>
      </w:r>
      <w:r w:rsidR="008C112E">
        <w:fldChar w:fldCharType="begin"/>
      </w:r>
      <w:r w:rsidR="008C112E">
        <w:instrText xml:space="preserve"> REF _Ref245198033 \r \h </w:instrText>
      </w:r>
      <w:r w:rsidR="008C112E">
        <w:fldChar w:fldCharType="separate"/>
      </w:r>
      <w:r w:rsidR="001C2CAC">
        <w:t>[3]</w:t>
      </w:r>
      <w:r w:rsidR="008C112E">
        <w:fldChar w:fldCharType="end"/>
      </w:r>
      <w:r>
        <w:t>.</w:t>
      </w:r>
    </w:p>
    <w:sectPr w:rsidR="00EE486A" w:rsidRPr="00EE486A">
      <w:headerReference w:type="even" r:id="rId7"/>
      <w:headerReference w:type="default" r:id="rId8"/>
      <w:footerReference w:type="even" r:id="rId9"/>
      <w:footerReference w:type="default" r:id="rId10"/>
      <w:headerReference w:type="first" r:id="rId11"/>
      <w:footerReference w:type="first" r:id="rId12"/>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D33" w:rsidRDefault="00E60D33">
      <w:r>
        <w:separator/>
      </w:r>
    </w:p>
  </w:endnote>
  <w:endnote w:type="continuationSeparator" w:id="0">
    <w:p w:rsidR="00E60D33" w:rsidRDefault="00E60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097" w:rsidRDefault="00C87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097" w:rsidRDefault="00C870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097" w:rsidRDefault="00C87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D33" w:rsidRDefault="00E60D33">
      <w:r>
        <w:separator/>
      </w:r>
    </w:p>
  </w:footnote>
  <w:footnote w:type="continuationSeparator" w:id="0">
    <w:p w:rsidR="00E60D33" w:rsidRDefault="00E60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097" w:rsidRDefault="00C870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7E2259" w:rsidRPr="00F73754">
      <w:tblPrEx>
        <w:tblCellMar>
          <w:top w:w="0" w:type="dxa"/>
          <w:bottom w:w="0" w:type="dxa"/>
        </w:tblCellMar>
      </w:tblPrEx>
      <w:trPr>
        <w:gridAfter w:val="1"/>
        <w:wAfter w:w="11" w:type="dxa"/>
        <w:hidden/>
      </w:trPr>
      <w:tc>
        <w:tcPr>
          <w:tcW w:w="5145" w:type="dxa"/>
          <w:gridSpan w:val="2"/>
        </w:tcPr>
        <w:p w:rsidR="007E2259" w:rsidRPr="00F73754" w:rsidRDefault="007E2259">
          <w:pPr>
            <w:pStyle w:val="Header"/>
            <w:tabs>
              <w:tab w:val="left" w:pos="3048"/>
            </w:tabs>
            <w:rPr>
              <w:vanish/>
              <w:sz w:val="20"/>
            </w:rPr>
          </w:pPr>
        </w:p>
      </w:tc>
      <w:tc>
        <w:tcPr>
          <w:tcW w:w="3927" w:type="dxa"/>
          <w:gridSpan w:val="3"/>
        </w:tcPr>
        <w:p w:rsidR="007E2259" w:rsidRPr="00F73754" w:rsidRDefault="007E2259">
          <w:pPr>
            <w:pStyle w:val="Header"/>
            <w:rPr>
              <w:sz w:val="20"/>
            </w:rPr>
          </w:pPr>
          <w:r w:rsidRPr="00F73754">
            <w:rPr>
              <w:sz w:val="20"/>
            </w:rPr>
            <w:fldChar w:fldCharType="begin"/>
          </w:r>
          <w:r w:rsidRPr="00F73754">
            <w:rPr>
              <w:sz w:val="20"/>
            </w:rPr>
            <w:instrText xml:space="preserve"> DOCPROPERTY "Information"  \* MERGEFORMAT </w:instrText>
          </w:r>
          <w:r w:rsidRPr="00F73754">
            <w:rPr>
              <w:sz w:val="20"/>
            </w:rPr>
            <w:fldChar w:fldCharType="end"/>
          </w:r>
        </w:p>
      </w:tc>
      <w:tc>
        <w:tcPr>
          <w:tcW w:w="1134" w:type="dxa"/>
        </w:tcPr>
        <w:p w:rsidR="007E2259" w:rsidRPr="00F73754" w:rsidRDefault="007E2259">
          <w:pPr>
            <w:pStyle w:val="Header"/>
            <w:rPr>
              <w:sz w:val="20"/>
            </w:rPr>
          </w:pPr>
        </w:p>
      </w:tc>
    </w:tr>
    <w:tr w:rsidR="007E2259" w:rsidRPr="00F73754">
      <w:tblPrEx>
        <w:tblCellMar>
          <w:top w:w="0" w:type="dxa"/>
          <w:bottom w:w="0" w:type="dxa"/>
        </w:tblCellMar>
      </w:tblPrEx>
      <w:trPr>
        <w:gridAfter w:val="1"/>
        <w:wAfter w:w="11" w:type="dxa"/>
        <w:trHeight w:val="480"/>
      </w:trPr>
      <w:tc>
        <w:tcPr>
          <w:tcW w:w="5145" w:type="dxa"/>
          <w:gridSpan w:val="2"/>
        </w:tcPr>
        <w:p w:rsidR="007E2259" w:rsidRPr="00F73754" w:rsidRDefault="00DB65E4">
          <w:pPr>
            <w:pStyle w:val="Header"/>
          </w:pPr>
          <w:r w:rsidRPr="00F73754">
            <w:rPr>
              <w:lang w:val="en-US"/>
            </w:rPr>
            <w:drawing>
              <wp:inline distT="0" distB="0" distL="0" distR="0">
                <wp:extent cx="114871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228600"/>
                        </a:xfrm>
                        <a:prstGeom prst="rect">
                          <a:avLst/>
                        </a:prstGeom>
                        <a:noFill/>
                        <a:ln>
                          <a:noFill/>
                        </a:ln>
                      </pic:spPr>
                    </pic:pic>
                  </a:graphicData>
                </a:graphic>
              </wp:inline>
            </w:drawing>
          </w:r>
        </w:p>
      </w:tc>
      <w:tc>
        <w:tcPr>
          <w:tcW w:w="3927" w:type="dxa"/>
          <w:gridSpan w:val="3"/>
        </w:tcPr>
        <w:p w:rsidR="007E2259" w:rsidRPr="00F73754" w:rsidRDefault="007E2259">
          <w:pPr>
            <w:pStyle w:val="Header"/>
            <w:rPr>
              <w:sz w:val="20"/>
            </w:rPr>
          </w:pPr>
          <w:r w:rsidRPr="00F73754">
            <w:rPr>
              <w:sz w:val="20"/>
            </w:rPr>
            <w:fldChar w:fldCharType="begin"/>
          </w:r>
          <w:r w:rsidRPr="00F73754">
            <w:rPr>
              <w:sz w:val="20"/>
            </w:rPr>
            <w:instrText xml:space="preserve"> DOCPROPERTY "SecurityClass" \* MERGEFORMAT </w:instrText>
          </w:r>
          <w:r w:rsidRPr="00F73754">
            <w:rPr>
              <w:sz w:val="20"/>
            </w:rPr>
            <w:fldChar w:fldCharType="separate"/>
          </w:r>
          <w:r w:rsidR="00F73754" w:rsidRPr="00F73754">
            <w:rPr>
              <w:sz w:val="20"/>
            </w:rPr>
            <w:t>Ericssonwide Internal</w:t>
          </w:r>
          <w:r w:rsidRPr="00F73754">
            <w:rPr>
              <w:sz w:val="20"/>
            </w:rPr>
            <w:fldChar w:fldCharType="end"/>
          </w:r>
        </w:p>
        <w:p w:rsidR="007E2259" w:rsidRPr="00F73754" w:rsidRDefault="007E2259">
          <w:pPr>
            <w:pStyle w:val="Header"/>
            <w:rPr>
              <w:caps/>
              <w:sz w:val="20"/>
            </w:rPr>
          </w:pPr>
          <w:r w:rsidRPr="00F73754">
            <w:rPr>
              <w:caps/>
              <w:sz w:val="20"/>
            </w:rPr>
            <w:fldChar w:fldCharType="begin"/>
          </w:r>
          <w:r w:rsidRPr="00F73754">
            <w:rPr>
              <w:caps/>
              <w:sz w:val="20"/>
            </w:rPr>
            <w:instrText xml:space="preserve"> DOCPROPERTY "DocName" \* MERGEFORMAT </w:instrText>
          </w:r>
          <w:r w:rsidRPr="00F73754">
            <w:rPr>
              <w:caps/>
              <w:sz w:val="20"/>
            </w:rPr>
            <w:fldChar w:fldCharType="separate"/>
          </w:r>
          <w:r w:rsidR="00F73754" w:rsidRPr="00F73754">
            <w:rPr>
              <w:caps/>
              <w:sz w:val="20"/>
            </w:rPr>
            <w:t>FUNCTION SPECIFICATION</w:t>
          </w:r>
          <w:r w:rsidRPr="00F73754">
            <w:rPr>
              <w:caps/>
              <w:sz w:val="20"/>
            </w:rPr>
            <w:fldChar w:fldCharType="end"/>
          </w:r>
        </w:p>
      </w:tc>
      <w:tc>
        <w:tcPr>
          <w:tcW w:w="1134" w:type="dxa"/>
        </w:tcPr>
        <w:p w:rsidR="007E2259" w:rsidRPr="00F73754" w:rsidRDefault="007E2259">
          <w:pPr>
            <w:pStyle w:val="Header"/>
            <w:jc w:val="right"/>
            <w:rPr>
              <w:sz w:val="20"/>
            </w:rPr>
          </w:pPr>
        </w:p>
        <w:p w:rsidR="007E2259" w:rsidRPr="00F73754" w:rsidRDefault="007E2259">
          <w:pPr>
            <w:pStyle w:val="Header"/>
            <w:jc w:val="right"/>
            <w:rPr>
              <w:sz w:val="20"/>
            </w:rPr>
          </w:pPr>
          <w:r w:rsidRPr="00F73754">
            <w:rPr>
              <w:sz w:val="20"/>
            </w:rPr>
            <w:fldChar w:fldCharType="begin"/>
          </w:r>
          <w:r w:rsidRPr="00F73754">
            <w:rPr>
              <w:sz w:val="20"/>
            </w:rPr>
            <w:instrText>\PAGE arab</w:instrText>
          </w:r>
          <w:r w:rsidRPr="00F73754">
            <w:rPr>
              <w:sz w:val="20"/>
            </w:rPr>
            <w:fldChar w:fldCharType="separate"/>
          </w:r>
          <w:r w:rsidR="00DB65E4">
            <w:rPr>
              <w:sz w:val="20"/>
            </w:rPr>
            <w:t>1</w:t>
          </w:r>
          <w:r w:rsidRPr="00F73754">
            <w:rPr>
              <w:sz w:val="20"/>
            </w:rPr>
            <w:fldChar w:fldCharType="end"/>
          </w:r>
          <w:r w:rsidRPr="00F73754">
            <w:rPr>
              <w:sz w:val="20"/>
            </w:rPr>
            <w:t xml:space="preserve"> (</w:t>
          </w:r>
          <w:r w:rsidRPr="00F73754">
            <w:rPr>
              <w:sz w:val="20"/>
            </w:rPr>
            <w:fldChar w:fldCharType="begin"/>
          </w:r>
          <w:r w:rsidRPr="00F73754">
            <w:rPr>
              <w:sz w:val="20"/>
            </w:rPr>
            <w:instrText xml:space="preserve">\NUMPAGES </w:instrText>
          </w:r>
          <w:r w:rsidRPr="00F73754">
            <w:rPr>
              <w:sz w:val="20"/>
            </w:rPr>
            <w:fldChar w:fldCharType="separate"/>
          </w:r>
          <w:r w:rsidR="00DB65E4">
            <w:rPr>
              <w:sz w:val="20"/>
            </w:rPr>
            <w:t>7</w:t>
          </w:r>
          <w:r w:rsidRPr="00F73754">
            <w:rPr>
              <w:sz w:val="20"/>
            </w:rPr>
            <w:fldChar w:fldCharType="end"/>
          </w:r>
          <w:r w:rsidRPr="00F73754">
            <w:rPr>
              <w:sz w:val="20"/>
            </w:rPr>
            <w:t>)</w:t>
          </w:r>
        </w:p>
      </w:tc>
    </w:tr>
    <w:tr w:rsidR="007E2259" w:rsidRPr="00F73754">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7E2259" w:rsidRPr="00F73754" w:rsidRDefault="007E2259">
          <w:pPr>
            <w:pStyle w:val="NoSpellcheck"/>
          </w:pPr>
          <w:r w:rsidRPr="00F73754">
            <w:t>Prepared (also subject responsible if other)</w:t>
          </w:r>
        </w:p>
      </w:tc>
      <w:tc>
        <w:tcPr>
          <w:tcW w:w="5060" w:type="dxa"/>
          <w:gridSpan w:val="4"/>
          <w:tcBorders>
            <w:top w:val="single" w:sz="6" w:space="0" w:color="auto"/>
          </w:tcBorders>
        </w:tcPr>
        <w:p w:rsidR="007E2259" w:rsidRPr="00F73754" w:rsidRDefault="007E2259">
          <w:pPr>
            <w:pStyle w:val="NoSpellcheck"/>
          </w:pPr>
          <w:r w:rsidRPr="00F73754">
            <w:t>No.</w:t>
          </w:r>
        </w:p>
      </w:tc>
    </w:tr>
    <w:tr w:rsidR="007E2259" w:rsidRPr="00F73754">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7E2259" w:rsidRPr="00F73754" w:rsidRDefault="007E2259">
          <w:pPr>
            <w:pStyle w:val="Header"/>
            <w:tabs>
              <w:tab w:val="clear" w:pos="4320"/>
              <w:tab w:val="clear" w:pos="8640"/>
              <w:tab w:val="left" w:pos="2381"/>
              <w:tab w:val="left" w:pos="2609"/>
              <w:tab w:val="left" w:pos="2835"/>
              <w:tab w:val="left" w:pos="3062"/>
            </w:tabs>
            <w:spacing w:before="40"/>
            <w:rPr>
              <w:sz w:val="20"/>
            </w:rPr>
          </w:pPr>
          <w:r w:rsidRPr="00F73754">
            <w:rPr>
              <w:sz w:val="20"/>
            </w:rPr>
            <w:fldChar w:fldCharType="begin"/>
          </w:r>
          <w:r w:rsidRPr="00F73754">
            <w:rPr>
              <w:sz w:val="20"/>
            </w:rPr>
            <w:instrText xml:space="preserve"> DOCPROPERTY "Prepared" \* MERGEFORMAT </w:instrText>
          </w:r>
          <w:r w:rsidRPr="00F73754">
            <w:rPr>
              <w:sz w:val="20"/>
            </w:rPr>
            <w:fldChar w:fldCharType="separate"/>
          </w:r>
          <w:r w:rsidR="00F73754" w:rsidRPr="00F73754">
            <w:rPr>
              <w:sz w:val="20"/>
            </w:rPr>
            <w:t>ETH/XZR Gábor Szalai +36 1 4397591</w:t>
          </w:r>
          <w:r w:rsidRPr="00F73754">
            <w:rPr>
              <w:sz w:val="20"/>
            </w:rPr>
            <w:fldChar w:fldCharType="end"/>
          </w:r>
        </w:p>
      </w:tc>
      <w:tc>
        <w:tcPr>
          <w:tcW w:w="5060" w:type="dxa"/>
          <w:gridSpan w:val="4"/>
          <w:tcBorders>
            <w:bottom w:val="single" w:sz="6" w:space="0" w:color="auto"/>
          </w:tcBorders>
        </w:tcPr>
        <w:p w:rsidR="007E2259" w:rsidRPr="00F73754" w:rsidRDefault="007E2259">
          <w:pPr>
            <w:pStyle w:val="Header"/>
            <w:spacing w:before="40"/>
            <w:rPr>
              <w:sz w:val="20"/>
            </w:rPr>
          </w:pPr>
          <w:r w:rsidRPr="00F73754">
            <w:rPr>
              <w:sz w:val="20"/>
            </w:rPr>
            <w:fldChar w:fldCharType="begin"/>
          </w:r>
          <w:r w:rsidRPr="00F73754">
            <w:rPr>
              <w:sz w:val="20"/>
            </w:rPr>
            <w:instrText xml:space="preserve"> DOCPROPERTY "DocNo"  "LangCode" \* MERGEFORMAT </w:instrText>
          </w:r>
          <w:r w:rsidRPr="00F73754">
            <w:rPr>
              <w:sz w:val="20"/>
            </w:rPr>
            <w:fldChar w:fldCharType="separate"/>
          </w:r>
          <w:r w:rsidR="00F73754" w:rsidRPr="00F73754">
            <w:rPr>
              <w:sz w:val="20"/>
            </w:rPr>
            <w:t>155 17-CNL 113 320 Uen</w:t>
          </w:r>
          <w:r w:rsidRPr="00F73754">
            <w:rPr>
              <w:sz w:val="20"/>
            </w:rPr>
            <w:fldChar w:fldCharType="end"/>
          </w:r>
        </w:p>
      </w:tc>
    </w:tr>
    <w:tr w:rsidR="007E2259" w:rsidRPr="00F73754">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7E2259" w:rsidRPr="00F73754" w:rsidRDefault="007E2259">
          <w:pPr>
            <w:pStyle w:val="NoSpellcheck"/>
          </w:pPr>
          <w:r w:rsidRPr="00F73754">
            <w:t>Approved</w:t>
          </w:r>
        </w:p>
      </w:tc>
      <w:tc>
        <w:tcPr>
          <w:tcW w:w="1319" w:type="dxa"/>
          <w:tcBorders>
            <w:top w:val="single" w:sz="6" w:space="0" w:color="auto"/>
            <w:right w:val="single" w:sz="6" w:space="0" w:color="auto"/>
          </w:tcBorders>
        </w:tcPr>
        <w:p w:rsidR="007E2259" w:rsidRPr="00F73754" w:rsidRDefault="007E2259">
          <w:pPr>
            <w:pStyle w:val="NoSpellcheck"/>
          </w:pPr>
          <w:r w:rsidRPr="00F73754">
            <w:t>Checked</w:t>
          </w:r>
        </w:p>
      </w:tc>
      <w:tc>
        <w:tcPr>
          <w:tcW w:w="1516" w:type="dxa"/>
          <w:tcBorders>
            <w:right w:val="single" w:sz="6" w:space="0" w:color="auto"/>
          </w:tcBorders>
        </w:tcPr>
        <w:p w:rsidR="007E2259" w:rsidRPr="00F73754" w:rsidRDefault="007E2259">
          <w:pPr>
            <w:pStyle w:val="NoSpellcheck"/>
          </w:pPr>
          <w:r w:rsidRPr="00F73754">
            <w:t>Date</w:t>
          </w:r>
        </w:p>
      </w:tc>
      <w:tc>
        <w:tcPr>
          <w:tcW w:w="964" w:type="dxa"/>
        </w:tcPr>
        <w:p w:rsidR="007E2259" w:rsidRPr="00F73754" w:rsidRDefault="007E2259">
          <w:pPr>
            <w:pStyle w:val="NoSpellcheck"/>
          </w:pPr>
          <w:r w:rsidRPr="00F73754">
            <w:t>Rev</w:t>
          </w:r>
        </w:p>
      </w:tc>
      <w:tc>
        <w:tcPr>
          <w:tcW w:w="2579" w:type="dxa"/>
          <w:gridSpan w:val="2"/>
          <w:tcBorders>
            <w:left w:val="single" w:sz="6" w:space="0" w:color="auto"/>
          </w:tcBorders>
        </w:tcPr>
        <w:p w:rsidR="007E2259" w:rsidRPr="00F73754" w:rsidRDefault="007E2259">
          <w:pPr>
            <w:pStyle w:val="NoSpellcheck"/>
          </w:pPr>
          <w:r w:rsidRPr="00F73754">
            <w:t>Reference</w:t>
          </w:r>
        </w:p>
      </w:tc>
    </w:tr>
    <w:tr w:rsidR="007E2259">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7E2259" w:rsidRPr="00F73754" w:rsidRDefault="007E2259">
          <w:pPr>
            <w:pStyle w:val="Header"/>
            <w:spacing w:before="40"/>
            <w:rPr>
              <w:sz w:val="20"/>
            </w:rPr>
          </w:pPr>
          <w:r w:rsidRPr="00F73754">
            <w:rPr>
              <w:sz w:val="20"/>
            </w:rPr>
            <w:fldChar w:fldCharType="begin"/>
          </w:r>
          <w:r w:rsidRPr="00F73754">
            <w:rPr>
              <w:sz w:val="20"/>
            </w:rPr>
            <w:instrText xml:space="preserve"> DOCPROPERTY "ApprovedBy" \* MERGEFORMAT </w:instrText>
          </w:r>
          <w:r w:rsidRPr="00F73754">
            <w:rPr>
              <w:sz w:val="20"/>
            </w:rPr>
            <w:fldChar w:fldCharType="separate"/>
          </w:r>
          <w:r w:rsidR="00F73754" w:rsidRPr="00F73754">
            <w:rPr>
              <w:sz w:val="20"/>
            </w:rPr>
            <w:t>ETH/XZRC (Roland Gecse)</w:t>
          </w:r>
          <w:r w:rsidRPr="00F73754">
            <w:rPr>
              <w:sz w:val="20"/>
            </w:rPr>
            <w:fldChar w:fldCharType="end"/>
          </w:r>
        </w:p>
      </w:tc>
      <w:tc>
        <w:tcPr>
          <w:tcW w:w="1318" w:type="dxa"/>
          <w:tcBorders>
            <w:left w:val="nil"/>
            <w:bottom w:val="single" w:sz="6" w:space="0" w:color="auto"/>
            <w:right w:val="single" w:sz="6" w:space="0" w:color="auto"/>
          </w:tcBorders>
        </w:tcPr>
        <w:p w:rsidR="007E2259" w:rsidRPr="00F73754" w:rsidRDefault="007E2259">
          <w:pPr>
            <w:pStyle w:val="Header"/>
            <w:spacing w:before="40"/>
            <w:rPr>
              <w:sz w:val="20"/>
            </w:rPr>
          </w:pPr>
          <w:r w:rsidRPr="00F73754">
            <w:rPr>
              <w:sz w:val="20"/>
            </w:rPr>
            <w:fldChar w:fldCharType="begin"/>
          </w:r>
          <w:r w:rsidRPr="00F73754">
            <w:rPr>
              <w:sz w:val="20"/>
            </w:rPr>
            <w:instrText xml:space="preserve"> DOCPROPERTY "Checked" \* MERGEFORMAT </w:instrText>
          </w:r>
          <w:r w:rsidRPr="00F73754">
            <w:rPr>
              <w:sz w:val="20"/>
            </w:rPr>
            <w:fldChar w:fldCharType="end"/>
          </w:r>
        </w:p>
      </w:tc>
      <w:tc>
        <w:tcPr>
          <w:tcW w:w="1518" w:type="dxa"/>
          <w:tcBorders>
            <w:bottom w:val="single" w:sz="6" w:space="0" w:color="auto"/>
          </w:tcBorders>
        </w:tcPr>
        <w:p w:rsidR="007E2259" w:rsidRPr="00F73754" w:rsidRDefault="007E2259">
          <w:pPr>
            <w:pStyle w:val="Header"/>
            <w:spacing w:before="40"/>
            <w:rPr>
              <w:sz w:val="20"/>
            </w:rPr>
          </w:pPr>
          <w:r w:rsidRPr="00F73754">
            <w:rPr>
              <w:sz w:val="20"/>
            </w:rPr>
            <w:fldChar w:fldCharType="begin"/>
          </w:r>
          <w:r w:rsidRPr="00F73754">
            <w:rPr>
              <w:sz w:val="20"/>
            </w:rPr>
            <w:instrText xml:space="preserve"> DOCPROPERTY "Date" \* MERGEFORMAT </w:instrText>
          </w:r>
          <w:r w:rsidRPr="00F73754">
            <w:rPr>
              <w:sz w:val="20"/>
            </w:rPr>
            <w:fldChar w:fldCharType="separate"/>
          </w:r>
          <w:r w:rsidR="00F73754" w:rsidRPr="00F73754">
            <w:rPr>
              <w:sz w:val="20"/>
            </w:rPr>
            <w:t>2012-05-15</w:t>
          </w:r>
          <w:r w:rsidRPr="00F73754">
            <w:rPr>
              <w:sz w:val="20"/>
            </w:rPr>
            <w:fldChar w:fldCharType="end"/>
          </w:r>
        </w:p>
      </w:tc>
      <w:tc>
        <w:tcPr>
          <w:tcW w:w="964" w:type="dxa"/>
          <w:tcBorders>
            <w:bottom w:val="single" w:sz="6" w:space="0" w:color="auto"/>
          </w:tcBorders>
        </w:tcPr>
        <w:p w:rsidR="007E2259" w:rsidRPr="00F73754" w:rsidRDefault="007E2259">
          <w:pPr>
            <w:pStyle w:val="Header"/>
            <w:spacing w:before="40"/>
            <w:rPr>
              <w:sz w:val="20"/>
            </w:rPr>
          </w:pPr>
          <w:r w:rsidRPr="00F73754">
            <w:rPr>
              <w:sz w:val="20"/>
            </w:rPr>
            <w:fldChar w:fldCharType="begin"/>
          </w:r>
          <w:r w:rsidRPr="00F73754">
            <w:rPr>
              <w:sz w:val="20"/>
            </w:rPr>
            <w:instrText xml:space="preserve"> DOCPROPERTY "Revision" \* MERGEFORMAT </w:instrText>
          </w:r>
          <w:r w:rsidRPr="00F73754">
            <w:rPr>
              <w:sz w:val="20"/>
            </w:rPr>
            <w:fldChar w:fldCharType="separate"/>
          </w:r>
          <w:r w:rsidR="00F73754" w:rsidRPr="00F73754">
            <w:rPr>
              <w:sz w:val="20"/>
            </w:rPr>
            <w:t>J</w:t>
          </w:r>
          <w:r w:rsidRPr="00F73754">
            <w:rPr>
              <w:sz w:val="20"/>
            </w:rPr>
            <w:fldChar w:fldCharType="end"/>
          </w:r>
        </w:p>
      </w:tc>
      <w:tc>
        <w:tcPr>
          <w:tcW w:w="2589" w:type="dxa"/>
          <w:gridSpan w:val="3"/>
          <w:tcBorders>
            <w:left w:val="single" w:sz="6" w:space="0" w:color="auto"/>
            <w:bottom w:val="single" w:sz="6" w:space="0" w:color="auto"/>
          </w:tcBorders>
        </w:tcPr>
        <w:p w:rsidR="007E2259" w:rsidRPr="00F73754" w:rsidRDefault="007E2259">
          <w:pPr>
            <w:pStyle w:val="Header"/>
            <w:spacing w:before="40"/>
            <w:rPr>
              <w:sz w:val="20"/>
            </w:rPr>
          </w:pPr>
          <w:r w:rsidRPr="00F73754">
            <w:rPr>
              <w:sz w:val="20"/>
            </w:rPr>
            <w:fldChar w:fldCharType="begin"/>
          </w:r>
          <w:r w:rsidRPr="00F73754">
            <w:rPr>
              <w:sz w:val="20"/>
            </w:rPr>
            <w:instrText xml:space="preserve"> DOCPROPERTY "Reference" \* MERGEFORMAT </w:instrText>
          </w:r>
          <w:r w:rsidRPr="00F73754">
            <w:rPr>
              <w:sz w:val="20"/>
            </w:rPr>
            <w:fldChar w:fldCharType="separate"/>
          </w:r>
          <w:r w:rsidR="00F73754" w:rsidRPr="00F73754">
            <w:rPr>
              <w:sz w:val="20"/>
            </w:rPr>
            <w:t>GASK2</w:t>
          </w:r>
          <w:r w:rsidRPr="00F73754">
            <w:rPr>
              <w:sz w:val="20"/>
            </w:rPr>
            <w:fldChar w:fldCharType="end"/>
          </w:r>
        </w:p>
      </w:tc>
    </w:tr>
  </w:tbl>
  <w:p w:rsidR="007E2259" w:rsidRDefault="007E22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097" w:rsidRDefault="00C87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602F4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C4895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272DD3E"/>
    <w:lvl w:ilvl="0">
      <w:start w:val="1"/>
      <w:numFmt w:val="decimal"/>
      <w:pStyle w:val="ListNumber3"/>
      <w:lvlText w:val="%1."/>
      <w:lvlJc w:val="left"/>
      <w:pPr>
        <w:tabs>
          <w:tab w:val="num" w:pos="926"/>
        </w:tabs>
        <w:ind w:left="926" w:hanging="360"/>
      </w:pPr>
    </w:lvl>
  </w:abstractNum>
  <w:abstractNum w:abstractNumId="3" w15:restartNumberingAfterBreak="0">
    <w:nsid w:val="FFFFFF80"/>
    <w:multiLevelType w:val="singleLevel"/>
    <w:tmpl w:val="D082C8B8"/>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3720333E"/>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B7EE99E4"/>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7"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8"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9"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0E3179"/>
    <w:multiLevelType w:val="multilevel"/>
    <w:tmpl w:val="803AB0EA"/>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5" w15:restartNumberingAfterBreak="0">
    <w:nsid w:val="264269B4"/>
    <w:multiLevelType w:val="hybridMultilevel"/>
    <w:tmpl w:val="4F0E6118"/>
    <w:lvl w:ilvl="0" w:tplc="552E5690">
      <w:start w:val="1"/>
      <w:numFmt w:val="decimal"/>
      <w:lvlRestart w:val="0"/>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1" w15:restartNumberingAfterBreak="0">
    <w:nsid w:val="70B93A97"/>
    <w:multiLevelType w:val="hybridMultilevel"/>
    <w:tmpl w:val="FC2CE38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2"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8"/>
  </w:num>
  <w:num w:numId="4">
    <w:abstractNumId w:val="8"/>
  </w:num>
  <w:num w:numId="5">
    <w:abstractNumId w:val="20"/>
  </w:num>
  <w:num w:numId="6">
    <w:abstractNumId w:val="14"/>
  </w:num>
  <w:num w:numId="7">
    <w:abstractNumId w:val="9"/>
  </w:num>
  <w:num w:numId="8">
    <w:abstractNumId w:val="16"/>
  </w:num>
  <w:num w:numId="9">
    <w:abstractNumId w:val="11"/>
  </w:num>
  <w:num w:numId="10">
    <w:abstractNumId w:val="23"/>
  </w:num>
  <w:num w:numId="11">
    <w:abstractNumId w:val="7"/>
  </w:num>
  <w:num w:numId="12">
    <w:abstractNumId w:val="18"/>
  </w:num>
  <w:num w:numId="13">
    <w:abstractNumId w:val="10"/>
  </w:num>
  <w:num w:numId="14">
    <w:abstractNumId w:val="6"/>
  </w:num>
  <w:num w:numId="15">
    <w:abstractNumId w:val="13"/>
  </w:num>
  <w:num w:numId="16">
    <w:abstractNumId w:val="19"/>
  </w:num>
  <w:num w:numId="17">
    <w:abstractNumId w:val="12"/>
  </w:num>
  <w:num w:numId="18">
    <w:abstractNumId w:val="2"/>
  </w:num>
  <w:num w:numId="19">
    <w:abstractNumId w:val="15"/>
  </w:num>
  <w:num w:numId="20">
    <w:abstractNumId w:val="22"/>
  </w:num>
  <w:num w:numId="21">
    <w:abstractNumId w:val="17"/>
  </w:num>
  <w:num w:numId="22">
    <w:abstractNumId w:val="5"/>
  </w:num>
  <w:num w:numId="23">
    <w:abstractNumId w:val="4"/>
  </w:num>
  <w:num w:numId="24">
    <w:abstractNumId w:val="3"/>
  </w:num>
  <w:num w:numId="25">
    <w:abstractNumId w:val="1"/>
  </w:num>
  <w:num w:numId="26">
    <w:abstractNumId w:val="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222"/>
    <w:rsid w:val="00007E54"/>
    <w:rsid w:val="0005496E"/>
    <w:rsid w:val="00057F88"/>
    <w:rsid w:val="00061392"/>
    <w:rsid w:val="000747FD"/>
    <w:rsid w:val="00075DF9"/>
    <w:rsid w:val="00087CA5"/>
    <w:rsid w:val="000928F1"/>
    <w:rsid w:val="000A1DA9"/>
    <w:rsid w:val="000A581F"/>
    <w:rsid w:val="000E6E89"/>
    <w:rsid w:val="0011378D"/>
    <w:rsid w:val="00123FCE"/>
    <w:rsid w:val="0012499D"/>
    <w:rsid w:val="0016089C"/>
    <w:rsid w:val="001C2CAC"/>
    <w:rsid w:val="00221C3B"/>
    <w:rsid w:val="002C6DE9"/>
    <w:rsid w:val="002D3377"/>
    <w:rsid w:val="0037167A"/>
    <w:rsid w:val="00384417"/>
    <w:rsid w:val="0038455C"/>
    <w:rsid w:val="00387260"/>
    <w:rsid w:val="00395EE5"/>
    <w:rsid w:val="003B6B53"/>
    <w:rsid w:val="003F23FE"/>
    <w:rsid w:val="00436E09"/>
    <w:rsid w:val="00450F4C"/>
    <w:rsid w:val="00452ED1"/>
    <w:rsid w:val="00477C62"/>
    <w:rsid w:val="004A0593"/>
    <w:rsid w:val="004C75D1"/>
    <w:rsid w:val="004D6A16"/>
    <w:rsid w:val="005470DC"/>
    <w:rsid w:val="005B14A6"/>
    <w:rsid w:val="005B5FA1"/>
    <w:rsid w:val="005C20FA"/>
    <w:rsid w:val="005D51E1"/>
    <w:rsid w:val="00630EFF"/>
    <w:rsid w:val="0064788F"/>
    <w:rsid w:val="006D52E9"/>
    <w:rsid w:val="006F2C56"/>
    <w:rsid w:val="006F41B0"/>
    <w:rsid w:val="007449C8"/>
    <w:rsid w:val="00776AD1"/>
    <w:rsid w:val="007A1CBA"/>
    <w:rsid w:val="007E2259"/>
    <w:rsid w:val="007E475E"/>
    <w:rsid w:val="00877FE0"/>
    <w:rsid w:val="00897342"/>
    <w:rsid w:val="008B285E"/>
    <w:rsid w:val="008C112E"/>
    <w:rsid w:val="008D58D2"/>
    <w:rsid w:val="00920CF5"/>
    <w:rsid w:val="00947FB8"/>
    <w:rsid w:val="0095043D"/>
    <w:rsid w:val="009B010F"/>
    <w:rsid w:val="009C6755"/>
    <w:rsid w:val="009E382D"/>
    <w:rsid w:val="009E3A84"/>
    <w:rsid w:val="00A05E7E"/>
    <w:rsid w:val="00A546DF"/>
    <w:rsid w:val="00A83151"/>
    <w:rsid w:val="00AC4A40"/>
    <w:rsid w:val="00B369A8"/>
    <w:rsid w:val="00B379C6"/>
    <w:rsid w:val="00B42C70"/>
    <w:rsid w:val="00B54B9E"/>
    <w:rsid w:val="00B707EB"/>
    <w:rsid w:val="00B73618"/>
    <w:rsid w:val="00B97B42"/>
    <w:rsid w:val="00BA0E67"/>
    <w:rsid w:val="00BB1E8D"/>
    <w:rsid w:val="00BE43C8"/>
    <w:rsid w:val="00BE597E"/>
    <w:rsid w:val="00C07638"/>
    <w:rsid w:val="00C2338B"/>
    <w:rsid w:val="00C719E1"/>
    <w:rsid w:val="00C87097"/>
    <w:rsid w:val="00CF52DC"/>
    <w:rsid w:val="00D50222"/>
    <w:rsid w:val="00D71CEE"/>
    <w:rsid w:val="00D92732"/>
    <w:rsid w:val="00DB65E4"/>
    <w:rsid w:val="00E039DF"/>
    <w:rsid w:val="00E260B1"/>
    <w:rsid w:val="00E60291"/>
    <w:rsid w:val="00E60D33"/>
    <w:rsid w:val="00E7491C"/>
    <w:rsid w:val="00E87B68"/>
    <w:rsid w:val="00EA0B4C"/>
    <w:rsid w:val="00EE486A"/>
    <w:rsid w:val="00F3313C"/>
    <w:rsid w:val="00F35B3B"/>
    <w:rsid w:val="00F424EA"/>
    <w:rsid w:val="00F4708D"/>
    <w:rsid w:val="00F61102"/>
    <w:rsid w:val="00F73754"/>
    <w:rsid w:val="00F909FC"/>
    <w:rsid w:val="00FB2011"/>
    <w:rsid w:val="00FE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AD37E2C1-E56F-4D6B-A14B-44C2BDE8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1"/>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2"/>
      </w:numPr>
      <w:outlineLvl w:val="1"/>
    </w:pPr>
    <w:rPr>
      <w:sz w:val="24"/>
    </w:rPr>
  </w:style>
  <w:style w:type="paragraph" w:styleId="Heading3">
    <w:name w:val="heading 3"/>
    <w:basedOn w:val="Heading2"/>
    <w:next w:val="BodyText"/>
    <w:qFormat/>
    <w:pPr>
      <w:numPr>
        <w:ilvl w:val="2"/>
        <w:numId w:val="3"/>
      </w:numPr>
      <w:outlineLvl w:val="2"/>
    </w:pPr>
    <w:rPr>
      <w:sz w:val="22"/>
    </w:rPr>
  </w:style>
  <w:style w:type="paragraph" w:styleId="Heading4">
    <w:name w:val="heading 4"/>
    <w:basedOn w:val="Heading3"/>
    <w:next w:val="BodyText"/>
    <w:qFormat/>
    <w:pPr>
      <w:numPr>
        <w:ilvl w:val="3"/>
        <w:numId w:val="4"/>
      </w:numPr>
      <w:outlineLvl w:val="3"/>
    </w:pPr>
    <w:rPr>
      <w:b w:val="0"/>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ind w:left="3403" w:hanging="851"/>
    </w:pPr>
    <w:rPr>
      <w:rFonts w:ascii="Arial" w:hAnsi="Arial"/>
      <w:noProof/>
      <w:sz w:val="22"/>
      <w:lang w:val="en-GB"/>
    </w:rPr>
  </w:style>
  <w:style w:type="paragraph" w:styleId="TOC2">
    <w:name w:val="toc 2"/>
    <w:basedOn w:val="TOC1"/>
    <w:next w:val="Text"/>
    <w:autoRedefine/>
    <w:semiHidden/>
  </w:style>
  <w:style w:type="paragraph" w:styleId="TOC3">
    <w:name w:val="toc 3"/>
    <w:basedOn w:val="TOC1"/>
    <w:next w:val="Text"/>
    <w:autoRedefine/>
    <w:semiHidden/>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2"/>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5"/>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6"/>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0"/>
      </w:numPr>
    </w:pPr>
    <w:rPr>
      <w:rFonts w:ascii="Arial" w:hAnsi="Arial"/>
      <w:sz w:val="22"/>
      <w:lang w:val="en-GB"/>
    </w:rPr>
  </w:style>
  <w:style w:type="paragraph" w:customStyle="1" w:styleId="Listabcdoubleline">
    <w:name w:val="List abc double line"/>
    <w:pPr>
      <w:numPr>
        <w:numId w:val="13"/>
      </w:numPr>
      <w:spacing w:before="220"/>
      <w:ind w:left="2921" w:hanging="369"/>
    </w:pPr>
    <w:rPr>
      <w:rFonts w:ascii="Arial" w:hAnsi="Arial"/>
      <w:sz w:val="22"/>
      <w:lang w:val="en-GB"/>
    </w:rPr>
  </w:style>
  <w:style w:type="paragraph" w:customStyle="1" w:styleId="Listnumbersingleline">
    <w:name w:val="List number single line"/>
    <w:pPr>
      <w:numPr>
        <w:numId w:val="7"/>
      </w:numPr>
      <w:ind w:left="2921" w:hanging="369"/>
    </w:pPr>
    <w:rPr>
      <w:rFonts w:ascii="Arial" w:hAnsi="Arial"/>
      <w:sz w:val="22"/>
      <w:lang w:val="en-GB"/>
    </w:rPr>
  </w:style>
  <w:style w:type="paragraph" w:customStyle="1" w:styleId="Listnumberdoubleline">
    <w:name w:val="List number double line"/>
    <w:pPr>
      <w:numPr>
        <w:numId w:val="16"/>
      </w:numPr>
      <w:spacing w:before="220"/>
      <w:ind w:left="2921" w:hanging="369"/>
    </w:pPr>
    <w:rPr>
      <w:rFonts w:ascii="Arial" w:hAnsi="Arial"/>
      <w:sz w:val="22"/>
      <w:lang w:val="en-GB"/>
    </w:rPr>
  </w:style>
  <w:style w:type="paragraph" w:customStyle="1" w:styleId="Listabcsinglelinewide">
    <w:name w:val="List abc single line (wide)"/>
    <w:pPr>
      <w:numPr>
        <w:numId w:val="9"/>
      </w:numPr>
    </w:pPr>
    <w:rPr>
      <w:rFonts w:ascii="Arial" w:hAnsi="Arial"/>
      <w:sz w:val="22"/>
      <w:lang w:val="en-GB" w:bidi="ar-DZ"/>
    </w:rPr>
  </w:style>
  <w:style w:type="paragraph" w:customStyle="1" w:styleId="Listnumberdoublelinewide">
    <w:name w:val="List number double line (wide)"/>
    <w:basedOn w:val="Listnumberdoubleline"/>
    <w:pPr>
      <w:numPr>
        <w:numId w:val="17"/>
      </w:numPr>
    </w:pPr>
  </w:style>
  <w:style w:type="paragraph" w:customStyle="1" w:styleId="Listnumbersinglelinewide">
    <w:name w:val="List number single line (wide)"/>
    <w:pPr>
      <w:numPr>
        <w:numId w:val="8"/>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4"/>
      </w:numPr>
      <w:spacing w:before="220"/>
      <w:ind w:left="2915" w:hanging="363"/>
    </w:pPr>
    <w:rPr>
      <w:rFonts w:ascii="Arial" w:hAnsi="Arial"/>
      <w:sz w:val="22"/>
      <w:lang w:val="en-GB"/>
    </w:rPr>
  </w:style>
  <w:style w:type="paragraph" w:styleId="ListBullet">
    <w:name w:val="List Bullet"/>
    <w:autoRedefine/>
    <w:pPr>
      <w:numPr>
        <w:numId w:val="11"/>
      </w:numPr>
    </w:pPr>
    <w:rPr>
      <w:rFonts w:ascii="Arial" w:hAnsi="Arial"/>
      <w:sz w:val="22"/>
      <w:lang w:val="en-GB"/>
    </w:rPr>
  </w:style>
  <w:style w:type="paragraph" w:customStyle="1" w:styleId="ListBulletwide">
    <w:name w:val="List Bullet (wide)"/>
    <w:pPr>
      <w:numPr>
        <w:numId w:val="12"/>
      </w:numPr>
    </w:pPr>
    <w:rPr>
      <w:rFonts w:ascii="Arial" w:hAnsi="Arial"/>
      <w:sz w:val="22"/>
      <w:lang w:val="en-GB"/>
    </w:rPr>
  </w:style>
  <w:style w:type="paragraph" w:customStyle="1" w:styleId="ListBullet2wide">
    <w:name w:val="List Bullet 2 (wide)"/>
    <w:pPr>
      <w:numPr>
        <w:numId w:val="15"/>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Lines w:val="0"/>
      <w:tabs>
        <w:tab w:val="clear" w:pos="1247"/>
        <w:tab w:val="clear" w:pos="2552"/>
        <w:tab w:val="clear" w:pos="3856"/>
        <w:tab w:val="clear" w:pos="5216"/>
        <w:tab w:val="clear" w:pos="6464"/>
        <w:tab w:val="clear" w:pos="7768"/>
        <w:tab w:val="clear" w:pos="9072"/>
        <w:tab w:val="clear" w:pos="10206"/>
      </w:tabs>
      <w:spacing w:before="0" w:after="120"/>
      <w:ind w:left="0"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cs="Arial"/>
      <w:b/>
      <w:bCs/>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3">
    <w:name w:val="List Bullet 3"/>
    <w:basedOn w:val="Normal"/>
    <w:autoRedefine/>
    <w:pPr>
      <w:numPr>
        <w:numId w:val="22"/>
      </w:numPr>
    </w:pPr>
  </w:style>
  <w:style w:type="paragraph" w:styleId="ListBullet4">
    <w:name w:val="List Bullet 4"/>
    <w:basedOn w:val="Normal"/>
    <w:autoRedefine/>
    <w:pPr>
      <w:numPr>
        <w:numId w:val="23"/>
      </w:numPr>
    </w:pPr>
  </w:style>
  <w:style w:type="paragraph" w:styleId="ListBullet5">
    <w:name w:val="List Bullet 5"/>
    <w:basedOn w:val="Normal"/>
    <w:autoRedefine/>
    <w:pPr>
      <w:numPr>
        <w:numId w:val="24"/>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3">
    <w:name w:val="List Number 3"/>
    <w:basedOn w:val="Normal"/>
    <w:pPr>
      <w:numPr>
        <w:numId w:val="18"/>
      </w:numPr>
    </w:pPr>
  </w:style>
  <w:style w:type="paragraph" w:styleId="ListNumber4">
    <w:name w:val="List Number 4"/>
    <w:basedOn w:val="Normal"/>
    <w:pPr>
      <w:numPr>
        <w:numId w:val="25"/>
      </w:numPr>
    </w:pPr>
  </w:style>
  <w:style w:type="paragraph" w:styleId="ListNumber5">
    <w:name w:val="List Number 5"/>
    <w:basedOn w:val="Normal"/>
    <w:pPr>
      <w:numPr>
        <w:numId w:val="2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OAHeading">
    <w:name w:val="toa heading"/>
    <w:basedOn w:val="Normal"/>
    <w:next w:val="Normal"/>
    <w:semiHidden/>
    <w:pPr>
      <w:spacing w:before="120"/>
    </w:pPr>
    <w:rPr>
      <w:rFonts w:cs="Arial"/>
      <w:b/>
      <w:bCs/>
      <w:sz w:val="24"/>
      <w:szCs w:val="24"/>
    </w:r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E749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Telnet Test Port for TTCN-3 Toolset with TITAN, Function Specification</vt:lpstr>
    </vt:vector>
  </TitlesOfParts>
  <Company/>
  <LinksUpToDate>false</LinksUpToDate>
  <CharactersWithSpaces>11606</CharactersWithSpaces>
  <SharedDoc>false</SharedDoc>
  <HLinks>
    <vt:vector size="96" baseType="variant">
      <vt:variant>
        <vt:i4>1703984</vt:i4>
      </vt:variant>
      <vt:variant>
        <vt:i4>95</vt:i4>
      </vt:variant>
      <vt:variant>
        <vt:i4>0</vt:i4>
      </vt:variant>
      <vt:variant>
        <vt:i4>5</vt:i4>
      </vt:variant>
      <vt:variant>
        <vt:lpwstr/>
      </vt:variant>
      <vt:variant>
        <vt:lpwstr>_Toc324833449</vt:lpwstr>
      </vt:variant>
      <vt:variant>
        <vt:i4>1703984</vt:i4>
      </vt:variant>
      <vt:variant>
        <vt:i4>89</vt:i4>
      </vt:variant>
      <vt:variant>
        <vt:i4>0</vt:i4>
      </vt:variant>
      <vt:variant>
        <vt:i4>5</vt:i4>
      </vt:variant>
      <vt:variant>
        <vt:lpwstr/>
      </vt:variant>
      <vt:variant>
        <vt:lpwstr>_Toc324833448</vt:lpwstr>
      </vt:variant>
      <vt:variant>
        <vt:i4>1703984</vt:i4>
      </vt:variant>
      <vt:variant>
        <vt:i4>83</vt:i4>
      </vt:variant>
      <vt:variant>
        <vt:i4>0</vt:i4>
      </vt:variant>
      <vt:variant>
        <vt:i4>5</vt:i4>
      </vt:variant>
      <vt:variant>
        <vt:lpwstr/>
      </vt:variant>
      <vt:variant>
        <vt:lpwstr>_Toc324833447</vt:lpwstr>
      </vt:variant>
      <vt:variant>
        <vt:i4>1703984</vt:i4>
      </vt:variant>
      <vt:variant>
        <vt:i4>77</vt:i4>
      </vt:variant>
      <vt:variant>
        <vt:i4>0</vt:i4>
      </vt:variant>
      <vt:variant>
        <vt:i4>5</vt:i4>
      </vt:variant>
      <vt:variant>
        <vt:lpwstr/>
      </vt:variant>
      <vt:variant>
        <vt:lpwstr>_Toc324833446</vt:lpwstr>
      </vt:variant>
      <vt:variant>
        <vt:i4>1703984</vt:i4>
      </vt:variant>
      <vt:variant>
        <vt:i4>71</vt:i4>
      </vt:variant>
      <vt:variant>
        <vt:i4>0</vt:i4>
      </vt:variant>
      <vt:variant>
        <vt:i4>5</vt:i4>
      </vt:variant>
      <vt:variant>
        <vt:lpwstr/>
      </vt:variant>
      <vt:variant>
        <vt:lpwstr>_Toc324833445</vt:lpwstr>
      </vt:variant>
      <vt:variant>
        <vt:i4>1703984</vt:i4>
      </vt:variant>
      <vt:variant>
        <vt:i4>65</vt:i4>
      </vt:variant>
      <vt:variant>
        <vt:i4>0</vt:i4>
      </vt:variant>
      <vt:variant>
        <vt:i4>5</vt:i4>
      </vt:variant>
      <vt:variant>
        <vt:lpwstr/>
      </vt:variant>
      <vt:variant>
        <vt:lpwstr>_Toc324833444</vt:lpwstr>
      </vt:variant>
      <vt:variant>
        <vt:i4>1703984</vt:i4>
      </vt:variant>
      <vt:variant>
        <vt:i4>59</vt:i4>
      </vt:variant>
      <vt:variant>
        <vt:i4>0</vt:i4>
      </vt:variant>
      <vt:variant>
        <vt:i4>5</vt:i4>
      </vt:variant>
      <vt:variant>
        <vt:lpwstr/>
      </vt:variant>
      <vt:variant>
        <vt:lpwstr>_Toc324833443</vt:lpwstr>
      </vt:variant>
      <vt:variant>
        <vt:i4>1703984</vt:i4>
      </vt:variant>
      <vt:variant>
        <vt:i4>53</vt:i4>
      </vt:variant>
      <vt:variant>
        <vt:i4>0</vt:i4>
      </vt:variant>
      <vt:variant>
        <vt:i4>5</vt:i4>
      </vt:variant>
      <vt:variant>
        <vt:lpwstr/>
      </vt:variant>
      <vt:variant>
        <vt:lpwstr>_Toc324833442</vt:lpwstr>
      </vt:variant>
      <vt:variant>
        <vt:i4>1703984</vt:i4>
      </vt:variant>
      <vt:variant>
        <vt:i4>47</vt:i4>
      </vt:variant>
      <vt:variant>
        <vt:i4>0</vt:i4>
      </vt:variant>
      <vt:variant>
        <vt:i4>5</vt:i4>
      </vt:variant>
      <vt:variant>
        <vt:lpwstr/>
      </vt:variant>
      <vt:variant>
        <vt:lpwstr>_Toc324833441</vt:lpwstr>
      </vt:variant>
      <vt:variant>
        <vt:i4>1703984</vt:i4>
      </vt:variant>
      <vt:variant>
        <vt:i4>41</vt:i4>
      </vt:variant>
      <vt:variant>
        <vt:i4>0</vt:i4>
      </vt:variant>
      <vt:variant>
        <vt:i4>5</vt:i4>
      </vt:variant>
      <vt:variant>
        <vt:lpwstr/>
      </vt:variant>
      <vt:variant>
        <vt:lpwstr>_Toc324833440</vt:lpwstr>
      </vt:variant>
      <vt:variant>
        <vt:i4>1900592</vt:i4>
      </vt:variant>
      <vt:variant>
        <vt:i4>35</vt:i4>
      </vt:variant>
      <vt:variant>
        <vt:i4>0</vt:i4>
      </vt:variant>
      <vt:variant>
        <vt:i4>5</vt:i4>
      </vt:variant>
      <vt:variant>
        <vt:lpwstr/>
      </vt:variant>
      <vt:variant>
        <vt:lpwstr>_Toc324833439</vt:lpwstr>
      </vt:variant>
      <vt:variant>
        <vt:i4>1900592</vt:i4>
      </vt:variant>
      <vt:variant>
        <vt:i4>29</vt:i4>
      </vt:variant>
      <vt:variant>
        <vt:i4>0</vt:i4>
      </vt:variant>
      <vt:variant>
        <vt:i4>5</vt:i4>
      </vt:variant>
      <vt:variant>
        <vt:lpwstr/>
      </vt:variant>
      <vt:variant>
        <vt:lpwstr>_Toc324833438</vt:lpwstr>
      </vt:variant>
      <vt:variant>
        <vt:i4>1900592</vt:i4>
      </vt:variant>
      <vt:variant>
        <vt:i4>23</vt:i4>
      </vt:variant>
      <vt:variant>
        <vt:i4>0</vt:i4>
      </vt:variant>
      <vt:variant>
        <vt:i4>5</vt:i4>
      </vt:variant>
      <vt:variant>
        <vt:lpwstr/>
      </vt:variant>
      <vt:variant>
        <vt:lpwstr>_Toc324833437</vt:lpwstr>
      </vt:variant>
      <vt:variant>
        <vt:i4>1900592</vt:i4>
      </vt:variant>
      <vt:variant>
        <vt:i4>17</vt:i4>
      </vt:variant>
      <vt:variant>
        <vt:i4>0</vt:i4>
      </vt:variant>
      <vt:variant>
        <vt:i4>5</vt:i4>
      </vt:variant>
      <vt:variant>
        <vt:lpwstr/>
      </vt:variant>
      <vt:variant>
        <vt:lpwstr>_Toc324833436</vt:lpwstr>
      </vt:variant>
      <vt:variant>
        <vt:i4>1900592</vt:i4>
      </vt:variant>
      <vt:variant>
        <vt:i4>11</vt:i4>
      </vt:variant>
      <vt:variant>
        <vt:i4>0</vt:i4>
      </vt:variant>
      <vt:variant>
        <vt:i4>5</vt:i4>
      </vt:variant>
      <vt:variant>
        <vt:lpwstr/>
      </vt:variant>
      <vt:variant>
        <vt:lpwstr>_Toc324833435</vt:lpwstr>
      </vt:variant>
      <vt:variant>
        <vt:i4>1900592</vt:i4>
      </vt:variant>
      <vt:variant>
        <vt:i4>5</vt:i4>
      </vt:variant>
      <vt:variant>
        <vt:i4>0</vt:i4>
      </vt:variant>
      <vt:variant>
        <vt:i4>5</vt:i4>
      </vt:variant>
      <vt:variant>
        <vt:lpwstr/>
      </vt:variant>
      <vt:variant>
        <vt:lpwstr>_Toc324833434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Telnet Test Port for TTCN-3 Toolset with TITAN, Function Specification</dc:title>
  <dc:subject/>
  <dc:creator>ETH/XZR Gábor Szalai +36 1 4397591</dc:creator>
  <cp:keywords>TTCN-3, TTCNv3, TTCN3, Test Port, Function Specification, FS</cp:keywords>
  <dc:description>155 17-CNL 113 320 Uen_x000d_Rev J</dc:description>
  <cp:lastModifiedBy>Imre Nagy</cp:lastModifiedBy>
  <cp:revision>3</cp:revision>
  <cp:lastPrinted>2011-05-16T12:36:00Z</cp:lastPrinted>
  <dcterms:created xsi:type="dcterms:W3CDTF">2018-04-18T08:00:00Z</dcterms:created>
  <dcterms:modified xsi:type="dcterms:W3CDTF">2018-04-18T08:00:00Z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FUNCTION SPECIFICATION</vt:lpwstr>
  </property>
  <property fmtid="{D5CDD505-2E9C-101B-9397-08002B2CF9AE}" pid="4" name="Prepared">
    <vt:lpwstr>ETH/XZR Gábor Szalai +36 1 4397591</vt:lpwstr>
  </property>
  <property fmtid="{D5CDD505-2E9C-101B-9397-08002B2CF9AE}" pid="5" name="DocNo">
    <vt:lpwstr>155 17-CNL 113 320 Uen</vt:lpwstr>
  </property>
  <property fmtid="{D5CDD505-2E9C-101B-9397-08002B2CF9AE}" pid="6" name="Revision">
    <vt:lpwstr>J</vt:lpwstr>
  </property>
  <property fmtid="{D5CDD505-2E9C-101B-9397-08002B2CF9AE}" pid="7" name="Checked">
    <vt:lpwstr/>
  </property>
  <property fmtid="{D5CDD505-2E9C-101B-9397-08002B2CF9AE}" pid="8" name="Title">
    <vt:lpwstr>Telnet Test Port for TTCN-3 Toolset with TITAN, Function Specification</vt:lpwstr>
  </property>
  <property fmtid="{D5CDD505-2E9C-101B-9397-08002B2CF9AE}" pid="9" name="Reference">
    <vt:lpwstr>GASK2</vt:lpwstr>
  </property>
  <property fmtid="{D5CDD505-2E9C-101B-9397-08002B2CF9AE}" pid="10" name="Date">
    <vt:lpwstr>2012-05-15</vt:lpwstr>
  </property>
  <property fmtid="{D5CDD505-2E9C-101B-9397-08002B2CF9AE}" pid="11" name="Keyword">
    <vt:lpwstr>TTCN-3, TTCNv3, TTCN3, Test Port, Function Specification, FS</vt:lpwstr>
  </property>
  <property fmtid="{D5CDD505-2E9C-101B-9397-08002B2CF9AE}" pid="12" name="ApprovedBy">
    <vt:lpwstr>ETH/XZRC (Roland Gecse)</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