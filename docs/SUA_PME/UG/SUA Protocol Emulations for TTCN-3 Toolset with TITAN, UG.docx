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101638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101638" w:rsidRDefault="00101638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101638" w:rsidRDefault="00101638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101638" w:rsidRDefault="00101638">
      <w:pPr>
        <w:pStyle w:val="TableStyle"/>
      </w:pPr>
    </w:p>
    <w:p w:rsidR="00101638" w:rsidRDefault="00101638">
      <w:pPr>
        <w:pStyle w:val="BodyText"/>
      </w:pPr>
    </w:p>
    <w:p w:rsidR="00101638" w:rsidRDefault="00101638">
      <w:pPr>
        <w:pStyle w:val="BodyText"/>
        <w:tabs>
          <w:tab w:val="clear" w:pos="10206"/>
          <w:tab w:val="left" w:pos="9990"/>
        </w:tabs>
        <w:ind w:right="160"/>
      </w:pPr>
    </w:p>
    <w:p w:rsidR="00101638" w:rsidRDefault="00101638">
      <w:pPr>
        <w:pStyle w:val="BodyText"/>
      </w:pPr>
    </w:p>
    <w:bookmarkStart w:id="3" w:name="Title"/>
    <w:p w:rsidR="00101638" w:rsidRDefault="00101638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0365E0">
        <w:t>SUA Protocol Emulation for TTCN-3 Toolset with TITAN, User Guide</w:t>
      </w:r>
      <w:r>
        <w:fldChar w:fldCharType="end"/>
      </w:r>
      <w:bookmarkEnd w:id="3"/>
    </w:p>
    <w:p w:rsidR="00101638" w:rsidRDefault="00101638">
      <w:pPr>
        <w:pStyle w:val="Contents"/>
        <w:tabs>
          <w:tab w:val="left" w:pos="3403"/>
          <w:tab w:val="right" w:leader="dot" w:pos="9923"/>
        </w:tabs>
        <w:spacing w:after="240"/>
        <w:ind w:left="0"/>
        <w:rPr>
          <w:rFonts w:cs="Arial"/>
        </w:rPr>
      </w:pPr>
    </w:p>
    <w:p w:rsidR="00EA4E84" w:rsidRDefault="00101638">
      <w:pPr>
        <w:pStyle w:val="Contents"/>
        <w:tabs>
          <w:tab w:val="left" w:pos="1980"/>
          <w:tab w:val="left" w:pos="3240"/>
          <w:tab w:val="right" w:leader="dot" w:pos="9900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</w:instrText>
      </w:r>
      <w:r>
        <w:fldChar w:fldCharType="separate"/>
      </w:r>
    </w:p>
    <w:p w:rsidR="00EA4E84" w:rsidRDefault="00EA4E84">
      <w:pPr>
        <w:pStyle w:val="TOC1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t>1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_Toc156722240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1.1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Revision history</w:t>
      </w:r>
      <w:r>
        <w:tab/>
      </w:r>
      <w:r>
        <w:fldChar w:fldCharType="begin"/>
      </w:r>
      <w:r>
        <w:instrText xml:space="preserve"> PAGEREF _Toc156722241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 w:rsidRPr="00C602F6">
        <w:rPr>
          <w:snapToGrid w:val="0"/>
        </w:rPr>
        <w:t>1.2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 w:rsidRPr="00C602F6">
        <w:rPr>
          <w:snapToGrid w:val="0"/>
        </w:rPr>
        <w:t>About this Document</w:t>
      </w:r>
      <w:r>
        <w:tab/>
      </w:r>
      <w:r>
        <w:fldChar w:fldCharType="begin"/>
      </w:r>
      <w:r>
        <w:instrText xml:space="preserve"> PAGEREF _Toc156722242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1.2.1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How to Read this Document</w:t>
      </w:r>
      <w:r>
        <w:tab/>
      </w:r>
      <w:r>
        <w:fldChar w:fldCharType="begin"/>
      </w:r>
      <w:r>
        <w:instrText xml:space="preserve"> PAGEREF _Toc156722243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1.2.2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Presumed Knowledge</w:t>
      </w:r>
      <w:r>
        <w:tab/>
      </w:r>
      <w:r>
        <w:fldChar w:fldCharType="begin"/>
      </w:r>
      <w:r>
        <w:instrText xml:space="preserve"> PAGEREF _Toc156722244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1.2.3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_Toc156722245 \h </w:instrText>
      </w:r>
      <w:r>
        <w:fldChar w:fldCharType="separate"/>
      </w:r>
      <w:r>
        <w:t>2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1.2.4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_Toc156722246 \h </w:instrText>
      </w:r>
      <w:r>
        <w:fldChar w:fldCharType="separate"/>
      </w:r>
      <w:r>
        <w:t>3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1.2.5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_Toc156722247 \h </w:instrText>
      </w:r>
      <w:r>
        <w:fldChar w:fldCharType="separate"/>
      </w:r>
      <w:r>
        <w:t>3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1.3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_Toc156722248 \h </w:instrText>
      </w:r>
      <w:r>
        <w:fldChar w:fldCharType="separate"/>
      </w:r>
      <w:r>
        <w:t>3</w:t>
      </w:r>
      <w:r>
        <w:fldChar w:fldCharType="end"/>
      </w:r>
    </w:p>
    <w:p w:rsidR="00EA4E84" w:rsidRDefault="00EA4E84">
      <w:pPr>
        <w:pStyle w:val="TOC1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t>2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t>The Protocol Emulation</w:t>
      </w:r>
      <w:r>
        <w:tab/>
      </w:r>
      <w:r>
        <w:fldChar w:fldCharType="begin"/>
      </w:r>
      <w:r>
        <w:instrText xml:space="preserve"> PAGEREF _Toc156722249 \h </w:instrText>
      </w:r>
      <w:r>
        <w:fldChar w:fldCharType="separate"/>
      </w:r>
      <w:r>
        <w:t>4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2.1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_Toc156722250 \h </w:instrText>
      </w:r>
      <w:r>
        <w:fldChar w:fldCharType="separate"/>
      </w:r>
      <w:r>
        <w:t>4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2.2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The User Interface: the N-Service Primitives</w:t>
      </w:r>
      <w:r>
        <w:tab/>
      </w:r>
      <w:r>
        <w:fldChar w:fldCharType="begin"/>
      </w:r>
      <w:r>
        <w:instrText xml:space="preserve"> PAGEREF _Toc156722251 \h </w:instrText>
      </w:r>
      <w:r>
        <w:fldChar w:fldCharType="separate"/>
      </w:r>
      <w:r>
        <w:t>5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2.3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Installation</w:t>
      </w:r>
      <w:r>
        <w:tab/>
      </w:r>
      <w:r>
        <w:fldChar w:fldCharType="begin"/>
      </w:r>
      <w:r>
        <w:instrText xml:space="preserve"> PAGEREF _Toc156722252 \h </w:instrText>
      </w:r>
      <w:r>
        <w:fldChar w:fldCharType="separate"/>
      </w:r>
      <w:r>
        <w:t>5</w:t>
      </w:r>
      <w:r>
        <w:fldChar w:fldCharType="end"/>
      </w:r>
    </w:p>
    <w:p w:rsidR="00EA4E84" w:rsidRDefault="00EA4E84">
      <w:pPr>
        <w:pStyle w:val="TOC3"/>
        <w:rPr>
          <w:rFonts w:ascii="Times New Roman" w:eastAsia="SimSun" w:hAnsi="Times New Roman"/>
          <w:sz w:val="24"/>
          <w:lang w:eastAsia="zh-CN"/>
        </w:rPr>
      </w:pPr>
      <w:r>
        <w:t>2.3.1</w:t>
      </w:r>
      <w:r>
        <w:rPr>
          <w:rFonts w:ascii="Times New Roman" w:eastAsia="SimSun" w:hAnsi="Times New Roman"/>
          <w:sz w:val="24"/>
          <w:lang w:eastAsia="zh-CN"/>
        </w:rPr>
        <w:tab/>
      </w:r>
      <w:r>
        <w:t>Description of files implementing the SUA PE</w:t>
      </w:r>
      <w:r>
        <w:tab/>
      </w:r>
      <w:r>
        <w:fldChar w:fldCharType="begin"/>
      </w:r>
      <w:r>
        <w:instrText xml:space="preserve"> PAGEREF _Toc156722253 \h </w:instrText>
      </w:r>
      <w:r>
        <w:fldChar w:fldCharType="separate"/>
      </w:r>
      <w:r>
        <w:t>5</w:t>
      </w:r>
      <w:r>
        <w:fldChar w:fldCharType="end"/>
      </w:r>
    </w:p>
    <w:p w:rsidR="00EA4E84" w:rsidRDefault="00EA4E84">
      <w:pPr>
        <w:pStyle w:val="TOC2"/>
        <w:rPr>
          <w:rFonts w:ascii="Times New Roman" w:eastAsia="SimSun" w:hAnsi="Times New Roman"/>
          <w:sz w:val="24"/>
          <w:lang w:val="en-US" w:eastAsia="zh-CN"/>
        </w:rPr>
      </w:pPr>
      <w:r>
        <w:t>2.4</w:t>
      </w:r>
      <w:r>
        <w:rPr>
          <w:rFonts w:ascii="Times New Roman" w:eastAsia="SimSun" w:hAnsi="Times New Roman"/>
          <w:sz w:val="24"/>
          <w:lang w:val="en-US" w:eastAsia="zh-CN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_Toc156722254 \h </w:instrText>
      </w:r>
      <w:r>
        <w:fldChar w:fldCharType="separate"/>
      </w:r>
      <w:r>
        <w:t>6</w:t>
      </w:r>
      <w:r>
        <w:fldChar w:fldCharType="end"/>
      </w:r>
    </w:p>
    <w:p w:rsidR="00EA4E84" w:rsidRDefault="00EA4E84">
      <w:pPr>
        <w:pStyle w:val="TOC1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t>3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t>Error messages</w:t>
      </w:r>
      <w:r>
        <w:tab/>
      </w:r>
      <w:r>
        <w:fldChar w:fldCharType="begin"/>
      </w:r>
      <w:r>
        <w:instrText xml:space="preserve"> PAGEREF _Toc156722255 \h </w:instrText>
      </w:r>
      <w:r>
        <w:fldChar w:fldCharType="separate"/>
      </w:r>
      <w:r>
        <w:t>7</w:t>
      </w:r>
      <w:r>
        <w:fldChar w:fldCharType="end"/>
      </w:r>
    </w:p>
    <w:p w:rsidR="00EA4E84" w:rsidRDefault="00EA4E84">
      <w:pPr>
        <w:pStyle w:val="TOC1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t>4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t>Warning messages</w:t>
      </w:r>
      <w:r>
        <w:tab/>
      </w:r>
      <w:r>
        <w:fldChar w:fldCharType="begin"/>
      </w:r>
      <w:r>
        <w:instrText xml:space="preserve"> PAGEREF _Toc156722256 \h </w:instrText>
      </w:r>
      <w:r>
        <w:fldChar w:fldCharType="separate"/>
      </w:r>
      <w:r>
        <w:t>8</w:t>
      </w:r>
      <w:r>
        <w:fldChar w:fldCharType="end"/>
      </w:r>
    </w:p>
    <w:p w:rsidR="00EA4E84" w:rsidRDefault="00EA4E84">
      <w:pPr>
        <w:pStyle w:val="TOC1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t>5</w:t>
      </w:r>
      <w:r>
        <w:rPr>
          <w:rFonts w:ascii="Times New Roman" w:eastAsia="SimSun" w:hAnsi="Times New Roman"/>
          <w:sz w:val="24"/>
          <w:szCs w:val="24"/>
          <w:lang w:val="en-US" w:eastAsia="zh-CN"/>
        </w:rPr>
        <w:tab/>
      </w:r>
      <w:r>
        <w:t>Examples</w:t>
      </w:r>
      <w:r>
        <w:tab/>
      </w:r>
      <w:r>
        <w:fldChar w:fldCharType="begin"/>
      </w:r>
      <w:r>
        <w:instrText xml:space="preserve"> PAGEREF _Toc156722257 \h </w:instrText>
      </w:r>
      <w:r>
        <w:fldChar w:fldCharType="separate"/>
      </w:r>
      <w:r>
        <w:t>8</w:t>
      </w:r>
      <w:r>
        <w:fldChar w:fldCharType="end"/>
      </w:r>
    </w:p>
    <w:p w:rsidR="00101638" w:rsidRDefault="00101638">
      <w:pPr>
        <w:pStyle w:val="Contents"/>
      </w:pPr>
      <w:r>
        <w:fldChar w:fldCharType="end"/>
      </w:r>
    </w:p>
    <w:p w:rsidR="00101638" w:rsidRDefault="00101638">
      <w:pPr>
        <w:pStyle w:val="Heading1"/>
      </w:pPr>
      <w:r>
        <w:br w:type="page"/>
      </w:r>
      <w:bookmarkStart w:id="5" w:name="_Ref62271641"/>
      <w:bookmarkStart w:id="6" w:name="_Ref62271813"/>
      <w:bookmarkStart w:id="7" w:name="_Ref62271824"/>
      <w:bookmarkStart w:id="8" w:name="_Toc62359079"/>
      <w:bookmarkStart w:id="9" w:name="_Toc62360888"/>
      <w:bookmarkStart w:id="10" w:name="_Toc156722240"/>
      <w:r>
        <w:lastRenderedPageBreak/>
        <w:t>Introduction</w:t>
      </w:r>
      <w:bookmarkEnd w:id="5"/>
      <w:bookmarkEnd w:id="6"/>
      <w:bookmarkEnd w:id="7"/>
      <w:bookmarkEnd w:id="8"/>
      <w:bookmarkEnd w:id="9"/>
      <w:bookmarkEnd w:id="10"/>
    </w:p>
    <w:p w:rsidR="00101638" w:rsidRDefault="00101638">
      <w:pPr>
        <w:pStyle w:val="Heading2"/>
      </w:pPr>
      <w:bookmarkStart w:id="11" w:name="_Toc33421106"/>
      <w:bookmarkStart w:id="12" w:name="_Toc33951061"/>
      <w:bookmarkStart w:id="13" w:name="_Toc35755724"/>
      <w:bookmarkStart w:id="14" w:name="_Toc50282214"/>
      <w:bookmarkStart w:id="15" w:name="_Toc50369873"/>
      <w:bookmarkStart w:id="16" w:name="_Toc50369925"/>
      <w:bookmarkStart w:id="17" w:name="_Toc50370432"/>
      <w:bookmarkStart w:id="18" w:name="_Toc54171477"/>
      <w:bookmarkStart w:id="19" w:name="_Toc62359080"/>
      <w:bookmarkStart w:id="20" w:name="_Toc62360889"/>
      <w:bookmarkStart w:id="21" w:name="_Toc156722241"/>
      <w:r>
        <w:t>Revision history</w:t>
      </w:r>
      <w:bookmarkEnd w:id="18"/>
      <w:bookmarkEnd w:id="19"/>
      <w:bookmarkEnd w:id="20"/>
      <w:bookmarkEnd w:id="21"/>
    </w:p>
    <w:p w:rsidR="00101638" w:rsidRDefault="00101638">
      <w:pPr>
        <w:pStyle w:val="BodyText"/>
      </w:pPr>
    </w:p>
    <w:tbl>
      <w:tblPr>
        <w:tblW w:w="6988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720"/>
        <w:gridCol w:w="3240"/>
        <w:gridCol w:w="1620"/>
      </w:tblGrid>
      <w:tr w:rsidR="00101638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B3B3B3"/>
          </w:tcPr>
          <w:p w:rsidR="00101638" w:rsidRDefault="0010163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720" w:type="dxa"/>
            <w:shd w:val="clear" w:color="auto" w:fill="B3B3B3"/>
          </w:tcPr>
          <w:p w:rsidR="00101638" w:rsidRDefault="0010163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240" w:type="dxa"/>
            <w:shd w:val="clear" w:color="auto" w:fill="B3B3B3"/>
          </w:tcPr>
          <w:p w:rsidR="00101638" w:rsidRDefault="0010163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620" w:type="dxa"/>
            <w:shd w:val="clear" w:color="auto" w:fill="B3B3B3"/>
          </w:tcPr>
          <w:p w:rsidR="00101638" w:rsidRDefault="0010163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101638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:rsidR="00101638" w:rsidRDefault="00863E5C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2006-12-01</w:t>
            </w:r>
          </w:p>
        </w:tc>
        <w:tc>
          <w:tcPr>
            <w:tcW w:w="720" w:type="dxa"/>
          </w:tcPr>
          <w:p w:rsidR="00101638" w:rsidRDefault="00101638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240" w:type="dxa"/>
          </w:tcPr>
          <w:p w:rsidR="00101638" w:rsidRDefault="00101638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620" w:type="dxa"/>
          </w:tcPr>
          <w:p w:rsidR="00101638" w:rsidRDefault="00863E5C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EJMTCSO</w:t>
            </w:r>
          </w:p>
        </w:tc>
      </w:tr>
      <w:tr w:rsidR="00101638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:rsidR="00101638" w:rsidRDefault="00103097">
            <w:pPr>
              <w:rPr>
                <w:snapToGrid w:val="0"/>
              </w:rPr>
            </w:pPr>
            <w:r>
              <w:rPr>
                <w:snapToGrid w:val="0"/>
              </w:rPr>
              <w:t>2006-12-15</w:t>
            </w:r>
          </w:p>
        </w:tc>
        <w:tc>
          <w:tcPr>
            <w:tcW w:w="720" w:type="dxa"/>
          </w:tcPr>
          <w:p w:rsidR="00101638" w:rsidRDefault="00103097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240" w:type="dxa"/>
          </w:tcPr>
          <w:p w:rsidR="00101638" w:rsidRDefault="00103097">
            <w:pPr>
              <w:rPr>
                <w:snapToGrid w:val="0"/>
              </w:rPr>
            </w:pPr>
            <w:r>
              <w:rPr>
                <w:snapToGrid w:val="0"/>
              </w:rPr>
              <w:t>Updated after review</w:t>
            </w:r>
          </w:p>
        </w:tc>
        <w:tc>
          <w:tcPr>
            <w:tcW w:w="1620" w:type="dxa"/>
          </w:tcPr>
          <w:p w:rsidR="00101638" w:rsidRDefault="00103097">
            <w:pPr>
              <w:rPr>
                <w:snapToGrid w:val="0"/>
              </w:rPr>
            </w:pPr>
            <w:r>
              <w:rPr>
                <w:snapToGrid w:val="0"/>
              </w:rPr>
              <w:t>EJMTCSO</w:t>
            </w:r>
          </w:p>
        </w:tc>
      </w:tr>
      <w:tr w:rsidR="00101638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720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3240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1620" w:type="dxa"/>
          </w:tcPr>
          <w:p w:rsidR="00101638" w:rsidRDefault="00101638">
            <w:pPr>
              <w:rPr>
                <w:snapToGrid w:val="0"/>
              </w:rPr>
            </w:pPr>
          </w:p>
        </w:tc>
      </w:tr>
      <w:tr w:rsidR="00101638">
        <w:tblPrEx>
          <w:tblCellMar>
            <w:top w:w="0" w:type="dxa"/>
            <w:bottom w:w="0" w:type="dxa"/>
          </w:tblCellMar>
        </w:tblPrEx>
        <w:tc>
          <w:tcPr>
            <w:tcW w:w="1408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720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3240" w:type="dxa"/>
          </w:tcPr>
          <w:p w:rsidR="00101638" w:rsidRDefault="00101638">
            <w:pPr>
              <w:rPr>
                <w:snapToGrid w:val="0"/>
              </w:rPr>
            </w:pPr>
          </w:p>
        </w:tc>
        <w:tc>
          <w:tcPr>
            <w:tcW w:w="1620" w:type="dxa"/>
          </w:tcPr>
          <w:p w:rsidR="00101638" w:rsidRDefault="00101638">
            <w:pPr>
              <w:rPr>
                <w:snapToGrid w:val="0"/>
              </w:rPr>
            </w:pPr>
          </w:p>
        </w:tc>
      </w:tr>
    </w:tbl>
    <w:p w:rsidR="00101638" w:rsidRDefault="00101638">
      <w:pPr>
        <w:pStyle w:val="Heading2"/>
        <w:rPr>
          <w:snapToGrid w:val="0"/>
        </w:rPr>
      </w:pPr>
      <w:bookmarkStart w:id="22" w:name="_Toc62359081"/>
      <w:bookmarkStart w:id="23" w:name="_Toc62360890"/>
      <w:bookmarkStart w:id="24" w:name="_Toc156722242"/>
      <w:r>
        <w:rPr>
          <w:snapToGrid w:val="0"/>
        </w:rPr>
        <w:t>About this Document</w:t>
      </w:r>
      <w:bookmarkEnd w:id="11"/>
      <w:bookmarkEnd w:id="12"/>
      <w:bookmarkEnd w:id="13"/>
      <w:bookmarkEnd w:id="14"/>
      <w:bookmarkEnd w:id="15"/>
      <w:bookmarkEnd w:id="16"/>
      <w:bookmarkEnd w:id="17"/>
      <w:bookmarkEnd w:id="22"/>
      <w:bookmarkEnd w:id="23"/>
      <w:bookmarkEnd w:id="24"/>
    </w:p>
    <w:p w:rsidR="00101638" w:rsidRDefault="00101638">
      <w:pPr>
        <w:pStyle w:val="Heading3"/>
      </w:pPr>
      <w:bookmarkStart w:id="25" w:name="_Toc62359082"/>
      <w:bookmarkStart w:id="26" w:name="_Toc62360891"/>
      <w:bookmarkStart w:id="27" w:name="_Toc156722243"/>
      <w:r>
        <w:t>How to Read this Document</w:t>
      </w:r>
      <w:bookmarkEnd w:id="25"/>
      <w:bookmarkEnd w:id="26"/>
      <w:bookmarkEnd w:id="27"/>
    </w:p>
    <w:p w:rsidR="00101638" w:rsidRDefault="00101638" w:rsidP="00ED0C12">
      <w:pPr>
        <w:pStyle w:val="BodyText"/>
      </w:pPr>
      <w:r>
        <w:t>This is the User Guide for the S</w:t>
      </w:r>
      <w:r w:rsidR="001564C4">
        <w:t>UA</w:t>
      </w:r>
      <w:r>
        <w:t xml:space="preserve"> Protocol Emulation (</w:t>
      </w:r>
      <w:smartTag w:uri="urn:schemas-microsoft-com:office:smarttags" w:element="place">
        <w:smartTag w:uri="urn:schemas-microsoft-com:office:smarttags" w:element="City">
          <w:r>
            <w:t>S</w:t>
          </w:r>
          <w:r w:rsidR="001564C4">
            <w:t>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rPr>
          <w:lang w:val="en-US"/>
        </w:rPr>
        <w:t>)</w:t>
      </w:r>
      <w:r>
        <w:t>. The S</w:t>
      </w:r>
      <w:r w:rsidR="001564C4">
        <w:t>UA</w:t>
      </w:r>
      <w:r>
        <w:t xml:space="preserve"> PE is developed for the TTCN-3 Toolset with TITAN according to the Requirement Specification</w:t>
      </w:r>
      <w:r w:rsidR="00ED0C12">
        <w:t xml:space="preserve"> </w:t>
      </w:r>
      <w:r w:rsidR="00ED0C12">
        <w:fldChar w:fldCharType="begin"/>
      </w:r>
      <w:r w:rsidR="00ED0C12">
        <w:instrText xml:space="preserve"> REF _Ref153189914 \r \h </w:instrText>
      </w:r>
      <w:r w:rsidR="00ED0C12">
        <w:fldChar w:fldCharType="separate"/>
      </w:r>
      <w:r w:rsidR="00EA4E84">
        <w:rPr>
          <w:cs/>
        </w:rPr>
        <w:t>‎</w:t>
      </w:r>
      <w:r w:rsidR="00EA4E84">
        <w:t>[5]</w:t>
      </w:r>
      <w:r w:rsidR="00ED0C12">
        <w:fldChar w:fldCharType="end"/>
      </w:r>
      <w:r>
        <w:t xml:space="preserve">. This document should to be read together with Product Revision Information </w:t>
      </w:r>
      <w:r w:rsidR="00ED0C12">
        <w:fldChar w:fldCharType="begin"/>
      </w:r>
      <w:r w:rsidR="00ED0C12">
        <w:instrText xml:space="preserve"> REF _Ref55710948 \r \h </w:instrText>
      </w:r>
      <w:r w:rsidR="00ED0C12">
        <w:fldChar w:fldCharType="separate"/>
      </w:r>
      <w:r w:rsidR="00EA4E84">
        <w:rPr>
          <w:cs/>
        </w:rPr>
        <w:t>‎</w:t>
      </w:r>
      <w:r w:rsidR="00EA4E84">
        <w:t>[6]</w:t>
      </w:r>
      <w:r w:rsidR="00ED0C12">
        <w:fldChar w:fldCharType="end"/>
      </w:r>
      <w:r>
        <w:t xml:space="preserve"> and Function Specification</w:t>
      </w:r>
      <w:r w:rsidR="00ED0C12">
        <w:t xml:space="preserve"> </w:t>
      </w:r>
      <w:r w:rsidR="00ED0C12">
        <w:fldChar w:fldCharType="begin"/>
      </w:r>
      <w:r w:rsidR="00ED0C12">
        <w:instrText xml:space="preserve"> REF _Ref61930265 \r \h </w:instrText>
      </w:r>
      <w:r w:rsidR="00ED0C12">
        <w:fldChar w:fldCharType="separate"/>
      </w:r>
      <w:r w:rsidR="00EA4E84">
        <w:rPr>
          <w:cs/>
        </w:rPr>
        <w:t>‎</w:t>
      </w:r>
      <w:r w:rsidR="00EA4E84">
        <w:t>[7]</w:t>
      </w:r>
      <w:r w:rsidR="00ED0C12">
        <w:fldChar w:fldCharType="end"/>
      </w:r>
      <w:r>
        <w:t>.</w:t>
      </w:r>
    </w:p>
    <w:p w:rsidR="00101638" w:rsidRDefault="00101638">
      <w:pPr>
        <w:pStyle w:val="Heading3"/>
      </w:pPr>
      <w:bookmarkStart w:id="28" w:name="_Toc62359083"/>
      <w:bookmarkStart w:id="29" w:name="_Toc62360892"/>
      <w:bookmarkStart w:id="30" w:name="_Toc156722244"/>
      <w:r>
        <w:t>Presumed Knowledge</w:t>
      </w:r>
      <w:bookmarkEnd w:id="28"/>
      <w:bookmarkEnd w:id="29"/>
      <w:bookmarkEnd w:id="30"/>
    </w:p>
    <w:p w:rsidR="00101638" w:rsidRDefault="00101638" w:rsidP="00C47861">
      <w:pPr>
        <w:pStyle w:val="BodyText"/>
        <w:rPr>
          <w:rFonts w:cs="Arial"/>
        </w:rPr>
      </w:pPr>
      <w:r>
        <w:rPr>
          <w:rFonts w:cs="Arial"/>
        </w:rPr>
        <w:t>The knowledge of the TITAN TTCN-3 Test Executor</w:t>
      </w:r>
      <w:r w:rsidR="00C47861">
        <w:rPr>
          <w:rFonts w:cs="Arial"/>
        </w:rPr>
        <w:fldChar w:fldCharType="begin"/>
      </w:r>
      <w:r w:rsidR="00C47861">
        <w:rPr>
          <w:rFonts w:cs="Arial"/>
        </w:rPr>
        <w:instrText xml:space="preserve"> REF _Ref153958608 \r \h </w:instrText>
      </w:r>
      <w:r w:rsidR="00DA79AE" w:rsidRPr="00C47861">
        <w:rPr>
          <w:rFonts w:cs="Arial"/>
        </w:rPr>
      </w:r>
      <w:r w:rsidR="00C47861">
        <w:rPr>
          <w:rFonts w:cs="Arial"/>
        </w:rPr>
        <w:fldChar w:fldCharType="separate"/>
      </w:r>
      <w:r w:rsidR="00EA4E84">
        <w:rPr>
          <w:rFonts w:cs="Arial"/>
          <w:cs/>
        </w:rPr>
        <w:t>‎</w:t>
      </w:r>
      <w:r w:rsidR="00EA4E84">
        <w:rPr>
          <w:rFonts w:cs="Arial"/>
        </w:rPr>
        <w:t>[2]</w:t>
      </w:r>
      <w:r w:rsidR="00C47861">
        <w:rPr>
          <w:rFonts w:cs="Arial"/>
        </w:rPr>
        <w:fldChar w:fldCharType="end"/>
      </w:r>
      <w:r>
        <w:rPr>
          <w:rFonts w:cs="Arial"/>
        </w:rPr>
        <w:t xml:space="preserve"> and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_Ref45513518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EA4E84">
        <w:rPr>
          <w:rFonts w:cs="Arial"/>
          <w:cs/>
        </w:rPr>
        <w:t>‎</w:t>
      </w:r>
      <w:r w:rsidR="00EA4E84"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101638" w:rsidRDefault="00101638">
      <w:pPr>
        <w:pStyle w:val="Heading3"/>
      </w:pPr>
      <w:bookmarkStart w:id="31" w:name="_Toc62359084"/>
      <w:bookmarkStart w:id="32" w:name="_Toc62360893"/>
      <w:bookmarkStart w:id="33" w:name="_Toc156722245"/>
      <w:r>
        <w:t>References</w:t>
      </w:r>
      <w:bookmarkEnd w:id="31"/>
      <w:bookmarkEnd w:id="32"/>
      <w:bookmarkEnd w:id="33"/>
    </w:p>
    <w:p w:rsidR="00101638" w:rsidRDefault="00101638">
      <w:pPr>
        <w:pStyle w:val="List"/>
      </w:pPr>
      <w:bookmarkStart w:id="34" w:name="_Ref55708574"/>
      <w:bookmarkStart w:id="35" w:name="_Ref45513518"/>
      <w:r>
        <w:t xml:space="preserve">ETSI ES 201 873-1 V2.2.1 </w:t>
      </w:r>
      <w:r>
        <w:br/>
        <w:t>The Testing and Test Control Notation version 3. Part 1: Core Language</w:t>
      </w:r>
      <w:bookmarkEnd w:id="35"/>
    </w:p>
    <w:p w:rsidR="00BC6B56" w:rsidRDefault="00BC6B56" w:rsidP="00BC6B56">
      <w:pPr>
        <w:pStyle w:val="List"/>
      </w:pPr>
      <w:bookmarkStart w:id="36" w:name="_Ref55708590"/>
      <w:bookmarkStart w:id="37" w:name="_Ref55710960"/>
      <w:bookmarkStart w:id="38" w:name="_Ref56228811"/>
      <w:bookmarkStart w:id="39" w:name="_Ref57018458"/>
      <w:bookmarkStart w:id="40" w:name="_Ref153958608"/>
      <w:bookmarkEnd w:id="34"/>
      <w:r w:rsidRPr="009809AE">
        <w:t>1/198 17-CRL 113 200 Uen</w:t>
      </w:r>
      <w:r>
        <w:br/>
      </w:r>
      <w:bookmarkEnd w:id="39"/>
      <w:r w:rsidRPr="009809AE">
        <w:t>User Guide for TITAN TTCN-3 Test Executor</w:t>
      </w:r>
      <w:bookmarkEnd w:id="40"/>
    </w:p>
    <w:p w:rsidR="00BC6B56" w:rsidRDefault="00BC6B56" w:rsidP="00BC6B56">
      <w:pPr>
        <w:pStyle w:val="List"/>
      </w:pPr>
      <w:r w:rsidRPr="009809AE">
        <w:t>2/198 17-CRL 113 200 Uen</w:t>
      </w:r>
      <w:r>
        <w:br/>
      </w:r>
      <w:r w:rsidRPr="009809AE">
        <w:t>Programmer´s Technical Reference for TITAN TTCN-3 Test Executor</w:t>
      </w:r>
    </w:p>
    <w:p w:rsidR="00BC6B56" w:rsidRDefault="00BC6B56" w:rsidP="00BC6B56">
      <w:pPr>
        <w:pStyle w:val="List"/>
      </w:pPr>
      <w:bookmarkStart w:id="41" w:name="_Ref153958737"/>
      <w:r w:rsidRPr="009809AE">
        <w:t>1/1531-CRL 113 200 Uen</w:t>
      </w:r>
      <w:r>
        <w:br/>
      </w:r>
      <w:r w:rsidRPr="009809AE">
        <w:t>Installation Guide for TITAN TTCN-3 Test Executor</w:t>
      </w:r>
      <w:bookmarkEnd w:id="41"/>
    </w:p>
    <w:p w:rsidR="00101638" w:rsidRDefault="00677A73">
      <w:pPr>
        <w:pStyle w:val="List"/>
      </w:pPr>
      <w:bookmarkStart w:id="42" w:name="_Ref153189914"/>
      <w:bookmarkEnd w:id="38"/>
      <w:r>
        <w:t>6/0363-FCP 101 3665/P Uen Rev A</w:t>
      </w:r>
      <w:r>
        <w:br/>
        <w:t>TTCNv3 Requirement Specification for MSC R13</w:t>
      </w:r>
      <w:bookmarkEnd w:id="42"/>
    </w:p>
    <w:p w:rsidR="00101638" w:rsidRDefault="00677A73">
      <w:pPr>
        <w:pStyle w:val="List"/>
      </w:pPr>
      <w:bookmarkStart w:id="43" w:name="_Ref55710948"/>
      <w:r>
        <w:t>109 21-CNL 113 517-1 Uen</w:t>
      </w:r>
      <w:r>
        <w:br/>
        <w:t>SUA</w:t>
      </w:r>
      <w:r w:rsidRPr="00E94E92">
        <w:t xml:space="preserve"> Protocol Emulation for TTCN-3 Toolset, Product Revision Information</w:t>
      </w:r>
      <w:bookmarkEnd w:id="43"/>
    </w:p>
    <w:p w:rsidR="00101638" w:rsidRDefault="00677A73">
      <w:pPr>
        <w:pStyle w:val="List"/>
      </w:pPr>
      <w:bookmarkStart w:id="44" w:name="_Ref56229011"/>
      <w:bookmarkStart w:id="45" w:name="_Ref61930265"/>
      <w:r>
        <w:t>155 17 CNL 113 517</w:t>
      </w:r>
      <w:r w:rsidR="00101638">
        <w:t xml:space="preserve"> </w:t>
      </w:r>
      <w:r>
        <w:t>Uen</w:t>
      </w:r>
      <w:r>
        <w:br/>
        <w:t>SUA</w:t>
      </w:r>
      <w:r w:rsidR="00101638">
        <w:t xml:space="preserve"> Protocol Emulation for TTCN-3 Toolset,</w:t>
      </w:r>
      <w:bookmarkEnd w:id="36"/>
      <w:bookmarkEnd w:id="37"/>
      <w:bookmarkEnd w:id="44"/>
      <w:r w:rsidR="00101638">
        <w:t xml:space="preserve"> Function Specification</w:t>
      </w:r>
      <w:bookmarkEnd w:id="45"/>
    </w:p>
    <w:p w:rsidR="00945CF9" w:rsidRPr="00194D21" w:rsidRDefault="00945CF9" w:rsidP="00945CF9">
      <w:pPr>
        <w:pStyle w:val="List"/>
      </w:pPr>
      <w:bookmarkStart w:id="46" w:name="_Ref150749319"/>
      <w:r w:rsidRPr="006C0AB8">
        <w:t xml:space="preserve">RFC 3868 - Signalling Connection Control Part User Adaptation Layer (SUA) </w:t>
      </w:r>
      <w:r w:rsidRPr="006C0AB8">
        <w:br/>
      </w:r>
      <w:hyperlink r:id="rId7" w:history="1">
        <w:r>
          <w:rPr>
            <w:rStyle w:val="Hyperlink"/>
            <w:iCs/>
          </w:rPr>
          <w:t>http://www.ietf.org/rfc/rfc3868.txt?number=3868</w:t>
        </w:r>
      </w:hyperlink>
      <w:bookmarkEnd w:id="46"/>
    </w:p>
    <w:p w:rsidR="00A72557" w:rsidRDefault="00B32A51" w:rsidP="00B32A51">
      <w:pPr>
        <w:pStyle w:val="List"/>
      </w:pPr>
      <w:bookmarkStart w:id="47" w:name="_Ref52002232"/>
      <w:bookmarkStart w:id="48" w:name="_Ref53204792"/>
      <w:bookmarkStart w:id="49" w:name="_Ref152683708"/>
      <w:r>
        <w:lastRenderedPageBreak/>
        <w:t>109 21-CNL 113 516-1 Uen</w:t>
      </w:r>
      <w:r>
        <w:br/>
      </w:r>
      <w:smartTag w:uri="urn:schemas-microsoft-com:office:smarttags" w:element="place">
        <w:smartTag w:uri="urn:schemas-microsoft-com:office:smarttags" w:element="PlaceName">
          <w:r>
            <w:t>SUA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for TTCN-3 Toolset with TITAN, Product Revision Information</w:t>
      </w:r>
      <w:bookmarkEnd w:id="47"/>
      <w:bookmarkEnd w:id="48"/>
      <w:bookmarkEnd w:id="49"/>
    </w:p>
    <w:p w:rsidR="007502C1" w:rsidRDefault="007502C1" w:rsidP="007502C1">
      <w:pPr>
        <w:pStyle w:val="List"/>
      </w:pPr>
      <w:bookmarkStart w:id="50" w:name="_Ref153009598"/>
      <w:r>
        <w:t>109 21-CNL 113 341-2 Uen</w:t>
      </w:r>
      <w:r>
        <w:br/>
        <w:t>SCCP Protocol Emulation for TTCN-3 Toolset with TITAN, Product Revision Information</w:t>
      </w:r>
      <w:bookmarkEnd w:id="50"/>
    </w:p>
    <w:p w:rsidR="007502C1" w:rsidRDefault="007502C1" w:rsidP="007502C1">
      <w:pPr>
        <w:pStyle w:val="List"/>
        <w:numPr>
          <w:ilvl w:val="0"/>
          <w:numId w:val="0"/>
        </w:numPr>
        <w:ind w:left="3289" w:hanging="737"/>
      </w:pPr>
    </w:p>
    <w:p w:rsidR="00101638" w:rsidRDefault="00101638">
      <w:pPr>
        <w:pStyle w:val="Heading3"/>
      </w:pPr>
      <w:bookmarkStart w:id="51" w:name="_Toc62359085"/>
      <w:bookmarkStart w:id="52" w:name="_Toc62360894"/>
      <w:bookmarkStart w:id="53" w:name="_Toc156722246"/>
      <w:r>
        <w:t>Abbreviations</w:t>
      </w:r>
      <w:bookmarkEnd w:id="51"/>
      <w:bookmarkEnd w:id="52"/>
      <w:bookmarkEnd w:id="53"/>
    </w:p>
    <w:p w:rsidR="00101638" w:rsidRDefault="0010163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ASP</w:t>
      </w:r>
      <w:r>
        <w:rPr>
          <w:rFonts w:cs="Arial"/>
        </w:rPr>
        <w:tab/>
        <w:t>Abstract Service Primitive</w:t>
      </w:r>
    </w:p>
    <w:p w:rsidR="00101638" w:rsidRDefault="0010163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PE</w:t>
      </w:r>
      <w:r>
        <w:rPr>
          <w:rFonts w:cs="Arial"/>
        </w:rPr>
        <w:tab/>
        <w:t>Protocol Emulation</w:t>
      </w:r>
    </w:p>
    <w:p w:rsidR="00101638" w:rsidRDefault="0010163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SCCP</w:t>
      </w:r>
      <w:r>
        <w:rPr>
          <w:rFonts w:cs="Arial"/>
        </w:rPr>
        <w:tab/>
        <w:t>Signalling Connection Control Part</w:t>
      </w:r>
    </w:p>
    <w:p w:rsidR="00215136" w:rsidRPr="00FC46DE" w:rsidRDefault="00215136" w:rsidP="00215136">
      <w:pPr>
        <w:pStyle w:val="BodyText"/>
        <w:tabs>
          <w:tab w:val="clear" w:pos="2552"/>
          <w:tab w:val="clear" w:pos="3856"/>
          <w:tab w:val="left" w:pos="3870"/>
        </w:tabs>
        <w:rPr>
          <w:lang w:val="it-IT"/>
        </w:rPr>
      </w:pPr>
      <w:r w:rsidRPr="00FC46DE">
        <w:rPr>
          <w:lang w:val="it-IT"/>
        </w:rPr>
        <w:t>SUA</w:t>
      </w:r>
      <w:r w:rsidRPr="00FC46DE">
        <w:rPr>
          <w:lang w:val="it-IT"/>
        </w:rPr>
        <w:tab/>
        <w:t>SCCP User Adaptation Layer</w:t>
      </w:r>
    </w:p>
    <w:p w:rsidR="00101638" w:rsidRPr="00E220BA" w:rsidRDefault="00101638" w:rsidP="00E220BA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lang w:val="it-IT"/>
        </w:rPr>
      </w:pPr>
      <w:r w:rsidRPr="00E220BA">
        <w:rPr>
          <w:rFonts w:cs="Arial"/>
          <w:lang w:val="it-IT"/>
        </w:rPr>
        <w:t>S</w:t>
      </w:r>
      <w:r w:rsidR="00E220BA" w:rsidRPr="00E220BA">
        <w:rPr>
          <w:rFonts w:cs="Arial"/>
          <w:lang w:val="it-IT"/>
        </w:rPr>
        <w:t>UA</w:t>
      </w:r>
      <w:r w:rsidRPr="00E220BA">
        <w:rPr>
          <w:rFonts w:cs="Arial"/>
          <w:lang w:val="it-IT"/>
        </w:rPr>
        <w:t xml:space="preserve"> PE</w:t>
      </w:r>
      <w:r w:rsidRPr="00E220BA">
        <w:rPr>
          <w:rFonts w:cs="Arial"/>
          <w:lang w:val="it-IT"/>
        </w:rPr>
        <w:tab/>
        <w:t>S</w:t>
      </w:r>
      <w:r w:rsidR="00E220BA" w:rsidRPr="00E220BA">
        <w:rPr>
          <w:rFonts w:cs="Arial"/>
          <w:lang w:val="it-IT"/>
        </w:rPr>
        <w:t>UA</w:t>
      </w:r>
      <w:r w:rsidRPr="00E220BA">
        <w:rPr>
          <w:rFonts w:cs="Arial"/>
          <w:lang w:val="it-IT"/>
        </w:rPr>
        <w:t xml:space="preserve"> Protocol Emulation</w:t>
      </w:r>
    </w:p>
    <w:p w:rsidR="00101638" w:rsidRDefault="0010163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t>SS7</w:t>
      </w:r>
      <w:r>
        <w:tab/>
      </w:r>
      <w:r>
        <w:rPr>
          <w:rFonts w:cs="Arial"/>
        </w:rPr>
        <w:t>Signalling System No 7</w:t>
      </w:r>
    </w:p>
    <w:p w:rsidR="00101638" w:rsidRDefault="0010163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3.</w:t>
      </w:r>
    </w:p>
    <w:p w:rsidR="00101638" w:rsidRDefault="00101638">
      <w:pPr>
        <w:pStyle w:val="Heading3"/>
      </w:pPr>
      <w:bookmarkStart w:id="54" w:name="_Toc62359086"/>
      <w:bookmarkStart w:id="55" w:name="_Toc62360895"/>
      <w:bookmarkStart w:id="56" w:name="_Toc156722247"/>
      <w:r>
        <w:t>Terminology</w:t>
      </w:r>
      <w:bookmarkEnd w:id="54"/>
      <w:bookmarkEnd w:id="55"/>
      <w:bookmarkEnd w:id="56"/>
    </w:p>
    <w:p w:rsidR="00101638" w:rsidRDefault="00101638" w:rsidP="000B1E7B">
      <w:pPr>
        <w:pStyle w:val="BodyText"/>
        <w:ind w:left="5040" w:hanging="2488"/>
      </w:pPr>
      <w:r>
        <w:t>S</w:t>
      </w:r>
      <w:r w:rsidR="00FC46DE">
        <w:t>UA</w:t>
      </w:r>
      <w:r>
        <w:t xml:space="preserve"> Protocol Emulation:</w:t>
      </w:r>
      <w:r>
        <w:tab/>
        <w:t>Implementation of S</w:t>
      </w:r>
      <w:r w:rsidR="00FC46DE">
        <w:t>UA</w:t>
      </w:r>
      <w:r>
        <w:t xml:space="preserve"> as specified in</w:t>
      </w:r>
      <w:r w:rsidR="000B1E7B">
        <w:t xml:space="preserve"> </w:t>
      </w:r>
      <w:r w:rsidR="000B1E7B">
        <w:fldChar w:fldCharType="begin"/>
      </w:r>
      <w:r w:rsidR="000B1E7B">
        <w:instrText xml:space="preserve"> REF _Ref61930265 \r \h </w:instrText>
      </w:r>
      <w:r w:rsidR="000B1E7B">
        <w:fldChar w:fldCharType="separate"/>
      </w:r>
      <w:r w:rsidR="00EA4E84">
        <w:rPr>
          <w:cs/>
        </w:rPr>
        <w:t>‎</w:t>
      </w:r>
      <w:r w:rsidR="00EA4E84">
        <w:t>[7]</w:t>
      </w:r>
      <w:r w:rsidR="000B1E7B">
        <w:fldChar w:fldCharType="end"/>
      </w:r>
      <w:r>
        <w:t>.</w:t>
      </w:r>
    </w:p>
    <w:p w:rsidR="00101638" w:rsidRDefault="00FC46DE">
      <w:pPr>
        <w:pStyle w:val="BodyText"/>
        <w:ind w:left="5040" w:hanging="2488"/>
      </w:pPr>
      <w:r>
        <w:t>SCCP User:</w:t>
      </w:r>
      <w:r>
        <w:tab/>
      </w:r>
      <w:r>
        <w:tab/>
      </w:r>
      <w:r w:rsidR="00101638">
        <w:t>Protocol, which uses services of SCCP.</w:t>
      </w:r>
    </w:p>
    <w:p w:rsidR="00101638" w:rsidRDefault="00101638">
      <w:pPr>
        <w:pStyle w:val="Heading2"/>
      </w:pPr>
      <w:bookmarkStart w:id="57" w:name="_Toc46547758"/>
      <w:bookmarkStart w:id="58" w:name="_Toc62359087"/>
      <w:bookmarkStart w:id="59" w:name="_Toc62360896"/>
      <w:bookmarkStart w:id="60" w:name="_Toc156722248"/>
      <w:r>
        <w:t>System Requirements</w:t>
      </w:r>
      <w:bookmarkEnd w:id="57"/>
      <w:bookmarkEnd w:id="58"/>
      <w:bookmarkEnd w:id="59"/>
      <w:bookmarkEnd w:id="60"/>
    </w:p>
    <w:p w:rsidR="00101638" w:rsidRDefault="00101638" w:rsidP="005531AF">
      <w:pPr>
        <w:pStyle w:val="BodyText"/>
        <w:rPr>
          <w:b/>
        </w:rPr>
      </w:pPr>
      <w:r>
        <w:t>In order to operate the S</w:t>
      </w:r>
      <w:r w:rsidR="005531AF">
        <w:t>UA</w:t>
      </w:r>
      <w:r>
        <w:t xml:space="preserve"> PE the following system requirements must be satisfied:</w:t>
      </w:r>
    </w:p>
    <w:p w:rsidR="00101638" w:rsidRDefault="00FD6A80" w:rsidP="00C47861">
      <w:pPr>
        <w:pStyle w:val="BodyText"/>
        <w:spacing w:after="120"/>
      </w:pPr>
      <w:r>
        <w:t>-</w:t>
      </w:r>
      <w:r w:rsidR="00C47861">
        <w:t xml:space="preserve"> </w:t>
      </w:r>
      <w:r w:rsidR="00101638">
        <w:t xml:space="preserve">The operation system </w:t>
      </w:r>
      <w:r w:rsidR="00C47861">
        <w:t xml:space="preserve">shall be </w:t>
      </w:r>
      <w:r w:rsidR="00101638">
        <w:t>Sun Solaris 8.</w:t>
      </w:r>
    </w:p>
    <w:p w:rsidR="00101638" w:rsidRDefault="007502C1">
      <w:pPr>
        <w:pStyle w:val="BodyText"/>
        <w:spacing w:after="120"/>
        <w:ind w:left="0"/>
      </w:pPr>
      <w:r>
        <w:br w:type="page"/>
      </w:r>
    </w:p>
    <w:p w:rsidR="00101638" w:rsidRDefault="00101638">
      <w:pPr>
        <w:pStyle w:val="Heading1"/>
      </w:pPr>
      <w:bookmarkStart w:id="61" w:name="_Toc62359089"/>
      <w:bookmarkStart w:id="62" w:name="_Toc62360898"/>
      <w:bookmarkStart w:id="63" w:name="_Toc156722249"/>
      <w:r>
        <w:lastRenderedPageBreak/>
        <w:t>The Protocol Emulation</w:t>
      </w:r>
      <w:bookmarkEnd w:id="61"/>
      <w:bookmarkEnd w:id="62"/>
      <w:bookmarkEnd w:id="63"/>
    </w:p>
    <w:p w:rsidR="00101638" w:rsidRDefault="00101638">
      <w:pPr>
        <w:pStyle w:val="Heading2"/>
      </w:pPr>
      <w:bookmarkStart w:id="64" w:name="_Toc62359090"/>
      <w:bookmarkStart w:id="65" w:name="_Toc62360899"/>
      <w:bookmarkStart w:id="66" w:name="_Toc156722250"/>
      <w:r>
        <w:t>Overview</w:t>
      </w:r>
      <w:bookmarkEnd w:id="64"/>
      <w:bookmarkEnd w:id="65"/>
      <w:bookmarkEnd w:id="66"/>
    </w:p>
    <w:p w:rsidR="00101638" w:rsidRDefault="00506220" w:rsidP="00C47861">
      <w:pPr>
        <w:pStyle w:val="BodyText"/>
      </w:pPr>
      <w:r>
        <w:t>The SUA</w:t>
      </w:r>
      <w:r w:rsidR="00101638">
        <w:t xml:space="preserve"> PE is developed for testing implementations of SCCP Users using TTCN-3 and it uses the services of </w:t>
      </w:r>
      <w:r w:rsidR="003F649C">
        <w:t xml:space="preserve">the </w:t>
      </w:r>
      <w:r w:rsidR="00101638">
        <w:t xml:space="preserve">underlying </w:t>
      </w:r>
      <w:r w:rsidR="003F649C">
        <w:t>SUA layer</w:t>
      </w:r>
      <w:r w:rsidR="00101638">
        <w:t xml:space="preserve"> (see </w:t>
      </w:r>
      <w:r w:rsidR="00101638">
        <w:rPr>
          <w:i/>
          <w:iCs/>
        </w:rPr>
        <w:t>Figure 1</w:t>
      </w:r>
      <w:r w:rsidR="00101638">
        <w:t xml:space="preserve">). It is </w:t>
      </w:r>
      <w:r w:rsidR="003F649C">
        <w:t xml:space="preserve">assumed </w:t>
      </w:r>
      <w:r w:rsidR="00101638">
        <w:t xml:space="preserve">that the SCCP layer of the peer conforms to the same specifications as </w:t>
      </w:r>
      <w:smartTag w:uri="urn:schemas-microsoft-com:office:smarttags" w:element="place">
        <w:smartTag w:uri="urn:schemas-microsoft-com:office:smarttags" w:element="City">
          <w:r w:rsidR="00101638">
            <w:t>S</w:t>
          </w:r>
          <w:r w:rsidR="003F649C">
            <w:t>UA</w:t>
          </w:r>
        </w:smartTag>
        <w:r w:rsidR="00101638">
          <w:t xml:space="preserve"> </w:t>
        </w:r>
        <w:smartTag w:uri="urn:schemas-microsoft-com:office:smarttags" w:element="State">
          <w:r w:rsidR="00101638">
            <w:t>PE</w:t>
          </w:r>
        </w:smartTag>
      </w:smartTag>
      <w:r w:rsidR="00101638">
        <w:t xml:space="preserve"> does.</w: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164465</wp:posOffset>
                </wp:positionV>
                <wp:extent cx="2286000" cy="3400425"/>
                <wp:effectExtent l="21590" t="22860" r="26035" b="24765"/>
                <wp:wrapNone/>
                <wp:docPr id="2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pStyle w:val="Heading5"/>
                            </w:pPr>
                            <w:r>
                              <w:t>SUT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left:0;text-align:left;margin-left:310.95pt;margin-top:12.95pt;width:180pt;height:267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" strokecolor="red" strokeweight="3pt">
                <v:textbox>
                  <w:txbxContent>
                    <w:p w:rsidR="00101638" w:rsidRDefault="00101638">
                      <w:pPr>
                        <w:pStyle w:val="Heading5"/>
                      </w:pPr>
                      <w:r>
                        <w:t>SUT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164465</wp:posOffset>
                </wp:positionV>
                <wp:extent cx="2085975" cy="3400425"/>
                <wp:effectExtent l="21590" t="22860" r="26035" b="24765"/>
                <wp:wrapNone/>
                <wp:docPr id="2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pStyle w:val="Heading5"/>
                            </w:pPr>
                            <w:r>
                              <w:t>Test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7" style="position:absolute;left:0;text-align:left;margin-left:127.2pt;margin-top:12.95pt;width:164.25pt;height:267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" strokecolor="blue" strokeweight="3pt">
                <v:textbox>
                  <w:txbxContent>
                    <w:p w:rsidR="00101638" w:rsidRDefault="00101638">
                      <w:pPr>
                        <w:pStyle w:val="Heading5"/>
                      </w:pPr>
                      <w:r>
                        <w:t>Test Suite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99060</wp:posOffset>
                </wp:positionV>
                <wp:extent cx="1809750" cy="317500"/>
                <wp:effectExtent l="17145" t="13335" r="11430" b="12065"/>
                <wp:wrapNone/>
                <wp:docPr id="2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SCCP-User 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2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8" style="position:absolute;left:0;text-align:left;margin-left:329.35pt;margin-top:7.8pt;width:142.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" strokeweight="1.75pt">
                <v:textbox>
                  <w:txbxContent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SCCP-User 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2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99060</wp:posOffset>
                </wp:positionV>
                <wp:extent cx="1809750" cy="317500"/>
                <wp:effectExtent l="12700" t="13335" r="15875" b="12065"/>
                <wp:wrapNone/>
                <wp:docPr id="2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SCCP-User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9" style="position:absolute;left:0;text-align:left;margin-left:137pt;margin-top:7.8pt;width:142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" strokeweight="1.75pt">
                <v:textbox>
                  <w:txbxContent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SCCP-User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1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5154295</wp:posOffset>
                </wp:positionH>
                <wp:positionV relativeFrom="paragraph">
                  <wp:posOffset>103505</wp:posOffset>
                </wp:positionV>
                <wp:extent cx="0" cy="460375"/>
                <wp:effectExtent l="55245" t="16510" r="59055" b="18415"/>
                <wp:wrapNone/>
                <wp:docPr id="2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04AF3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5pt,8.15pt" to="405.8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247650</wp:posOffset>
                </wp:positionV>
                <wp:extent cx="182880" cy="91440"/>
                <wp:effectExtent l="12700" t="8255" r="13970" b="5080"/>
                <wp:wrapNone/>
                <wp:docPr id="2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08E23" id="Oval 42" o:spid="_x0000_s1026" style="position:absolute;margin-left:398.75pt;margin-top:19.5pt;width:14.4pt;height: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238125</wp:posOffset>
                </wp:positionV>
                <wp:extent cx="182880" cy="91440"/>
                <wp:effectExtent l="13335" t="8255" r="13335" b="5080"/>
                <wp:wrapNone/>
                <wp:docPr id="21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4A60DF" id="Oval 36" o:spid="_x0000_s1026" style="position:absolute;margin-left:203.05pt;margin-top:18.75pt;width:14.4pt;height:7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291465</wp:posOffset>
                </wp:positionV>
                <wp:extent cx="4038600" cy="0"/>
                <wp:effectExtent l="12065" t="13970" r="6985" b="5080"/>
                <wp:wrapNone/>
                <wp:docPr id="2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6EA58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22.95pt" to="452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RRHg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103505</wp:posOffset>
                </wp:positionV>
                <wp:extent cx="0" cy="409575"/>
                <wp:effectExtent l="57150" t="16510" r="57150" b="21590"/>
                <wp:wrapNone/>
                <wp:docPr id="1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AA24C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8.15pt" to="209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220980</wp:posOffset>
                </wp:positionV>
                <wp:extent cx="1466850" cy="228600"/>
                <wp:effectExtent l="8890" t="10160" r="10160" b="8890"/>
                <wp:wrapNone/>
                <wp:docPr id="1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1638" w:rsidRDefault="00101638">
                            <w:r>
                              <w:rPr>
                                <w:sz w:val="16"/>
                              </w:rPr>
                              <w:t>N-Service Primitives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0" style="position:absolute;left:0;text-align:left;margin-left:250.7pt;margin-top:17.4pt;width:115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" strokecolor="white">
                <v:textbox>
                  <w:txbxContent>
                    <w:p w:rsidR="00101638" w:rsidRDefault="00101638">
                      <w:r>
                        <w:rPr>
                          <w:sz w:val="16"/>
                        </w:rPr>
                        <w:t>N-Service Primitives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217170</wp:posOffset>
                </wp:positionV>
                <wp:extent cx="1815465" cy="1082675"/>
                <wp:effectExtent l="17145" t="14605" r="15240" b="17145"/>
                <wp:wrapNone/>
                <wp:docPr id="1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101638" w:rsidRDefault="00101638" w:rsidP="0033144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Instance 2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left:0;text-align:left;margin-left:329.35pt;margin-top:17.1pt;width:142.95pt;height:8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" strokeweight="1.75pt">
                <v:textbox>
                  <w:txbxContent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  <w:p w:rsidR="00101638" w:rsidRDefault="00101638" w:rsidP="0033144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Instance 2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217170</wp:posOffset>
                </wp:positionV>
                <wp:extent cx="1809750" cy="1082675"/>
                <wp:effectExtent l="12700" t="14605" r="15875" b="17145"/>
                <wp:wrapNone/>
                <wp:docPr id="1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 w:rsidP="0064612F">
                            <w:pPr>
                              <w:pStyle w:val="Heading6"/>
                            </w:pPr>
                            <w:r>
                              <w:t>SUA PE Instance 1</w:t>
                            </w:r>
                          </w:p>
                          <w:p w:rsidR="00101638" w:rsidRDefault="0010163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2" style="position:absolute;left:0;text-align:left;margin-left:137pt;margin-top:17.1pt;width:142.5pt;height: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" strokeweight="1.75pt">
                <v:textbox>
                  <w:txbxContent>
                    <w:p w:rsidR="00101638" w:rsidRDefault="00101638" w:rsidP="0064612F">
                      <w:pPr>
                        <w:pStyle w:val="Heading6"/>
                      </w:pPr>
                      <w:r>
                        <w:t>SUA PE Instance 1</w:t>
                      </w:r>
                    </w:p>
                    <w:p w:rsidR="00101638" w:rsidRDefault="0010163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83820</wp:posOffset>
                </wp:positionV>
                <wp:extent cx="1466850" cy="285750"/>
                <wp:effectExtent l="12065" t="13335" r="6985" b="5715"/>
                <wp:wrapNone/>
                <wp:docPr id="1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 w:rsidP="00A03AF9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 Emulation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3" style="position:absolute;left:0;text-align:left;margin-left:153.45pt;margin-top:6.6pt;width:11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">
                <v:textbox>
                  <w:txbxContent>
                    <w:p w:rsidR="00101638" w:rsidRDefault="00101638" w:rsidP="00A03AF9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 Emulation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56515</wp:posOffset>
                </wp:positionV>
                <wp:extent cx="0" cy="247650"/>
                <wp:effectExtent l="57150" t="22860" r="57150" b="15240"/>
                <wp:wrapNone/>
                <wp:docPr id="1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B0B21" id="Line 6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4.45pt" to="209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">
                <v:stroke startarrow="block" endarrow="block"/>
              </v:line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22225</wp:posOffset>
                </wp:positionV>
                <wp:extent cx="1466850" cy="238125"/>
                <wp:effectExtent l="12065" t="6350" r="6985" b="12700"/>
                <wp:wrapNone/>
                <wp:docPr id="1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 w:rsidP="00A03AF9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SUAasp_PT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4" style="position:absolute;left:0;text-align:left;margin-left:153.45pt;margin-top:1.75pt;width:115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">
                <v:textbox>
                  <w:txbxContent>
                    <w:p w:rsidR="00101638" w:rsidRDefault="00101638" w:rsidP="00A03AF9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SUAasp_PT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5154295</wp:posOffset>
                </wp:positionH>
                <wp:positionV relativeFrom="paragraph">
                  <wp:posOffset>47625</wp:posOffset>
                </wp:positionV>
                <wp:extent cx="0" cy="856615"/>
                <wp:effectExtent l="55245" t="20955" r="59055" b="17780"/>
                <wp:wrapNone/>
                <wp:docPr id="1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6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FF749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5pt,3.75pt" to="405.8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47625</wp:posOffset>
                </wp:positionV>
                <wp:extent cx="0" cy="856615"/>
                <wp:effectExtent l="57150" t="20955" r="57150" b="17780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6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1185" id="Line 5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3.75pt" to="209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179705</wp:posOffset>
                </wp:positionV>
                <wp:extent cx="1356995" cy="191135"/>
                <wp:effectExtent l="13970" t="10160" r="10160" b="8255"/>
                <wp:wrapNone/>
                <wp:docPr id="1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01638" w:rsidRDefault="00101638" w:rsidP="00331441">
                            <w:r>
                              <w:rPr>
                                <w:sz w:val="16"/>
                              </w:rPr>
                              <w:t>SUA-Service Primitives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left:0;text-align:left;margin-left:259.35pt;margin-top:14.15pt;width:106.85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" strokecolor="white">
                <v:textbox>
                  <w:txbxContent>
                    <w:p w:rsidR="00101638" w:rsidRDefault="00101638" w:rsidP="00331441">
                      <w:r>
                        <w:rPr>
                          <w:sz w:val="16"/>
                        </w:rPr>
                        <w:t>SUA-Service Primitives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134620</wp:posOffset>
                </wp:positionV>
                <wp:extent cx="182880" cy="91440"/>
                <wp:effectExtent l="6985" t="11430" r="10160" b="11430"/>
                <wp:wrapNone/>
                <wp:docPr id="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09C50" id="Oval 34" o:spid="_x0000_s1026" style="position:absolute;margin-left:202.55pt;margin-top:10.6pt;width:14.4pt;height:7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156845</wp:posOffset>
                </wp:positionV>
                <wp:extent cx="182880" cy="91440"/>
                <wp:effectExtent l="12700" t="5080" r="13970" b="8255"/>
                <wp:wrapNone/>
                <wp:docPr id="8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FDC20" id="Oval 35" o:spid="_x0000_s1026" style="position:absolute;margin-left:398.75pt;margin-top:12.35pt;width:14.4pt;height:7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"/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187960</wp:posOffset>
                </wp:positionV>
                <wp:extent cx="4258310" cy="26035"/>
                <wp:effectExtent l="12065" t="7620" r="6350" b="13970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8310" cy="26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60E88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14.8pt" to="470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">
                <v:stroke dashstyle="dash"/>
              </v:line>
            </w:pict>
          </mc:Fallback>
        </mc:AlternateContent>
      </w:r>
    </w:p>
    <w:p w:rsidR="00101638" w:rsidRDefault="00101638">
      <w:pPr>
        <w:pStyle w:val="Caption"/>
      </w:pPr>
    </w:p>
    <w:p w:rsidR="00101638" w:rsidRDefault="000365E0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17780</wp:posOffset>
                </wp:positionV>
                <wp:extent cx="1809750" cy="365760"/>
                <wp:effectExtent l="15875" t="20320" r="12700" b="13970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 w:rsidP="0033144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IP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left:0;text-align:left;margin-left:337.5pt;margin-top:1.4pt;width:142.5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" strokeweight="1.75pt">
                <v:textbox>
                  <w:txbxContent>
                    <w:p w:rsidR="00101638" w:rsidRDefault="00101638" w:rsidP="0033144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IP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17780</wp:posOffset>
                </wp:positionV>
                <wp:extent cx="1809750" cy="365760"/>
                <wp:effectExtent l="12065" t="20320" r="16510" b="13970"/>
                <wp:wrapNone/>
                <wp:docPr id="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 w:rsidP="0033144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IP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7" style="position:absolute;left:0;text-align:left;margin-left:134.7pt;margin-top:1.4pt;width:142.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" strokeweight="1.75pt">
                <v:textbox>
                  <w:txbxContent>
                    <w:p w:rsidR="00101638" w:rsidRDefault="00101638" w:rsidP="0033144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IP layer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0365E0">
      <w:pPr>
        <w:pStyle w:val="BodyTex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5154295</wp:posOffset>
                </wp:positionH>
                <wp:positionV relativeFrom="paragraph">
                  <wp:posOffset>212725</wp:posOffset>
                </wp:positionV>
                <wp:extent cx="0" cy="285750"/>
                <wp:effectExtent l="55245" t="23495" r="59055" b="14605"/>
                <wp:wrapNone/>
                <wp:docPr id="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7466D" id="Line 7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5pt,16.75pt" to="405.8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">
                <v:stroke startarrow="block" endarrow="block"/>
              </v:lin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212725</wp:posOffset>
                </wp:positionV>
                <wp:extent cx="0" cy="285750"/>
                <wp:effectExtent l="57150" t="23495" r="57150" b="14605"/>
                <wp:wrapNone/>
                <wp:docPr id="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96083" id="Line 7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16.75pt" to="209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">
                <v:stroke startarrow="block" endarrow="block"/>
              </v:line>
            </w:pict>
          </mc:Fallback>
        </mc:AlternateContent>
      </w:r>
    </w:p>
    <w:p w:rsidR="00101638" w:rsidRDefault="000365E0">
      <w:pPr>
        <w:pStyle w:val="Caption"/>
        <w:rPr>
          <w:i/>
          <w:iCs/>
          <w:sz w:val="22"/>
        </w:rPr>
      </w:pPr>
      <w:r>
        <w:rPr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185420</wp:posOffset>
                </wp:positionV>
                <wp:extent cx="4619625" cy="371475"/>
                <wp:effectExtent l="21590" t="23495" r="26035" b="2413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38" w:rsidRDefault="0010163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8" style="position:absolute;left:0;text-align:left;margin-left:127.2pt;margin-top:14.6pt;width:363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" strokeweight="3pt">
                <v:textbox>
                  <w:txbxContent>
                    <w:p w:rsidR="00101638" w:rsidRDefault="0010163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01638" w:rsidRDefault="00101638">
      <w:pPr>
        <w:pStyle w:val="Caption"/>
        <w:rPr>
          <w:i/>
          <w:iCs/>
          <w:sz w:val="22"/>
        </w:rPr>
      </w:pPr>
    </w:p>
    <w:p w:rsidR="00101638" w:rsidRDefault="00101638">
      <w:pPr>
        <w:pStyle w:val="Caption"/>
        <w:rPr>
          <w:i/>
          <w:iCs/>
          <w:sz w:val="22"/>
        </w:rPr>
      </w:pPr>
    </w:p>
    <w:p w:rsidR="00101638" w:rsidRDefault="00101638" w:rsidP="00C47861">
      <w:pPr>
        <w:pStyle w:val="Caption"/>
        <w:jc w:val="center"/>
        <w:rPr>
          <w:i/>
          <w:iCs/>
          <w:sz w:val="22"/>
        </w:rPr>
      </w:pPr>
      <w:r>
        <w:rPr>
          <w:i/>
          <w:iCs/>
          <w:sz w:val="22"/>
        </w:rPr>
        <w:t xml:space="preserve">Figure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SEQ Figure \* ARABIC </w:instrText>
      </w:r>
      <w:r>
        <w:rPr>
          <w:i/>
          <w:iCs/>
          <w:sz w:val="22"/>
        </w:rPr>
        <w:fldChar w:fldCharType="separate"/>
      </w:r>
      <w:r w:rsidR="00EA4E84">
        <w:rPr>
          <w:i/>
          <w:iCs/>
          <w:sz w:val="22"/>
        </w:rPr>
        <w:t>1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 Service primitives in SS7</w:t>
      </w:r>
    </w:p>
    <w:p w:rsidR="00C47861" w:rsidRDefault="00C47861" w:rsidP="000B1E7B">
      <w:pPr>
        <w:pStyle w:val="BodyText"/>
      </w:pPr>
    </w:p>
    <w:p w:rsidR="00101638" w:rsidRDefault="008C71B4" w:rsidP="000B1E7B">
      <w:pPr>
        <w:pStyle w:val="BodyText"/>
      </w:pPr>
      <w:r>
        <w:t xml:space="preserve">Generally, </w:t>
      </w:r>
      <w:smartTag w:uri="urn:schemas-microsoft-com:office:smarttags" w:element="City">
        <w:r>
          <w:t>SUA</w:t>
        </w:r>
      </w:smartTag>
      <w:r>
        <w:t xml:space="preserve"> </w:t>
      </w:r>
      <w:smartTag w:uri="urn:schemas-microsoft-com:office:smarttags" w:element="State">
        <w:r>
          <w:t>PE</w:t>
        </w:r>
      </w:smartTag>
      <w:r>
        <w:t xml:space="preserve"> is designed to supply the same interfaces and services </w:t>
      </w:r>
      <w:r w:rsidR="008B11BC">
        <w:t xml:space="preserve">for the SCCP user layer </w:t>
      </w:r>
      <w:r>
        <w:t xml:space="preserve">as in the previous product </w:t>
      </w:r>
      <w:smartTag w:uri="urn:schemas-microsoft-com:office:smarttags" w:element="place">
        <w:smartTag w:uri="urn:schemas-microsoft-com:office:smarttags" w:element="City">
          <w:r>
            <w:t>SCCP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 w:rsidR="000B1E7B">
        <w:t xml:space="preserve"> </w:t>
      </w:r>
      <w:r w:rsidR="000B1E7B">
        <w:fldChar w:fldCharType="begin"/>
      </w:r>
      <w:r w:rsidR="000B1E7B">
        <w:instrText xml:space="preserve"> REF _Ref153009598 \r \h </w:instrText>
      </w:r>
      <w:r w:rsidR="000B1E7B">
        <w:fldChar w:fldCharType="separate"/>
      </w:r>
      <w:r w:rsidR="00EA4E84">
        <w:rPr>
          <w:cs/>
        </w:rPr>
        <w:t>‎</w:t>
      </w:r>
      <w:r w:rsidR="00EA4E84">
        <w:t>[10]</w:t>
      </w:r>
      <w:r w:rsidR="000B1E7B">
        <w:fldChar w:fldCharType="end"/>
      </w:r>
      <w:r>
        <w:t>.</w:t>
      </w:r>
    </w:p>
    <w:p w:rsidR="00101638" w:rsidRDefault="00101638">
      <w:pPr>
        <w:pStyle w:val="Heading2"/>
        <w:keepLines/>
      </w:pPr>
      <w:bookmarkStart w:id="67" w:name="_Toc62359091"/>
      <w:bookmarkStart w:id="68" w:name="_Toc62360900"/>
      <w:bookmarkStart w:id="69" w:name="_Toc156722251"/>
      <w:r>
        <w:lastRenderedPageBreak/>
        <w:t>The User Interface: the N-Service Primitives</w:t>
      </w:r>
      <w:bookmarkEnd w:id="67"/>
      <w:bookmarkEnd w:id="68"/>
      <w:bookmarkEnd w:id="69"/>
    </w:p>
    <w:p w:rsidR="00101638" w:rsidRDefault="00101638" w:rsidP="001B4C8D">
      <w:pPr>
        <w:pStyle w:val="BodyText"/>
        <w:keepNext/>
      </w:pPr>
      <w:smartTag w:uri="urn:schemas-microsoft-com:office:smarttags" w:element="place">
        <w:smartTag w:uri="urn:schemas-microsoft-com:office:smarttags" w:element="City">
          <w:r>
            <w:t>S</w:t>
          </w:r>
          <w:r w:rsidR="001B4C8D">
            <w:t>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communicates with its user by means of N-Service primitives.</w:t>
      </w:r>
    </w:p>
    <w:p w:rsidR="00101638" w:rsidRDefault="00101638">
      <w:pPr>
        <w:pStyle w:val="BodyText"/>
        <w:keepNext/>
      </w:pPr>
      <w:r>
        <w:t>These primitives are implemented as TTCN-3 records. Any SCCP User inserts its message in the field “</w:t>
      </w:r>
      <w:r>
        <w:rPr>
          <w:rFonts w:ascii="Courier New" w:hAnsi="Courier New" w:cs="Courier New"/>
          <w:sz w:val="24"/>
        </w:rPr>
        <w:t>User Data</w:t>
      </w:r>
      <w:r>
        <w:t xml:space="preserve">”. Their implementation can be found in file </w:t>
      </w:r>
      <w:r>
        <w:rPr>
          <w:rFonts w:ascii="Courier New" w:hAnsi="Courier New" w:cs="Courier New"/>
        </w:rPr>
        <w:t>SCCPasp_Types.ttcn</w:t>
      </w:r>
      <w:r>
        <w:t>.</w:t>
      </w:r>
    </w:p>
    <w:p w:rsidR="00101638" w:rsidRDefault="00101638">
      <w:pPr>
        <w:pStyle w:val="Heading2"/>
      </w:pPr>
      <w:bookmarkStart w:id="70" w:name="_Toc46547765"/>
      <w:bookmarkStart w:id="71" w:name="_Toc62359096"/>
      <w:bookmarkStart w:id="72" w:name="_Toc62360905"/>
      <w:bookmarkStart w:id="73" w:name="_Toc156722252"/>
      <w:r>
        <w:t>Installation</w:t>
      </w:r>
      <w:bookmarkEnd w:id="70"/>
      <w:bookmarkEnd w:id="71"/>
      <w:bookmarkEnd w:id="72"/>
      <w:bookmarkEnd w:id="73"/>
    </w:p>
    <w:p w:rsidR="00101638" w:rsidRDefault="009B24EB" w:rsidP="00C47861">
      <w:pPr>
        <w:pStyle w:val="BodyText"/>
        <w:rPr>
          <w:rFonts w:cs="Arial"/>
        </w:rPr>
      </w:pPr>
      <w:r>
        <w:rPr>
          <w:rFonts w:cs="Arial"/>
        </w:rPr>
        <w:t>Since</w:t>
      </w:r>
      <w:r w:rsidR="00101638">
        <w:rPr>
          <w:rFonts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="00101638">
            <w:t>S</w:t>
          </w:r>
          <w:r>
            <w:t>UA</w:t>
          </w:r>
        </w:smartTag>
        <w:r w:rsidR="00101638">
          <w:t xml:space="preserve"> </w:t>
        </w:r>
        <w:smartTag w:uri="urn:schemas-microsoft-com:office:smarttags" w:element="State">
          <w:r w:rsidR="00101638">
            <w:t>PE</w:t>
          </w:r>
        </w:smartTag>
      </w:smartTag>
      <w:r w:rsidR="00101638">
        <w:rPr>
          <w:rFonts w:cs="Arial"/>
        </w:rPr>
        <w:t xml:space="preserve"> is used as a part of the TTCN-3 test environment this requires TTCN-3 Test Executor to be installed before any operation of the </w:t>
      </w:r>
      <w:r w:rsidR="007C7318">
        <w:rPr>
          <w:rFonts w:cs="Arial"/>
        </w:rPr>
        <w:t>implementation</w:t>
      </w:r>
      <w:r w:rsidR="00101638">
        <w:rPr>
          <w:rFonts w:cs="Arial"/>
        </w:rPr>
        <w:t xml:space="preserve">. For more details on the installation of TTCN-3 Test Executor see </w:t>
      </w:r>
      <w:r w:rsidR="00C47861">
        <w:rPr>
          <w:rFonts w:cs="Arial"/>
        </w:rPr>
        <w:fldChar w:fldCharType="begin"/>
      </w:r>
      <w:r w:rsidR="00C47861">
        <w:rPr>
          <w:rFonts w:cs="Arial"/>
        </w:rPr>
        <w:instrText xml:space="preserve"> REF _Ref153958737 \r \h </w:instrText>
      </w:r>
      <w:r w:rsidR="00DA79AE" w:rsidRPr="00C47861">
        <w:rPr>
          <w:rFonts w:cs="Arial"/>
        </w:rPr>
      </w:r>
      <w:r w:rsidR="00C47861">
        <w:rPr>
          <w:rFonts w:cs="Arial"/>
        </w:rPr>
        <w:fldChar w:fldCharType="separate"/>
      </w:r>
      <w:r w:rsidR="00EA4E84">
        <w:rPr>
          <w:rFonts w:cs="Arial"/>
          <w:cs/>
        </w:rPr>
        <w:t>‎</w:t>
      </w:r>
      <w:r w:rsidR="00EA4E84">
        <w:rPr>
          <w:rFonts w:cs="Arial"/>
        </w:rPr>
        <w:t>[4]</w:t>
      </w:r>
      <w:r w:rsidR="00C47861">
        <w:rPr>
          <w:rFonts w:cs="Arial"/>
        </w:rPr>
        <w:fldChar w:fldCharType="end"/>
      </w:r>
      <w:r w:rsidR="00101638">
        <w:rPr>
          <w:rFonts w:cs="Arial"/>
        </w:rPr>
        <w:t>.</w:t>
      </w:r>
    </w:p>
    <w:p w:rsidR="00101638" w:rsidRDefault="00101638" w:rsidP="000B1E7B">
      <w:pPr>
        <w:pStyle w:val="BodyText"/>
        <w:rPr>
          <w:rFonts w:cs="Arial"/>
        </w:rPr>
      </w:pPr>
      <w:r>
        <w:rPr>
          <w:rFonts w:cs="Arial"/>
        </w:rPr>
        <w:t xml:space="preserve">An implementation of the </w:t>
      </w:r>
      <w:r w:rsidR="00D95653">
        <w:rPr>
          <w:rFonts w:cs="Arial"/>
        </w:rPr>
        <w:t>SUA test port is also needed for execution</w:t>
      </w:r>
      <w:r w:rsidR="000B1E7B">
        <w:rPr>
          <w:rFonts w:cs="Arial"/>
        </w:rPr>
        <w:t xml:space="preserve"> </w:t>
      </w:r>
      <w:r w:rsidR="000B1E7B">
        <w:rPr>
          <w:rFonts w:cs="Arial"/>
        </w:rPr>
        <w:fldChar w:fldCharType="begin"/>
      </w:r>
      <w:r w:rsidR="000B1E7B">
        <w:rPr>
          <w:rFonts w:cs="Arial"/>
        </w:rPr>
        <w:instrText xml:space="preserve"> REF _Ref52002232 \r \h </w:instrText>
      </w:r>
      <w:r w:rsidR="00840F01" w:rsidRPr="000B1E7B">
        <w:rPr>
          <w:rFonts w:cs="Arial"/>
        </w:rPr>
      </w:r>
      <w:r w:rsidR="000B1E7B">
        <w:rPr>
          <w:rFonts w:cs="Arial"/>
        </w:rPr>
        <w:fldChar w:fldCharType="separate"/>
      </w:r>
      <w:r w:rsidR="00EA4E84">
        <w:rPr>
          <w:rFonts w:cs="Arial"/>
          <w:cs/>
        </w:rPr>
        <w:t>‎</w:t>
      </w:r>
      <w:r w:rsidR="00EA4E84">
        <w:rPr>
          <w:rFonts w:cs="Arial"/>
        </w:rPr>
        <w:t>[9]</w:t>
      </w:r>
      <w:r w:rsidR="000B1E7B">
        <w:rPr>
          <w:rFonts w:cs="Arial"/>
        </w:rPr>
        <w:fldChar w:fldCharType="end"/>
      </w:r>
      <w:r>
        <w:rPr>
          <w:rFonts w:cs="Arial"/>
        </w:rPr>
        <w:t>.</w:t>
      </w:r>
    </w:p>
    <w:p w:rsidR="00101638" w:rsidRDefault="00101638">
      <w:pPr>
        <w:pStyle w:val="Heading3"/>
      </w:pPr>
      <w:bookmarkStart w:id="74" w:name="_Toc62359097"/>
      <w:bookmarkStart w:id="75" w:name="_Toc62360906"/>
      <w:bookmarkStart w:id="76" w:name="_Toc156722253"/>
      <w:r>
        <w:t>Descriptio</w:t>
      </w:r>
      <w:r w:rsidR="002125B9">
        <w:t>n of files implementing the SUA</w:t>
      </w:r>
      <w:r>
        <w:t xml:space="preserve"> PE</w:t>
      </w:r>
      <w:bookmarkEnd w:id="74"/>
      <w:bookmarkEnd w:id="75"/>
      <w:bookmarkEnd w:id="76"/>
    </w:p>
    <w:p w:rsidR="00C47861" w:rsidRDefault="00101638" w:rsidP="00B87FCB">
      <w:pPr>
        <w:pStyle w:val="BodyText"/>
        <w:rPr>
          <w:rFonts w:cs="Arial"/>
        </w:rPr>
      </w:pPr>
      <w:r>
        <w:rPr>
          <w:rFonts w:cs="Arial"/>
        </w:rPr>
        <w:t>The S</w:t>
      </w:r>
      <w:r w:rsidR="00B87FCB">
        <w:rPr>
          <w:rFonts w:cs="Arial"/>
        </w:rPr>
        <w:t>UA</w:t>
      </w:r>
      <w:r>
        <w:rPr>
          <w:rFonts w:cs="Arial"/>
        </w:rPr>
        <w:t xml:space="preserve"> PE </w:t>
      </w:r>
      <w:r w:rsidR="00C47861">
        <w:rPr>
          <w:rFonts w:cs="Arial"/>
        </w:rPr>
        <w:t xml:space="preserve">is implemented in the file </w:t>
      </w:r>
    </w:p>
    <w:p w:rsidR="00C47861" w:rsidRDefault="00C47861" w:rsidP="00C47861">
      <w:pPr>
        <w:pStyle w:val="BodyText"/>
        <w:spacing w:before="0"/>
        <w:rPr>
          <w:rFonts w:ascii="Courier New" w:hAnsi="Courier New" w:cs="Courier New"/>
          <w:lang w:val="it-IT"/>
        </w:rPr>
      </w:pPr>
    </w:p>
    <w:p w:rsidR="00C47861" w:rsidRPr="002F15C3" w:rsidRDefault="00C47861" w:rsidP="00C47861">
      <w:pPr>
        <w:pStyle w:val="BodyText"/>
        <w:spacing w:before="0"/>
        <w:rPr>
          <w:rFonts w:ascii="Courier New" w:hAnsi="Courier New" w:cs="Courier New"/>
          <w:lang w:val="it-IT"/>
        </w:rPr>
      </w:pPr>
      <w:r w:rsidRPr="002F15C3">
        <w:rPr>
          <w:rFonts w:ascii="Courier New" w:hAnsi="Courier New" w:cs="Courier New"/>
          <w:lang w:val="it-IT"/>
        </w:rPr>
        <w:t>SUA_Emulation.ttcn</w:t>
      </w:r>
    </w:p>
    <w:p w:rsidR="002F15C3" w:rsidRDefault="00C47861" w:rsidP="00C22F27">
      <w:pPr>
        <w:pStyle w:val="BodyText"/>
        <w:rPr>
          <w:rFonts w:cs="Arial"/>
        </w:rPr>
      </w:pPr>
      <w:r>
        <w:rPr>
          <w:rFonts w:cs="Arial"/>
          <w:lang w:val="it-IT"/>
        </w:rPr>
        <w:t xml:space="preserve">To </w:t>
      </w:r>
      <w:r w:rsidR="00C22F27">
        <w:rPr>
          <w:rFonts w:cs="Arial"/>
          <w:lang w:val="it-IT"/>
        </w:rPr>
        <w:t xml:space="preserve">build an executable test suite </w:t>
      </w:r>
      <w:r>
        <w:rPr>
          <w:rFonts w:cs="Arial"/>
          <w:lang w:val="it-IT"/>
        </w:rPr>
        <w:t xml:space="preserve">with TITAN </w:t>
      </w:r>
      <w:r>
        <w:rPr>
          <w:rFonts w:cs="Arial"/>
          <w:lang w:val="it-IT"/>
        </w:rPr>
        <w:fldChar w:fldCharType="begin"/>
      </w:r>
      <w:r>
        <w:rPr>
          <w:rFonts w:cs="Arial"/>
          <w:lang w:val="it-IT"/>
        </w:rPr>
        <w:instrText xml:space="preserve"> REF _Ref153958608 \r \h </w:instrText>
      </w:r>
      <w:r w:rsidRPr="00C47861">
        <w:rPr>
          <w:rFonts w:cs="Arial"/>
          <w:lang w:val="it-IT"/>
        </w:rPr>
      </w:r>
      <w:r>
        <w:rPr>
          <w:rFonts w:cs="Arial"/>
          <w:lang w:val="it-IT"/>
        </w:rPr>
        <w:fldChar w:fldCharType="separate"/>
      </w:r>
      <w:r w:rsidR="00EA4E84">
        <w:rPr>
          <w:rFonts w:cs="Arial"/>
          <w:cs/>
          <w:lang w:val="it-IT"/>
        </w:rPr>
        <w:t>‎</w:t>
      </w:r>
      <w:r w:rsidR="00EA4E84">
        <w:rPr>
          <w:rFonts w:cs="Arial"/>
          <w:lang w:val="it-IT"/>
        </w:rPr>
        <w:t>[2]</w:t>
      </w:r>
      <w:r>
        <w:rPr>
          <w:rFonts w:cs="Arial"/>
          <w:lang w:val="it-IT"/>
        </w:rPr>
        <w:fldChar w:fldCharType="end"/>
      </w:r>
      <w:r>
        <w:rPr>
          <w:rFonts w:cs="Arial"/>
          <w:lang w:val="it-IT"/>
        </w:rPr>
        <w:t xml:space="preserve"> </w:t>
      </w:r>
      <w:r w:rsidR="00C22F27">
        <w:rPr>
          <w:rFonts w:cs="Arial"/>
          <w:lang w:val="it-IT"/>
        </w:rPr>
        <w:t>that is using SUA PE</w:t>
      </w:r>
      <w:r w:rsidR="00C22F27" w:rsidDel="00C47861">
        <w:rPr>
          <w:rFonts w:cs="Arial"/>
        </w:rPr>
        <w:t xml:space="preserve"> </w:t>
      </w:r>
      <w:r w:rsidR="00101638">
        <w:rPr>
          <w:rFonts w:cs="Arial"/>
        </w:rPr>
        <w:t>the following files</w:t>
      </w:r>
      <w:r w:rsidRPr="00C47861">
        <w:rPr>
          <w:rFonts w:cs="Arial"/>
          <w:lang w:val="it-IT"/>
        </w:rPr>
        <w:t xml:space="preserve"> </w:t>
      </w:r>
      <w:r>
        <w:rPr>
          <w:rFonts w:cs="Arial"/>
          <w:lang w:val="it-IT"/>
        </w:rPr>
        <w:t xml:space="preserve">from other products shall be added to the </w:t>
      </w:r>
      <w:r w:rsidR="00C22F27">
        <w:rPr>
          <w:rFonts w:cs="Arial"/>
          <w:lang w:val="it-IT"/>
        </w:rPr>
        <w:t xml:space="preserve">related </w:t>
      </w:r>
      <w:r>
        <w:rPr>
          <w:rFonts w:cs="Arial"/>
          <w:lang w:val="it-IT"/>
        </w:rPr>
        <w:t xml:space="preserve">project (compilation is tested with revisions shown in </w:t>
      </w:r>
      <w:r>
        <w:rPr>
          <w:rFonts w:cs="Arial"/>
          <w:lang w:val="it-IT"/>
        </w:rPr>
        <w:fldChar w:fldCharType="begin"/>
      </w:r>
      <w:r>
        <w:rPr>
          <w:rFonts w:cs="Arial"/>
          <w:lang w:val="it-IT"/>
        </w:rPr>
        <w:instrText xml:space="preserve"> REF _Ref55710948 \r \h </w:instrText>
      </w:r>
      <w:r w:rsidR="00DA79AE" w:rsidRPr="00C47861">
        <w:rPr>
          <w:rFonts w:cs="Arial"/>
          <w:lang w:val="it-IT"/>
        </w:rPr>
      </w:r>
      <w:r>
        <w:rPr>
          <w:rFonts w:cs="Arial"/>
          <w:lang w:val="it-IT"/>
        </w:rPr>
        <w:fldChar w:fldCharType="separate"/>
      </w:r>
      <w:r w:rsidR="00EA4E84">
        <w:rPr>
          <w:rFonts w:cs="Arial"/>
          <w:cs/>
          <w:lang w:val="it-IT"/>
        </w:rPr>
        <w:t>‎</w:t>
      </w:r>
      <w:r w:rsidR="00EA4E84">
        <w:rPr>
          <w:rFonts w:cs="Arial"/>
          <w:lang w:val="it-IT"/>
        </w:rPr>
        <w:t>[6]</w:t>
      </w:r>
      <w:r>
        <w:rPr>
          <w:rFonts w:cs="Arial"/>
          <w:lang w:val="it-IT"/>
        </w:rPr>
        <w:fldChar w:fldCharType="end"/>
      </w:r>
      <w:r>
        <w:rPr>
          <w:rFonts w:cs="Arial"/>
          <w:lang w:val="it-IT"/>
        </w:rPr>
        <w:t>)</w:t>
      </w:r>
      <w:r w:rsidR="00101638">
        <w:rPr>
          <w:rFonts w:cs="Arial"/>
        </w:rPr>
        <w:t>:</w:t>
      </w:r>
    </w:p>
    <w:p w:rsidR="00D007F7" w:rsidRDefault="00D007F7" w:rsidP="00D007F7">
      <w:pPr>
        <w:pStyle w:val="BodyText"/>
        <w:spacing w:before="0"/>
        <w:rPr>
          <w:rFonts w:ascii="Courier New" w:hAnsi="Courier New" w:cs="Courier New"/>
        </w:rPr>
      </w:pP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General_Types.ttcn</w:t>
      </w: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SCCPasp_Types.ttcn</w:t>
      </w: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  <w:lang w:val="it-IT"/>
        </w:rPr>
      </w:pPr>
      <w:r w:rsidRPr="002F15C3">
        <w:rPr>
          <w:rFonts w:ascii="Courier New" w:hAnsi="Courier New" w:cs="Courier New"/>
          <w:lang w:val="it-IT"/>
        </w:rPr>
        <w:t>SUA_EncDec.cc</w:t>
      </w:r>
      <w:r w:rsidRPr="002F15C3">
        <w:rPr>
          <w:rFonts w:ascii="Courier New" w:hAnsi="Courier New" w:cs="Courier New"/>
          <w:lang w:val="it-IT"/>
        </w:rPr>
        <w:br/>
        <w:t>SUA_Types.ttcn</w:t>
      </w:r>
      <w:r w:rsidRPr="002F15C3">
        <w:rPr>
          <w:rFonts w:ascii="Courier New" w:hAnsi="Courier New" w:cs="Courier New"/>
          <w:lang w:val="it-IT"/>
        </w:rPr>
        <w:br/>
      </w:r>
      <w:r>
        <w:rPr>
          <w:rFonts w:ascii="Courier New" w:hAnsi="Courier New" w:cs="Courier New"/>
          <w:lang w:val="it-IT"/>
        </w:rPr>
        <w:t>SUAasp_EncDec.cc</w:t>
      </w: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SUAasp_PortType.ttcn</w:t>
      </w: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SUAasp_PT.cc</w:t>
      </w:r>
    </w:p>
    <w:p w:rsidR="002F15C3" w:rsidRDefault="002F15C3" w:rsidP="00D007F7">
      <w:pPr>
        <w:pStyle w:val="BodyText"/>
        <w:spacing w:before="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SUAasp_PT.hh</w:t>
      </w:r>
    </w:p>
    <w:p w:rsidR="002F15C3" w:rsidRPr="002F15C3" w:rsidRDefault="002F15C3" w:rsidP="00D007F7">
      <w:pPr>
        <w:pStyle w:val="BodyText"/>
        <w:spacing w:before="0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SUAasp_Types.ttcn</w:t>
      </w:r>
    </w:p>
    <w:p w:rsidR="00101638" w:rsidRDefault="00101638">
      <w:pPr>
        <w:pStyle w:val="BodyText"/>
        <w:rPr>
          <w:rFonts w:cs="Arial"/>
        </w:rPr>
      </w:pPr>
      <w:r>
        <w:rPr>
          <w:rFonts w:cs="Arial"/>
        </w:rPr>
        <w:t>Their functionality is the following:</w:t>
      </w:r>
    </w:p>
    <w:p w:rsidR="0098190D" w:rsidRDefault="0098190D" w:rsidP="0098190D">
      <w:pPr>
        <w:pStyle w:val="BodyText"/>
        <w:ind w:left="5040" w:hanging="2488"/>
        <w:rPr>
          <w:rFonts w:cs="Arial"/>
        </w:rPr>
      </w:pPr>
      <w:r w:rsidRPr="0098190D">
        <w:rPr>
          <w:rFonts w:ascii="Courier New" w:hAnsi="Courier New" w:cs="Courier New"/>
        </w:rPr>
        <w:t>Abstract_Socket</w:t>
      </w:r>
      <w:r>
        <w:rPr>
          <w:rFonts w:ascii="Courier New" w:hAnsi="Courier New" w:cs="Courier New"/>
        </w:rPr>
        <w:t>.*</w:t>
      </w:r>
      <w:r>
        <w:rPr>
          <w:rFonts w:ascii="Courier New" w:hAnsi="Courier New" w:cs="Courier New"/>
        </w:rPr>
        <w:tab/>
      </w:r>
      <w:r>
        <w:rPr>
          <w:rFonts w:cs="Arial"/>
        </w:rPr>
        <w:t>This is the implementation of the Abstract_Socket (CNL 113 384).</w:t>
      </w:r>
    </w:p>
    <w:p w:rsidR="00785343" w:rsidRPr="00785343" w:rsidRDefault="00785343" w:rsidP="0098190D">
      <w:pPr>
        <w:pStyle w:val="BodyText"/>
        <w:ind w:left="5040" w:hanging="2488"/>
        <w:rPr>
          <w:rFonts w:ascii="Courier New" w:hAnsi="Courier New" w:cs="Courier New"/>
        </w:rPr>
      </w:pPr>
      <w:r w:rsidRPr="00785343">
        <w:rPr>
          <w:rFonts w:ascii="Courier New" w:hAnsi="Courier New" w:cs="Courier New"/>
        </w:rPr>
        <w:t>General_Types.ttcn</w:t>
      </w:r>
      <w:r>
        <w:rPr>
          <w:rFonts w:ascii="Courier New" w:hAnsi="Courier New" w:cs="Courier New"/>
        </w:rPr>
        <w:tab/>
      </w:r>
      <w:r>
        <w:rPr>
          <w:rFonts w:cs="Arial"/>
        </w:rPr>
        <w:t>General type definitions (CNL 113 368).</w:t>
      </w:r>
    </w:p>
    <w:p w:rsidR="00101638" w:rsidRDefault="00101638">
      <w:pPr>
        <w:pStyle w:val="BodyText"/>
        <w:ind w:left="5040" w:hanging="2488"/>
        <w:rPr>
          <w:rFonts w:cs="Arial"/>
        </w:rPr>
      </w:pPr>
      <w:r>
        <w:rPr>
          <w:rFonts w:ascii="Courier New" w:hAnsi="Courier New" w:cs="Courier New"/>
        </w:rPr>
        <w:t>SCCPasp_Types.ttcn</w:t>
      </w:r>
      <w:r>
        <w:rPr>
          <w:rFonts w:cs="Arial"/>
        </w:rPr>
        <w:tab/>
        <w:t>This file contain</w:t>
      </w:r>
      <w:r w:rsidR="00D139ED">
        <w:rPr>
          <w:rFonts w:cs="Arial"/>
        </w:rPr>
        <w:t>s the interface between the SUA</w:t>
      </w:r>
      <w:r>
        <w:rPr>
          <w:rFonts w:cs="Arial"/>
        </w:rPr>
        <w:t xml:space="preserve"> PE and the SCCP User. It contains the abstract service primitives implemented as TTCN-3 messages, templates and it contains the port definition</w:t>
      </w:r>
      <w:r w:rsidR="00D139ED">
        <w:rPr>
          <w:rFonts w:cs="Arial"/>
        </w:rPr>
        <w:t>s between the SCCP User and SUA</w:t>
      </w:r>
      <w:r>
        <w:rPr>
          <w:rFonts w:cs="Arial"/>
        </w:rPr>
        <w:t>.</w:t>
      </w:r>
    </w:p>
    <w:p w:rsidR="0099777B" w:rsidRDefault="0099777B">
      <w:pPr>
        <w:pStyle w:val="BodyText"/>
        <w:ind w:left="5040" w:hanging="2488"/>
        <w:rPr>
          <w:rFonts w:cs="Arial"/>
        </w:rPr>
      </w:pPr>
      <w:r>
        <w:rPr>
          <w:rFonts w:ascii="Courier New" w:hAnsi="Courier New" w:cs="Courier New"/>
        </w:rPr>
        <w:t>SUA_Emulation.ttcn</w:t>
      </w:r>
      <w:r>
        <w:rPr>
          <w:rFonts w:cs="Arial"/>
        </w:rPr>
        <w:tab/>
        <w:t>This file contains the dynamical part.</w:t>
      </w:r>
    </w:p>
    <w:p w:rsidR="00101638" w:rsidRDefault="00101638" w:rsidP="0069595D">
      <w:pPr>
        <w:pStyle w:val="BodyText"/>
        <w:ind w:left="5040" w:hanging="2488"/>
        <w:rPr>
          <w:rFonts w:cs="Arial"/>
        </w:rPr>
      </w:pPr>
      <w:r>
        <w:rPr>
          <w:rFonts w:ascii="Courier New" w:hAnsi="Courier New" w:cs="Courier New"/>
        </w:rPr>
        <w:lastRenderedPageBreak/>
        <w:t>S</w:t>
      </w:r>
      <w:r w:rsidR="008E77FA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_EncDec.cc</w:t>
      </w:r>
      <w:r>
        <w:rPr>
          <w:rFonts w:cs="Arial"/>
        </w:rPr>
        <w:tab/>
        <w:t>This file contains functions for RAW encoding-decoding. For details see [</w:t>
      </w:r>
      <w:r>
        <w:rPr>
          <w:rFonts w:cs="Arial"/>
        </w:rPr>
        <w:fldChar w:fldCharType="begin"/>
      </w:r>
      <w:r>
        <w:rPr>
          <w:rFonts w:cs="Arial"/>
        </w:rPr>
        <w:instrText xml:space="preserve"> PAGEREF _Ref56229360 \h </w:instrText>
      </w:r>
      <w:r>
        <w:rPr>
          <w:rFonts w:cs="Arial"/>
        </w:rPr>
        <w:fldChar w:fldCharType="separate"/>
      </w:r>
      <w:r w:rsidR="00EA4E84">
        <w:rPr>
          <w:rFonts w:cs="Arial"/>
          <w:b/>
          <w:bCs/>
          <w:noProof/>
          <w:lang w:val="en-US"/>
        </w:rPr>
        <w:t>Error! Bookmark not defined.</w:t>
      </w:r>
      <w:r>
        <w:rPr>
          <w:rFonts w:cs="Arial"/>
        </w:rPr>
        <w:fldChar w:fldCharType="end"/>
      </w:r>
      <w:r>
        <w:rPr>
          <w:rFonts w:cs="Arial"/>
        </w:rPr>
        <w:t>].</w:t>
      </w:r>
    </w:p>
    <w:p w:rsidR="00101638" w:rsidRDefault="00101638" w:rsidP="00101638">
      <w:pPr>
        <w:pStyle w:val="BodyText"/>
        <w:ind w:left="5040" w:hanging="2488"/>
        <w:rPr>
          <w:rFonts w:cs="Arial"/>
        </w:rPr>
      </w:pPr>
      <w:r>
        <w:rPr>
          <w:rFonts w:ascii="Courier New" w:hAnsi="Courier New" w:cs="Courier New"/>
        </w:rPr>
        <w:t>S</w:t>
      </w:r>
      <w:r w:rsidR="008E77FA">
        <w:rPr>
          <w:rFonts w:ascii="Courier New" w:hAnsi="Courier New" w:cs="Courier New"/>
        </w:rPr>
        <w:t>UA</w:t>
      </w:r>
      <w:r>
        <w:rPr>
          <w:rFonts w:ascii="Courier New" w:hAnsi="Courier New" w:cs="Courier New"/>
        </w:rPr>
        <w:t>_Types.ttcn</w:t>
      </w:r>
      <w:r>
        <w:rPr>
          <w:rFonts w:cs="Arial"/>
        </w:rPr>
        <w:tab/>
        <w:t xml:space="preserve">This file contains all other definitions used in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SUA</w:t>
          </w:r>
        </w:smartTag>
        <w:r>
          <w:rPr>
            <w:rFonts w:cs="Arial"/>
          </w:rPr>
          <w:t xml:space="preserve"> </w:t>
        </w:r>
        <w:smartTag w:uri="urn:schemas-microsoft-com:office:smarttags" w:element="State">
          <w:r>
            <w:rPr>
              <w:rFonts w:cs="Arial"/>
            </w:rPr>
            <w:t>PE</w:t>
          </w:r>
        </w:smartTag>
      </w:smartTag>
      <w:r>
        <w:rPr>
          <w:rFonts w:cs="Arial"/>
        </w:rPr>
        <w:t>. It contains definitions of types, ports used between components SUA and SUA_EncDec and between SUA_EncDec and the IP layer.</w:t>
      </w:r>
    </w:p>
    <w:p w:rsidR="00100876" w:rsidRDefault="00100876" w:rsidP="00101638">
      <w:pPr>
        <w:pStyle w:val="BodyText"/>
        <w:ind w:left="5040" w:hanging="2488"/>
        <w:rPr>
          <w:rFonts w:cs="Arial"/>
        </w:rPr>
      </w:pPr>
    </w:p>
    <w:p w:rsidR="00100876" w:rsidRDefault="00100876" w:rsidP="002261DC">
      <w:pPr>
        <w:pStyle w:val="BodyText"/>
        <w:spacing w:before="0"/>
        <w:ind w:left="5040" w:hanging="2488"/>
        <w:rPr>
          <w:rFonts w:ascii="Courier New" w:hAnsi="Courier New" w:cs="Courier New"/>
        </w:rPr>
      </w:pPr>
      <w:r w:rsidRPr="00100876">
        <w:rPr>
          <w:rFonts w:ascii="Courier New" w:hAnsi="Courier New" w:cs="Courier New"/>
        </w:rPr>
        <w:t>SUAasp_EncDec.cc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cs="Arial"/>
        </w:rPr>
        <w:t xml:space="preserve">These files contain the implementation of the lower </w:t>
      </w:r>
    </w:p>
    <w:p w:rsidR="00100876" w:rsidRDefault="00100876" w:rsidP="00100876">
      <w:pPr>
        <w:pStyle w:val="BodyText"/>
        <w:spacing w:before="0"/>
        <w:rPr>
          <w:rFonts w:ascii="Courier New" w:hAnsi="Courier New" w:cs="Courier New"/>
        </w:rPr>
      </w:pPr>
      <w:r w:rsidRPr="00100876">
        <w:rPr>
          <w:rFonts w:ascii="Courier New" w:hAnsi="Courier New" w:cs="Courier New"/>
        </w:rPr>
        <w:t>SUAasp_PT.cc</w:t>
      </w:r>
      <w:r>
        <w:rPr>
          <w:rFonts w:ascii="Courier New" w:hAnsi="Courier New" w:cs="Courier New"/>
        </w:rPr>
        <w:t>,</w:t>
      </w:r>
      <w:r w:rsidR="002261DC">
        <w:rPr>
          <w:rFonts w:ascii="Courier New" w:hAnsi="Courier New" w:cs="Courier New"/>
        </w:rPr>
        <w:t xml:space="preserve">      </w:t>
      </w:r>
      <w:r w:rsidR="002261DC">
        <w:rPr>
          <w:rFonts w:cs="Arial"/>
        </w:rPr>
        <w:t>SUA layer of the PE. Including test port, type</w:t>
      </w:r>
    </w:p>
    <w:p w:rsidR="00100876" w:rsidRDefault="00100876" w:rsidP="00100876">
      <w:pPr>
        <w:pStyle w:val="BodyText"/>
        <w:spacing w:before="0"/>
        <w:rPr>
          <w:rFonts w:ascii="Courier New" w:hAnsi="Courier New" w:cs="Courier New"/>
        </w:rPr>
      </w:pPr>
      <w:r w:rsidRPr="00100876">
        <w:rPr>
          <w:rFonts w:ascii="Courier New" w:hAnsi="Courier New" w:cs="Courier New"/>
        </w:rPr>
        <w:t>SUAasp_PT.hh</w:t>
      </w:r>
      <w:r>
        <w:rPr>
          <w:rFonts w:ascii="Courier New" w:hAnsi="Courier New" w:cs="Courier New"/>
        </w:rPr>
        <w:t>,</w:t>
      </w:r>
      <w:r w:rsidR="002261DC">
        <w:rPr>
          <w:rFonts w:ascii="Courier New" w:hAnsi="Courier New" w:cs="Courier New"/>
        </w:rPr>
        <w:t xml:space="preserve">      </w:t>
      </w:r>
      <w:r w:rsidR="002261DC">
        <w:rPr>
          <w:rFonts w:cs="Arial"/>
        </w:rPr>
        <w:t>definitions and port type definition (CNL 113 516).</w:t>
      </w:r>
    </w:p>
    <w:p w:rsidR="00100876" w:rsidRDefault="00100876" w:rsidP="00100876">
      <w:pPr>
        <w:pStyle w:val="BodyText"/>
        <w:spacing w:before="0"/>
        <w:rPr>
          <w:rFonts w:ascii="Courier New" w:hAnsi="Courier New" w:cs="Courier New"/>
        </w:rPr>
      </w:pPr>
      <w:r w:rsidRPr="00100876">
        <w:rPr>
          <w:rFonts w:ascii="Courier New" w:hAnsi="Courier New" w:cs="Courier New"/>
        </w:rPr>
        <w:t>SUAasp_Types.ttcn</w:t>
      </w:r>
      <w:r>
        <w:rPr>
          <w:rFonts w:ascii="Courier New" w:hAnsi="Courier New" w:cs="Courier New"/>
        </w:rPr>
        <w:t>,</w:t>
      </w:r>
    </w:p>
    <w:p w:rsidR="00100876" w:rsidRPr="00904AE2" w:rsidRDefault="00100876" w:rsidP="00904AE2">
      <w:pPr>
        <w:pStyle w:val="BodyText"/>
        <w:spacing w:before="0"/>
        <w:rPr>
          <w:rFonts w:ascii="Courier New" w:hAnsi="Courier New" w:cs="Courier New"/>
        </w:rPr>
      </w:pPr>
      <w:r w:rsidRPr="00100876">
        <w:rPr>
          <w:rFonts w:ascii="Courier New" w:hAnsi="Courier New" w:cs="Courier New"/>
        </w:rPr>
        <w:t>SUAasp_PortType.ttcn</w:t>
      </w:r>
    </w:p>
    <w:p w:rsidR="00101638" w:rsidRDefault="00101638">
      <w:pPr>
        <w:pStyle w:val="Heading2"/>
      </w:pPr>
      <w:bookmarkStart w:id="77" w:name="_Toc46547766"/>
      <w:bookmarkStart w:id="78" w:name="_Toc62359098"/>
      <w:bookmarkStart w:id="79" w:name="_Toc62360907"/>
      <w:bookmarkStart w:id="80" w:name="_Toc156722254"/>
      <w:r>
        <w:t>Configuration</w:t>
      </w:r>
      <w:bookmarkEnd w:id="77"/>
      <w:bookmarkEnd w:id="78"/>
      <w:bookmarkEnd w:id="79"/>
      <w:bookmarkEnd w:id="80"/>
    </w:p>
    <w:p w:rsidR="005D64CF" w:rsidRDefault="005767D9" w:rsidP="005D64CF">
      <w:pPr>
        <w:pStyle w:val="BodyText"/>
      </w:pPr>
      <w:r>
        <w:t xml:space="preserve">The </w:t>
      </w:r>
      <w:r w:rsidR="0003673B">
        <w:t>SUA PE</w:t>
      </w:r>
      <w:r w:rsidR="00D47D9B">
        <w:t xml:space="preserve"> </w:t>
      </w:r>
      <w:r>
        <w:t xml:space="preserve">uses </w:t>
      </w:r>
      <w:r w:rsidR="00101638">
        <w:t xml:space="preserve">module parameters </w:t>
      </w:r>
      <w:r>
        <w:t xml:space="preserve">for runtime configuration that </w:t>
      </w:r>
      <w:r w:rsidR="00D47D9B">
        <w:t xml:space="preserve">can be set </w:t>
      </w:r>
      <w:r w:rsidR="00101638">
        <w:t xml:space="preserve">in the </w:t>
      </w:r>
      <w:r w:rsidR="001A3959">
        <w:rPr>
          <w:rFonts w:cs="Arial"/>
          <w:lang w:val="en-US"/>
        </w:rPr>
        <w:t>[</w:t>
      </w:r>
      <w:r w:rsidR="001A3959">
        <w:rPr>
          <w:rFonts w:ascii="Courier New" w:hAnsi="Courier New" w:cs="Courier New"/>
          <w:lang w:val="en-US"/>
        </w:rPr>
        <w:t>MODULE_PARAMETERS]</w:t>
      </w:r>
      <w:r w:rsidR="001A3959">
        <w:rPr>
          <w:rFonts w:cs="Arial"/>
          <w:lang w:val="en-US"/>
        </w:rPr>
        <w:t>section</w:t>
      </w:r>
      <w:r w:rsidR="001A3959">
        <w:t xml:space="preserve"> of a </w:t>
      </w:r>
      <w:r>
        <w:t xml:space="preserve">TITAN </w:t>
      </w:r>
      <w:r w:rsidR="001A3959">
        <w:t xml:space="preserve">RTE </w:t>
      </w:r>
      <w:r w:rsidR="00101638">
        <w:t xml:space="preserve">configuration file. </w:t>
      </w:r>
      <w:r w:rsidR="000E34E2">
        <w:t xml:space="preserve">On </w:t>
      </w:r>
      <w:r>
        <w:t xml:space="preserve">one </w:t>
      </w:r>
      <w:r w:rsidR="000E34E2">
        <w:t xml:space="preserve">hand </w:t>
      </w:r>
      <w:r>
        <w:t xml:space="preserve">side </w:t>
      </w:r>
      <w:r w:rsidR="005D64CF">
        <w:t>a few</w:t>
      </w:r>
      <w:r w:rsidR="000E34E2">
        <w:t xml:space="preserve"> user configurable module parameters</w:t>
      </w:r>
      <w:r w:rsidR="005D64CF">
        <w:t xml:space="preserve"> are defined</w:t>
      </w:r>
      <w:r w:rsidR="000E34E2">
        <w:t xml:space="preserve">, </w:t>
      </w:r>
      <w:r w:rsidR="005D64CF">
        <w:t xml:space="preserve">while </w:t>
      </w:r>
      <w:r w:rsidR="000E34E2">
        <w:t xml:space="preserve">on the other hand </w:t>
      </w:r>
      <w:r>
        <w:t xml:space="preserve">side </w:t>
      </w:r>
      <w:r w:rsidR="000E34E2">
        <w:t>there are a few timer settings that are not advised to be altered by the user.</w:t>
      </w:r>
    </w:p>
    <w:p w:rsidR="00101638" w:rsidRDefault="0003673B" w:rsidP="001A3959">
      <w:pPr>
        <w:pStyle w:val="BodyText"/>
        <w:numPr>
          <w:ins w:id="81" w:author="Dr. Gyorgy Rethy" w:date="2006-12-15T15:23:00Z"/>
        </w:numPr>
      </w:pPr>
      <w:r>
        <w:t xml:space="preserve">A list of configurable parameters </w:t>
      </w:r>
      <w:r w:rsidR="001A3959">
        <w:t>is provided below</w:t>
      </w:r>
      <w:r w:rsidR="00C40673">
        <w:t>.</w:t>
      </w:r>
    </w:p>
    <w:p w:rsidR="00101638" w:rsidRDefault="00101638">
      <w:pPr>
        <w:autoSpaceDE w:val="0"/>
        <w:autoSpaceDN w:val="0"/>
        <w:adjustRightInd w:val="0"/>
        <w:ind w:firstLine="2520"/>
        <w:rPr>
          <w:rFonts w:ascii="Courier New" w:hAnsi="Courier New" w:cs="Courier New"/>
          <w:sz w:val="20"/>
          <w:lang w:val="en-US"/>
        </w:rPr>
      </w:pPr>
    </w:p>
    <w:p w:rsidR="00C75172" w:rsidRDefault="00C75172" w:rsidP="00C75172">
      <w:pPr>
        <w:tabs>
          <w:tab w:val="left" w:pos="540"/>
        </w:tabs>
        <w:autoSpaceDE w:val="0"/>
        <w:autoSpaceDN w:val="0"/>
        <w:adjustRightInd w:val="0"/>
        <w:ind w:left="2520"/>
        <w:rPr>
          <w:rFonts w:cs="Arial"/>
          <w:lang w:val="en-US"/>
        </w:rPr>
      </w:pPr>
    </w:p>
    <w:p w:rsidR="00101638" w:rsidRDefault="00101638" w:rsidP="00C75172">
      <w:pPr>
        <w:autoSpaceDE w:val="0"/>
        <w:autoSpaceDN w:val="0"/>
        <w:adjustRightInd w:val="0"/>
        <w:ind w:left="4320" w:hanging="18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tsp_maxLocalReference:</w:t>
      </w:r>
    </w:p>
    <w:p w:rsidR="00101638" w:rsidRPr="00707FCD" w:rsidRDefault="00101638">
      <w:pPr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-type: float</w:t>
      </w:r>
    </w:p>
    <w:p w:rsidR="00101638" w:rsidRPr="00707FCD" w:rsidRDefault="00101638" w:rsidP="008A58A0">
      <w:pPr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-meaning: Max value of the field </w:t>
      </w:r>
      <w:r w:rsidRPr="00707FCD">
        <w:rPr>
          <w:rFonts w:ascii="Courier New" w:hAnsi="Courier New" w:cs="Courier New"/>
          <w:szCs w:val="22"/>
          <w:lang w:val="en-US"/>
        </w:rPr>
        <w:t>Local Reference</w:t>
      </w:r>
      <w:r w:rsidRPr="00707FCD">
        <w:rPr>
          <w:rFonts w:cs="Arial"/>
          <w:szCs w:val="22"/>
          <w:lang w:val="en-US"/>
        </w:rPr>
        <w:t xml:space="preserve"> .Local Reference = </w:t>
      </w:r>
      <w:r w:rsidRPr="00707FCD">
        <w:rPr>
          <w:rFonts w:ascii="Courier New" w:hAnsi="Courier New" w:cs="Courier New"/>
          <w:szCs w:val="22"/>
          <w:lang w:val="en-US"/>
        </w:rPr>
        <w:t>0 .. (S</w:t>
      </w:r>
      <w:r w:rsidR="00075F6C" w:rsidRPr="00707FCD">
        <w:rPr>
          <w:rFonts w:ascii="Courier New" w:hAnsi="Courier New" w:cs="Courier New"/>
          <w:szCs w:val="22"/>
          <w:lang w:val="en-US"/>
        </w:rPr>
        <w:t>UA</w:t>
      </w:r>
      <w:r w:rsidRPr="00707FCD">
        <w:rPr>
          <w:rFonts w:ascii="Courier New" w:hAnsi="Courier New" w:cs="Courier New"/>
          <w:szCs w:val="22"/>
          <w:lang w:val="en-US"/>
        </w:rPr>
        <w:t>.tsp_maxLocalReference-1)</w:t>
      </w:r>
      <w:r w:rsidR="008A58A0">
        <w:rPr>
          <w:rFonts w:ascii="Courier New" w:hAnsi="Courier New" w:cs="Courier New"/>
          <w:szCs w:val="22"/>
          <w:lang w:val="en-US"/>
        </w:rPr>
        <w:t>.</w:t>
      </w:r>
    </w:p>
    <w:p w:rsidR="00101638" w:rsidRPr="00707FCD" w:rsidRDefault="00101638">
      <w:pPr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-possible values: </w:t>
      </w:r>
      <w:r w:rsidRPr="00707FCD">
        <w:rPr>
          <w:rFonts w:ascii="Courier New" w:hAnsi="Courier New" w:cs="Courier New"/>
          <w:szCs w:val="22"/>
          <w:lang w:val="en-US"/>
        </w:rPr>
        <w:t>0-16777216</w:t>
      </w:r>
    </w:p>
    <w:p w:rsidR="00101638" w:rsidRPr="00707FCD" w:rsidRDefault="00101638">
      <w:pPr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-default value: </w:t>
      </w:r>
      <w:r w:rsidRPr="00707FCD">
        <w:rPr>
          <w:rFonts w:ascii="Courier New" w:hAnsi="Courier New" w:cs="Courier New"/>
          <w:szCs w:val="22"/>
          <w:lang w:val="en-US"/>
        </w:rPr>
        <w:t>16777216.0</w:t>
      </w:r>
    </w:p>
    <w:p w:rsidR="00101638" w:rsidRPr="00707FCD" w:rsidRDefault="00101638">
      <w:pPr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-OPTIONAL</w:t>
      </w:r>
    </w:p>
    <w:p w:rsidR="00707FCD" w:rsidRDefault="00707FCD" w:rsidP="00675BDF">
      <w:pPr>
        <w:keepNext/>
        <w:keepLines/>
        <w:autoSpaceDE w:val="0"/>
        <w:autoSpaceDN w:val="0"/>
        <w:adjustRightInd w:val="0"/>
        <w:ind w:left="2520"/>
        <w:rPr>
          <w:rFonts w:ascii="Courier New" w:hAnsi="Courier New" w:cs="Courier New"/>
          <w:lang w:val="en-US"/>
        </w:rPr>
      </w:pPr>
    </w:p>
    <w:p w:rsidR="00101638" w:rsidRDefault="00101638" w:rsidP="00675BDF">
      <w:pPr>
        <w:keepNext/>
        <w:keepLines/>
        <w:autoSpaceDE w:val="0"/>
        <w:autoSpaceDN w:val="0"/>
        <w:adjustRightInd w:val="0"/>
        <w:ind w:left="25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tsp_maxConnectionId: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-type:float</w:t>
      </w:r>
    </w:p>
    <w:p w:rsidR="00101638" w:rsidRPr="00707FCD" w:rsidRDefault="00101638" w:rsidP="008A58A0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-meaning: max value of ASP field </w:t>
      </w:r>
      <w:r w:rsidRPr="005B4CCD">
        <w:rPr>
          <w:rFonts w:ascii="Courier New" w:hAnsi="Courier New" w:cs="Courier New"/>
          <w:szCs w:val="22"/>
          <w:lang w:val="en-US"/>
        </w:rPr>
        <w:t>Connection Identification</w:t>
      </w:r>
      <w:r w:rsidRPr="00707FCD">
        <w:rPr>
          <w:rFonts w:cs="Arial"/>
          <w:szCs w:val="22"/>
          <w:lang w:val="en-US"/>
        </w:rPr>
        <w:t>.More exactly Connection Identification =</w:t>
      </w:r>
      <w:r w:rsidRPr="005B4CCD">
        <w:rPr>
          <w:rFonts w:ascii="Courier New" w:hAnsi="Courier New" w:cs="Courier New"/>
          <w:szCs w:val="22"/>
          <w:lang w:val="en-US"/>
        </w:rPr>
        <w:t>0.. (SCCP.tsp_maxConnectionId –1).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-possible values: </w:t>
      </w:r>
      <w:r w:rsidRPr="005B4CCD">
        <w:rPr>
          <w:rFonts w:ascii="Courier New" w:hAnsi="Courier New" w:cs="Courier New"/>
          <w:szCs w:val="22"/>
          <w:lang w:val="en-US"/>
        </w:rPr>
        <w:t>0-16777216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-default value: </w:t>
      </w:r>
      <w:r w:rsidRPr="005B4CCD">
        <w:rPr>
          <w:rFonts w:ascii="Courier New" w:hAnsi="Courier New" w:cs="Courier New"/>
          <w:szCs w:val="22"/>
          <w:lang w:val="en-US"/>
        </w:rPr>
        <w:t>16777216.0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-OPTIONAL</w:t>
      </w:r>
    </w:p>
    <w:p w:rsidR="00707FCD" w:rsidRDefault="00707FCD">
      <w:pPr>
        <w:keepNext/>
        <w:keepLines/>
        <w:autoSpaceDE w:val="0"/>
        <w:autoSpaceDN w:val="0"/>
        <w:adjustRightInd w:val="0"/>
        <w:ind w:left="3600" w:firstLine="720"/>
        <w:rPr>
          <w:rFonts w:ascii="Courier New" w:hAnsi="Courier New" w:cs="Courier New"/>
          <w:lang w:val="en-US"/>
        </w:rPr>
      </w:pPr>
    </w:p>
    <w:p w:rsidR="00101638" w:rsidRPr="008B736B" w:rsidRDefault="00101638" w:rsidP="008B736B">
      <w:pPr>
        <w:pStyle w:val="BodyTextIndent"/>
        <w:keepNext/>
        <w:keepLines/>
        <w:rPr>
          <w:lang w:val="it-IT"/>
        </w:rPr>
      </w:pPr>
      <w:r w:rsidRPr="008B736B">
        <w:rPr>
          <w:lang w:val="it-IT"/>
        </w:rPr>
        <w:t>tsp_</w:t>
      </w:r>
      <w:r w:rsidR="008B736B" w:rsidRPr="008B736B">
        <w:rPr>
          <w:lang w:val="it-IT"/>
        </w:rPr>
        <w:t>SUA_data_maxlen</w:t>
      </w:r>
      <w:r w:rsidRPr="008B736B">
        <w:rPr>
          <w:lang w:val="it-IT"/>
        </w:rPr>
        <w:t>: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-type: integer</w:t>
      </w:r>
    </w:p>
    <w:p w:rsidR="00101638" w:rsidRPr="00707FCD" w:rsidRDefault="00101638" w:rsidP="005B4CCD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 xml:space="preserve">-meaning: </w:t>
      </w:r>
      <w:r w:rsidR="00707FCD" w:rsidRPr="00707FCD">
        <w:rPr>
          <w:rFonts w:cs="Arial"/>
          <w:szCs w:val="22"/>
          <w:lang w:val="en-US"/>
        </w:rPr>
        <w:t xml:space="preserve">On one hand the data reassembler buffer’s size for each connection is determined </w:t>
      </w:r>
      <w:r w:rsidR="005B4CCD">
        <w:rPr>
          <w:rFonts w:cs="Arial"/>
          <w:szCs w:val="22"/>
          <w:lang w:val="en-US"/>
        </w:rPr>
        <w:t>as 16 times this</w:t>
      </w:r>
      <w:r w:rsidR="00707FCD" w:rsidRPr="00707FCD">
        <w:rPr>
          <w:rFonts w:cs="Arial"/>
          <w:szCs w:val="22"/>
          <w:lang w:val="en-US"/>
        </w:rPr>
        <w:t xml:space="preserve"> </w:t>
      </w:r>
      <w:r w:rsidR="005B4CCD">
        <w:rPr>
          <w:rFonts w:cs="Arial"/>
          <w:szCs w:val="22"/>
          <w:lang w:val="en-US"/>
        </w:rPr>
        <w:t>value, and on the other hand buffered transmission of user layer data is performed taking this setting into account.</w:t>
      </w:r>
    </w:p>
    <w:p w:rsidR="00101638" w:rsidRPr="00707FCD" w:rsidRDefault="00101638" w:rsidP="005B4CCD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-possible values:</w:t>
      </w:r>
      <w:r w:rsidR="00C16D48">
        <w:rPr>
          <w:rFonts w:cs="Arial"/>
          <w:szCs w:val="22"/>
          <w:lang w:val="en-US"/>
        </w:rPr>
        <w:t xml:space="preserve"> </w:t>
      </w:r>
      <w:r w:rsidR="005B4CCD">
        <w:rPr>
          <w:rFonts w:cs="Arial"/>
          <w:szCs w:val="22"/>
          <w:lang w:val="en-US"/>
        </w:rPr>
        <w:t>any integer</w:t>
      </w:r>
    </w:p>
    <w:p w:rsidR="00101638" w:rsidRPr="00707FCD" w:rsidRDefault="008B736B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-default value: 261</w:t>
      </w:r>
    </w:p>
    <w:p w:rsidR="00101638" w:rsidRPr="00707FCD" w:rsidRDefault="00101638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707FCD">
        <w:rPr>
          <w:rFonts w:cs="Arial"/>
          <w:szCs w:val="22"/>
          <w:lang w:val="en-US"/>
        </w:rPr>
        <w:t>-OPTIONAL</w:t>
      </w:r>
    </w:p>
    <w:p w:rsidR="00101638" w:rsidRDefault="00101638">
      <w:pPr>
        <w:autoSpaceDE w:val="0"/>
        <w:autoSpaceDN w:val="0"/>
        <w:adjustRightInd w:val="0"/>
        <w:ind w:left="4320"/>
        <w:rPr>
          <w:rFonts w:cs="Arial"/>
          <w:sz w:val="20"/>
          <w:lang w:val="en-US"/>
        </w:rPr>
      </w:pPr>
    </w:p>
    <w:p w:rsidR="00101638" w:rsidRDefault="00101638" w:rsidP="007E58E1">
      <w:pPr>
        <w:keepNext/>
        <w:keepLines/>
        <w:autoSpaceDE w:val="0"/>
        <w:autoSpaceDN w:val="0"/>
        <w:adjustRightInd w:val="0"/>
        <w:ind w:left="3600" w:hanging="108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tsp_S</w:t>
      </w:r>
      <w:r w:rsidR="007E58E1">
        <w:rPr>
          <w:rFonts w:ascii="Courier New" w:hAnsi="Courier New" w:cs="Courier New"/>
          <w:sz w:val="20"/>
          <w:lang w:val="en-US"/>
        </w:rPr>
        <w:t>SN</w:t>
      </w:r>
      <w:r>
        <w:rPr>
          <w:rFonts w:ascii="Courier New" w:hAnsi="Courier New" w:cs="Courier New"/>
          <w:sz w:val="20"/>
          <w:lang w:val="en-US"/>
        </w:rPr>
        <w:t xml:space="preserve"> :</w:t>
      </w:r>
    </w:p>
    <w:p w:rsidR="00101638" w:rsidRPr="008C1B73" w:rsidRDefault="00101638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 w:rsidRPr="008C1B73">
        <w:rPr>
          <w:rFonts w:cs="Arial"/>
          <w:szCs w:val="22"/>
          <w:lang w:val="en-US"/>
        </w:rPr>
        <w:t>-type: integer</w:t>
      </w:r>
    </w:p>
    <w:p w:rsidR="00101638" w:rsidRPr="008C1B73" w:rsidRDefault="00101638" w:rsidP="007C1A6E">
      <w:pPr>
        <w:keepNext/>
        <w:keepLines/>
        <w:autoSpaceDE w:val="0"/>
        <w:autoSpaceDN w:val="0"/>
        <w:adjustRightInd w:val="0"/>
        <w:ind w:left="4320"/>
        <w:rPr>
          <w:rFonts w:cs="Arial"/>
          <w:szCs w:val="22"/>
          <w:lang w:val="en-US"/>
        </w:rPr>
      </w:pPr>
      <w:r w:rsidRPr="008C1B73">
        <w:rPr>
          <w:rFonts w:cs="Arial"/>
          <w:szCs w:val="22"/>
          <w:lang w:val="en-US"/>
        </w:rPr>
        <w:t>-meaning:</w:t>
      </w:r>
      <w:r w:rsidR="007C1A6E">
        <w:rPr>
          <w:rFonts w:cs="Arial"/>
          <w:szCs w:val="22"/>
          <w:lang w:val="en-US"/>
        </w:rPr>
        <w:t xml:space="preserve"> If present, it is used in the examination of SUA CLDT message payload content.</w:t>
      </w:r>
    </w:p>
    <w:p w:rsidR="00101638" w:rsidRPr="008C1B73" w:rsidRDefault="007C1A6E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-possible values:= </w:t>
      </w:r>
      <w:r w:rsidRPr="007C1A6E">
        <w:rPr>
          <w:rFonts w:ascii="Courier New" w:hAnsi="Courier New" w:cs="Courier New"/>
          <w:szCs w:val="22"/>
          <w:lang w:val="en-US"/>
        </w:rPr>
        <w:t>8..1532</w:t>
      </w:r>
    </w:p>
    <w:p w:rsidR="00101638" w:rsidRPr="008C1B73" w:rsidRDefault="007C1A6E">
      <w:pPr>
        <w:keepNext/>
        <w:keepLines/>
        <w:autoSpaceDE w:val="0"/>
        <w:autoSpaceDN w:val="0"/>
        <w:adjustRightInd w:val="0"/>
        <w:ind w:left="3600"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-default value: 0</w:t>
      </w:r>
    </w:p>
    <w:p w:rsidR="00101638" w:rsidRDefault="00101638" w:rsidP="00732E73">
      <w:pPr>
        <w:keepNext/>
        <w:keepLines/>
        <w:autoSpaceDE w:val="0"/>
        <w:autoSpaceDN w:val="0"/>
        <w:adjustRightInd w:val="0"/>
        <w:ind w:left="3600" w:firstLine="720"/>
        <w:rPr>
          <w:lang w:val="en-US"/>
        </w:rPr>
      </w:pPr>
      <w:r w:rsidRPr="008C1B73">
        <w:rPr>
          <w:lang w:val="en-US"/>
        </w:rPr>
        <w:t>-OPTIONAL</w:t>
      </w:r>
    </w:p>
    <w:p w:rsidR="002A07C6" w:rsidRDefault="002A07C6" w:rsidP="002A07C6">
      <w:pPr>
        <w:keepNext/>
        <w:keepLines/>
        <w:autoSpaceDE w:val="0"/>
        <w:autoSpaceDN w:val="0"/>
        <w:adjustRightInd w:val="0"/>
        <w:ind w:leftChars="1160" w:left="2552"/>
        <w:rPr>
          <w:lang w:val="en-US"/>
        </w:rPr>
      </w:pPr>
    </w:p>
    <w:p w:rsidR="009E182E" w:rsidRDefault="002A07C6" w:rsidP="002A07C6">
      <w:pPr>
        <w:keepNext/>
        <w:keepLines/>
        <w:autoSpaceDE w:val="0"/>
        <w:autoSpaceDN w:val="0"/>
        <w:adjustRightInd w:val="0"/>
        <w:ind w:leftChars="1160" w:left="2552"/>
        <w:rPr>
          <w:lang w:val="en-US"/>
        </w:rPr>
      </w:pPr>
      <w:r>
        <w:rPr>
          <w:lang w:val="en-US"/>
        </w:rPr>
        <w:t>The additional parameters are used for the configuration of internal timers. Modification of their values is not recommended. The list of timer parameters follows:</w:t>
      </w:r>
    </w:p>
    <w:p w:rsidR="009E182E" w:rsidRDefault="002A07C6" w:rsidP="002A07C6">
      <w:pPr>
        <w:keepNext/>
        <w:keepLines/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t</w:t>
      </w:r>
      <w:r w:rsidR="009E182E" w:rsidRPr="009E182E">
        <w:rPr>
          <w:rFonts w:ascii="Courier New" w:hAnsi="Courier New" w:cs="Courier New"/>
          <w:sz w:val="20"/>
          <w:lang w:val="en-US"/>
        </w:rPr>
        <w:t>spc_timer_T_conn_est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tspc_timer_T_ias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tspc_timer_T_iar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tspc_timer_T_rel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tspc_timer_T_repeat_rel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tspc_timer_T_int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tspc_timer_T_guard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tspc_timer_T_reset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tspc_timer_T_internal_reset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="009E182E" w:rsidRPr="009E182E">
        <w:rPr>
          <w:rFonts w:ascii="Courier New" w:hAnsi="Courier New" w:cs="Courier New"/>
          <w:sz w:val="20"/>
          <w:lang w:val="en-US"/>
        </w:rPr>
        <w:t>tspc_timer_</w:t>
      </w:r>
      <w:r w:rsidR="009E182E">
        <w:rPr>
          <w:rFonts w:ascii="Courier New" w:hAnsi="Courier New" w:cs="Courier New"/>
          <w:sz w:val="20"/>
          <w:lang w:val="en-US"/>
        </w:rPr>
        <w:t>guard</w:t>
      </w:r>
    </w:p>
    <w:p w:rsidR="009E182E" w:rsidRDefault="009E182E" w:rsidP="009E182E">
      <w:pPr>
        <w:keepNext/>
        <w:keepLines/>
        <w:autoSpaceDE w:val="0"/>
        <w:autoSpaceDN w:val="0"/>
        <w:adjustRightInd w:val="0"/>
        <w:rPr>
          <w:lang w:val="en-US"/>
        </w:rPr>
      </w:pPr>
    </w:p>
    <w:p w:rsidR="00101638" w:rsidRDefault="00101638">
      <w:pPr>
        <w:pStyle w:val="Heading1"/>
      </w:pPr>
      <w:bookmarkStart w:id="82" w:name="_Toc62359100"/>
      <w:bookmarkStart w:id="83" w:name="_Toc62360909"/>
      <w:bookmarkStart w:id="84" w:name="_Toc156722255"/>
      <w:r>
        <w:t>Error messages</w:t>
      </w:r>
      <w:bookmarkEnd w:id="82"/>
      <w:bookmarkEnd w:id="83"/>
      <w:bookmarkEnd w:id="84"/>
    </w:p>
    <w:p w:rsidR="00101638" w:rsidRDefault="009C5A34">
      <w:pPr>
        <w:pStyle w:val="BodyText"/>
        <w:rPr>
          <w:b/>
          <w:bCs/>
        </w:rPr>
      </w:pPr>
      <w:r w:rsidRPr="00F22832">
        <w:rPr>
          <w:b/>
          <w:bCs/>
        </w:rPr>
        <w:t>ERROR: Routing context was not received after map operation!</w:t>
      </w:r>
    </w:p>
    <w:p w:rsidR="00F22832" w:rsidRPr="00F22832" w:rsidRDefault="00F22832" w:rsidP="00F22832">
      <w:pPr>
        <w:pStyle w:val="BodyText"/>
      </w:pPr>
      <w:r w:rsidRPr="00F22832">
        <w:t>The</w:t>
      </w:r>
      <w:r>
        <w:t xml:space="preserve"> test port used by </w:t>
      </w:r>
      <w:smartTag w:uri="urn:schemas-microsoft-com:office:smarttags" w:element="place">
        <w:smartTag w:uri="urn:schemas-microsoft-com:office:smarttags" w:element="City">
          <w:r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should send the Routing Context associated with</w:t>
      </w:r>
      <w:r w:rsidR="005C6A1D">
        <w:t xml:space="preserve"> the instance and set in the runtime configuration file immediately after the </w:t>
      </w:r>
      <w:r w:rsidR="005C6A1D" w:rsidRPr="005C6A1D">
        <w:rPr>
          <w:rFonts w:ascii="Courier New" w:hAnsi="Courier New" w:cs="Courier New"/>
        </w:rPr>
        <w:t>map</w:t>
      </w:r>
      <w:r w:rsidR="005C6A1D">
        <w:t xml:space="preserve"> operation was issued. Check is the parameter is set correctly in the configuration</w:t>
      </w:r>
      <w:r w:rsidR="00E93B78">
        <w:t xml:space="preserve"> </w:t>
      </w:r>
      <w:r w:rsidR="005C6A1D">
        <w:t>file.</w:t>
      </w:r>
    </w:p>
    <w:p w:rsidR="00101638" w:rsidRDefault="00101638" w:rsidP="005D64CF">
      <w:pPr>
        <w:pStyle w:val="Heading1"/>
      </w:pPr>
      <w:bookmarkStart w:id="85" w:name="_Toc62359101"/>
      <w:bookmarkStart w:id="86" w:name="_Toc62360910"/>
      <w:bookmarkStart w:id="87" w:name="_Toc156722256"/>
      <w:r>
        <w:lastRenderedPageBreak/>
        <w:t>Warning messages</w:t>
      </w:r>
      <w:bookmarkEnd w:id="85"/>
      <w:bookmarkEnd w:id="86"/>
      <w:bookmarkEnd w:id="87"/>
    </w:p>
    <w:p w:rsidR="00101638" w:rsidRDefault="001C7D33" w:rsidP="005D64CF">
      <w:pPr>
        <w:pStyle w:val="BodyText"/>
        <w:keepNext/>
        <w:rPr>
          <w:b/>
          <w:bCs/>
        </w:rPr>
      </w:pPr>
      <w:r w:rsidRPr="001C7D33">
        <w:rPr>
          <w:b/>
          <w:bCs/>
        </w:rPr>
        <w:t>WARNING: maximum allowed buffer length exceeded!</w:t>
      </w:r>
    </w:p>
    <w:p w:rsidR="001C7D33" w:rsidRDefault="00DB27F8">
      <w:pPr>
        <w:pStyle w:val="BodyText"/>
      </w:pPr>
      <w:r>
        <w:t xml:space="preserve">The maximum allowed reassembly buffer length has been exceeded during the assembly of a SUA CODT message. Try setting the parameter </w:t>
      </w:r>
      <w:r w:rsidRPr="00DB27F8">
        <w:rPr>
          <w:rFonts w:ascii="Courier New" w:hAnsi="Courier New" w:cs="Courier New"/>
        </w:rPr>
        <w:t>tsp_SUA_data_maxlen</w:t>
      </w:r>
      <w:r>
        <w:t>.</w:t>
      </w:r>
    </w:p>
    <w:p w:rsidR="00DB27F8" w:rsidRDefault="001221B6">
      <w:pPr>
        <w:pStyle w:val="BodyText"/>
        <w:rPr>
          <w:b/>
          <w:bCs/>
        </w:rPr>
      </w:pPr>
      <w:r w:rsidRPr="001221B6">
        <w:rPr>
          <w:b/>
          <w:bCs/>
        </w:rPr>
        <w:t>WARNING: N-CONNECTres ASP received without a connection Id param.!</w:t>
      </w:r>
    </w:p>
    <w:p w:rsidR="001221B6" w:rsidRDefault="00F81DC8" w:rsidP="00F81DC8">
      <w:pPr>
        <w:pStyle w:val="BodyText"/>
      </w:pPr>
      <w:r>
        <w:t xml:space="preserve">For successful connection establishment in </w:t>
      </w:r>
      <w:smartTag w:uri="urn:schemas-microsoft-com:office:smarttags" w:element="place">
        <w:smartTag w:uri="urn:schemas-microsoft-com:office:smarttags" w:element="City">
          <w:r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the N-CONNECTresp primitive must convey a connection Id field.</w:t>
      </w:r>
    </w:p>
    <w:p w:rsidR="00F81DC8" w:rsidRDefault="00F81DC8">
      <w:pPr>
        <w:pStyle w:val="BodyText"/>
        <w:rPr>
          <w:b/>
          <w:bCs/>
        </w:rPr>
      </w:pPr>
      <w:r w:rsidRPr="00F81DC8">
        <w:rPr>
          <w:b/>
          <w:bCs/>
        </w:rPr>
        <w:t>WARNING: N-DISCONNECT_req ASP received without a connection Id param.!</w:t>
      </w:r>
    </w:p>
    <w:p w:rsidR="00F81DC8" w:rsidRPr="00732E73" w:rsidRDefault="00F81DC8" w:rsidP="00732E73">
      <w:pPr>
        <w:pStyle w:val="BodyText"/>
      </w:pPr>
      <w:r>
        <w:t xml:space="preserve">For successful disconnection in </w:t>
      </w:r>
      <w:smartTag w:uri="urn:schemas-microsoft-com:office:smarttags" w:element="place">
        <w:smartTag w:uri="urn:schemas-microsoft-com:office:smarttags" w:element="City">
          <w:r>
            <w:t>SUA</w:t>
          </w:r>
        </w:smartTag>
        <w:r>
          <w:t xml:space="preserve"> </w:t>
        </w:r>
        <w:smartTag w:uri="urn:schemas-microsoft-com:office:smarttags" w:element="State">
          <w:r>
            <w:t>PE</w:t>
          </w:r>
        </w:smartTag>
      </w:smartTag>
      <w:r>
        <w:t xml:space="preserve"> the N-CONNECTresp primitive must convey a connection Id field.</w:t>
      </w:r>
    </w:p>
    <w:p w:rsidR="00101638" w:rsidRPr="00817C23" w:rsidRDefault="00101638">
      <w:pPr>
        <w:pStyle w:val="Heading1"/>
      </w:pPr>
      <w:bookmarkStart w:id="88" w:name="_Toc62359102"/>
      <w:bookmarkStart w:id="89" w:name="_Toc62360911"/>
      <w:bookmarkStart w:id="90" w:name="_Toc156722257"/>
      <w:r w:rsidRPr="00817C23">
        <w:t>Examples</w:t>
      </w:r>
      <w:bookmarkEnd w:id="88"/>
      <w:bookmarkEnd w:id="89"/>
      <w:bookmarkEnd w:id="90"/>
    </w:p>
    <w:p w:rsidR="00101638" w:rsidRPr="00E43DDB" w:rsidRDefault="005E2896" w:rsidP="00C7135C">
      <w:pPr>
        <w:pStyle w:val="BodyText"/>
        <w:rPr>
          <w:rFonts w:cs="Arial"/>
          <w:szCs w:val="22"/>
        </w:rPr>
      </w:pPr>
      <w:r>
        <w:t>This is a simple example configuration file for testing.</w:t>
      </w:r>
      <w:r w:rsidR="00E43DDB">
        <w:t xml:space="preserve"> The relevant information can be found under the sections </w:t>
      </w:r>
      <w:r w:rsidR="00E43DDB" w:rsidRPr="00E43DDB">
        <w:rPr>
          <w:rFonts w:ascii="Courier New" w:hAnsi="Courier New" w:cs="Courier New"/>
          <w:sz w:val="16"/>
          <w:szCs w:val="16"/>
        </w:rPr>
        <w:t>TESTPORT_PARAMETERS</w:t>
      </w:r>
      <w:r w:rsidR="00E43DDB">
        <w:t xml:space="preserve"> and </w:t>
      </w:r>
      <w:r w:rsidR="00E43DDB" w:rsidRPr="00817C23">
        <w:rPr>
          <w:rFonts w:ascii="Courier New" w:hAnsi="Courier New" w:cs="Courier New"/>
          <w:sz w:val="16"/>
          <w:szCs w:val="16"/>
          <w:lang w:val="en-US"/>
        </w:rPr>
        <w:t>MODULE_PARAMETERS</w:t>
      </w:r>
      <w:r w:rsidR="00E43DDB">
        <w:rPr>
          <w:rFonts w:cs="Arial"/>
          <w:szCs w:val="22"/>
          <w:lang w:val="en-US"/>
        </w:rPr>
        <w:t xml:space="preserve">. </w:t>
      </w:r>
      <w:r w:rsidR="003F2199">
        <w:rPr>
          <w:rFonts w:cs="Arial"/>
          <w:szCs w:val="22"/>
          <w:lang w:val="en-US"/>
        </w:rPr>
        <w:t xml:space="preserve">Additional information on the </w:t>
      </w:r>
      <w:r w:rsidR="00E8089A">
        <w:rPr>
          <w:rFonts w:cs="Arial"/>
          <w:szCs w:val="22"/>
          <w:lang w:val="en-US"/>
        </w:rPr>
        <w:t xml:space="preserve">configuration of the </w:t>
      </w:r>
      <w:r w:rsidR="003F2199">
        <w:rPr>
          <w:rFonts w:cs="Arial"/>
          <w:szCs w:val="22"/>
          <w:lang w:val="en-US"/>
        </w:rPr>
        <w:t>underlying SUA test port can be found in</w:t>
      </w:r>
      <w:r w:rsidR="00C7135C">
        <w:rPr>
          <w:rFonts w:cs="Arial"/>
          <w:szCs w:val="22"/>
          <w:lang w:val="en-US"/>
        </w:rPr>
        <w:t xml:space="preserve"> </w:t>
      </w:r>
      <w:r w:rsidR="00C7135C">
        <w:rPr>
          <w:rFonts w:cs="Arial"/>
          <w:szCs w:val="22"/>
          <w:lang w:val="en-US"/>
        </w:rPr>
        <w:fldChar w:fldCharType="begin"/>
      </w:r>
      <w:r w:rsidR="00C7135C">
        <w:rPr>
          <w:rFonts w:cs="Arial"/>
          <w:szCs w:val="22"/>
          <w:lang w:val="en-US"/>
        </w:rPr>
        <w:instrText xml:space="preserve"> REF _Ref52002232 \r \h </w:instrText>
      </w:r>
      <w:r w:rsidR="00840F01" w:rsidRPr="00C7135C">
        <w:rPr>
          <w:rFonts w:cs="Arial"/>
          <w:szCs w:val="22"/>
          <w:lang w:val="en-US"/>
        </w:rPr>
      </w:r>
      <w:r w:rsidR="00C7135C">
        <w:rPr>
          <w:rFonts w:cs="Arial"/>
          <w:szCs w:val="22"/>
          <w:lang w:val="en-US"/>
        </w:rPr>
        <w:fldChar w:fldCharType="separate"/>
      </w:r>
      <w:r w:rsidR="00EA4E84">
        <w:rPr>
          <w:rFonts w:cs="Arial"/>
          <w:szCs w:val="22"/>
          <w:cs/>
          <w:lang w:val="en-US"/>
        </w:rPr>
        <w:t>‎</w:t>
      </w:r>
      <w:r w:rsidR="00EA4E84">
        <w:rPr>
          <w:rFonts w:cs="Arial"/>
          <w:szCs w:val="22"/>
          <w:lang w:val="en-US"/>
        </w:rPr>
        <w:t>[9]</w:t>
      </w:r>
      <w:r w:rsidR="00C7135C">
        <w:rPr>
          <w:rFonts w:cs="Arial"/>
          <w:szCs w:val="22"/>
          <w:lang w:val="en-US"/>
        </w:rPr>
        <w:fldChar w:fldCharType="end"/>
      </w:r>
      <w:r w:rsidR="003F2199">
        <w:rPr>
          <w:rFonts w:cs="Arial"/>
          <w:szCs w:val="22"/>
          <w:lang w:val="en-US"/>
        </w:rPr>
        <w:t>.</w:t>
      </w:r>
    </w:p>
    <w:p w:rsidR="00101638" w:rsidRDefault="00101638">
      <w:pPr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[LOGGING]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FileMask := LOG_ALL | TTCN_DEBUG | TTCN_MATCHING</w:t>
      </w:r>
    </w:p>
    <w:p w:rsidR="00817C23" w:rsidRPr="00817C23" w:rsidRDefault="00817C23" w:rsidP="00BE3499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ConsoleMask :=  TTCN_WARNING | TTCN_ERROR | TTCN_TESTCASE | TTCN_PORTEVENT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LogSourceInfo := Yes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[TESTPORT_PARAMETERS]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system.*.Hostname := "rhea.eth.ericsson.se" // SEA server name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system.*.DestinationName := "testtest"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system.*.HttpPort := "5000" // SEA http port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system.*.SUAServiceType := "TargetSUA"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system.*.TesterAPC := "1"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system.*.EntityName := "SCTP-10.2.112.34:14001-10.2.112.32:14001"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// SEA Entity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system.*.RoutingContext0 := "1111"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system.*.RoutingContext1 := "2222"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system.*.RoutingContext2 := "3333"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system.*.RoutingContext3 := "4444"</w:t>
      </w:r>
    </w:p>
    <w:p w:rsid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371CF7" w:rsidRDefault="00371CF7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// required for Target testing</w:t>
      </w:r>
    </w:p>
    <w:p w:rsidR="00D93660" w:rsidRPr="00502F0B" w:rsidRDefault="00D93660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// location of SUA Server component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system.*.socket_debugging := "yes"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system.*.SUAtarget_TCP_IPAddr := "159.107.197.130"</w:t>
      </w:r>
    </w:p>
    <w:p w:rsidR="00817C23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502F0B">
        <w:rPr>
          <w:rFonts w:ascii="Courier New" w:hAnsi="Courier New" w:cs="Courier New"/>
          <w:sz w:val="16"/>
          <w:szCs w:val="16"/>
          <w:lang w:val="en-US"/>
        </w:rPr>
        <w:t>system.*.SUAtarget_TCP_Port := "17705"</w:t>
      </w:r>
    </w:p>
    <w:p w:rsidR="00502F0B" w:rsidRPr="00502F0B" w:rsidRDefault="00502F0B" w:rsidP="00502F0B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[MODULE_PARAMETERS]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tsp_maxLocalReference := 16777216.0;  //loc ref= 0...tsp_maxLocalReference-1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tsp_max_ConnectionId  := 16777216.0;  //max connection id = 0..tsp_max_ConnectionId -1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it-IT"/>
        </w:rPr>
      </w:pPr>
      <w:r w:rsidRPr="00817C23">
        <w:rPr>
          <w:rFonts w:ascii="Courier New" w:hAnsi="Courier New" w:cs="Courier New"/>
          <w:sz w:val="16"/>
          <w:szCs w:val="16"/>
          <w:lang w:val="it-IT"/>
        </w:rPr>
        <w:t>tsp_SUA_data_maxlen := 261;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it-IT"/>
        </w:rPr>
      </w:pPr>
      <w:r w:rsidRPr="00817C23">
        <w:rPr>
          <w:rFonts w:ascii="Courier New" w:hAnsi="Courier New" w:cs="Courier New"/>
          <w:sz w:val="16"/>
          <w:szCs w:val="16"/>
          <w:lang w:val="it-IT"/>
        </w:rPr>
        <w:t>tsp_SSN := 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it-IT"/>
        </w:rPr>
      </w:pPr>
    </w:p>
    <w:p w:rsidR="00817C23" w:rsidRPr="00C47861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fr-FR"/>
        </w:rPr>
      </w:pPr>
      <w:r w:rsidRPr="00C47861">
        <w:rPr>
          <w:rFonts w:ascii="Courier New" w:hAnsi="Courier New" w:cs="Courier New"/>
          <w:sz w:val="16"/>
          <w:szCs w:val="16"/>
          <w:lang w:val="fr-FR"/>
        </w:rPr>
        <w:t>tspc_timer_T_conn_est:=120.0;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C47861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r w:rsidRPr="00817C23">
        <w:rPr>
          <w:rFonts w:ascii="Courier New" w:hAnsi="Courier New" w:cs="Courier New"/>
          <w:sz w:val="16"/>
          <w:szCs w:val="16"/>
          <w:lang w:val="en-US"/>
        </w:rPr>
        <w:t>//Delay to send a message on a conn IT on a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//connection section when there are no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//messages to send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//5 to 10 minutes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tspc_timer_T_ias:=600.0;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to receive a message on a connection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//section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//11 to 21 minutes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tspc_timer_T_iar:=1260.0; //Waiting for release complete message -10 to 20 seconds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tspc_timer_T_rel:=20.0;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for release complete message; or to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//repeat sending released message after the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//initial T(rel) expiry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//10 to 20 seconds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tspc_timer_T_repeat_rel:=20.0;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for release complete message; or to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//release connection resources, freeze the LRN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//and alert a maintenance function after the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//initial T(rel) expiry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//extending to 1 minute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tspc_timer_T_int:=60.0;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to resume normal procedure for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//temporary connection sections during the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//restart procedure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//23 to 25 minutes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tspc_timer_T_guard:=1500.0;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to release temporary connection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//section or alert maintenance function after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//reset request message is sent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//10 to 20 seconds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tspc_timer_T_reset:=20.0;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//Waiting to receive all the segments of the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//remaining segments single segmented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//message after receiving the first segment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 xml:space="preserve">  //10 to 20 seconds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tspc_timer_T_internal_reset:=0.0;  //zero-only for sending internal signals!!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tspc_timer_guard :=120.0 //the same as tspc_timer_T_conn_est:1 or 2 minutes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[MAIN_CONTROLLER]</w:t>
      </w:r>
    </w:p>
    <w:p w:rsidR="00817C23" w:rsidRP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TCPPort := 7000</w:t>
      </w:r>
    </w:p>
    <w:p w:rsidR="00817C23" w:rsidRDefault="00817C23" w:rsidP="00817C23">
      <w:pPr>
        <w:autoSpaceDE w:val="0"/>
        <w:autoSpaceDN w:val="0"/>
        <w:adjustRightInd w:val="0"/>
        <w:ind w:leftChars="1160" w:left="2552"/>
        <w:rPr>
          <w:rFonts w:ascii="Courier New" w:hAnsi="Courier New" w:cs="Courier New"/>
          <w:sz w:val="16"/>
          <w:szCs w:val="16"/>
          <w:lang w:val="en-US"/>
        </w:rPr>
      </w:pPr>
      <w:r w:rsidRPr="00817C23">
        <w:rPr>
          <w:rFonts w:ascii="Courier New" w:hAnsi="Courier New" w:cs="Courier New"/>
          <w:sz w:val="16"/>
          <w:szCs w:val="16"/>
          <w:lang w:val="en-US"/>
        </w:rPr>
        <w:t>NumHCs := 1</w:t>
      </w:r>
    </w:p>
    <w:p w:rsidR="001B42C1" w:rsidRPr="00817C23" w:rsidRDefault="001B42C1" w:rsidP="00732E73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sectPr w:rsidR="001B42C1" w:rsidRPr="00817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1F" w:rsidRDefault="0090631F">
      <w:r>
        <w:separator/>
      </w:r>
    </w:p>
  </w:endnote>
  <w:endnote w:type="continuationSeparator" w:id="0">
    <w:p w:rsidR="0090631F" w:rsidRDefault="0090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84" w:rsidRDefault="00EA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84" w:rsidRPr="00EA4E84" w:rsidRDefault="00EA4E84" w:rsidP="00EA4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84" w:rsidRDefault="00EA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1F" w:rsidRDefault="0090631F">
      <w:r>
        <w:separator/>
      </w:r>
    </w:p>
  </w:footnote>
  <w:footnote w:type="continuationSeparator" w:id="0">
    <w:p w:rsidR="0090631F" w:rsidRDefault="0090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84" w:rsidRDefault="00EA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0163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01638" w:rsidRDefault="0010163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101638" w:rsidRDefault="00101638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01638" w:rsidRDefault="00101638">
          <w:pPr>
            <w:pStyle w:val="Header"/>
            <w:rPr>
              <w:position w:val="4"/>
              <w:sz w:val="20"/>
            </w:rPr>
          </w:pPr>
        </w:p>
      </w:tc>
    </w:tr>
    <w:tr w:rsidR="0010163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01638" w:rsidRDefault="000365E0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01638" w:rsidRDefault="00101638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0365E0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101638" w:rsidRDefault="00101638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0365E0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101638" w:rsidRDefault="00101638">
          <w:pPr>
            <w:pStyle w:val="Header"/>
            <w:jc w:val="right"/>
            <w:rPr>
              <w:position w:val="4"/>
              <w:sz w:val="20"/>
            </w:rPr>
          </w:pPr>
        </w:p>
        <w:p w:rsidR="00101638" w:rsidRDefault="00101638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0365E0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0365E0">
            <w:rPr>
              <w:position w:val="4"/>
              <w:sz w:val="20"/>
            </w:rPr>
            <w:t>9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1016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01638" w:rsidRDefault="00101638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01638" w:rsidRDefault="00101638">
          <w:pPr>
            <w:pStyle w:val="NoSpellcheck"/>
          </w:pPr>
          <w:r>
            <w:t>No.</w:t>
          </w:r>
        </w:p>
      </w:tc>
    </w:tr>
    <w:tr w:rsidR="001016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01638" w:rsidRDefault="0010163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ETH/RZX Mate Csorba +36 1 437 7489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198 17-CNL 113 517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10163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01638" w:rsidRDefault="00101638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01638" w:rsidRDefault="00101638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01638" w:rsidRDefault="00101638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101638" w:rsidRDefault="00101638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01638" w:rsidRDefault="00101638">
          <w:pPr>
            <w:pStyle w:val="NoSpellcheck"/>
          </w:pPr>
          <w:r>
            <w:t>Reference</w:t>
          </w:r>
        </w:p>
      </w:tc>
    </w:tr>
    <w:tr w:rsidR="0010163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ETH/RZXC (Peter Kremer)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2007-01-16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01638" w:rsidRDefault="00101638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0365E0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101638" w:rsidRDefault="00101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E84" w:rsidRDefault="00EA4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55F2B526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7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9"/>
  </w:num>
  <w:num w:numId="20">
    <w:abstractNumId w:val="16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AB"/>
    <w:rsid w:val="000365E0"/>
    <w:rsid w:val="0003673B"/>
    <w:rsid w:val="00075F6C"/>
    <w:rsid w:val="00081800"/>
    <w:rsid w:val="000B1E7B"/>
    <w:rsid w:val="000D775E"/>
    <w:rsid w:val="000E34E2"/>
    <w:rsid w:val="00100876"/>
    <w:rsid w:val="00101638"/>
    <w:rsid w:val="00103097"/>
    <w:rsid w:val="00104DA0"/>
    <w:rsid w:val="001221B6"/>
    <w:rsid w:val="0013528B"/>
    <w:rsid w:val="001564C4"/>
    <w:rsid w:val="001A3959"/>
    <w:rsid w:val="001B42C1"/>
    <w:rsid w:val="001B4C8D"/>
    <w:rsid w:val="001C7D33"/>
    <w:rsid w:val="002125B9"/>
    <w:rsid w:val="00215136"/>
    <w:rsid w:val="00217095"/>
    <w:rsid w:val="002261DC"/>
    <w:rsid w:val="002A07C6"/>
    <w:rsid w:val="002B7464"/>
    <w:rsid w:val="002F15C3"/>
    <w:rsid w:val="00331441"/>
    <w:rsid w:val="0035482A"/>
    <w:rsid w:val="00371CF7"/>
    <w:rsid w:val="00387EA9"/>
    <w:rsid w:val="003A19DA"/>
    <w:rsid w:val="003E6693"/>
    <w:rsid w:val="003E7BF6"/>
    <w:rsid w:val="003F2199"/>
    <w:rsid w:val="003F649C"/>
    <w:rsid w:val="004678AB"/>
    <w:rsid w:val="00474737"/>
    <w:rsid w:val="00502F0B"/>
    <w:rsid w:val="00506220"/>
    <w:rsid w:val="005076DE"/>
    <w:rsid w:val="00510931"/>
    <w:rsid w:val="00517067"/>
    <w:rsid w:val="005531AF"/>
    <w:rsid w:val="005767D9"/>
    <w:rsid w:val="00591978"/>
    <w:rsid w:val="005B3C6C"/>
    <w:rsid w:val="005B4CCD"/>
    <w:rsid w:val="005C1BEB"/>
    <w:rsid w:val="005C6A1D"/>
    <w:rsid w:val="005D64CF"/>
    <w:rsid w:val="005D6532"/>
    <w:rsid w:val="005E2896"/>
    <w:rsid w:val="00620025"/>
    <w:rsid w:val="006318E8"/>
    <w:rsid w:val="0064612F"/>
    <w:rsid w:val="00675BDF"/>
    <w:rsid w:val="00677A73"/>
    <w:rsid w:val="0069595D"/>
    <w:rsid w:val="00707FCD"/>
    <w:rsid w:val="00732E73"/>
    <w:rsid w:val="007502C1"/>
    <w:rsid w:val="00785343"/>
    <w:rsid w:val="007C1A6E"/>
    <w:rsid w:val="007C7318"/>
    <w:rsid w:val="007E58E1"/>
    <w:rsid w:val="00817C23"/>
    <w:rsid w:val="00840F01"/>
    <w:rsid w:val="00861C69"/>
    <w:rsid w:val="00863E5C"/>
    <w:rsid w:val="008A58A0"/>
    <w:rsid w:val="008B11BC"/>
    <w:rsid w:val="008B736B"/>
    <w:rsid w:val="008B7F5E"/>
    <w:rsid w:val="008C1B73"/>
    <w:rsid w:val="008C71B4"/>
    <w:rsid w:val="008E048B"/>
    <w:rsid w:val="008E77FA"/>
    <w:rsid w:val="00904AE2"/>
    <w:rsid w:val="0090631F"/>
    <w:rsid w:val="00945CF9"/>
    <w:rsid w:val="00981886"/>
    <w:rsid w:val="0098190D"/>
    <w:rsid w:val="009847CB"/>
    <w:rsid w:val="00996A9F"/>
    <w:rsid w:val="0099777B"/>
    <w:rsid w:val="009B24EB"/>
    <w:rsid w:val="009C48FC"/>
    <w:rsid w:val="009C5A34"/>
    <w:rsid w:val="009E182E"/>
    <w:rsid w:val="00A03AF9"/>
    <w:rsid w:val="00A72557"/>
    <w:rsid w:val="00A73831"/>
    <w:rsid w:val="00A9105E"/>
    <w:rsid w:val="00AB0AAB"/>
    <w:rsid w:val="00B32A51"/>
    <w:rsid w:val="00B514B9"/>
    <w:rsid w:val="00B87FCB"/>
    <w:rsid w:val="00BA2293"/>
    <w:rsid w:val="00BC6B56"/>
    <w:rsid w:val="00BD4C4A"/>
    <w:rsid w:val="00BE3499"/>
    <w:rsid w:val="00C16995"/>
    <w:rsid w:val="00C16D48"/>
    <w:rsid w:val="00C22F27"/>
    <w:rsid w:val="00C40673"/>
    <w:rsid w:val="00C47861"/>
    <w:rsid w:val="00C7135C"/>
    <w:rsid w:val="00C75172"/>
    <w:rsid w:val="00D007F7"/>
    <w:rsid w:val="00D139ED"/>
    <w:rsid w:val="00D142C9"/>
    <w:rsid w:val="00D47D9B"/>
    <w:rsid w:val="00D73B1C"/>
    <w:rsid w:val="00D83D74"/>
    <w:rsid w:val="00D93660"/>
    <w:rsid w:val="00D95653"/>
    <w:rsid w:val="00DA79AE"/>
    <w:rsid w:val="00DB27F8"/>
    <w:rsid w:val="00DC3D1F"/>
    <w:rsid w:val="00E16924"/>
    <w:rsid w:val="00E220BA"/>
    <w:rsid w:val="00E25BC1"/>
    <w:rsid w:val="00E41305"/>
    <w:rsid w:val="00E43DDB"/>
    <w:rsid w:val="00E46108"/>
    <w:rsid w:val="00E8089A"/>
    <w:rsid w:val="00E8204A"/>
    <w:rsid w:val="00E93B78"/>
    <w:rsid w:val="00EA4E84"/>
    <w:rsid w:val="00ED0C12"/>
    <w:rsid w:val="00F22832"/>
    <w:rsid w:val="00F81DC8"/>
    <w:rsid w:val="00F9045F"/>
    <w:rsid w:val="00FC46DE"/>
    <w:rsid w:val="00FD6A80"/>
    <w:rsid w:val="00FE0121"/>
    <w:rsid w:val="00FE32AB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3DC885C-1DCC-43B2-AD05-93478761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6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left" w:pos="1980"/>
        <w:tab w:val="left" w:pos="3240"/>
        <w:tab w:val="right" w:leader="dot" w:pos="9900"/>
      </w:tabs>
      <w:spacing w:before="120"/>
      <w:ind w:left="2520" w:right="576"/>
    </w:pPr>
    <w:rPr>
      <w:rFonts w:ascii="Arial" w:hAnsi="Arial"/>
      <w:noProof/>
      <w:sz w:val="22"/>
      <w:szCs w:val="28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402" w:right="635" w:hanging="850"/>
    </w:pPr>
    <w:rPr>
      <w:szCs w:val="24"/>
    </w:rPr>
  </w:style>
  <w:style w:type="paragraph" w:styleId="TOC3">
    <w:name w:val="toc 3"/>
    <w:basedOn w:val="TOC1"/>
    <w:next w:val="Text"/>
    <w:autoRedefine/>
    <w:semiHidden/>
    <w:pPr>
      <w:tabs>
        <w:tab w:val="left" w:pos="2520"/>
        <w:tab w:val="left" w:pos="2700"/>
        <w:tab w:val="left" w:pos="3969"/>
        <w:tab w:val="right" w:leader="dot" w:pos="9990"/>
      </w:tabs>
      <w:spacing w:before="0"/>
      <w:ind w:left="3402" w:right="5" w:hanging="850"/>
    </w:pPr>
    <w:rPr>
      <w:szCs w:val="24"/>
      <w:lang w:val="en-US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sz w:val="16"/>
      <w:lang w:val="en-US"/>
    </w:rPr>
  </w:style>
  <w:style w:type="paragraph" w:styleId="BodyText2">
    <w:name w:val="Body Text 2"/>
    <w:basedOn w:val="Normal"/>
    <w:pPr>
      <w:jc w:val="center"/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2520"/>
    </w:pPr>
    <w:rPr>
      <w:rFonts w:ascii="Courier New" w:hAnsi="Courier New" w:cs="Courier New"/>
      <w:sz w:val="20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3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3868.txt?number=386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SUA Protocol Emulation for TTCN-3 Toolset with TITAN, User Guide</vt:lpstr>
    </vt:vector>
  </TitlesOfParts>
  <Company/>
  <LinksUpToDate>false</LinksUpToDate>
  <CharactersWithSpaces>11589</CharactersWithSpaces>
  <SharedDoc>false</SharedDoc>
  <HLinks>
    <vt:vector size="6" baseType="variant">
      <vt:variant>
        <vt:i4>6684728</vt:i4>
      </vt:variant>
      <vt:variant>
        <vt:i4>75</vt:i4>
      </vt:variant>
      <vt:variant>
        <vt:i4>0</vt:i4>
      </vt:variant>
      <vt:variant>
        <vt:i4>5</vt:i4>
      </vt:variant>
      <vt:variant>
        <vt:lpwstr>http://www.ietf.org/rfc/rfc3868.txt?number=3868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 Protocol Emulation for TTCN-3 Toolset with TITAN, User Guide</dc:title>
  <dc:subject/>
  <dc:creator>ETH/RZX Mate Csorba +36 1 437 7489</dc:creator>
  <cp:keywords>Users Guide, User's Guide, User Guide, TTCN-3, TTCNv3, TTCN3, Protocol Emulation</cp:keywords>
  <dc:description>198 17-CNL 113 517 Uen_x000d_Rev A</dc:description>
  <cp:lastModifiedBy>Imre Nagy</cp:lastModifiedBy>
  <cp:revision>2</cp:revision>
  <cp:lastPrinted>2007-01-16T13:48:00Z</cp:lastPrinted>
  <dcterms:created xsi:type="dcterms:W3CDTF">2018-05-18T09:59:00Z</dcterms:created>
  <dcterms:modified xsi:type="dcterms:W3CDTF">2018-05-18T09:59:00Z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ETH/RZX Mate Csorba +36 1 437 7489</vt:lpwstr>
  </property>
  <property fmtid="{D5CDD505-2E9C-101B-9397-08002B2CF9AE}" pid="5" name="DocNo">
    <vt:lpwstr>198 17-CNL 113 517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SUA Protocol Emulation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2007-01-16</vt:lpwstr>
  </property>
  <property fmtid="{D5CDD505-2E9C-101B-9397-08002B2CF9AE}" pid="11" name="Keyword">
    <vt:lpwstr>Users Guide, User's Guide, User Guide, TTCN-3, TTCNv3, TTCN3, Protocol Emulation</vt:lpwstr>
  </property>
  <property fmtid="{D5CDD505-2E9C-101B-9397-08002B2CF9AE}" pid="12" name="ApprovedBy">
    <vt:lpwstr>ETH/RZXC (Peter Kremer)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0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785767240</vt:i4>
  </property>
  <property fmtid="{D5CDD505-2E9C-101B-9397-08002B2CF9AE}" pid="25" name="_NewReviewCycle">
    <vt:lpwstr/>
  </property>
  <property fmtid="{D5CDD505-2E9C-101B-9397-08002B2CF9AE}" pid="26" name="_EmailSubject">
    <vt:lpwstr>SUE PE doksik</vt:lpwstr>
  </property>
  <property fmtid="{D5CDD505-2E9C-101B-9397-08002B2CF9AE}" pid="27" name="_AuthorEmail">
    <vt:lpwstr>gyorgy.rethy@ericsson.com</vt:lpwstr>
  </property>
  <property fmtid="{D5CDD505-2E9C-101B-9397-08002B2CF9AE}" pid="28" name="_AuthorEmailDisplayName">
    <vt:lpwstr>György Réthy (IJ/ETH)</vt:lpwstr>
  </property>
  <property fmtid="{D5CDD505-2E9C-101B-9397-08002B2CF9AE}" pid="29" name="_ReviewingToolsShownOnce">
    <vt:lpwstr/>
  </property>
</Properties>
</file>