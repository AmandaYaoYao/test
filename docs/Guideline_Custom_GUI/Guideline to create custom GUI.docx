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5326BC">
        <w:tblPrEx>
          <w:tblCellMar>
            <w:top w:w="0" w:type="dxa"/>
            <w:bottom w:w="0" w:type="dxa"/>
          </w:tblCellMar>
        </w:tblPrEx>
        <w:tc>
          <w:tcPr>
            <w:tcW w:w="5160" w:type="dxa"/>
            <w:noWrap/>
          </w:tcPr>
          <w:p w:rsidR="005326BC" w:rsidRDefault="005326BC">
            <w:pPr>
              <w:pStyle w:val="TableStyle"/>
              <w:ind w:left="0"/>
              <w:rPr>
                <w:noProof w:val="0"/>
              </w:rPr>
            </w:pPr>
            <w:bookmarkStart w:id="0" w:name="YourInfo"/>
            <w:bookmarkStart w:id="1" w:name="_GoBack"/>
            <w:bookmarkEnd w:id="0"/>
            <w:bookmarkEnd w:id="1"/>
          </w:p>
        </w:tc>
        <w:tc>
          <w:tcPr>
            <w:tcW w:w="5046" w:type="dxa"/>
          </w:tcPr>
          <w:p w:rsidR="005326BC" w:rsidRDefault="005326BC">
            <w:pPr>
              <w:pStyle w:val="TableStyle"/>
              <w:ind w:left="0"/>
              <w:rPr>
                <w:noProof w:val="0"/>
              </w:rPr>
            </w:pPr>
            <w:bookmarkStart w:id="2" w:name="Present"/>
            <w:bookmarkEnd w:id="2"/>
          </w:p>
        </w:tc>
      </w:tr>
    </w:tbl>
    <w:p w:rsidR="005326BC" w:rsidRDefault="005326BC">
      <w:pPr>
        <w:pStyle w:val="TableStyle"/>
      </w:pPr>
    </w:p>
    <w:p w:rsidR="005326BC" w:rsidRDefault="005326BC">
      <w:pPr>
        <w:pStyle w:val="BodyText"/>
      </w:pPr>
    </w:p>
    <w:p w:rsidR="005326BC" w:rsidRDefault="005326BC">
      <w:pPr>
        <w:pStyle w:val="BodyText"/>
      </w:pPr>
    </w:p>
    <w:p w:rsidR="005326BC" w:rsidRDefault="005326BC">
      <w:pPr>
        <w:pStyle w:val="BodyText"/>
      </w:pPr>
    </w:p>
    <w:bookmarkStart w:id="3" w:name="Title"/>
    <w:p w:rsidR="005326BC" w:rsidRDefault="005326BC">
      <w:pPr>
        <w:pStyle w:val="Title"/>
        <w:numPr>
          <w:ilvl w:val="0"/>
          <w:numId w:val="0"/>
        </w:numPr>
        <w:ind w:left="2552"/>
      </w:pPr>
      <w:r>
        <w:fldChar w:fldCharType="begin"/>
      </w:r>
      <w:r>
        <w:instrText xml:space="preserve"> DOCPROPERTY "Title" \* MERGEFORMAT </w:instrText>
      </w:r>
      <w:r>
        <w:fldChar w:fldCharType="separate"/>
      </w:r>
      <w:r w:rsidR="00A42291">
        <w:t>Guideline to create custom GUI</w:t>
      </w:r>
      <w:r>
        <w:fldChar w:fldCharType="end"/>
      </w:r>
      <w:bookmarkEnd w:id="3"/>
    </w:p>
    <w:p w:rsidR="00236F68" w:rsidRDefault="006428DB">
      <w:pPr>
        <w:pStyle w:val="TOC1"/>
        <w:numPr>
          <w:ins w:id="4" w:author="Kovacs Istvan" w:date="2012-04-13T14:52:00Z"/>
        </w:numPr>
        <w:tabs>
          <w:tab w:val="left" w:pos="3118"/>
        </w:tabs>
        <w:rPr>
          <w:ins w:id="5" w:author="Kovacs Istvan" w:date="2012-04-13T14:52:00Z"/>
        </w:rPr>
      </w:pPr>
      <w:r>
        <w:t>Contents</w:t>
      </w:r>
      <w:bookmarkStart w:id="6" w:name="Contents"/>
      <w:bookmarkEnd w:id="6"/>
    </w:p>
    <w:p w:rsidR="00A42291" w:rsidRDefault="006428DB">
      <w:pPr>
        <w:pStyle w:val="TOC1"/>
        <w:tabs>
          <w:tab w:val="left" w:pos="3118"/>
        </w:tabs>
        <w:rPr>
          <w:rFonts w:ascii="Times New Roman" w:hAnsi="Times New Roman" w:cs="Times New Roman"/>
          <w:b w:val="0"/>
          <w:sz w:val="24"/>
          <w:szCs w:val="24"/>
        </w:rPr>
      </w:pPr>
      <w:r>
        <w:fldChar w:fldCharType="begin"/>
      </w:r>
      <w:r>
        <w:instrText xml:space="preserve"> TOC \o "1-3" \h </w:instrText>
      </w:r>
      <w:r>
        <w:fldChar w:fldCharType="separate"/>
      </w:r>
      <w:hyperlink w:anchor="_Toc327538870" w:history="1">
        <w:r w:rsidR="00A42291" w:rsidRPr="00E64978">
          <w:rPr>
            <w:rStyle w:val="Hyperlink"/>
          </w:rPr>
          <w:t>1</w:t>
        </w:r>
        <w:r w:rsidR="00A42291">
          <w:rPr>
            <w:rFonts w:ascii="Times New Roman" w:hAnsi="Times New Roman" w:cs="Times New Roman"/>
            <w:b w:val="0"/>
            <w:sz w:val="24"/>
            <w:szCs w:val="24"/>
          </w:rPr>
          <w:tab/>
        </w:r>
        <w:r w:rsidR="00A42291" w:rsidRPr="00E64978">
          <w:rPr>
            <w:rStyle w:val="Hyperlink"/>
          </w:rPr>
          <w:t>Introduction</w:t>
        </w:r>
        <w:r w:rsidR="00A42291">
          <w:tab/>
        </w:r>
        <w:r w:rsidR="00A42291">
          <w:fldChar w:fldCharType="begin"/>
        </w:r>
        <w:r w:rsidR="00A42291">
          <w:instrText xml:space="preserve"> PAGEREF _Toc327538870 \h </w:instrText>
        </w:r>
        <w:r w:rsidR="00A42291">
          <w:fldChar w:fldCharType="separate"/>
        </w:r>
        <w:r w:rsidR="00A42291">
          <w:t>3</w:t>
        </w:r>
        <w:r w:rsidR="00A42291">
          <w:fldChar w:fldCharType="end"/>
        </w:r>
      </w:hyperlink>
    </w:p>
    <w:p w:rsidR="00A42291" w:rsidRDefault="00A42291">
      <w:pPr>
        <w:pStyle w:val="TOC2"/>
        <w:tabs>
          <w:tab w:val="left" w:pos="3969"/>
        </w:tabs>
        <w:rPr>
          <w:rFonts w:ascii="Times New Roman" w:hAnsi="Times New Roman" w:cs="Times New Roman"/>
          <w:sz w:val="24"/>
          <w:szCs w:val="24"/>
        </w:rPr>
      </w:pPr>
      <w:hyperlink w:anchor="_Toc327538871" w:history="1">
        <w:r w:rsidRPr="00E64978">
          <w:rPr>
            <w:rStyle w:val="Hyperlink"/>
          </w:rPr>
          <w:t>1.1</w:t>
        </w:r>
        <w:r>
          <w:rPr>
            <w:rFonts w:ascii="Times New Roman" w:hAnsi="Times New Roman" w:cs="Times New Roman"/>
            <w:sz w:val="24"/>
            <w:szCs w:val="24"/>
          </w:rPr>
          <w:tab/>
        </w:r>
        <w:r w:rsidRPr="00E64978">
          <w:rPr>
            <w:rStyle w:val="Hyperlink"/>
          </w:rPr>
          <w:t>Revision history</w:t>
        </w:r>
        <w:r>
          <w:tab/>
        </w:r>
        <w:r>
          <w:fldChar w:fldCharType="begin"/>
        </w:r>
        <w:r>
          <w:instrText xml:space="preserve"> PAGEREF _Toc327538871 \h </w:instrText>
        </w:r>
        <w:r>
          <w:fldChar w:fldCharType="separate"/>
        </w:r>
        <w:r>
          <w:t>3</w:t>
        </w:r>
        <w:r>
          <w:fldChar w:fldCharType="end"/>
        </w:r>
      </w:hyperlink>
    </w:p>
    <w:p w:rsidR="00A42291" w:rsidRDefault="00A42291">
      <w:pPr>
        <w:pStyle w:val="TOC2"/>
        <w:tabs>
          <w:tab w:val="left" w:pos="3969"/>
        </w:tabs>
        <w:rPr>
          <w:rFonts w:ascii="Times New Roman" w:hAnsi="Times New Roman" w:cs="Times New Roman"/>
          <w:sz w:val="24"/>
          <w:szCs w:val="24"/>
        </w:rPr>
      </w:pPr>
      <w:hyperlink w:anchor="_Toc327538872" w:history="1">
        <w:r w:rsidRPr="00E64978">
          <w:rPr>
            <w:rStyle w:val="Hyperlink"/>
          </w:rPr>
          <w:t>1.2</w:t>
        </w:r>
        <w:r>
          <w:rPr>
            <w:rFonts w:ascii="Times New Roman" w:hAnsi="Times New Roman" w:cs="Times New Roman"/>
            <w:sz w:val="24"/>
            <w:szCs w:val="24"/>
          </w:rPr>
          <w:tab/>
        </w:r>
        <w:r w:rsidRPr="00E64978">
          <w:rPr>
            <w:rStyle w:val="Hyperlink"/>
          </w:rPr>
          <w:t>References</w:t>
        </w:r>
        <w:r>
          <w:tab/>
        </w:r>
        <w:r>
          <w:fldChar w:fldCharType="begin"/>
        </w:r>
        <w:r>
          <w:instrText xml:space="preserve"> PAGEREF _Toc327538872 \h </w:instrText>
        </w:r>
        <w:r>
          <w:fldChar w:fldCharType="separate"/>
        </w:r>
        <w:r>
          <w:t>3</w:t>
        </w:r>
        <w:r>
          <w:fldChar w:fldCharType="end"/>
        </w:r>
      </w:hyperlink>
    </w:p>
    <w:p w:rsidR="00A42291" w:rsidRDefault="00A42291">
      <w:pPr>
        <w:pStyle w:val="TOC2"/>
        <w:tabs>
          <w:tab w:val="left" w:pos="3969"/>
        </w:tabs>
        <w:rPr>
          <w:rFonts w:ascii="Times New Roman" w:hAnsi="Times New Roman" w:cs="Times New Roman"/>
          <w:sz w:val="24"/>
          <w:szCs w:val="24"/>
        </w:rPr>
      </w:pPr>
      <w:hyperlink w:anchor="_Toc327538873" w:history="1">
        <w:r w:rsidRPr="00E64978">
          <w:rPr>
            <w:rStyle w:val="Hyperlink"/>
          </w:rPr>
          <w:t>1.3</w:t>
        </w:r>
        <w:r>
          <w:rPr>
            <w:rFonts w:ascii="Times New Roman" w:hAnsi="Times New Roman" w:cs="Times New Roman"/>
            <w:sz w:val="24"/>
            <w:szCs w:val="24"/>
          </w:rPr>
          <w:tab/>
        </w:r>
        <w:r w:rsidRPr="00E64978">
          <w:rPr>
            <w:rStyle w:val="Hyperlink"/>
          </w:rPr>
          <w:t>Presumed Knowledge</w:t>
        </w:r>
        <w:r>
          <w:tab/>
        </w:r>
        <w:r>
          <w:fldChar w:fldCharType="begin"/>
        </w:r>
        <w:r>
          <w:instrText xml:space="preserve"> PAGEREF _Toc327538873 \h </w:instrText>
        </w:r>
        <w:r>
          <w:fldChar w:fldCharType="separate"/>
        </w:r>
        <w:r>
          <w:t>3</w:t>
        </w:r>
        <w:r>
          <w:fldChar w:fldCharType="end"/>
        </w:r>
      </w:hyperlink>
    </w:p>
    <w:p w:rsidR="00A42291" w:rsidRDefault="00A42291">
      <w:pPr>
        <w:pStyle w:val="TOC2"/>
        <w:tabs>
          <w:tab w:val="left" w:pos="3969"/>
        </w:tabs>
        <w:rPr>
          <w:rFonts w:ascii="Times New Roman" w:hAnsi="Times New Roman" w:cs="Times New Roman"/>
          <w:sz w:val="24"/>
          <w:szCs w:val="24"/>
        </w:rPr>
      </w:pPr>
      <w:hyperlink w:anchor="_Toc327538874" w:history="1">
        <w:r w:rsidRPr="00E64978">
          <w:rPr>
            <w:rStyle w:val="Hyperlink"/>
          </w:rPr>
          <w:t>1.4</w:t>
        </w:r>
        <w:r>
          <w:rPr>
            <w:rFonts w:ascii="Times New Roman" w:hAnsi="Times New Roman" w:cs="Times New Roman"/>
            <w:sz w:val="24"/>
            <w:szCs w:val="24"/>
          </w:rPr>
          <w:tab/>
        </w:r>
        <w:r w:rsidRPr="00E64978">
          <w:rPr>
            <w:rStyle w:val="Hyperlink"/>
          </w:rPr>
          <w:t>Scope</w:t>
        </w:r>
        <w:r>
          <w:tab/>
        </w:r>
        <w:r>
          <w:fldChar w:fldCharType="begin"/>
        </w:r>
        <w:r>
          <w:instrText xml:space="preserve"> PAGEREF _Toc327538874 \h </w:instrText>
        </w:r>
        <w:r>
          <w:fldChar w:fldCharType="separate"/>
        </w:r>
        <w:r>
          <w:t>3</w:t>
        </w:r>
        <w:r>
          <w:fldChar w:fldCharType="end"/>
        </w:r>
      </w:hyperlink>
    </w:p>
    <w:p w:rsidR="00A42291" w:rsidRDefault="00A42291">
      <w:pPr>
        <w:pStyle w:val="TOC2"/>
        <w:tabs>
          <w:tab w:val="left" w:pos="3969"/>
        </w:tabs>
        <w:rPr>
          <w:rFonts w:ascii="Times New Roman" w:hAnsi="Times New Roman" w:cs="Times New Roman"/>
          <w:sz w:val="24"/>
          <w:szCs w:val="24"/>
        </w:rPr>
      </w:pPr>
      <w:hyperlink w:anchor="_Toc327538875" w:history="1">
        <w:r w:rsidRPr="00E64978">
          <w:rPr>
            <w:rStyle w:val="Hyperlink"/>
          </w:rPr>
          <w:t>1.5</w:t>
        </w:r>
        <w:r>
          <w:rPr>
            <w:rFonts w:ascii="Times New Roman" w:hAnsi="Times New Roman" w:cs="Times New Roman"/>
            <w:sz w:val="24"/>
            <w:szCs w:val="24"/>
          </w:rPr>
          <w:tab/>
        </w:r>
        <w:r w:rsidRPr="00E64978">
          <w:rPr>
            <w:rStyle w:val="Hyperlink"/>
          </w:rPr>
          <w:t>Abbreviations</w:t>
        </w:r>
        <w:r>
          <w:tab/>
        </w:r>
        <w:r>
          <w:fldChar w:fldCharType="begin"/>
        </w:r>
        <w:r>
          <w:instrText xml:space="preserve"> PAGEREF _Toc327538875 \h </w:instrText>
        </w:r>
        <w:r>
          <w:fldChar w:fldCharType="separate"/>
        </w:r>
        <w:r>
          <w:t>3</w:t>
        </w:r>
        <w:r>
          <w:fldChar w:fldCharType="end"/>
        </w:r>
      </w:hyperlink>
    </w:p>
    <w:p w:rsidR="00A42291" w:rsidRDefault="00A42291">
      <w:pPr>
        <w:pStyle w:val="TOC1"/>
        <w:tabs>
          <w:tab w:val="left" w:pos="3118"/>
        </w:tabs>
        <w:rPr>
          <w:rFonts w:ascii="Times New Roman" w:hAnsi="Times New Roman" w:cs="Times New Roman"/>
          <w:b w:val="0"/>
          <w:sz w:val="24"/>
          <w:szCs w:val="24"/>
        </w:rPr>
      </w:pPr>
      <w:hyperlink w:anchor="_Toc327538876" w:history="1">
        <w:r w:rsidRPr="00E64978">
          <w:rPr>
            <w:rStyle w:val="Hyperlink"/>
          </w:rPr>
          <w:t>2</w:t>
        </w:r>
        <w:r>
          <w:rPr>
            <w:rFonts w:ascii="Times New Roman" w:hAnsi="Times New Roman" w:cs="Times New Roman"/>
            <w:b w:val="0"/>
            <w:sz w:val="24"/>
            <w:szCs w:val="24"/>
          </w:rPr>
          <w:tab/>
        </w:r>
        <w:r w:rsidRPr="00E64978">
          <w:rPr>
            <w:rStyle w:val="Hyperlink"/>
          </w:rPr>
          <w:t>Premises</w:t>
        </w:r>
        <w:r>
          <w:tab/>
        </w:r>
        <w:r>
          <w:fldChar w:fldCharType="begin"/>
        </w:r>
        <w:r>
          <w:instrText xml:space="preserve"> PAGEREF _Toc327538876 \h </w:instrText>
        </w:r>
        <w:r>
          <w:fldChar w:fldCharType="separate"/>
        </w:r>
        <w:r>
          <w:t>4</w:t>
        </w:r>
        <w:r>
          <w:fldChar w:fldCharType="end"/>
        </w:r>
      </w:hyperlink>
    </w:p>
    <w:p w:rsidR="00A42291" w:rsidRDefault="00A42291">
      <w:pPr>
        <w:pStyle w:val="TOC1"/>
        <w:tabs>
          <w:tab w:val="left" w:pos="3118"/>
        </w:tabs>
        <w:rPr>
          <w:rFonts w:ascii="Times New Roman" w:hAnsi="Times New Roman" w:cs="Times New Roman"/>
          <w:b w:val="0"/>
          <w:sz w:val="24"/>
          <w:szCs w:val="24"/>
        </w:rPr>
      </w:pPr>
      <w:hyperlink w:anchor="_Toc327538877" w:history="1">
        <w:r w:rsidRPr="00E64978">
          <w:rPr>
            <w:rStyle w:val="Hyperlink"/>
          </w:rPr>
          <w:t>3</w:t>
        </w:r>
        <w:r>
          <w:rPr>
            <w:rFonts w:ascii="Times New Roman" w:hAnsi="Times New Roman" w:cs="Times New Roman"/>
            <w:b w:val="0"/>
            <w:sz w:val="24"/>
            <w:szCs w:val="24"/>
          </w:rPr>
          <w:tab/>
        </w:r>
        <w:r w:rsidRPr="00E64978">
          <w:rPr>
            <w:rStyle w:val="Hyperlink"/>
          </w:rPr>
          <w:t>Design your GUI</w:t>
        </w:r>
        <w:r>
          <w:tab/>
        </w:r>
        <w:r>
          <w:fldChar w:fldCharType="begin"/>
        </w:r>
        <w:r>
          <w:instrText xml:space="preserve"> PAGEREF _Toc327538877 \h </w:instrText>
        </w:r>
        <w:r>
          <w:fldChar w:fldCharType="separate"/>
        </w:r>
        <w:r>
          <w:t>4</w:t>
        </w:r>
        <w:r>
          <w:fldChar w:fldCharType="end"/>
        </w:r>
      </w:hyperlink>
    </w:p>
    <w:p w:rsidR="00A42291" w:rsidRDefault="00A42291">
      <w:pPr>
        <w:pStyle w:val="TOC2"/>
        <w:tabs>
          <w:tab w:val="left" w:pos="3969"/>
        </w:tabs>
        <w:rPr>
          <w:rFonts w:ascii="Times New Roman" w:hAnsi="Times New Roman" w:cs="Times New Roman"/>
          <w:sz w:val="24"/>
          <w:szCs w:val="24"/>
        </w:rPr>
      </w:pPr>
      <w:hyperlink w:anchor="_Toc327538878" w:history="1">
        <w:r w:rsidRPr="00E64978">
          <w:rPr>
            <w:rStyle w:val="Hyperlink"/>
          </w:rPr>
          <w:t>3.1</w:t>
        </w:r>
        <w:r>
          <w:rPr>
            <w:rFonts w:ascii="Times New Roman" w:hAnsi="Times New Roman" w:cs="Times New Roman"/>
            <w:sz w:val="24"/>
            <w:szCs w:val="24"/>
          </w:rPr>
          <w:tab/>
        </w:r>
        <w:r w:rsidRPr="00E64978">
          <w:rPr>
            <w:rStyle w:val="Hyperlink"/>
          </w:rPr>
          <w:t>New WoW</w:t>
        </w:r>
        <w:r>
          <w:tab/>
        </w:r>
        <w:r>
          <w:fldChar w:fldCharType="begin"/>
        </w:r>
        <w:r>
          <w:instrText xml:space="preserve"> PAGEREF _Toc327538878 \h </w:instrText>
        </w:r>
        <w:r>
          <w:fldChar w:fldCharType="separate"/>
        </w:r>
        <w:r>
          <w:t>4</w:t>
        </w:r>
        <w:r>
          <w:fldChar w:fldCharType="end"/>
        </w:r>
      </w:hyperlink>
    </w:p>
    <w:p w:rsidR="00A42291" w:rsidRDefault="00A42291">
      <w:pPr>
        <w:pStyle w:val="TOC2"/>
        <w:tabs>
          <w:tab w:val="left" w:pos="3969"/>
        </w:tabs>
        <w:rPr>
          <w:rFonts w:ascii="Times New Roman" w:hAnsi="Times New Roman" w:cs="Times New Roman"/>
          <w:sz w:val="24"/>
          <w:szCs w:val="24"/>
        </w:rPr>
      </w:pPr>
      <w:hyperlink w:anchor="_Toc327538879" w:history="1">
        <w:r w:rsidRPr="00E64978">
          <w:rPr>
            <w:rStyle w:val="Hyperlink"/>
          </w:rPr>
          <w:t>3.2</w:t>
        </w:r>
        <w:r>
          <w:rPr>
            <w:rFonts w:ascii="Times New Roman" w:hAnsi="Times New Roman" w:cs="Times New Roman"/>
            <w:sz w:val="24"/>
            <w:szCs w:val="24"/>
          </w:rPr>
          <w:tab/>
        </w:r>
        <w:r w:rsidRPr="00E64978">
          <w:rPr>
            <w:rStyle w:val="Hyperlink"/>
          </w:rPr>
          <w:t>External data elements</w:t>
        </w:r>
        <w:r>
          <w:tab/>
        </w:r>
        <w:r>
          <w:fldChar w:fldCharType="begin"/>
        </w:r>
        <w:r>
          <w:instrText xml:space="preserve"> PAGEREF _Toc327538879 \h </w:instrText>
        </w:r>
        <w:r>
          <w:fldChar w:fldCharType="separate"/>
        </w:r>
        <w:r>
          <w:t>4</w:t>
        </w:r>
        <w:r>
          <w:fldChar w:fldCharType="end"/>
        </w:r>
      </w:hyperlink>
    </w:p>
    <w:p w:rsidR="00A42291" w:rsidRDefault="00A42291">
      <w:pPr>
        <w:pStyle w:val="TOC3"/>
        <w:tabs>
          <w:tab w:val="left" w:pos="3969"/>
        </w:tabs>
        <w:rPr>
          <w:rFonts w:ascii="Times New Roman" w:hAnsi="Times New Roman" w:cs="Times New Roman"/>
          <w:sz w:val="24"/>
          <w:szCs w:val="24"/>
        </w:rPr>
      </w:pPr>
      <w:hyperlink w:anchor="_Toc327538880" w:history="1">
        <w:r w:rsidRPr="00E64978">
          <w:rPr>
            <w:rStyle w:val="Hyperlink"/>
          </w:rPr>
          <w:t>3.2.1</w:t>
        </w:r>
        <w:r>
          <w:rPr>
            <w:rFonts w:ascii="Times New Roman" w:hAnsi="Times New Roman" w:cs="Times New Roman"/>
            <w:sz w:val="24"/>
            <w:szCs w:val="24"/>
          </w:rPr>
          <w:tab/>
        </w:r>
        <w:r w:rsidRPr="00E64978">
          <w:rPr>
            <w:rStyle w:val="Hyperlink"/>
          </w:rPr>
          <w:t>Attributes of the data elements</w:t>
        </w:r>
        <w:r>
          <w:tab/>
        </w:r>
        <w:r>
          <w:fldChar w:fldCharType="begin"/>
        </w:r>
        <w:r>
          <w:instrText xml:space="preserve"> PAGEREF _Toc327538880 \h </w:instrText>
        </w:r>
        <w:r>
          <w:fldChar w:fldCharType="separate"/>
        </w:r>
        <w:r>
          <w:t>4</w:t>
        </w:r>
        <w:r>
          <w:fldChar w:fldCharType="end"/>
        </w:r>
      </w:hyperlink>
    </w:p>
    <w:p w:rsidR="00A42291" w:rsidRDefault="00A42291">
      <w:pPr>
        <w:pStyle w:val="TOC3"/>
        <w:tabs>
          <w:tab w:val="left" w:pos="3969"/>
        </w:tabs>
        <w:rPr>
          <w:rFonts w:ascii="Times New Roman" w:hAnsi="Times New Roman" w:cs="Times New Roman"/>
          <w:sz w:val="24"/>
          <w:szCs w:val="24"/>
        </w:rPr>
      </w:pPr>
      <w:hyperlink w:anchor="_Toc327538881" w:history="1">
        <w:r w:rsidRPr="00E64978">
          <w:rPr>
            <w:rStyle w:val="Hyperlink"/>
          </w:rPr>
          <w:t>3.2.2</w:t>
        </w:r>
        <w:r>
          <w:rPr>
            <w:rFonts w:ascii="Times New Roman" w:hAnsi="Times New Roman" w:cs="Times New Roman"/>
            <w:sz w:val="24"/>
            <w:szCs w:val="24"/>
          </w:rPr>
          <w:tab/>
        </w:r>
        <w:r w:rsidRPr="00E64978">
          <w:rPr>
            <w:rStyle w:val="Hyperlink"/>
          </w:rPr>
          <w:t>Parameters</w:t>
        </w:r>
        <w:r>
          <w:tab/>
        </w:r>
        <w:r>
          <w:fldChar w:fldCharType="begin"/>
        </w:r>
        <w:r>
          <w:instrText xml:space="preserve"> PAGEREF _Toc327538881 \h </w:instrText>
        </w:r>
        <w:r>
          <w:fldChar w:fldCharType="separate"/>
        </w:r>
        <w:r>
          <w:t>5</w:t>
        </w:r>
        <w:r>
          <w:fldChar w:fldCharType="end"/>
        </w:r>
      </w:hyperlink>
    </w:p>
    <w:p w:rsidR="00A42291" w:rsidRDefault="00A42291">
      <w:pPr>
        <w:pStyle w:val="TOC3"/>
        <w:tabs>
          <w:tab w:val="left" w:pos="3969"/>
        </w:tabs>
        <w:rPr>
          <w:rFonts w:ascii="Times New Roman" w:hAnsi="Times New Roman" w:cs="Times New Roman"/>
          <w:sz w:val="24"/>
          <w:szCs w:val="24"/>
        </w:rPr>
      </w:pPr>
      <w:hyperlink w:anchor="_Toc327538882" w:history="1">
        <w:r w:rsidRPr="00E64978">
          <w:rPr>
            <w:rStyle w:val="Hyperlink"/>
          </w:rPr>
          <w:t>3.2.3</w:t>
        </w:r>
        <w:r>
          <w:rPr>
            <w:rFonts w:ascii="Times New Roman" w:hAnsi="Times New Roman" w:cs="Times New Roman"/>
            <w:sz w:val="24"/>
            <w:szCs w:val="24"/>
          </w:rPr>
          <w:tab/>
        </w:r>
        <w:r w:rsidRPr="00E64978">
          <w:rPr>
            <w:rStyle w:val="Hyperlink"/>
          </w:rPr>
          <w:t>Example</w:t>
        </w:r>
        <w:r>
          <w:tab/>
        </w:r>
        <w:r>
          <w:fldChar w:fldCharType="begin"/>
        </w:r>
        <w:r>
          <w:instrText xml:space="preserve"> PAGEREF _Toc327538882 \h </w:instrText>
        </w:r>
        <w:r>
          <w:fldChar w:fldCharType="separate"/>
        </w:r>
        <w:r>
          <w:t>6</w:t>
        </w:r>
        <w:r>
          <w:fldChar w:fldCharType="end"/>
        </w:r>
      </w:hyperlink>
    </w:p>
    <w:p w:rsidR="00A42291" w:rsidRDefault="00A42291">
      <w:pPr>
        <w:pStyle w:val="TOC2"/>
        <w:tabs>
          <w:tab w:val="left" w:pos="3969"/>
        </w:tabs>
        <w:rPr>
          <w:rFonts w:ascii="Times New Roman" w:hAnsi="Times New Roman" w:cs="Times New Roman"/>
          <w:sz w:val="24"/>
          <w:szCs w:val="24"/>
        </w:rPr>
      </w:pPr>
      <w:hyperlink w:anchor="_Toc327538883" w:history="1">
        <w:r w:rsidRPr="00E64978">
          <w:rPr>
            <w:rStyle w:val="Hyperlink"/>
          </w:rPr>
          <w:t>3.3</w:t>
        </w:r>
        <w:r>
          <w:rPr>
            <w:rFonts w:ascii="Times New Roman" w:hAnsi="Times New Roman" w:cs="Times New Roman"/>
            <w:sz w:val="24"/>
            <w:szCs w:val="24"/>
          </w:rPr>
          <w:tab/>
        </w:r>
        <w:r w:rsidRPr="00E64978">
          <w:rPr>
            <w:rStyle w:val="Hyperlink"/>
          </w:rPr>
          <w:t>Iterators</w:t>
        </w:r>
        <w:r>
          <w:tab/>
        </w:r>
        <w:r>
          <w:fldChar w:fldCharType="begin"/>
        </w:r>
        <w:r>
          <w:instrText xml:space="preserve"> PAGEREF _Toc327538883 \h </w:instrText>
        </w:r>
        <w:r>
          <w:fldChar w:fldCharType="separate"/>
        </w:r>
        <w:r>
          <w:t>6</w:t>
        </w:r>
        <w:r>
          <w:fldChar w:fldCharType="end"/>
        </w:r>
      </w:hyperlink>
    </w:p>
    <w:p w:rsidR="00A42291" w:rsidRDefault="00A42291">
      <w:pPr>
        <w:pStyle w:val="TOC3"/>
        <w:tabs>
          <w:tab w:val="left" w:pos="3969"/>
        </w:tabs>
        <w:rPr>
          <w:rFonts w:ascii="Times New Roman" w:hAnsi="Times New Roman" w:cs="Times New Roman"/>
          <w:sz w:val="24"/>
          <w:szCs w:val="24"/>
        </w:rPr>
      </w:pPr>
      <w:hyperlink w:anchor="_Toc327538884" w:history="1">
        <w:r w:rsidRPr="00E64978">
          <w:rPr>
            <w:rStyle w:val="Hyperlink"/>
          </w:rPr>
          <w:t>3.3.1</w:t>
        </w:r>
        <w:r>
          <w:rPr>
            <w:rFonts w:ascii="Times New Roman" w:hAnsi="Times New Roman" w:cs="Times New Roman"/>
            <w:sz w:val="24"/>
            <w:szCs w:val="24"/>
          </w:rPr>
          <w:tab/>
        </w:r>
        <w:r w:rsidRPr="00E64978">
          <w:rPr>
            <w:rStyle w:val="Hyperlink"/>
          </w:rPr>
          <w:t>Iterator attributes</w:t>
        </w:r>
        <w:r>
          <w:tab/>
        </w:r>
        <w:r>
          <w:fldChar w:fldCharType="begin"/>
        </w:r>
        <w:r>
          <w:instrText xml:space="preserve"> PAGEREF _Toc327538884 \h </w:instrText>
        </w:r>
        <w:r>
          <w:fldChar w:fldCharType="separate"/>
        </w:r>
        <w:r>
          <w:t>7</w:t>
        </w:r>
        <w:r>
          <w:fldChar w:fldCharType="end"/>
        </w:r>
      </w:hyperlink>
    </w:p>
    <w:p w:rsidR="00A42291" w:rsidRDefault="00A42291">
      <w:pPr>
        <w:pStyle w:val="TOC3"/>
        <w:tabs>
          <w:tab w:val="left" w:pos="3969"/>
        </w:tabs>
        <w:rPr>
          <w:rFonts w:ascii="Times New Roman" w:hAnsi="Times New Roman" w:cs="Times New Roman"/>
          <w:sz w:val="24"/>
          <w:szCs w:val="24"/>
        </w:rPr>
      </w:pPr>
      <w:hyperlink w:anchor="_Toc327538885" w:history="1">
        <w:r w:rsidRPr="00E64978">
          <w:rPr>
            <w:rStyle w:val="Hyperlink"/>
          </w:rPr>
          <w:t>3.3.2</w:t>
        </w:r>
        <w:r>
          <w:rPr>
            <w:rFonts w:ascii="Times New Roman" w:hAnsi="Times New Roman" w:cs="Times New Roman"/>
            <w:sz w:val="24"/>
            <w:szCs w:val="24"/>
          </w:rPr>
          <w:tab/>
        </w:r>
        <w:r w:rsidRPr="00E64978">
          <w:rPr>
            <w:rStyle w:val="Hyperlink"/>
          </w:rPr>
          <w:t>Iterator parameters</w:t>
        </w:r>
        <w:r>
          <w:tab/>
        </w:r>
        <w:r>
          <w:fldChar w:fldCharType="begin"/>
        </w:r>
        <w:r>
          <w:instrText xml:space="preserve"> PAGEREF _Toc327538885 \h </w:instrText>
        </w:r>
        <w:r>
          <w:fldChar w:fldCharType="separate"/>
        </w:r>
        <w:r>
          <w:t>7</w:t>
        </w:r>
        <w:r>
          <w:fldChar w:fldCharType="end"/>
        </w:r>
      </w:hyperlink>
    </w:p>
    <w:p w:rsidR="00A42291" w:rsidRDefault="00A42291">
      <w:pPr>
        <w:pStyle w:val="TOC3"/>
        <w:tabs>
          <w:tab w:val="left" w:pos="3969"/>
        </w:tabs>
        <w:rPr>
          <w:rFonts w:ascii="Times New Roman" w:hAnsi="Times New Roman" w:cs="Times New Roman"/>
          <w:sz w:val="24"/>
          <w:szCs w:val="24"/>
        </w:rPr>
      </w:pPr>
      <w:hyperlink w:anchor="_Toc327538886" w:history="1">
        <w:r w:rsidRPr="00E64978">
          <w:rPr>
            <w:rStyle w:val="Hyperlink"/>
          </w:rPr>
          <w:t>3.3.3</w:t>
        </w:r>
        <w:r>
          <w:rPr>
            <w:rFonts w:ascii="Times New Roman" w:hAnsi="Times New Roman" w:cs="Times New Roman"/>
            <w:sz w:val="24"/>
            <w:szCs w:val="24"/>
          </w:rPr>
          <w:tab/>
        </w:r>
        <w:r w:rsidRPr="00E64978">
          <w:rPr>
            <w:rStyle w:val="Hyperlink"/>
          </w:rPr>
          <w:t>Example</w:t>
        </w:r>
        <w:r>
          <w:tab/>
        </w:r>
        <w:r>
          <w:fldChar w:fldCharType="begin"/>
        </w:r>
        <w:r>
          <w:instrText xml:space="preserve"> PAGEREF _Toc327538886 \h </w:instrText>
        </w:r>
        <w:r>
          <w:fldChar w:fldCharType="separate"/>
        </w:r>
        <w:r>
          <w:t>7</w:t>
        </w:r>
        <w:r>
          <w:fldChar w:fldCharType="end"/>
        </w:r>
      </w:hyperlink>
    </w:p>
    <w:p w:rsidR="00A42291" w:rsidRDefault="00A42291">
      <w:pPr>
        <w:pStyle w:val="TOC2"/>
        <w:tabs>
          <w:tab w:val="left" w:pos="3969"/>
        </w:tabs>
        <w:rPr>
          <w:rFonts w:ascii="Times New Roman" w:hAnsi="Times New Roman" w:cs="Times New Roman"/>
          <w:sz w:val="24"/>
          <w:szCs w:val="24"/>
        </w:rPr>
      </w:pPr>
      <w:hyperlink w:anchor="_Toc327538887" w:history="1">
        <w:r w:rsidRPr="00E64978">
          <w:rPr>
            <w:rStyle w:val="Hyperlink"/>
          </w:rPr>
          <w:t>3.4</w:t>
        </w:r>
        <w:r>
          <w:rPr>
            <w:rFonts w:ascii="Times New Roman" w:hAnsi="Times New Roman" w:cs="Times New Roman"/>
            <w:sz w:val="24"/>
            <w:szCs w:val="24"/>
          </w:rPr>
          <w:tab/>
        </w:r>
        <w:r w:rsidRPr="00E64978">
          <w:rPr>
            <w:rStyle w:val="Hyperlink"/>
          </w:rPr>
          <w:t>External values</w:t>
        </w:r>
        <w:r>
          <w:tab/>
        </w:r>
        <w:r>
          <w:fldChar w:fldCharType="begin"/>
        </w:r>
        <w:r>
          <w:instrText xml:space="preserve"> PAGEREF _Toc327538887 \h </w:instrText>
        </w:r>
        <w:r>
          <w:fldChar w:fldCharType="separate"/>
        </w:r>
        <w:r>
          <w:t>8</w:t>
        </w:r>
        <w:r>
          <w:fldChar w:fldCharType="end"/>
        </w:r>
      </w:hyperlink>
    </w:p>
    <w:p w:rsidR="00A42291" w:rsidRDefault="00A42291">
      <w:pPr>
        <w:pStyle w:val="TOC3"/>
        <w:tabs>
          <w:tab w:val="left" w:pos="3969"/>
        </w:tabs>
        <w:rPr>
          <w:rFonts w:ascii="Times New Roman" w:hAnsi="Times New Roman" w:cs="Times New Roman"/>
          <w:sz w:val="24"/>
          <w:szCs w:val="24"/>
        </w:rPr>
      </w:pPr>
      <w:hyperlink w:anchor="_Toc327538888" w:history="1">
        <w:r w:rsidRPr="00E64978">
          <w:rPr>
            <w:rStyle w:val="Hyperlink"/>
          </w:rPr>
          <w:t>3.4.1</w:t>
        </w:r>
        <w:r>
          <w:rPr>
            <w:rFonts w:ascii="Times New Roman" w:hAnsi="Times New Roman" w:cs="Times New Roman"/>
            <w:sz w:val="24"/>
            <w:szCs w:val="24"/>
          </w:rPr>
          <w:tab/>
        </w:r>
        <w:r w:rsidRPr="00E64978">
          <w:rPr>
            <w:rStyle w:val="Hyperlink"/>
          </w:rPr>
          <w:t>Example</w:t>
        </w:r>
        <w:r>
          <w:tab/>
        </w:r>
        <w:r>
          <w:fldChar w:fldCharType="begin"/>
        </w:r>
        <w:r>
          <w:instrText xml:space="preserve"> PAGEREF _Toc327538888 \h </w:instrText>
        </w:r>
        <w:r>
          <w:fldChar w:fldCharType="separate"/>
        </w:r>
        <w:r>
          <w:t>8</w:t>
        </w:r>
        <w:r>
          <w:fldChar w:fldCharType="end"/>
        </w:r>
      </w:hyperlink>
    </w:p>
    <w:p w:rsidR="00A42291" w:rsidRDefault="00A42291">
      <w:pPr>
        <w:pStyle w:val="TOC2"/>
        <w:tabs>
          <w:tab w:val="left" w:pos="3969"/>
        </w:tabs>
        <w:rPr>
          <w:rFonts w:ascii="Times New Roman" w:hAnsi="Times New Roman" w:cs="Times New Roman"/>
          <w:sz w:val="24"/>
          <w:szCs w:val="24"/>
        </w:rPr>
      </w:pPr>
      <w:hyperlink w:anchor="_Toc327538889" w:history="1">
        <w:r w:rsidRPr="00E64978">
          <w:rPr>
            <w:rStyle w:val="Hyperlink"/>
          </w:rPr>
          <w:t>3.5</w:t>
        </w:r>
        <w:r>
          <w:rPr>
            <w:rFonts w:ascii="Times New Roman" w:hAnsi="Times New Roman" w:cs="Times New Roman"/>
            <w:sz w:val="24"/>
            <w:szCs w:val="24"/>
          </w:rPr>
          <w:tab/>
        </w:r>
        <w:r w:rsidRPr="00E64978">
          <w:rPr>
            <w:rStyle w:val="Hyperlink"/>
          </w:rPr>
          <w:t>Conditional elements</w:t>
        </w:r>
        <w:r>
          <w:tab/>
        </w:r>
        <w:r>
          <w:fldChar w:fldCharType="begin"/>
        </w:r>
        <w:r>
          <w:instrText xml:space="preserve"> PAGEREF _Toc327538889 \h </w:instrText>
        </w:r>
        <w:r>
          <w:fldChar w:fldCharType="separate"/>
        </w:r>
        <w:r>
          <w:t>8</w:t>
        </w:r>
        <w:r>
          <w:fldChar w:fldCharType="end"/>
        </w:r>
      </w:hyperlink>
    </w:p>
    <w:p w:rsidR="00A42291" w:rsidRDefault="00A42291">
      <w:pPr>
        <w:pStyle w:val="TOC3"/>
        <w:tabs>
          <w:tab w:val="left" w:pos="3969"/>
        </w:tabs>
        <w:rPr>
          <w:rFonts w:ascii="Times New Roman" w:hAnsi="Times New Roman" w:cs="Times New Roman"/>
          <w:sz w:val="24"/>
          <w:szCs w:val="24"/>
        </w:rPr>
      </w:pPr>
      <w:hyperlink w:anchor="_Toc327538890" w:history="1">
        <w:r w:rsidRPr="00E64978">
          <w:rPr>
            <w:rStyle w:val="Hyperlink"/>
          </w:rPr>
          <w:t>3.5.1</w:t>
        </w:r>
        <w:r>
          <w:rPr>
            <w:rFonts w:ascii="Times New Roman" w:hAnsi="Times New Roman" w:cs="Times New Roman"/>
            <w:sz w:val="24"/>
            <w:szCs w:val="24"/>
          </w:rPr>
          <w:tab/>
        </w:r>
        <w:r w:rsidRPr="00E64978">
          <w:rPr>
            <w:rStyle w:val="Hyperlink"/>
          </w:rPr>
          <w:t>Condition</w:t>
        </w:r>
        <w:r>
          <w:tab/>
        </w:r>
        <w:r>
          <w:fldChar w:fldCharType="begin"/>
        </w:r>
        <w:r>
          <w:instrText xml:space="preserve"> PAGEREF _Toc327538890 \h </w:instrText>
        </w:r>
        <w:r>
          <w:fldChar w:fldCharType="separate"/>
        </w:r>
        <w:r>
          <w:t>9</w:t>
        </w:r>
        <w:r>
          <w:fldChar w:fldCharType="end"/>
        </w:r>
      </w:hyperlink>
    </w:p>
    <w:p w:rsidR="00A42291" w:rsidRDefault="00A42291">
      <w:pPr>
        <w:pStyle w:val="TOC3"/>
        <w:tabs>
          <w:tab w:val="left" w:pos="3969"/>
        </w:tabs>
        <w:rPr>
          <w:rFonts w:ascii="Times New Roman" w:hAnsi="Times New Roman" w:cs="Times New Roman"/>
          <w:sz w:val="24"/>
          <w:szCs w:val="24"/>
        </w:rPr>
      </w:pPr>
      <w:hyperlink w:anchor="_Toc327538891" w:history="1">
        <w:r w:rsidRPr="00E64978">
          <w:rPr>
            <w:rStyle w:val="Hyperlink"/>
          </w:rPr>
          <w:t>3.5.2</w:t>
        </w:r>
        <w:r>
          <w:rPr>
            <w:rFonts w:ascii="Times New Roman" w:hAnsi="Times New Roman" w:cs="Times New Roman"/>
            <w:sz w:val="24"/>
            <w:szCs w:val="24"/>
          </w:rPr>
          <w:tab/>
        </w:r>
        <w:r w:rsidRPr="00E64978">
          <w:rPr>
            <w:rStyle w:val="Hyperlink"/>
          </w:rPr>
          <w:t>Insertif</w:t>
        </w:r>
        <w:r>
          <w:tab/>
        </w:r>
        <w:r>
          <w:fldChar w:fldCharType="begin"/>
        </w:r>
        <w:r>
          <w:instrText xml:space="preserve"> PAGEREF _Toc327538891 \h </w:instrText>
        </w:r>
        <w:r>
          <w:fldChar w:fldCharType="separate"/>
        </w:r>
        <w:r>
          <w:t>9</w:t>
        </w:r>
        <w:r>
          <w:fldChar w:fldCharType="end"/>
        </w:r>
      </w:hyperlink>
    </w:p>
    <w:p w:rsidR="00A42291" w:rsidRDefault="00A42291">
      <w:pPr>
        <w:pStyle w:val="TOC3"/>
        <w:tabs>
          <w:tab w:val="left" w:pos="3969"/>
        </w:tabs>
        <w:rPr>
          <w:rFonts w:ascii="Times New Roman" w:hAnsi="Times New Roman" w:cs="Times New Roman"/>
          <w:sz w:val="24"/>
          <w:szCs w:val="24"/>
        </w:rPr>
      </w:pPr>
      <w:hyperlink w:anchor="_Toc327538892" w:history="1">
        <w:r w:rsidRPr="00E64978">
          <w:rPr>
            <w:rStyle w:val="Hyperlink"/>
          </w:rPr>
          <w:t>3.5.3</w:t>
        </w:r>
        <w:r>
          <w:rPr>
            <w:rFonts w:ascii="Times New Roman" w:hAnsi="Times New Roman" w:cs="Times New Roman"/>
            <w:sz w:val="24"/>
            <w:szCs w:val="24"/>
          </w:rPr>
          <w:tab/>
        </w:r>
        <w:r w:rsidRPr="00E64978">
          <w:rPr>
            <w:rStyle w:val="Hyperlink"/>
          </w:rPr>
          <w:t>Example</w:t>
        </w:r>
        <w:r>
          <w:tab/>
        </w:r>
        <w:r>
          <w:fldChar w:fldCharType="begin"/>
        </w:r>
        <w:r>
          <w:instrText xml:space="preserve"> PAGEREF _Toc327538892 \h </w:instrText>
        </w:r>
        <w:r>
          <w:fldChar w:fldCharType="separate"/>
        </w:r>
        <w:r>
          <w:t>10</w:t>
        </w:r>
        <w:r>
          <w:fldChar w:fldCharType="end"/>
        </w:r>
      </w:hyperlink>
    </w:p>
    <w:p w:rsidR="00A42291" w:rsidRDefault="00A42291">
      <w:pPr>
        <w:pStyle w:val="TOC1"/>
        <w:tabs>
          <w:tab w:val="left" w:pos="3118"/>
        </w:tabs>
        <w:rPr>
          <w:rFonts w:ascii="Times New Roman" w:hAnsi="Times New Roman" w:cs="Times New Roman"/>
          <w:b w:val="0"/>
          <w:sz w:val="24"/>
          <w:szCs w:val="24"/>
        </w:rPr>
      </w:pPr>
      <w:hyperlink w:anchor="_Toc327538893" w:history="1">
        <w:r w:rsidRPr="00E64978">
          <w:rPr>
            <w:rStyle w:val="Hyperlink"/>
          </w:rPr>
          <w:t>4</w:t>
        </w:r>
        <w:r>
          <w:rPr>
            <w:rFonts w:ascii="Times New Roman" w:hAnsi="Times New Roman" w:cs="Times New Roman"/>
            <w:b w:val="0"/>
            <w:sz w:val="24"/>
            <w:szCs w:val="24"/>
          </w:rPr>
          <w:tab/>
        </w:r>
        <w:r w:rsidRPr="00E64978">
          <w:rPr>
            <w:rStyle w:val="Hyperlink"/>
          </w:rPr>
          <w:t>Integrate into the code</w:t>
        </w:r>
        <w:r>
          <w:tab/>
        </w:r>
        <w:r>
          <w:fldChar w:fldCharType="begin"/>
        </w:r>
        <w:r>
          <w:instrText xml:space="preserve"> PAGEREF _Toc327538893 \h </w:instrText>
        </w:r>
        <w:r>
          <w:fldChar w:fldCharType="separate"/>
        </w:r>
        <w:r>
          <w:t>12</w:t>
        </w:r>
        <w:r>
          <w:fldChar w:fldCharType="end"/>
        </w:r>
      </w:hyperlink>
    </w:p>
    <w:p w:rsidR="00A42291" w:rsidRDefault="00A42291">
      <w:pPr>
        <w:pStyle w:val="TOC1"/>
        <w:tabs>
          <w:tab w:val="left" w:pos="3118"/>
        </w:tabs>
        <w:rPr>
          <w:rFonts w:ascii="Times New Roman" w:hAnsi="Times New Roman" w:cs="Times New Roman"/>
          <w:b w:val="0"/>
          <w:sz w:val="24"/>
          <w:szCs w:val="24"/>
        </w:rPr>
      </w:pPr>
      <w:hyperlink w:anchor="_Toc327538894" w:history="1">
        <w:r w:rsidRPr="00E64978">
          <w:rPr>
            <w:rStyle w:val="Hyperlink"/>
          </w:rPr>
          <w:t>5</w:t>
        </w:r>
        <w:r>
          <w:rPr>
            <w:rFonts w:ascii="Times New Roman" w:hAnsi="Times New Roman" w:cs="Times New Roman"/>
            <w:b w:val="0"/>
            <w:sz w:val="24"/>
            <w:szCs w:val="24"/>
          </w:rPr>
          <w:tab/>
        </w:r>
        <w:r w:rsidRPr="00E64978">
          <w:rPr>
            <w:rStyle w:val="Hyperlink"/>
          </w:rPr>
          <w:t>Under the hood</w:t>
        </w:r>
        <w:r>
          <w:tab/>
        </w:r>
        <w:r>
          <w:fldChar w:fldCharType="begin"/>
        </w:r>
        <w:r>
          <w:instrText xml:space="preserve"> PAGEREF _Toc327538894 \h </w:instrText>
        </w:r>
        <w:r>
          <w:fldChar w:fldCharType="separate"/>
        </w:r>
        <w:r>
          <w:t>12</w:t>
        </w:r>
        <w:r>
          <w:fldChar w:fldCharType="end"/>
        </w:r>
      </w:hyperlink>
    </w:p>
    <w:p w:rsidR="00A42291" w:rsidRDefault="00A42291">
      <w:pPr>
        <w:pStyle w:val="TOC2"/>
        <w:tabs>
          <w:tab w:val="left" w:pos="3969"/>
        </w:tabs>
        <w:rPr>
          <w:rFonts w:ascii="Times New Roman" w:hAnsi="Times New Roman" w:cs="Times New Roman"/>
          <w:sz w:val="24"/>
          <w:szCs w:val="24"/>
        </w:rPr>
      </w:pPr>
      <w:hyperlink w:anchor="_Toc327538895" w:history="1">
        <w:r w:rsidRPr="00E64978">
          <w:rPr>
            <w:rStyle w:val="Hyperlink"/>
          </w:rPr>
          <w:t>5.1</w:t>
        </w:r>
        <w:r>
          <w:rPr>
            <w:rFonts w:ascii="Times New Roman" w:hAnsi="Times New Roman" w:cs="Times New Roman"/>
            <w:sz w:val="24"/>
            <w:szCs w:val="24"/>
          </w:rPr>
          <w:tab/>
        </w:r>
        <w:r w:rsidRPr="00E64978">
          <w:rPr>
            <w:rStyle w:val="Hyperlink"/>
          </w:rPr>
          <w:t>Collaboration</w:t>
        </w:r>
        <w:r>
          <w:tab/>
        </w:r>
        <w:r>
          <w:fldChar w:fldCharType="begin"/>
        </w:r>
        <w:r>
          <w:instrText xml:space="preserve"> PAGEREF _Toc327538895 \h </w:instrText>
        </w:r>
        <w:r>
          <w:fldChar w:fldCharType="separate"/>
        </w:r>
        <w:r>
          <w:t>12</w:t>
        </w:r>
        <w:r>
          <w:fldChar w:fldCharType="end"/>
        </w:r>
      </w:hyperlink>
    </w:p>
    <w:p w:rsidR="00A42291" w:rsidRDefault="00A42291">
      <w:pPr>
        <w:pStyle w:val="TOC2"/>
        <w:tabs>
          <w:tab w:val="left" w:pos="3969"/>
        </w:tabs>
        <w:rPr>
          <w:rFonts w:ascii="Times New Roman" w:hAnsi="Times New Roman" w:cs="Times New Roman"/>
          <w:sz w:val="24"/>
          <w:szCs w:val="24"/>
        </w:rPr>
      </w:pPr>
      <w:hyperlink w:anchor="_Toc327538896" w:history="1">
        <w:r w:rsidRPr="00E64978">
          <w:rPr>
            <w:rStyle w:val="Hyperlink"/>
          </w:rPr>
          <w:t>5.2</w:t>
        </w:r>
        <w:r>
          <w:rPr>
            <w:rFonts w:ascii="Times New Roman" w:hAnsi="Times New Roman" w:cs="Times New Roman"/>
            <w:sz w:val="24"/>
            <w:szCs w:val="24"/>
          </w:rPr>
          <w:tab/>
        </w:r>
        <w:r w:rsidRPr="00E64978">
          <w:rPr>
            <w:rStyle w:val="Hyperlink"/>
          </w:rPr>
          <w:t>The returned data</w:t>
        </w:r>
        <w:r>
          <w:tab/>
        </w:r>
        <w:r>
          <w:fldChar w:fldCharType="begin"/>
        </w:r>
        <w:r>
          <w:instrText xml:space="preserve"> PAGEREF _Toc327538896 \h </w:instrText>
        </w:r>
        <w:r>
          <w:fldChar w:fldCharType="separate"/>
        </w:r>
        <w:r>
          <w:t>13</w:t>
        </w:r>
        <w:r>
          <w:fldChar w:fldCharType="end"/>
        </w:r>
      </w:hyperlink>
    </w:p>
    <w:p w:rsidR="00A42291" w:rsidRDefault="00A42291">
      <w:pPr>
        <w:pStyle w:val="TOC3"/>
        <w:tabs>
          <w:tab w:val="left" w:pos="3969"/>
        </w:tabs>
        <w:rPr>
          <w:rFonts w:ascii="Times New Roman" w:hAnsi="Times New Roman" w:cs="Times New Roman"/>
          <w:sz w:val="24"/>
          <w:szCs w:val="24"/>
        </w:rPr>
      </w:pPr>
      <w:hyperlink w:anchor="_Toc327538897" w:history="1">
        <w:r w:rsidRPr="00E64978">
          <w:rPr>
            <w:rStyle w:val="Hyperlink"/>
          </w:rPr>
          <w:t>5.2.1</w:t>
        </w:r>
        <w:r>
          <w:rPr>
            <w:rFonts w:ascii="Times New Roman" w:hAnsi="Times New Roman" w:cs="Times New Roman"/>
            <w:sz w:val="24"/>
            <w:szCs w:val="24"/>
          </w:rPr>
          <w:tab/>
        </w:r>
        <w:r w:rsidRPr="00E64978">
          <w:rPr>
            <w:rStyle w:val="Hyperlink"/>
          </w:rPr>
          <w:t>Iterators and data elements</w:t>
        </w:r>
        <w:r>
          <w:tab/>
        </w:r>
        <w:r>
          <w:fldChar w:fldCharType="begin"/>
        </w:r>
        <w:r>
          <w:instrText xml:space="preserve"> PAGEREF _Toc327538897 \h </w:instrText>
        </w:r>
        <w:r>
          <w:fldChar w:fldCharType="separate"/>
        </w:r>
        <w:r>
          <w:t>13</w:t>
        </w:r>
        <w:r>
          <w:fldChar w:fldCharType="end"/>
        </w:r>
      </w:hyperlink>
    </w:p>
    <w:p w:rsidR="00A42291" w:rsidRDefault="00A42291">
      <w:pPr>
        <w:pStyle w:val="TOC3"/>
        <w:tabs>
          <w:tab w:val="left" w:pos="3969"/>
        </w:tabs>
        <w:rPr>
          <w:rFonts w:ascii="Times New Roman" w:hAnsi="Times New Roman" w:cs="Times New Roman"/>
          <w:sz w:val="24"/>
          <w:szCs w:val="24"/>
        </w:rPr>
      </w:pPr>
      <w:hyperlink w:anchor="_Toc327538898" w:history="1">
        <w:r w:rsidRPr="00E64978">
          <w:rPr>
            <w:rStyle w:val="Hyperlink"/>
          </w:rPr>
          <w:t>5.2.2</w:t>
        </w:r>
        <w:r>
          <w:rPr>
            <w:rFonts w:ascii="Times New Roman" w:hAnsi="Times New Roman" w:cs="Times New Roman"/>
            <w:sz w:val="24"/>
            <w:szCs w:val="24"/>
          </w:rPr>
          <w:tab/>
        </w:r>
        <w:r w:rsidRPr="00E64978">
          <w:rPr>
            <w:rStyle w:val="Hyperlink"/>
          </w:rPr>
          <w:t>Conditions</w:t>
        </w:r>
        <w:r>
          <w:tab/>
        </w:r>
        <w:r>
          <w:fldChar w:fldCharType="begin"/>
        </w:r>
        <w:r>
          <w:instrText xml:space="preserve"> PAGEREF _Toc327538898 \h </w:instrText>
        </w:r>
        <w:r>
          <w:fldChar w:fldCharType="separate"/>
        </w:r>
        <w:r>
          <w:t>14</w:t>
        </w:r>
        <w:r>
          <w:fldChar w:fldCharType="end"/>
        </w:r>
      </w:hyperlink>
    </w:p>
    <w:p w:rsidR="00A42291" w:rsidRDefault="00A42291">
      <w:pPr>
        <w:pStyle w:val="TOC1"/>
        <w:tabs>
          <w:tab w:val="left" w:pos="3118"/>
        </w:tabs>
        <w:rPr>
          <w:rFonts w:ascii="Times New Roman" w:hAnsi="Times New Roman" w:cs="Times New Roman"/>
          <w:b w:val="0"/>
          <w:sz w:val="24"/>
          <w:szCs w:val="24"/>
        </w:rPr>
      </w:pPr>
      <w:hyperlink w:anchor="_Toc327538899" w:history="1">
        <w:r w:rsidRPr="00E64978">
          <w:rPr>
            <w:rStyle w:val="Hyperlink"/>
          </w:rPr>
          <w:t>6</w:t>
        </w:r>
        <w:r>
          <w:rPr>
            <w:rFonts w:ascii="Times New Roman" w:hAnsi="Times New Roman" w:cs="Times New Roman"/>
            <w:b w:val="0"/>
            <w:sz w:val="24"/>
            <w:szCs w:val="24"/>
          </w:rPr>
          <w:tab/>
        </w:r>
        <w:r w:rsidRPr="00E64978">
          <w:rPr>
            <w:rStyle w:val="Hyperlink"/>
          </w:rPr>
          <w:t>Publish your data</w:t>
        </w:r>
        <w:r>
          <w:tab/>
        </w:r>
        <w:r>
          <w:fldChar w:fldCharType="begin"/>
        </w:r>
        <w:r>
          <w:instrText xml:space="preserve"> PAGEREF _Toc327538899 \h </w:instrText>
        </w:r>
        <w:r>
          <w:fldChar w:fldCharType="separate"/>
        </w:r>
        <w:r>
          <w:t>14</w:t>
        </w:r>
        <w:r>
          <w:fldChar w:fldCharType="end"/>
        </w:r>
      </w:hyperlink>
    </w:p>
    <w:p w:rsidR="00A42291" w:rsidRDefault="00A42291">
      <w:pPr>
        <w:pStyle w:val="TOC3"/>
        <w:tabs>
          <w:tab w:val="left" w:pos="3969"/>
        </w:tabs>
        <w:rPr>
          <w:rFonts w:ascii="Times New Roman" w:hAnsi="Times New Roman" w:cs="Times New Roman"/>
          <w:sz w:val="24"/>
          <w:szCs w:val="24"/>
        </w:rPr>
      </w:pPr>
      <w:hyperlink w:anchor="_Toc327538900" w:history="1">
        <w:r w:rsidRPr="00E64978">
          <w:rPr>
            <w:rStyle w:val="Hyperlink"/>
          </w:rPr>
          <w:t>6.1.1</w:t>
        </w:r>
        <w:r>
          <w:rPr>
            <w:rFonts w:ascii="Times New Roman" w:hAnsi="Times New Roman" w:cs="Times New Roman"/>
            <w:sz w:val="24"/>
            <w:szCs w:val="24"/>
          </w:rPr>
          <w:tab/>
        </w:r>
        <w:r w:rsidRPr="00E64978">
          <w:rPr>
            <w:rStyle w:val="Hyperlink"/>
          </w:rPr>
          <w:t>Initialization</w:t>
        </w:r>
        <w:r>
          <w:tab/>
        </w:r>
        <w:r>
          <w:fldChar w:fldCharType="begin"/>
        </w:r>
        <w:r>
          <w:instrText xml:space="preserve"> PAGEREF _Toc327538900 \h </w:instrText>
        </w:r>
        <w:r>
          <w:fldChar w:fldCharType="separate"/>
        </w:r>
        <w:r>
          <w:t>14</w:t>
        </w:r>
        <w:r>
          <w:fldChar w:fldCharType="end"/>
        </w:r>
      </w:hyperlink>
    </w:p>
    <w:p w:rsidR="00A42291" w:rsidRDefault="00A42291">
      <w:pPr>
        <w:pStyle w:val="TOC3"/>
        <w:tabs>
          <w:tab w:val="left" w:pos="3969"/>
        </w:tabs>
        <w:rPr>
          <w:rFonts w:ascii="Times New Roman" w:hAnsi="Times New Roman" w:cs="Times New Roman"/>
          <w:sz w:val="24"/>
          <w:szCs w:val="24"/>
        </w:rPr>
      </w:pPr>
      <w:hyperlink w:anchor="_Toc327538901" w:history="1">
        <w:r w:rsidRPr="00E64978">
          <w:rPr>
            <w:rStyle w:val="Hyperlink"/>
          </w:rPr>
          <w:t>6.1.2</w:t>
        </w:r>
        <w:r>
          <w:rPr>
            <w:rFonts w:ascii="Times New Roman" w:hAnsi="Times New Roman" w:cs="Times New Roman"/>
            <w:sz w:val="24"/>
            <w:szCs w:val="24"/>
          </w:rPr>
          <w:tab/>
        </w:r>
        <w:r w:rsidRPr="00E64978">
          <w:rPr>
            <w:rStyle w:val="Hyperlink"/>
          </w:rPr>
          <w:t>Responding the data requests</w:t>
        </w:r>
        <w:r>
          <w:tab/>
        </w:r>
        <w:r>
          <w:fldChar w:fldCharType="begin"/>
        </w:r>
        <w:r>
          <w:instrText xml:space="preserve"> PAGEREF _Toc327538901 \h </w:instrText>
        </w:r>
        <w:r>
          <w:fldChar w:fldCharType="separate"/>
        </w:r>
        <w:r>
          <w:t>15</w:t>
        </w:r>
        <w:r>
          <w:fldChar w:fldCharType="end"/>
        </w:r>
      </w:hyperlink>
    </w:p>
    <w:p w:rsidR="00A42291" w:rsidRDefault="00A42291">
      <w:pPr>
        <w:pStyle w:val="TOC3"/>
        <w:tabs>
          <w:tab w:val="left" w:pos="3969"/>
        </w:tabs>
        <w:rPr>
          <w:rFonts w:ascii="Times New Roman" w:hAnsi="Times New Roman" w:cs="Times New Roman"/>
          <w:sz w:val="24"/>
          <w:szCs w:val="24"/>
        </w:rPr>
      </w:pPr>
      <w:hyperlink w:anchor="_Toc327538902" w:history="1">
        <w:r w:rsidRPr="00E64978">
          <w:rPr>
            <w:rStyle w:val="Hyperlink"/>
          </w:rPr>
          <w:t>6.1.3</w:t>
        </w:r>
        <w:r>
          <w:rPr>
            <w:rFonts w:ascii="Times New Roman" w:hAnsi="Times New Roman" w:cs="Times New Roman"/>
            <w:sz w:val="24"/>
            <w:szCs w:val="24"/>
          </w:rPr>
          <w:tab/>
        </w:r>
        <w:r w:rsidRPr="00E64978">
          <w:rPr>
            <w:rStyle w:val="Hyperlink"/>
          </w:rPr>
          <w:t>Responding the condition requests</w:t>
        </w:r>
        <w:r>
          <w:tab/>
        </w:r>
        <w:r>
          <w:fldChar w:fldCharType="begin"/>
        </w:r>
        <w:r>
          <w:instrText xml:space="preserve"> PAGEREF _Toc327538902 \h </w:instrText>
        </w:r>
        <w:r>
          <w:fldChar w:fldCharType="separate"/>
        </w:r>
        <w:r>
          <w:t>15</w:t>
        </w:r>
        <w:r>
          <w:fldChar w:fldCharType="end"/>
        </w:r>
      </w:hyperlink>
    </w:p>
    <w:p w:rsidR="00A42291" w:rsidRDefault="00A42291">
      <w:pPr>
        <w:pStyle w:val="TOC1"/>
        <w:tabs>
          <w:tab w:val="left" w:pos="3118"/>
        </w:tabs>
        <w:rPr>
          <w:rFonts w:ascii="Times New Roman" w:hAnsi="Times New Roman" w:cs="Times New Roman"/>
          <w:b w:val="0"/>
          <w:sz w:val="24"/>
          <w:szCs w:val="24"/>
        </w:rPr>
      </w:pPr>
      <w:hyperlink w:anchor="_Toc327538903" w:history="1">
        <w:r w:rsidRPr="00E64978">
          <w:rPr>
            <w:rStyle w:val="Hyperlink"/>
          </w:rPr>
          <w:t>7</w:t>
        </w:r>
        <w:r>
          <w:rPr>
            <w:rFonts w:ascii="Times New Roman" w:hAnsi="Times New Roman" w:cs="Times New Roman"/>
            <w:b w:val="0"/>
            <w:sz w:val="24"/>
            <w:szCs w:val="24"/>
          </w:rPr>
          <w:tab/>
        </w:r>
        <w:r w:rsidRPr="00E64978">
          <w:rPr>
            <w:rStyle w:val="Hyperlink"/>
          </w:rPr>
          <w:t>Available data source elements</w:t>
        </w:r>
        <w:r>
          <w:tab/>
        </w:r>
        <w:r>
          <w:fldChar w:fldCharType="begin"/>
        </w:r>
        <w:r>
          <w:instrText xml:space="preserve"> PAGEREF _Toc327538903 \h </w:instrText>
        </w:r>
        <w:r>
          <w:fldChar w:fldCharType="separate"/>
        </w:r>
        <w:r>
          <w:t>16</w:t>
        </w:r>
        <w:r>
          <w:fldChar w:fldCharType="end"/>
        </w:r>
      </w:hyperlink>
    </w:p>
    <w:p w:rsidR="006428DB" w:rsidRDefault="006428DB" w:rsidP="006428DB">
      <w:pPr>
        <w:pStyle w:val="Contents"/>
        <w:tabs>
          <w:tab w:val="right" w:leader="dot" w:pos="10205"/>
        </w:tabs>
      </w:pPr>
      <w:r>
        <w:lastRenderedPageBreak/>
        <w:fldChar w:fldCharType="end"/>
      </w:r>
    </w:p>
    <w:p w:rsidR="006428DB" w:rsidRDefault="006428DB" w:rsidP="006428DB">
      <w:pPr>
        <w:pStyle w:val="Heading1"/>
        <w:pageBreakBefore/>
      </w:pPr>
      <w:bookmarkStart w:id="7" w:name="_Toc63061700"/>
      <w:bookmarkStart w:id="8" w:name="_Toc298756007"/>
      <w:bookmarkStart w:id="9" w:name="_Toc327538870"/>
      <w:r>
        <w:lastRenderedPageBreak/>
        <w:t>Introduction</w:t>
      </w:r>
      <w:bookmarkEnd w:id="9"/>
    </w:p>
    <w:p w:rsidR="006428DB" w:rsidRPr="00126F42" w:rsidRDefault="006428DB" w:rsidP="006428DB">
      <w:pPr>
        <w:pStyle w:val="Heading2"/>
        <w:tabs>
          <w:tab w:val="clear" w:pos="0"/>
          <w:tab w:val="clear" w:pos="1304"/>
          <w:tab w:val="left" w:pos="1247"/>
        </w:tabs>
        <w:spacing w:before="240"/>
      </w:pPr>
      <w:bookmarkStart w:id="10" w:name="_Toc327538871"/>
      <w:r w:rsidRPr="00126F42">
        <w:t>Revision history</w:t>
      </w:r>
      <w:bookmarkEnd w:id="7"/>
      <w:bookmarkEnd w:id="8"/>
      <w:bookmarkEnd w:id="10"/>
    </w:p>
    <w:p w:rsidR="006428DB" w:rsidRPr="00126F42" w:rsidRDefault="006428DB" w:rsidP="006428DB">
      <w:pPr>
        <w:pStyle w:val="BodyText"/>
      </w:pPr>
    </w:p>
    <w:tbl>
      <w:tblPr>
        <w:tblW w:w="7654" w:type="dxa"/>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6428DB" w:rsidRPr="00126F42" w:rsidTr="006428DB">
        <w:tblPrEx>
          <w:tblCellMar>
            <w:top w:w="0" w:type="dxa"/>
            <w:bottom w:w="0" w:type="dxa"/>
          </w:tblCellMar>
        </w:tblPrEx>
        <w:tc>
          <w:tcPr>
            <w:tcW w:w="1417" w:type="dxa"/>
            <w:shd w:val="clear" w:color="auto" w:fill="B3B3B3"/>
          </w:tcPr>
          <w:p w:rsidR="006428DB" w:rsidRPr="00126F42" w:rsidRDefault="006428DB" w:rsidP="006428DB">
            <w:pPr>
              <w:jc w:val="center"/>
              <w:rPr>
                <w:snapToGrid w:val="0"/>
                <w:lang w:val="en-US"/>
              </w:rPr>
            </w:pPr>
            <w:r w:rsidRPr="00126F42">
              <w:rPr>
                <w:snapToGrid w:val="0"/>
                <w:lang w:val="en-US"/>
              </w:rPr>
              <w:t>Date</w:t>
            </w:r>
          </w:p>
        </w:tc>
        <w:tc>
          <w:tcPr>
            <w:tcW w:w="993" w:type="dxa"/>
            <w:shd w:val="clear" w:color="auto" w:fill="B3B3B3"/>
          </w:tcPr>
          <w:p w:rsidR="006428DB" w:rsidRPr="00126F42" w:rsidRDefault="006428DB" w:rsidP="006428DB">
            <w:pPr>
              <w:jc w:val="center"/>
              <w:rPr>
                <w:snapToGrid w:val="0"/>
                <w:lang w:val="en-US"/>
              </w:rPr>
            </w:pPr>
            <w:r w:rsidRPr="00126F42">
              <w:rPr>
                <w:snapToGrid w:val="0"/>
                <w:lang w:val="en-US"/>
              </w:rPr>
              <w:t>Rev</w:t>
            </w:r>
          </w:p>
        </w:tc>
        <w:tc>
          <w:tcPr>
            <w:tcW w:w="3827" w:type="dxa"/>
            <w:shd w:val="clear" w:color="auto" w:fill="B3B3B3"/>
          </w:tcPr>
          <w:p w:rsidR="006428DB" w:rsidRPr="00126F42" w:rsidRDefault="006428DB" w:rsidP="006428DB">
            <w:pPr>
              <w:jc w:val="center"/>
              <w:rPr>
                <w:snapToGrid w:val="0"/>
                <w:lang w:val="en-US"/>
              </w:rPr>
            </w:pPr>
            <w:r w:rsidRPr="00126F42">
              <w:rPr>
                <w:snapToGrid w:val="0"/>
                <w:lang w:val="en-US"/>
              </w:rPr>
              <w:t>Characteristics</w:t>
            </w:r>
          </w:p>
        </w:tc>
        <w:tc>
          <w:tcPr>
            <w:tcW w:w="1417" w:type="dxa"/>
            <w:shd w:val="clear" w:color="auto" w:fill="B3B3B3"/>
          </w:tcPr>
          <w:p w:rsidR="006428DB" w:rsidRPr="00126F42" w:rsidRDefault="006428DB" w:rsidP="006428DB">
            <w:pPr>
              <w:jc w:val="center"/>
              <w:rPr>
                <w:snapToGrid w:val="0"/>
                <w:lang w:val="en-US"/>
              </w:rPr>
            </w:pPr>
            <w:r w:rsidRPr="00126F42">
              <w:rPr>
                <w:snapToGrid w:val="0"/>
                <w:lang w:val="en-US"/>
              </w:rPr>
              <w:t>Prepared</w:t>
            </w:r>
          </w:p>
        </w:tc>
      </w:tr>
      <w:tr w:rsidR="006428DB" w:rsidRPr="00126F42" w:rsidTr="006428DB">
        <w:tblPrEx>
          <w:tblCellMar>
            <w:top w:w="0" w:type="dxa"/>
            <w:bottom w:w="0" w:type="dxa"/>
          </w:tblCellMar>
        </w:tblPrEx>
        <w:tc>
          <w:tcPr>
            <w:tcW w:w="1417" w:type="dxa"/>
          </w:tcPr>
          <w:p w:rsidR="006428DB" w:rsidRPr="00126F42" w:rsidRDefault="006428DB" w:rsidP="006428DB">
            <w:pPr>
              <w:rPr>
                <w:snapToGrid w:val="0"/>
                <w:lang w:val="en-US"/>
              </w:rPr>
            </w:pPr>
            <w:r>
              <w:rPr>
                <w:snapToGrid w:val="0"/>
                <w:lang w:val="en-US"/>
              </w:rPr>
              <w:t>2011-09-01</w:t>
            </w:r>
          </w:p>
        </w:tc>
        <w:tc>
          <w:tcPr>
            <w:tcW w:w="993" w:type="dxa"/>
          </w:tcPr>
          <w:p w:rsidR="006428DB" w:rsidRPr="00126F42" w:rsidRDefault="006428DB" w:rsidP="006428DB">
            <w:pPr>
              <w:rPr>
                <w:snapToGrid w:val="0"/>
                <w:lang w:val="en-US"/>
              </w:rPr>
            </w:pPr>
            <w:r w:rsidRPr="00126F42">
              <w:rPr>
                <w:snapToGrid w:val="0"/>
                <w:lang w:val="en-US"/>
              </w:rPr>
              <w:t>PA1</w:t>
            </w:r>
          </w:p>
        </w:tc>
        <w:tc>
          <w:tcPr>
            <w:tcW w:w="3827" w:type="dxa"/>
          </w:tcPr>
          <w:p w:rsidR="006428DB" w:rsidRPr="00126F42" w:rsidRDefault="006428DB" w:rsidP="006428DB">
            <w:pPr>
              <w:rPr>
                <w:snapToGrid w:val="0"/>
                <w:lang w:val="en-US"/>
              </w:rPr>
            </w:pPr>
            <w:r w:rsidRPr="00126F42">
              <w:rPr>
                <w:snapToGrid w:val="0"/>
                <w:lang w:val="en-US"/>
              </w:rPr>
              <w:t>First draft version</w:t>
            </w:r>
          </w:p>
        </w:tc>
        <w:tc>
          <w:tcPr>
            <w:tcW w:w="1417" w:type="dxa"/>
          </w:tcPr>
          <w:p w:rsidR="006428DB" w:rsidRPr="00126F42" w:rsidRDefault="006428DB" w:rsidP="006428DB">
            <w:pPr>
              <w:rPr>
                <w:snapToGrid w:val="0"/>
                <w:lang w:val="en-US"/>
              </w:rPr>
            </w:pPr>
            <w:r w:rsidRPr="00126F42">
              <w:rPr>
                <w:snapToGrid w:val="0"/>
                <w:lang w:val="en-US"/>
              </w:rPr>
              <w:t>ELSZSKU</w:t>
            </w:r>
          </w:p>
        </w:tc>
      </w:tr>
      <w:tr w:rsidR="00E44C1B" w:rsidRPr="00126F42" w:rsidTr="006428DB">
        <w:tblPrEx>
          <w:tblCellMar>
            <w:top w:w="0" w:type="dxa"/>
            <w:bottom w:w="0" w:type="dxa"/>
          </w:tblCellMar>
        </w:tblPrEx>
        <w:trPr>
          <w:ins w:id="11" w:author="Kovacs Istvan" w:date="2012-04-13T14:55:00Z"/>
        </w:trPr>
        <w:tc>
          <w:tcPr>
            <w:tcW w:w="1417" w:type="dxa"/>
          </w:tcPr>
          <w:p w:rsidR="00E44C1B" w:rsidRDefault="00E44C1B" w:rsidP="006428DB">
            <w:pPr>
              <w:rPr>
                <w:ins w:id="12" w:author="Kovacs Istvan" w:date="2012-04-13T14:55:00Z"/>
                <w:snapToGrid w:val="0"/>
                <w:lang w:val="en-US"/>
              </w:rPr>
            </w:pPr>
            <w:ins w:id="13" w:author="Kovacs Istvan" w:date="2012-04-13T14:55:00Z">
              <w:r>
                <w:rPr>
                  <w:snapToGrid w:val="0"/>
                  <w:lang w:val="en-US"/>
                </w:rPr>
                <w:t>201</w:t>
              </w:r>
            </w:ins>
            <w:ins w:id="14" w:author="Kovacs Istvan" w:date="2012-04-13T14:56:00Z">
              <w:r>
                <w:rPr>
                  <w:snapToGrid w:val="0"/>
                  <w:lang w:val="en-US"/>
                </w:rPr>
                <w:t>2-04-13</w:t>
              </w:r>
            </w:ins>
          </w:p>
        </w:tc>
        <w:tc>
          <w:tcPr>
            <w:tcW w:w="993" w:type="dxa"/>
          </w:tcPr>
          <w:p w:rsidR="00E44C1B" w:rsidRPr="00E44C1B" w:rsidRDefault="00E44C1B" w:rsidP="006428DB">
            <w:pPr>
              <w:rPr>
                <w:ins w:id="15" w:author="Kovacs Istvan" w:date="2012-04-13T14:55:00Z"/>
                <w:snapToGrid w:val="0"/>
                <w:lang w:val="en-US"/>
              </w:rPr>
            </w:pPr>
            <w:ins w:id="16" w:author="Kovacs Istvan" w:date="2012-04-13T14:56:00Z">
              <w:r w:rsidRPr="00E44C1B">
                <w:rPr>
                  <w:snapToGrid w:val="0"/>
                  <w:lang w:val="en-US"/>
                </w:rPr>
                <w:t>PB1</w:t>
              </w:r>
            </w:ins>
          </w:p>
        </w:tc>
        <w:tc>
          <w:tcPr>
            <w:tcW w:w="3827" w:type="dxa"/>
          </w:tcPr>
          <w:p w:rsidR="00E44C1B" w:rsidRPr="00126F42" w:rsidRDefault="00E44C1B" w:rsidP="006428DB">
            <w:pPr>
              <w:rPr>
                <w:ins w:id="17" w:author="Kovacs Istvan" w:date="2012-04-13T14:55:00Z"/>
                <w:snapToGrid w:val="0"/>
                <w:lang w:val="en-US"/>
              </w:rPr>
            </w:pPr>
            <w:ins w:id="18" w:author="Kovacs Istvan" w:date="2012-04-13T14:56:00Z">
              <w:r>
                <w:rPr>
                  <w:snapToGrid w:val="0"/>
                  <w:lang w:val="en-US"/>
                </w:rPr>
                <w:t>Externalvalue update</w:t>
              </w:r>
            </w:ins>
          </w:p>
        </w:tc>
        <w:tc>
          <w:tcPr>
            <w:tcW w:w="1417" w:type="dxa"/>
          </w:tcPr>
          <w:p w:rsidR="00E44C1B" w:rsidRPr="00126F42" w:rsidRDefault="00E44C1B" w:rsidP="006428DB">
            <w:pPr>
              <w:rPr>
                <w:ins w:id="19" w:author="Kovacs Istvan" w:date="2012-04-13T14:55:00Z"/>
                <w:snapToGrid w:val="0"/>
                <w:lang w:val="en-US"/>
              </w:rPr>
            </w:pPr>
            <w:ins w:id="20" w:author="Kovacs Istvan" w:date="2012-04-13T14:56:00Z">
              <w:r>
                <w:rPr>
                  <w:snapToGrid w:val="0"/>
                  <w:lang w:val="en-US"/>
                </w:rPr>
                <w:t>EKOVIST</w:t>
              </w:r>
            </w:ins>
          </w:p>
        </w:tc>
      </w:tr>
      <w:tr w:rsidR="006428DB" w:rsidRPr="00126F42" w:rsidTr="006428DB">
        <w:tblPrEx>
          <w:tblCellMar>
            <w:top w:w="0" w:type="dxa"/>
            <w:bottom w:w="0" w:type="dxa"/>
          </w:tblCellMar>
        </w:tblPrEx>
        <w:tc>
          <w:tcPr>
            <w:tcW w:w="1417" w:type="dxa"/>
          </w:tcPr>
          <w:p w:rsidR="006428DB" w:rsidRDefault="006428DB" w:rsidP="006428DB">
            <w:pPr>
              <w:rPr>
                <w:snapToGrid w:val="0"/>
                <w:lang w:val="en-US"/>
              </w:rPr>
            </w:pPr>
          </w:p>
        </w:tc>
        <w:tc>
          <w:tcPr>
            <w:tcW w:w="993" w:type="dxa"/>
          </w:tcPr>
          <w:p w:rsidR="006428DB" w:rsidRPr="00126F42" w:rsidRDefault="006428DB" w:rsidP="006428DB">
            <w:pPr>
              <w:rPr>
                <w:snapToGrid w:val="0"/>
                <w:lang w:val="en-US"/>
              </w:rPr>
            </w:pPr>
          </w:p>
        </w:tc>
        <w:tc>
          <w:tcPr>
            <w:tcW w:w="3827" w:type="dxa"/>
          </w:tcPr>
          <w:p w:rsidR="006428DB" w:rsidRPr="00126F42" w:rsidRDefault="006428DB" w:rsidP="006428DB">
            <w:pPr>
              <w:rPr>
                <w:snapToGrid w:val="0"/>
                <w:lang w:val="en-US"/>
              </w:rPr>
            </w:pPr>
          </w:p>
        </w:tc>
        <w:tc>
          <w:tcPr>
            <w:tcW w:w="1417" w:type="dxa"/>
          </w:tcPr>
          <w:p w:rsidR="006428DB" w:rsidRPr="00126F42" w:rsidRDefault="006428DB" w:rsidP="006428DB">
            <w:pPr>
              <w:rPr>
                <w:snapToGrid w:val="0"/>
                <w:lang w:val="en-US"/>
              </w:rPr>
            </w:pPr>
          </w:p>
        </w:tc>
      </w:tr>
    </w:tbl>
    <w:p w:rsidR="006428DB" w:rsidRPr="00126F42" w:rsidRDefault="006428DB" w:rsidP="006428DB">
      <w:pPr>
        <w:pStyle w:val="Heading2"/>
      </w:pPr>
      <w:bookmarkStart w:id="21" w:name="ref_wiki_EPTF_API"/>
      <w:bookmarkStart w:id="22" w:name="_Toc298756009"/>
      <w:bookmarkStart w:id="23" w:name="_Toc327538872"/>
      <w:r w:rsidRPr="00126F42">
        <w:t>References</w:t>
      </w:r>
      <w:bookmarkEnd w:id="22"/>
      <w:bookmarkEnd w:id="23"/>
      <w:r w:rsidRPr="00126F42">
        <w:t xml:space="preserve"> </w:t>
      </w:r>
    </w:p>
    <w:p w:rsidR="006428DB" w:rsidRPr="00126F42" w:rsidRDefault="006428DB" w:rsidP="006428DB">
      <w:pPr>
        <w:pStyle w:val="List"/>
        <w:numPr>
          <w:ilvl w:val="0"/>
          <w:numId w:val="13"/>
        </w:numPr>
      </w:pPr>
      <w:bookmarkStart w:id="24" w:name="_Ref55708574"/>
      <w:bookmarkStart w:id="25" w:name="_Ref45513518"/>
      <w:r w:rsidRPr="00126F42">
        <w:t>ETSI ES 201 873-1 v3.2.1 (2007-02)</w:t>
      </w:r>
      <w:r w:rsidRPr="00126F42">
        <w:br/>
        <w:t>The Testing and Test Control Notation version 3. Part 1: Core Language</w:t>
      </w:r>
      <w:bookmarkEnd w:id="25"/>
    </w:p>
    <w:p w:rsidR="006428DB" w:rsidRDefault="006428DB" w:rsidP="006428DB">
      <w:pPr>
        <w:pStyle w:val="List"/>
        <w:numPr>
          <w:ilvl w:val="0"/>
          <w:numId w:val="13"/>
        </w:numPr>
      </w:pPr>
      <w:bookmarkStart w:id="26" w:name="_Ref225573779"/>
      <w:bookmarkStart w:id="27" w:name="ref_TITANSim_PRI"/>
      <w:bookmarkStart w:id="28" w:name="_Ref302634943"/>
      <w:bookmarkEnd w:id="21"/>
      <w:bookmarkEnd w:id="24"/>
      <w:bookmarkEnd w:id="27"/>
      <w:r w:rsidRPr="006428DB">
        <w:t>18/198 17-CNL 113 512 Uen</w:t>
      </w:r>
      <w:r>
        <w:br/>
      </w:r>
      <w:bookmarkEnd w:id="26"/>
      <w:r w:rsidRPr="006428DB">
        <w:t>EPTF CLL Variable, User Guide</w:t>
      </w:r>
      <w:bookmarkEnd w:id="28"/>
    </w:p>
    <w:p w:rsidR="006A1149" w:rsidRDefault="006A1149" w:rsidP="006428DB">
      <w:pPr>
        <w:pStyle w:val="List"/>
        <w:numPr>
          <w:ilvl w:val="0"/>
          <w:numId w:val="13"/>
        </w:numPr>
      </w:pPr>
      <w:bookmarkStart w:id="29" w:name="_Ref302635185"/>
      <w:r w:rsidRPr="006A1149">
        <w:t>155 17-CNL 113 663 Uen</w:t>
      </w:r>
      <w:r>
        <w:br/>
      </w:r>
      <w:r w:rsidRPr="006A1149">
        <w:t>XTDP Protocol Module Function Specification</w:t>
      </w:r>
      <w:bookmarkEnd w:id="29"/>
    </w:p>
    <w:p w:rsidR="006A1149" w:rsidRDefault="006A1149" w:rsidP="006428DB">
      <w:pPr>
        <w:pStyle w:val="List"/>
        <w:numPr>
          <w:ilvl w:val="0"/>
          <w:numId w:val="13"/>
        </w:numPr>
      </w:pPr>
      <w:bookmarkStart w:id="30" w:name="_Ref302635187"/>
      <w:r w:rsidRPr="006A1149">
        <w:t>198 17-CNL 113 663 Uen</w:t>
      </w:r>
      <w:r>
        <w:br/>
      </w:r>
      <w:r w:rsidRPr="006A1149">
        <w:t>XTDP Protocol Module User Guide</w:t>
      </w:r>
      <w:bookmarkEnd w:id="30"/>
    </w:p>
    <w:p w:rsidR="006428DB" w:rsidRDefault="006428DB" w:rsidP="006428DB">
      <w:pPr>
        <w:pStyle w:val="Heading2"/>
        <w:jc w:val="both"/>
      </w:pPr>
      <w:bookmarkStart w:id="31" w:name="_Toc298756010"/>
      <w:bookmarkStart w:id="32" w:name="_Toc327538873"/>
      <w:r w:rsidRPr="006428DB">
        <w:t>Presumed Knowledge</w:t>
      </w:r>
      <w:bookmarkEnd w:id="32"/>
    </w:p>
    <w:p w:rsidR="006428DB" w:rsidRPr="006428DB" w:rsidRDefault="006428DB" w:rsidP="006A1149">
      <w:pPr>
        <w:pStyle w:val="BodyText"/>
      </w:pPr>
      <w:r>
        <w:t xml:space="preserve">In order to properly understand the documentation you shall be familiar with the TTCN-3 language </w:t>
      </w:r>
      <w:r>
        <w:fldChar w:fldCharType="begin"/>
      </w:r>
      <w:r>
        <w:instrText xml:space="preserve"> REF _Ref45513518 \r \h </w:instrText>
      </w:r>
      <w:r>
        <w:fldChar w:fldCharType="separate"/>
      </w:r>
      <w:r w:rsidR="00E2477B">
        <w:rPr>
          <w:cs/>
        </w:rPr>
        <w:t>‎</w:t>
      </w:r>
      <w:r w:rsidR="00E2477B">
        <w:t>[1]</w:t>
      </w:r>
      <w:r>
        <w:fldChar w:fldCharType="end"/>
      </w:r>
      <w:r w:rsidR="006A1149">
        <w:t>,</w:t>
      </w:r>
      <w:r>
        <w:t xml:space="preserve"> the use of the EPTF Variable feature </w:t>
      </w:r>
      <w:r>
        <w:fldChar w:fldCharType="begin"/>
      </w:r>
      <w:r>
        <w:instrText xml:space="preserve"> REF _Ref302634943 \r \h </w:instrText>
      </w:r>
      <w:r>
        <w:fldChar w:fldCharType="separate"/>
      </w:r>
      <w:r w:rsidR="00E2477B">
        <w:rPr>
          <w:cs/>
        </w:rPr>
        <w:t>‎</w:t>
      </w:r>
      <w:r w:rsidR="00E2477B">
        <w:t>[2]</w:t>
      </w:r>
      <w:r>
        <w:fldChar w:fldCharType="end"/>
      </w:r>
      <w:r w:rsidR="006A1149">
        <w:t xml:space="preserve">, and the XTDP protocol module </w:t>
      </w:r>
      <w:r w:rsidR="006A1149">
        <w:fldChar w:fldCharType="begin"/>
      </w:r>
      <w:r w:rsidR="006A1149">
        <w:instrText xml:space="preserve"> REF _Ref302635185 \r \h </w:instrText>
      </w:r>
      <w:r w:rsidR="006A1149">
        <w:fldChar w:fldCharType="separate"/>
      </w:r>
      <w:r w:rsidR="00E2477B">
        <w:rPr>
          <w:cs/>
        </w:rPr>
        <w:t>‎</w:t>
      </w:r>
      <w:r w:rsidR="00E2477B">
        <w:t>[3]</w:t>
      </w:r>
      <w:r w:rsidR="006A1149">
        <w:fldChar w:fldCharType="end"/>
      </w:r>
      <w:r w:rsidR="006A1149">
        <w:t>,</w:t>
      </w:r>
      <w:r w:rsidR="006A1149">
        <w:fldChar w:fldCharType="begin"/>
      </w:r>
      <w:r w:rsidR="006A1149">
        <w:instrText xml:space="preserve"> REF _Ref302635187 \r \h </w:instrText>
      </w:r>
      <w:r w:rsidR="006A1149">
        <w:fldChar w:fldCharType="separate"/>
      </w:r>
      <w:r w:rsidR="00E2477B">
        <w:rPr>
          <w:cs/>
        </w:rPr>
        <w:t>‎</w:t>
      </w:r>
      <w:r w:rsidR="00E2477B">
        <w:t>[4]</w:t>
      </w:r>
      <w:r w:rsidR="006A1149">
        <w:fldChar w:fldCharType="end"/>
      </w:r>
      <w:r>
        <w:t>.</w:t>
      </w:r>
    </w:p>
    <w:p w:rsidR="006428DB" w:rsidRDefault="006428DB" w:rsidP="006428DB">
      <w:pPr>
        <w:pStyle w:val="Heading2"/>
        <w:jc w:val="both"/>
      </w:pPr>
      <w:bookmarkStart w:id="33" w:name="_Toc327538874"/>
      <w:r w:rsidRPr="00126F42">
        <w:t>Scope</w:t>
      </w:r>
      <w:bookmarkEnd w:id="31"/>
      <w:bookmarkEnd w:id="33"/>
    </w:p>
    <w:p w:rsidR="001C69C1" w:rsidRPr="001C69C1" w:rsidRDefault="001C69C1" w:rsidP="001C69C1">
      <w:pPr>
        <w:pStyle w:val="BodyText"/>
      </w:pPr>
      <w:r>
        <w:t>This document is to give some useful suggestions and information to the users of the Core Load Library to make the customized GUI creation easier.</w:t>
      </w:r>
    </w:p>
    <w:p w:rsidR="006428DB" w:rsidRPr="00126F42" w:rsidRDefault="006428DB" w:rsidP="006428DB">
      <w:pPr>
        <w:pStyle w:val="Heading2"/>
      </w:pPr>
      <w:bookmarkStart w:id="34" w:name="_Ref159666337"/>
      <w:bookmarkStart w:id="35" w:name="_Toc298756013"/>
      <w:bookmarkStart w:id="36" w:name="_Toc327538875"/>
      <w:r w:rsidRPr="00126F42">
        <w:t>Abbreviations</w:t>
      </w:r>
      <w:bookmarkEnd w:id="34"/>
      <w:bookmarkEnd w:id="35"/>
      <w:bookmarkEnd w:id="36"/>
    </w:p>
    <w:p w:rsidR="005326BC" w:rsidRDefault="00DF76A4" w:rsidP="00DF76A4">
      <w:pPr>
        <w:pStyle w:val="BodyText"/>
      </w:pPr>
      <w:r>
        <w:t>WoW</w:t>
      </w:r>
      <w:r>
        <w:tab/>
        <w:t>Way of Working</w:t>
      </w:r>
    </w:p>
    <w:p w:rsidR="00035DCC" w:rsidRDefault="00035DCC" w:rsidP="00DF76A4">
      <w:pPr>
        <w:pStyle w:val="BodyText"/>
      </w:pPr>
      <w:r>
        <w:t>CT</w:t>
      </w:r>
      <w:r>
        <w:tab/>
        <w:t>TTCN-3 Component Type</w:t>
      </w:r>
    </w:p>
    <w:p w:rsidR="00E20AE7" w:rsidRDefault="00E20AE7" w:rsidP="00DF76A4">
      <w:pPr>
        <w:pStyle w:val="BodyText"/>
      </w:pPr>
      <w:r>
        <w:t>CLL</w:t>
      </w:r>
      <w:r>
        <w:tab/>
        <w:t>Core Load Library</w:t>
      </w:r>
    </w:p>
    <w:p w:rsidR="006428DB" w:rsidRDefault="006428DB" w:rsidP="006428DB">
      <w:pPr>
        <w:pStyle w:val="Term-list"/>
        <w:ind w:left="3870" w:hanging="1318"/>
        <w:rPr>
          <w:rFonts w:eastAsia="SimSun"/>
          <w:lang w:eastAsia="zh-CN"/>
        </w:rPr>
      </w:pPr>
      <w:r w:rsidRPr="00126F42">
        <w:rPr>
          <w:rFonts w:eastAsia="SimSun"/>
          <w:lang w:eastAsia="zh-CN"/>
        </w:rPr>
        <w:t>EPTF</w:t>
      </w:r>
      <w:r w:rsidRPr="00126F42">
        <w:rPr>
          <w:rFonts w:eastAsia="SimSun"/>
          <w:lang w:eastAsia="zh-CN"/>
        </w:rPr>
        <w:tab/>
        <w:t xml:space="preserve">Ericsson </w:t>
      </w:r>
      <w:r>
        <w:rPr>
          <w:rFonts w:eastAsia="SimSun"/>
          <w:lang w:eastAsia="zh-CN"/>
        </w:rPr>
        <w:t>Performance</w:t>
      </w:r>
      <w:r w:rsidRPr="00126F42">
        <w:rPr>
          <w:rFonts w:eastAsia="SimSun"/>
          <w:lang w:eastAsia="zh-CN"/>
        </w:rPr>
        <w:t xml:space="preserve"> Test Framework, formerly TITAN Load Test Framework</w:t>
      </w:r>
    </w:p>
    <w:p w:rsidR="00BE63F9" w:rsidRDefault="00BE63F9" w:rsidP="006428DB">
      <w:pPr>
        <w:pStyle w:val="Term-list"/>
        <w:ind w:left="3870" w:hanging="1318"/>
        <w:rPr>
          <w:rFonts w:eastAsia="SimSun"/>
          <w:lang w:eastAsia="zh-CN"/>
        </w:rPr>
      </w:pPr>
      <w:r>
        <w:rPr>
          <w:rFonts w:eastAsia="SimSun"/>
          <w:lang w:eastAsia="zh-CN"/>
        </w:rPr>
        <w:t>CPS</w:t>
      </w:r>
      <w:r>
        <w:rPr>
          <w:rFonts w:eastAsia="SimSun"/>
          <w:lang w:eastAsia="zh-CN"/>
        </w:rPr>
        <w:tab/>
        <w:t>Call per Second</w:t>
      </w:r>
    </w:p>
    <w:p w:rsidR="00387A95" w:rsidRPr="00126F42" w:rsidRDefault="00387A95" w:rsidP="006428DB">
      <w:pPr>
        <w:pStyle w:val="Term-list"/>
        <w:ind w:left="3870" w:hanging="1318"/>
        <w:rPr>
          <w:rFonts w:eastAsia="SimSun"/>
          <w:lang w:eastAsia="zh-CN"/>
        </w:rPr>
      </w:pPr>
      <w:r>
        <w:rPr>
          <w:rFonts w:eastAsia="SimSun"/>
          <w:lang w:eastAsia="zh-CN"/>
        </w:rPr>
        <w:lastRenderedPageBreak/>
        <w:t>PTC</w:t>
      </w:r>
      <w:r>
        <w:rPr>
          <w:rFonts w:eastAsia="SimSun"/>
          <w:lang w:eastAsia="zh-CN"/>
        </w:rPr>
        <w:tab/>
        <w:t>Parallel Test Component</w:t>
      </w:r>
    </w:p>
    <w:p w:rsidR="00DF76A4" w:rsidRDefault="00B34AB8" w:rsidP="00DF76A4">
      <w:pPr>
        <w:pStyle w:val="Heading1"/>
      </w:pPr>
      <w:bookmarkStart w:id="37" w:name="_Toc327538876"/>
      <w:r>
        <w:t>Premises</w:t>
      </w:r>
      <w:bookmarkEnd w:id="37"/>
    </w:p>
    <w:p w:rsidR="00986A10" w:rsidRDefault="00986A10" w:rsidP="00986A10">
      <w:pPr>
        <w:pStyle w:val="BodyText"/>
      </w:pPr>
      <w:r>
        <w:t>In the former WoW the component types published their data directly on the GUI. The layout of the GUI was built into the code; therefore each customization request needed the change of the code.</w:t>
      </w:r>
    </w:p>
    <w:p w:rsidR="00986A10" w:rsidRDefault="00986A10" w:rsidP="00986A10">
      <w:pPr>
        <w:pStyle w:val="BodyText"/>
      </w:pPr>
      <w:r>
        <w:t>Of course no one can design a GUI which is suitable for all use cases. The complaints and change requests have been mushroomed, and the customization became more and more complicated. Therefore a new, customizable GUI description API had to be implemented.</w:t>
      </w:r>
    </w:p>
    <w:p w:rsidR="00986A10" w:rsidRDefault="00986A10" w:rsidP="00986A10">
      <w:pPr>
        <w:pStyle w:val="Heading1"/>
      </w:pPr>
      <w:bookmarkStart w:id="38" w:name="_Toc327538877"/>
      <w:r>
        <w:t>Design your GUI</w:t>
      </w:r>
      <w:bookmarkEnd w:id="38"/>
    </w:p>
    <w:p w:rsidR="00DF76A4" w:rsidRDefault="00986A10" w:rsidP="00986A10">
      <w:pPr>
        <w:pStyle w:val="Heading2"/>
      </w:pPr>
      <w:bookmarkStart w:id="39" w:name="_Toc327538878"/>
      <w:r>
        <w:t xml:space="preserve">New </w:t>
      </w:r>
      <w:r w:rsidR="00DF76A4">
        <w:t>WoW</w:t>
      </w:r>
      <w:bookmarkEnd w:id="39"/>
    </w:p>
    <w:p w:rsidR="00DF76A4" w:rsidRDefault="00DF76A4" w:rsidP="007C2A6D">
      <w:pPr>
        <w:pStyle w:val="BodyText"/>
      </w:pPr>
      <w:r>
        <w:t xml:space="preserve">In the new WoW the component types publish their data, which can be used to build up a GUI. </w:t>
      </w:r>
      <w:r w:rsidR="007C2A6D">
        <w:t>You can</w:t>
      </w:r>
      <w:r>
        <w:t xml:space="preserve"> pick the data </w:t>
      </w:r>
      <w:r w:rsidR="007C2A6D">
        <w:t>you</w:t>
      </w:r>
      <w:r>
        <w:t xml:space="preserve"> are interested in, and put them on the GUI as </w:t>
      </w:r>
      <w:r w:rsidR="007C2A6D">
        <w:t>you wish</w:t>
      </w:r>
      <w:r>
        <w:t>.</w:t>
      </w:r>
      <w:r w:rsidR="00035DCC">
        <w:t xml:space="preserve"> </w:t>
      </w:r>
      <w:r w:rsidR="007C2A6D">
        <w:t>You</w:t>
      </w:r>
      <w:r w:rsidR="00035DCC">
        <w:t xml:space="preserve"> do it using an XML file, which describes both the layout and the data content</w:t>
      </w:r>
      <w:r w:rsidR="007C2A6D">
        <w:t xml:space="preserve"> together</w:t>
      </w:r>
      <w:r w:rsidR="00035DCC">
        <w:t>.</w:t>
      </w:r>
    </w:p>
    <w:p w:rsidR="00E20AE7" w:rsidRDefault="00E20AE7" w:rsidP="00F80910">
      <w:pPr>
        <w:pStyle w:val="BodyText"/>
      </w:pPr>
      <w:r>
        <w:t xml:space="preserve">The XML is described by the </w:t>
      </w:r>
      <w:r w:rsidRPr="00E20AE7">
        <w:t>XTDL.xsd</w:t>
      </w:r>
      <w:r>
        <w:t xml:space="preserve"> file, which is the part of the XTDP protocol module.</w:t>
      </w:r>
      <w:r w:rsidR="00F80910">
        <w:t xml:space="preserve"> It contains the same widgets as its ancestor, the XUL, which was the part of the XTDPAsp testport.</w:t>
      </w:r>
    </w:p>
    <w:p w:rsidR="00572B2A" w:rsidRDefault="00572B2A" w:rsidP="007B3670">
      <w:pPr>
        <w:pStyle w:val="BodyText"/>
      </w:pPr>
      <w:r>
        <w:t>But as long as in the previous WoW the GUI and the data behind it was absolutely separated (the XUL described the layout, the data was added f</w:t>
      </w:r>
      <w:r w:rsidR="00564952">
        <w:t>r</w:t>
      </w:r>
      <w:r>
        <w:t xml:space="preserve">om code), in the new WoW the </w:t>
      </w:r>
      <w:r w:rsidR="00564952">
        <w:t xml:space="preserve">GUI description contains both the layout and the data behind it. Descriptors of widgets – which can be joined to some kind of data – have been extended with </w:t>
      </w:r>
      <w:r w:rsidR="007B3670">
        <w:t xml:space="preserve">an "externaldata" element, which describe </w:t>
      </w:r>
      <w:r w:rsidR="00564952">
        <w:t>the data to be joined.</w:t>
      </w:r>
    </w:p>
    <w:p w:rsidR="00035DCC" w:rsidRDefault="00406094" w:rsidP="00406094">
      <w:pPr>
        <w:pStyle w:val="Heading2"/>
      </w:pPr>
      <w:bookmarkStart w:id="40" w:name="_Ref302648007"/>
      <w:bookmarkStart w:id="41" w:name="_Toc327538879"/>
      <w:r>
        <w:t>External d</w:t>
      </w:r>
      <w:r w:rsidR="00035DCC">
        <w:t>ata elements</w:t>
      </w:r>
      <w:bookmarkEnd w:id="40"/>
      <w:bookmarkEnd w:id="41"/>
    </w:p>
    <w:p w:rsidR="000055C4" w:rsidRDefault="00035DCC" w:rsidP="000055C4">
      <w:pPr>
        <w:pStyle w:val="BodyText"/>
      </w:pPr>
      <w:r>
        <w:t>The component types publish their data in form of named data elements.</w:t>
      </w:r>
      <w:r w:rsidR="000055C4">
        <w:t xml:space="preserve"> Hereafter the component type publishing data elements are called to "data sources".</w:t>
      </w:r>
    </w:p>
    <w:p w:rsidR="0048310C" w:rsidRDefault="000055C4" w:rsidP="00387A95">
      <w:pPr>
        <w:pStyle w:val="BodyText"/>
      </w:pPr>
      <w:r>
        <w:t>T</w:t>
      </w:r>
      <w:r w:rsidR="00035DCC">
        <w:t xml:space="preserve">he current CPS rate of a </w:t>
      </w:r>
      <w:r w:rsidR="00E20AE7">
        <w:rPr>
          <w:rStyle w:val="TCaction"/>
          <w:b w:val="0"/>
          <w:bCs/>
          <w:i w:val="0"/>
          <w:iCs/>
        </w:rPr>
        <w:t>scenario</w:t>
      </w:r>
      <w:r w:rsidR="00035DCC">
        <w:t xml:space="preserve"> is published </w:t>
      </w:r>
      <w:r>
        <w:t xml:space="preserve">e.g. </w:t>
      </w:r>
      <w:r w:rsidR="00035DCC">
        <w:t xml:space="preserve">by the </w:t>
      </w:r>
      <w:r>
        <w:t xml:space="preserve">data source named </w:t>
      </w:r>
      <w:r w:rsidR="00035DCC">
        <w:t xml:space="preserve">ExecCtrl in a data element </w:t>
      </w:r>
      <w:r w:rsidR="00E20AE7">
        <w:t>which is nam</w:t>
      </w:r>
      <w:r w:rsidR="00D304CD">
        <w:t xml:space="preserve">ed </w:t>
      </w:r>
      <w:r w:rsidR="00E20AE7">
        <w:t>to "</w:t>
      </w:r>
      <w:r w:rsidR="00E20AE7" w:rsidRPr="00E20AE7">
        <w:t>CurrentCPS</w:t>
      </w:r>
      <w:r w:rsidR="00E20AE7">
        <w:t>"</w:t>
      </w:r>
      <w:r w:rsidR="00564952">
        <w:t xml:space="preserve">, the </w:t>
      </w:r>
      <w:r w:rsidR="0048310C">
        <w:t xml:space="preserve">state of a traffic case in a data element named to </w:t>
      </w:r>
      <w:r w:rsidR="0048310C" w:rsidRPr="0048310C">
        <w:t>"TcStatus"</w:t>
      </w:r>
      <w:r w:rsidR="0048310C">
        <w:t xml:space="preserve">, </w:t>
      </w:r>
      <w:r w:rsidR="00387A95">
        <w:t xml:space="preserve">the </w:t>
      </w:r>
      <w:r w:rsidR="007E55F8">
        <w:t xml:space="preserve">data element behind the start button of </w:t>
      </w:r>
      <w:r w:rsidR="00B668BA">
        <w:t xml:space="preserve">a traffic case </w:t>
      </w:r>
      <w:r w:rsidR="007E55F8">
        <w:t xml:space="preserve">is called to </w:t>
      </w:r>
      <w:r w:rsidR="00B668BA" w:rsidRPr="00B668BA">
        <w:t>"TcStartButton"</w:t>
      </w:r>
      <w:r w:rsidR="00B668BA">
        <w:t>.</w:t>
      </w:r>
    </w:p>
    <w:p w:rsidR="001E6392" w:rsidRDefault="001E6392" w:rsidP="001E6392">
      <w:pPr>
        <w:pStyle w:val="Heading3"/>
      </w:pPr>
      <w:bookmarkStart w:id="42" w:name="_Toc327538880"/>
      <w:r>
        <w:t>Attributes of the data elements</w:t>
      </w:r>
      <w:bookmarkEnd w:id="42"/>
    </w:p>
    <w:p w:rsidR="001E6392" w:rsidRDefault="001E6392" w:rsidP="00573841">
      <w:pPr>
        <w:pStyle w:val="BodyText"/>
      </w:pPr>
      <w:r>
        <w:t>The</w:t>
      </w:r>
      <w:r w:rsidR="00573841">
        <w:t xml:space="preserve"> data elements have an "element" attribute, which identifies the</w:t>
      </w:r>
      <w:r w:rsidR="00D436EA">
        <w:t xml:space="preserve"> data element by its name.</w:t>
      </w:r>
    </w:p>
    <w:p w:rsidR="00D436EA" w:rsidRDefault="00D436EA" w:rsidP="00387A95">
      <w:pPr>
        <w:pStyle w:val="BodyText"/>
      </w:pPr>
      <w:r>
        <w:lastRenderedPageBreak/>
        <w:t xml:space="preserve">The "source" attribute identifies the </w:t>
      </w:r>
      <w:r w:rsidR="00911AB7">
        <w:t>data source</w:t>
      </w:r>
      <w:r>
        <w:t xml:space="preserve"> which publishes the given data element.</w:t>
      </w:r>
      <w:r w:rsidR="00911AB7">
        <w:t xml:space="preserve"> Usually one component type publishes its data on one name, usually on its feature name, but it's possible to publish the data of the same component type under different names, and the "source" names can be different than the feature name. E.g. the </w:t>
      </w:r>
      <w:smartTag w:uri="urn:schemas-microsoft-com:office:smarttags" w:element="Street">
        <w:smartTag w:uri="urn:schemas-microsoft-com:office:smarttags" w:element="address">
          <w:r w:rsidR="00911AB7">
            <w:t>LoggingServer CT</w:t>
          </w:r>
        </w:smartTag>
      </w:smartTag>
      <w:r w:rsidR="00911AB7">
        <w:t xml:space="preserve"> publishes its data under the name of "Logging".</w:t>
      </w:r>
    </w:p>
    <w:p w:rsidR="00965C16" w:rsidRDefault="00911AB7" w:rsidP="00105BA1">
      <w:pPr>
        <w:pStyle w:val="BodyText"/>
      </w:pPr>
      <w:r>
        <w:t xml:space="preserve">Usually more than one </w:t>
      </w:r>
      <w:r w:rsidR="00105BA1">
        <w:t xml:space="preserve">CT distributed on different </w:t>
      </w:r>
      <w:r>
        <w:t>PTC</w:t>
      </w:r>
      <w:r w:rsidR="00105BA1">
        <w:t>s</w:t>
      </w:r>
      <w:r>
        <w:t xml:space="preserve"> can extend the same CT, e.g. </w:t>
      </w:r>
      <w:r w:rsidR="000055C4">
        <w:t>all load generator PTCs extend</w:t>
      </w:r>
      <w:r>
        <w:t xml:space="preserve"> the </w:t>
      </w:r>
      <w:smartTag w:uri="urn:schemas-microsoft-com:office:smarttags" w:element="Street">
        <w:smartTag w:uri="urn:schemas-microsoft-com:office:smarttags" w:element="address">
          <w:r>
            <w:t>LoggingClient CT.</w:t>
          </w:r>
        </w:smartTag>
      </w:smartTag>
      <w:r>
        <w:t xml:space="preserve"> Therefore there can be more than one PTC in the configuration which </w:t>
      </w:r>
      <w:r w:rsidR="000055C4">
        <w:t>publishes</w:t>
      </w:r>
      <w:r>
        <w:t xml:space="preserve"> </w:t>
      </w:r>
      <w:r w:rsidR="000055C4">
        <w:t>its</w:t>
      </w:r>
      <w:r>
        <w:t xml:space="preserve"> data under the same name. The "</w:t>
      </w:r>
      <w:r w:rsidRPr="00911AB7">
        <w:t>ptcname</w:t>
      </w:r>
      <w:r>
        <w:t xml:space="preserve">" attribute identifies the PTC from which the required data has been published. </w:t>
      </w:r>
      <w:r w:rsidR="00965C16">
        <w:t xml:space="preserve">This </w:t>
      </w:r>
      <w:r w:rsidR="00760D23">
        <w:t xml:space="preserve">name </w:t>
      </w:r>
      <w:r w:rsidR="00965C16">
        <w:t>is the pl_selfName parameter of the first call of the f_EPTF_Base_init_CT function.</w:t>
      </w:r>
    </w:p>
    <w:p w:rsidR="00911AB7" w:rsidRDefault="00911AB7" w:rsidP="00965C16">
      <w:pPr>
        <w:pStyle w:val="BodyText"/>
      </w:pPr>
      <w:r>
        <w:t>If there is only one instance from the given CT, the "</w:t>
      </w:r>
      <w:r w:rsidRPr="00911AB7">
        <w:t>ptcname</w:t>
      </w:r>
      <w:r>
        <w:t>" attribute is optional.</w:t>
      </w:r>
    </w:p>
    <w:p w:rsidR="00911AB7" w:rsidRDefault="00911AB7" w:rsidP="00965C16">
      <w:pPr>
        <w:pStyle w:val="BodyText"/>
      </w:pPr>
      <w:r>
        <w:t>So</w:t>
      </w:r>
      <w:r w:rsidR="00760D23">
        <w:t xml:space="preserve"> a</w:t>
      </w:r>
      <w:r>
        <w:t xml:space="preserve"> </w:t>
      </w:r>
      <w:r w:rsidR="00965C16">
        <w:t>sample</w:t>
      </w:r>
      <w:r>
        <w:t xml:space="preserve"> data element </w:t>
      </w:r>
      <w:r w:rsidR="00965C16">
        <w:t xml:space="preserve">description </w:t>
      </w:r>
      <w:r>
        <w:t>in the XML looks something like this:</w:t>
      </w:r>
    </w:p>
    <w:p w:rsidR="00911AB7" w:rsidRPr="001E6392" w:rsidRDefault="00911AB7" w:rsidP="00965C16">
      <w:pPr>
        <w:pStyle w:val="ProgramStyle"/>
        <w:spacing w:before="120"/>
      </w:pPr>
      <w:r>
        <w:rPr>
          <w:rFonts w:eastAsia="SimSun"/>
          <w:color w:val="008080"/>
          <w:lang w:eastAsia="zh-CN"/>
        </w:rPr>
        <w:t>&lt;</w:t>
      </w:r>
      <w:r>
        <w:rPr>
          <w:rFonts w:eastAsia="SimSun"/>
          <w:color w:val="3F7F7F"/>
          <w:lang w:eastAsia="zh-CN"/>
        </w:rPr>
        <w:t>externaldata</w:t>
      </w:r>
      <w:r>
        <w:rPr>
          <w:rFonts w:eastAsia="SimSun"/>
          <w:lang w:eastAsia="zh-CN"/>
        </w:rPr>
        <w:t xml:space="preserve"> </w:t>
      </w:r>
      <w:r>
        <w:rPr>
          <w:rFonts w:eastAsia="SimSun"/>
          <w:color w:val="7F007F"/>
          <w:lang w:eastAsia="zh-CN"/>
        </w:rPr>
        <w:t>element</w:t>
      </w:r>
      <w:r>
        <w:rPr>
          <w:rFonts w:eastAsia="SimSun"/>
          <w:lang w:eastAsia="zh-CN"/>
        </w:rPr>
        <w:t>=</w:t>
      </w:r>
      <w:r>
        <w:rPr>
          <w:rFonts w:eastAsia="SimSun"/>
          <w:i/>
          <w:iCs/>
          <w:lang w:eastAsia="zh-CN"/>
        </w:rPr>
        <w:t>'CurrentCPS'</w:t>
      </w:r>
      <w:r>
        <w:rPr>
          <w:rFonts w:eastAsia="SimSun"/>
          <w:lang w:eastAsia="zh-CN"/>
        </w:rPr>
        <w:t xml:space="preserve"> </w:t>
      </w:r>
      <w:r>
        <w:rPr>
          <w:rFonts w:eastAsia="SimSun"/>
          <w:color w:val="7F007F"/>
          <w:lang w:eastAsia="zh-CN"/>
        </w:rPr>
        <w:t>source</w:t>
      </w:r>
      <w:r>
        <w:rPr>
          <w:rFonts w:eastAsia="SimSun"/>
          <w:lang w:eastAsia="zh-CN"/>
        </w:rPr>
        <w:t>=</w:t>
      </w:r>
      <w:r>
        <w:rPr>
          <w:rFonts w:eastAsia="SimSun"/>
          <w:i/>
          <w:iCs/>
          <w:lang w:eastAsia="zh-CN"/>
        </w:rPr>
        <w:t>'ExecCtrl'</w:t>
      </w:r>
      <w:r>
        <w:rPr>
          <w:rFonts w:eastAsia="SimSun"/>
          <w:lang w:eastAsia="zh-CN"/>
        </w:rPr>
        <w:t xml:space="preserve"> </w:t>
      </w:r>
      <w:r>
        <w:rPr>
          <w:rFonts w:eastAsia="SimSun"/>
          <w:color w:val="7F007F"/>
          <w:lang w:eastAsia="zh-CN"/>
        </w:rPr>
        <w:t>ptcname</w:t>
      </w:r>
      <w:r>
        <w:rPr>
          <w:rFonts w:eastAsia="SimSun"/>
          <w:lang w:eastAsia="zh-CN"/>
        </w:rPr>
        <w:t>=</w:t>
      </w:r>
      <w:r>
        <w:rPr>
          <w:rFonts w:eastAsia="SimSun"/>
          <w:i/>
          <w:iCs/>
          <w:lang w:eastAsia="zh-CN"/>
        </w:rPr>
        <w:t>'SimpleExecCtrl'</w:t>
      </w:r>
      <w:r>
        <w:rPr>
          <w:rFonts w:eastAsia="SimSun"/>
          <w:color w:val="008080"/>
          <w:lang w:eastAsia="zh-CN"/>
        </w:rPr>
        <w:t>&gt;</w:t>
      </w:r>
    </w:p>
    <w:p w:rsidR="00DA48B7" w:rsidRPr="00406094" w:rsidRDefault="00DA48B7" w:rsidP="00406094">
      <w:pPr>
        <w:pStyle w:val="BodyText"/>
      </w:pPr>
      <w:r>
        <w:t xml:space="preserve">This means that the </w:t>
      </w:r>
      <w:r w:rsidR="00406094">
        <w:t>widget</w:t>
      </w:r>
      <w:r w:rsidR="003029D4">
        <w:t xml:space="preserve"> which contains this element</w:t>
      </w:r>
      <w:r w:rsidR="00406094">
        <w:t xml:space="preserve"> will be joined to the </w:t>
      </w:r>
      <w:r>
        <w:t>data element</w:t>
      </w:r>
      <w:r w:rsidR="00406094">
        <w:t xml:space="preserve"> called "</w:t>
      </w:r>
      <w:r w:rsidR="00406094" w:rsidRPr="00406094">
        <w:t>CurrentCPS</w:t>
      </w:r>
      <w:r w:rsidR="00406094">
        <w:t>" of the ExecCtrl source which is placed on the PTC having the name "</w:t>
      </w:r>
      <w:r w:rsidR="00406094" w:rsidRPr="00406094">
        <w:t>SimpleExecCtrl</w:t>
      </w:r>
      <w:r w:rsidR="00406094">
        <w:t>".</w:t>
      </w:r>
    </w:p>
    <w:p w:rsidR="00B668BA" w:rsidRDefault="00B668BA" w:rsidP="00B668BA">
      <w:pPr>
        <w:pStyle w:val="Heading3"/>
      </w:pPr>
      <w:bookmarkStart w:id="43" w:name="_Toc327538881"/>
      <w:r>
        <w:t>Parameters</w:t>
      </w:r>
      <w:bookmarkEnd w:id="43"/>
    </w:p>
    <w:p w:rsidR="00B668BA" w:rsidRDefault="00B668BA" w:rsidP="00760D23">
      <w:pPr>
        <w:pStyle w:val="BodyText"/>
      </w:pPr>
      <w:r>
        <w:t xml:space="preserve">There are some data elements, which have a real meaning "as they are", e.g. the </w:t>
      </w:r>
      <w:r w:rsidRPr="00B668BA">
        <w:t>"Exit"</w:t>
      </w:r>
      <w:r>
        <w:t xml:space="preserve"> data element means the</w:t>
      </w:r>
      <w:r w:rsidR="00760D23">
        <w:t xml:space="preserve"> element behind the</w:t>
      </w:r>
      <w:r>
        <w:t xml:space="preserve"> </w:t>
      </w:r>
      <w:r w:rsidRPr="00B668BA">
        <w:t>"Exit"</w:t>
      </w:r>
      <w:r>
        <w:t xml:space="preserve"> button. But most of the data elements need further specification. E.g. the </w:t>
      </w:r>
      <w:r w:rsidRPr="0048310C">
        <w:t>"TcStatus"</w:t>
      </w:r>
      <w:r>
        <w:t xml:space="preserve"> data element mentioned above needs the identification of the traffic case. These data elements have parameters, one or more, depending on the data element. E.g. the </w:t>
      </w:r>
      <w:r w:rsidRPr="0048310C">
        <w:t>"TcStatus"</w:t>
      </w:r>
      <w:r>
        <w:t xml:space="preserve"> has three parameters: entity group name, </w:t>
      </w:r>
      <w:r>
        <w:rPr>
          <w:rStyle w:val="TCaction"/>
          <w:b w:val="0"/>
          <w:bCs/>
          <w:i w:val="0"/>
          <w:iCs/>
        </w:rPr>
        <w:t>scenario</w:t>
      </w:r>
      <w:r>
        <w:t xml:space="preserve"> name, and traffic case name.</w:t>
      </w:r>
    </w:p>
    <w:p w:rsidR="007126A6" w:rsidRDefault="007126A6" w:rsidP="007126A6">
      <w:pPr>
        <w:pStyle w:val="BodyText"/>
      </w:pPr>
      <w:r>
        <w:t xml:space="preserve">The parameters have a name to identify them, and a value. The data description of the CPS of a </w:t>
      </w:r>
      <w:r>
        <w:rPr>
          <w:rStyle w:val="TCaction"/>
          <w:b w:val="0"/>
          <w:bCs/>
          <w:i w:val="0"/>
          <w:iCs/>
        </w:rPr>
        <w:t>scenario</w:t>
      </w:r>
      <w:r>
        <w:t xml:space="preserve"> in the XML looks something like this:</w:t>
      </w:r>
    </w:p>
    <w:p w:rsidR="007126A6" w:rsidRDefault="007126A6" w:rsidP="00E32589">
      <w:pPr>
        <w:pStyle w:val="ProgramStyle"/>
        <w:spacing w:before="120"/>
        <w:rPr>
          <w:rFonts w:eastAsia="SimSun"/>
          <w:lang w:eastAsia="zh-CN"/>
        </w:rPr>
      </w:pPr>
      <w:r>
        <w:rPr>
          <w:rFonts w:eastAsia="SimSun"/>
          <w:color w:val="008080"/>
          <w:lang w:eastAsia="zh-CN"/>
        </w:rPr>
        <w:t>&lt;</w:t>
      </w:r>
      <w:r>
        <w:rPr>
          <w:rFonts w:eastAsia="SimSun"/>
          <w:color w:val="3F7F7F"/>
          <w:lang w:eastAsia="zh-CN"/>
        </w:rPr>
        <w:t>externaldata</w:t>
      </w:r>
      <w:r>
        <w:rPr>
          <w:rFonts w:eastAsia="SimSun"/>
          <w:lang w:eastAsia="zh-CN"/>
        </w:rPr>
        <w:t xml:space="preserve"> </w:t>
      </w:r>
      <w:r>
        <w:rPr>
          <w:rFonts w:eastAsia="SimSun"/>
          <w:color w:val="7F007F"/>
          <w:lang w:eastAsia="zh-CN"/>
        </w:rPr>
        <w:t>element</w:t>
      </w:r>
      <w:r>
        <w:rPr>
          <w:rFonts w:eastAsia="SimSun"/>
          <w:lang w:eastAsia="zh-CN"/>
        </w:rPr>
        <w:t>=</w:t>
      </w:r>
      <w:r>
        <w:rPr>
          <w:rFonts w:eastAsia="SimSun"/>
          <w:i/>
          <w:iCs/>
          <w:lang w:eastAsia="zh-CN"/>
        </w:rPr>
        <w:t>'CurrentCPS'</w:t>
      </w:r>
      <w:r>
        <w:rPr>
          <w:rFonts w:eastAsia="SimSun"/>
          <w:lang w:eastAsia="zh-CN"/>
        </w:rPr>
        <w:t xml:space="preserve"> </w:t>
      </w:r>
      <w:r>
        <w:rPr>
          <w:rFonts w:eastAsia="SimSun"/>
          <w:color w:val="7F007F"/>
          <w:lang w:eastAsia="zh-CN"/>
        </w:rPr>
        <w:t>source</w:t>
      </w:r>
      <w:r>
        <w:rPr>
          <w:rFonts w:eastAsia="SimSun"/>
          <w:lang w:eastAsia="zh-CN"/>
        </w:rPr>
        <w:t>=</w:t>
      </w:r>
      <w:r>
        <w:rPr>
          <w:rFonts w:eastAsia="SimSun"/>
          <w:i/>
          <w:iCs/>
          <w:lang w:eastAsia="zh-CN"/>
        </w:rPr>
        <w:t>'ExecCtrl'</w:t>
      </w:r>
      <w:r>
        <w:rPr>
          <w:rFonts w:eastAsia="SimSun"/>
          <w:lang w:eastAsia="zh-CN"/>
        </w:rPr>
        <w:t xml:space="preserve"> </w:t>
      </w:r>
      <w:r w:rsidRPr="00E32589">
        <w:t>ptcname</w:t>
      </w:r>
      <w:r>
        <w:rPr>
          <w:rFonts w:eastAsia="SimSun"/>
          <w:lang w:eastAsia="zh-CN"/>
        </w:rPr>
        <w:t>=</w:t>
      </w:r>
      <w:r>
        <w:rPr>
          <w:rFonts w:eastAsia="SimSun"/>
          <w:i/>
          <w:iCs/>
          <w:lang w:eastAsia="zh-CN"/>
        </w:rPr>
        <w:t>'SimpleExecCtrl'</w:t>
      </w:r>
      <w:r>
        <w:rPr>
          <w:rFonts w:eastAsia="SimSun"/>
          <w:color w:val="008080"/>
          <w:lang w:eastAsia="zh-CN"/>
        </w:rPr>
        <w:t>&gt;</w:t>
      </w:r>
    </w:p>
    <w:p w:rsidR="007126A6" w:rsidRDefault="007126A6" w:rsidP="007126A6">
      <w:pPr>
        <w:pStyle w:val="ProgramStyle"/>
        <w:rPr>
          <w:rFonts w:eastAsia="SimSun"/>
          <w:lang w:eastAsia="zh-CN"/>
        </w:rPr>
      </w:pPr>
      <w:r>
        <w:rPr>
          <w:rFonts w:eastAsia="SimSun"/>
          <w:lang w:eastAsia="zh-CN"/>
        </w:rPr>
        <w:t xml:space="preserve">  </w:t>
      </w:r>
      <w:r>
        <w:rPr>
          <w:rFonts w:eastAsia="SimSun"/>
          <w:color w:val="008080"/>
          <w:lang w:eastAsia="zh-CN"/>
        </w:rPr>
        <w:t>&lt;</w:t>
      </w:r>
      <w:r>
        <w:rPr>
          <w:rFonts w:eastAsia="SimSun"/>
          <w:color w:val="3F7F7F"/>
          <w:lang w:eastAsia="zh-CN"/>
        </w:rPr>
        <w:t>params</w:t>
      </w:r>
      <w:r>
        <w:rPr>
          <w:rFonts w:eastAsia="SimSun"/>
          <w:color w:val="008080"/>
          <w:lang w:eastAsia="zh-CN"/>
        </w:rPr>
        <w:t>&gt;</w:t>
      </w:r>
    </w:p>
    <w:p w:rsidR="007126A6" w:rsidRDefault="007126A6" w:rsidP="007126A6">
      <w:pPr>
        <w:pStyle w:val="ProgramStyle"/>
        <w:rPr>
          <w:rFonts w:eastAsia="SimSun"/>
          <w:lang w:eastAsia="zh-CN"/>
        </w:rPr>
      </w:pPr>
      <w:r>
        <w:rPr>
          <w:rFonts w:eastAsia="SimSun"/>
          <w:lang w:eastAsia="zh-CN"/>
        </w:rPr>
        <w:t xml:space="preserve">    </w:t>
      </w:r>
      <w:r>
        <w:rPr>
          <w:rFonts w:eastAsia="SimSun"/>
          <w:color w:val="008080"/>
          <w:lang w:eastAsia="zh-CN"/>
        </w:rPr>
        <w:t>&lt;</w:t>
      </w:r>
      <w:r>
        <w:rPr>
          <w:rFonts w:eastAsia="SimSun"/>
          <w:color w:val="3F7F7F"/>
          <w:lang w:eastAsia="zh-CN"/>
        </w:rPr>
        <w:t>dataparam</w:t>
      </w:r>
      <w:r>
        <w:rPr>
          <w:rFonts w:eastAsia="SimSun"/>
          <w:lang w:eastAsia="zh-CN"/>
        </w:rPr>
        <w:t xml:space="preserve"> </w:t>
      </w:r>
      <w:r>
        <w:rPr>
          <w:rFonts w:eastAsia="SimSun"/>
          <w:color w:val="7F007F"/>
          <w:lang w:eastAsia="zh-CN"/>
        </w:rPr>
        <w:t>name</w:t>
      </w:r>
      <w:r>
        <w:rPr>
          <w:rFonts w:eastAsia="SimSun"/>
          <w:lang w:eastAsia="zh-CN"/>
        </w:rPr>
        <w:t>=</w:t>
      </w:r>
      <w:r>
        <w:rPr>
          <w:rFonts w:eastAsia="SimSun"/>
          <w:i/>
          <w:iCs/>
          <w:lang w:eastAsia="zh-CN"/>
        </w:rPr>
        <w:t>'EntityGroup'</w:t>
      </w:r>
      <w:r>
        <w:rPr>
          <w:rFonts w:eastAsia="SimSun"/>
          <w:lang w:eastAsia="zh-CN"/>
        </w:rPr>
        <w:t xml:space="preserve"> </w:t>
      </w:r>
      <w:r>
        <w:rPr>
          <w:rFonts w:eastAsia="SimSun"/>
          <w:color w:val="7F007F"/>
          <w:lang w:eastAsia="zh-CN"/>
        </w:rPr>
        <w:t>value</w:t>
      </w:r>
      <w:r>
        <w:rPr>
          <w:rFonts w:eastAsia="SimSun"/>
          <w:lang w:eastAsia="zh-CN"/>
        </w:rPr>
        <w:t>=</w:t>
      </w:r>
      <w:r>
        <w:rPr>
          <w:rFonts w:eastAsia="SimSun"/>
          <w:i/>
          <w:iCs/>
          <w:lang w:eastAsia="zh-CN"/>
        </w:rPr>
        <w:t>'DefaultEGrp'</w:t>
      </w:r>
      <w:r>
        <w:rPr>
          <w:rFonts w:eastAsia="SimSun"/>
          <w:color w:val="008080"/>
          <w:lang w:eastAsia="zh-CN"/>
        </w:rPr>
        <w:t>/&gt;</w:t>
      </w:r>
    </w:p>
    <w:p w:rsidR="007126A6" w:rsidRPr="006428DB" w:rsidRDefault="007126A6" w:rsidP="007126A6">
      <w:pPr>
        <w:pStyle w:val="ProgramStyle"/>
        <w:rPr>
          <w:rFonts w:eastAsia="SimSun"/>
          <w:lang w:eastAsia="zh-CN"/>
        </w:rPr>
      </w:pPr>
      <w:r w:rsidRPr="006428DB">
        <w:rPr>
          <w:rFonts w:eastAsia="SimSun"/>
          <w:lang w:eastAsia="zh-CN"/>
        </w:rPr>
        <w:t xml:space="preserve">    </w:t>
      </w:r>
      <w:r w:rsidRPr="006428DB">
        <w:rPr>
          <w:rFonts w:eastAsia="SimSun"/>
          <w:color w:val="008080"/>
          <w:lang w:eastAsia="zh-CN"/>
        </w:rPr>
        <w:t>&lt;</w:t>
      </w:r>
      <w:r w:rsidRPr="006428DB">
        <w:rPr>
          <w:rFonts w:eastAsia="SimSun"/>
          <w:color w:val="3F7F7F"/>
          <w:lang w:eastAsia="zh-CN"/>
        </w:rPr>
        <w:t>dataparam</w:t>
      </w:r>
      <w:r w:rsidRPr="006428DB">
        <w:rPr>
          <w:rFonts w:eastAsia="SimSun"/>
          <w:lang w:eastAsia="zh-CN"/>
        </w:rPr>
        <w:t xml:space="preserve"> </w:t>
      </w:r>
      <w:r w:rsidRPr="006428DB">
        <w:rPr>
          <w:rFonts w:eastAsia="SimSun"/>
          <w:color w:val="7F007F"/>
          <w:lang w:eastAsia="zh-CN"/>
        </w:rPr>
        <w:t>name</w:t>
      </w:r>
      <w:r w:rsidRPr="006428DB">
        <w:rPr>
          <w:rFonts w:eastAsia="SimSun"/>
          <w:lang w:eastAsia="zh-CN"/>
        </w:rPr>
        <w:t>=</w:t>
      </w:r>
      <w:r w:rsidRPr="006428DB">
        <w:rPr>
          <w:rFonts w:eastAsia="SimSun"/>
          <w:i/>
          <w:iCs/>
          <w:lang w:eastAsia="zh-CN"/>
        </w:rPr>
        <w:t>'Scenario'</w:t>
      </w:r>
      <w:r w:rsidRPr="006428DB">
        <w:rPr>
          <w:rFonts w:eastAsia="SimSun"/>
          <w:lang w:eastAsia="zh-CN"/>
        </w:rPr>
        <w:t xml:space="preserve"> </w:t>
      </w:r>
      <w:r w:rsidRPr="006428DB">
        <w:rPr>
          <w:rFonts w:eastAsia="SimSun"/>
          <w:color w:val="7F007F"/>
          <w:lang w:eastAsia="zh-CN"/>
        </w:rPr>
        <w:t>value</w:t>
      </w:r>
      <w:r w:rsidRPr="006428DB">
        <w:rPr>
          <w:rFonts w:eastAsia="SimSun"/>
          <w:lang w:eastAsia="zh-CN"/>
        </w:rPr>
        <w:t>=</w:t>
      </w:r>
      <w:r w:rsidRPr="006428DB">
        <w:rPr>
          <w:rFonts w:eastAsia="SimSun"/>
          <w:i/>
          <w:iCs/>
          <w:lang w:eastAsia="zh-CN"/>
        </w:rPr>
        <w:t>'DefaultWSc'</w:t>
      </w:r>
      <w:r w:rsidRPr="006428DB">
        <w:rPr>
          <w:rFonts w:eastAsia="SimSun"/>
          <w:color w:val="008080"/>
          <w:lang w:eastAsia="zh-CN"/>
        </w:rPr>
        <w:t>/&gt;</w:t>
      </w:r>
    </w:p>
    <w:p w:rsidR="007126A6" w:rsidRDefault="007126A6" w:rsidP="007126A6">
      <w:pPr>
        <w:pStyle w:val="ProgramStyle"/>
        <w:rPr>
          <w:rFonts w:eastAsia="SimSun"/>
          <w:lang w:eastAsia="zh-CN"/>
        </w:rPr>
      </w:pPr>
      <w:r w:rsidRPr="00FE5848">
        <w:rPr>
          <w:rFonts w:eastAsia="SimSun"/>
          <w:lang w:eastAsia="zh-CN"/>
        </w:rPr>
        <w:t xml:space="preserve">  </w:t>
      </w:r>
      <w:r>
        <w:rPr>
          <w:rFonts w:eastAsia="SimSun"/>
          <w:color w:val="008080"/>
          <w:lang w:eastAsia="zh-CN"/>
        </w:rPr>
        <w:t>&lt;/</w:t>
      </w:r>
      <w:r>
        <w:rPr>
          <w:rFonts w:eastAsia="SimSun"/>
          <w:color w:val="3F7F7F"/>
          <w:lang w:eastAsia="zh-CN"/>
        </w:rPr>
        <w:t>params</w:t>
      </w:r>
      <w:r>
        <w:rPr>
          <w:rFonts w:eastAsia="SimSun"/>
          <w:color w:val="008080"/>
          <w:lang w:eastAsia="zh-CN"/>
        </w:rPr>
        <w:t>&gt;</w:t>
      </w:r>
    </w:p>
    <w:p w:rsidR="007126A6" w:rsidRDefault="007126A6" w:rsidP="007126A6">
      <w:pPr>
        <w:pStyle w:val="ProgramStyle"/>
        <w:rPr>
          <w:rFonts w:eastAsia="SimSun"/>
          <w:lang w:eastAsia="zh-CN"/>
        </w:rPr>
      </w:pPr>
      <w:r>
        <w:rPr>
          <w:rFonts w:eastAsia="SimSun"/>
          <w:color w:val="008080"/>
          <w:lang w:eastAsia="zh-CN"/>
        </w:rPr>
        <w:t>&lt;/</w:t>
      </w:r>
      <w:r>
        <w:rPr>
          <w:rFonts w:eastAsia="SimSun"/>
          <w:color w:val="3F7F7F"/>
          <w:lang w:eastAsia="zh-CN"/>
        </w:rPr>
        <w:t>externaldata</w:t>
      </w:r>
      <w:r>
        <w:rPr>
          <w:rFonts w:eastAsia="SimSun"/>
          <w:color w:val="008080"/>
          <w:lang w:eastAsia="zh-CN"/>
        </w:rPr>
        <w:t>&gt;</w:t>
      </w:r>
    </w:p>
    <w:p w:rsidR="005E2A6A" w:rsidRDefault="005E2A6A" w:rsidP="00CD1121">
      <w:pPr>
        <w:pStyle w:val="BodyText"/>
      </w:pPr>
      <w:r>
        <w:t>The order of the parameters is irrelevant.</w:t>
      </w:r>
    </w:p>
    <w:p w:rsidR="00D436EA" w:rsidRDefault="00D436EA" w:rsidP="00CD1121">
      <w:pPr>
        <w:pStyle w:val="BodyText"/>
        <w:rPr>
          <w:ins w:id="44" w:author="Skumát László" w:date="2011-09-01T16:00:00Z"/>
        </w:rPr>
      </w:pPr>
      <w:r>
        <w:lastRenderedPageBreak/>
        <w:t xml:space="preserve">There can be data elements, which have different parameters in different combination, and the meaning of the data element depends on the combination of the parameters. E.g. the only data element of the </w:t>
      </w:r>
      <w:smartTag w:uri="urn:schemas-microsoft-com:office:smarttags" w:element="Street">
        <w:smartTag w:uri="urn:schemas-microsoft-com:office:smarttags" w:element="address">
          <w:r>
            <w:t>LoggingServer CT</w:t>
          </w:r>
        </w:smartTag>
      </w:smartTag>
      <w:r>
        <w:t xml:space="preserve"> </w:t>
      </w:r>
      <w:r w:rsidR="00CD1121">
        <w:t xml:space="preserve">accepts the following parameters: </w:t>
      </w:r>
      <w:r w:rsidR="00CD1121" w:rsidRPr="00CD1121">
        <w:t>"ComponentType"</w:t>
      </w:r>
      <w:r w:rsidR="00CD1121">
        <w:t xml:space="preserve">, </w:t>
      </w:r>
      <w:r w:rsidR="00CD1121" w:rsidRPr="00CD1121">
        <w:t>"Class"</w:t>
      </w:r>
      <w:r w:rsidR="00CD1121">
        <w:t>. If there is no parameter specified, the data element means the global log enabled state. If only the "ComponentType" parameter is set, the data element means component type log state. If both the "ComponentType" and "Class" parameters are set, the data element means the log enabled state of the given log class of the given component type.</w:t>
      </w:r>
      <w:r w:rsidR="005E2A6A">
        <w:t xml:space="preserve"> Any other combination is invalid.</w:t>
      </w:r>
    </w:p>
    <w:p w:rsidR="00A322D1" w:rsidRDefault="00A322D1" w:rsidP="00A322D1">
      <w:pPr>
        <w:pStyle w:val="Heading3"/>
      </w:pPr>
      <w:bookmarkStart w:id="45" w:name="_Ref302714997"/>
      <w:bookmarkStart w:id="46" w:name="_Toc327538882"/>
      <w:ins w:id="47" w:author="Skumát László" w:date="2011-09-01T16:00:00Z">
        <w:r>
          <w:t>Example</w:t>
        </w:r>
      </w:ins>
      <w:bookmarkEnd w:id="45"/>
      <w:bookmarkEnd w:id="46"/>
    </w:p>
    <w:p w:rsidR="00A322D1" w:rsidRDefault="00A322D1" w:rsidP="00F6737F">
      <w:pPr>
        <w:pStyle w:val="BodyText"/>
        <w:numPr>
          <w:ins w:id="48" w:author="Skumát László" w:date="2011-09-01T16:00:00Z"/>
        </w:numPr>
        <w:rPr>
          <w:ins w:id="49" w:author="Skumát László" w:date="2011-09-01T16:09:00Z"/>
        </w:rPr>
      </w:pPr>
      <w:ins w:id="50" w:author="Skumát László" w:date="2011-09-01T16:01:00Z">
        <w:r>
          <w:t>T</w:t>
        </w:r>
      </w:ins>
      <w:ins w:id="51" w:author="Skumát László" w:date="2011-09-01T16:00:00Z">
        <w:r>
          <w:t>his sample</w:t>
        </w:r>
      </w:ins>
      <w:ins w:id="52" w:author="Skumát László" w:date="2011-09-02T07:57:00Z">
        <w:r w:rsidR="003F1723">
          <w:t xml:space="preserve"> shows how to display a data element (current CPS of </w:t>
        </w:r>
      </w:ins>
      <w:ins w:id="53" w:author="Skumát László" w:date="2011-09-02T08:09:00Z">
        <w:r w:rsidR="00F6737F">
          <w:t xml:space="preserve">the </w:t>
        </w:r>
        <w:r w:rsidR="00F6737F" w:rsidRPr="00341E8B">
          <w:t>DefaultEGrp</w:t>
        </w:r>
        <w:r w:rsidR="00F6737F">
          <w:t>.</w:t>
        </w:r>
        <w:r w:rsidR="00F6737F" w:rsidRPr="00D01BDD">
          <w:rPr>
            <w:rFonts w:eastAsia="SimSun"/>
            <w:lang w:eastAsia="zh-CN"/>
          </w:rPr>
          <w:t>DefaultWSc</w:t>
        </w:r>
      </w:ins>
      <w:ins w:id="54" w:author="Skumát László" w:date="2011-09-02T07:57:00Z">
        <w:r w:rsidR="003F1723">
          <w:t xml:space="preserve"> weighted scenario) in a </w:t>
        </w:r>
      </w:ins>
      <w:ins w:id="55" w:author="Skumát László" w:date="2011-09-02T08:09:00Z">
        <w:r w:rsidR="00F6737F">
          <w:t xml:space="preserve">treecell </w:t>
        </w:r>
      </w:ins>
      <w:ins w:id="56" w:author="Skumát László" w:date="2011-09-02T07:57:00Z">
        <w:r w:rsidR="003F1723">
          <w:t>widget</w:t>
        </w:r>
      </w:ins>
      <w:ins w:id="57" w:author="Skumát László" w:date="2011-09-02T07:59:00Z">
        <w:r w:rsidR="003F1723">
          <w:t>:</w:t>
        </w:r>
      </w:ins>
    </w:p>
    <w:p w:rsidR="00D01BDD" w:rsidRPr="00D01BDD" w:rsidRDefault="00D01BDD" w:rsidP="00E32589">
      <w:pPr>
        <w:pStyle w:val="ProgramStyle"/>
        <w:numPr>
          <w:ins w:id="58" w:author="Skumát László" w:date="2011-09-01T16:11:00Z"/>
        </w:numPr>
        <w:spacing w:before="120"/>
        <w:rPr>
          <w:ins w:id="59" w:author="Skumát László" w:date="2011-09-01T16:11:00Z"/>
          <w:rFonts w:eastAsia="SimSun"/>
          <w:lang w:eastAsia="zh-CN"/>
        </w:rPr>
        <w:pPrChange w:id="60" w:author="Skumát László" w:date="2011-09-02T08:04:00Z">
          <w:pPr>
            <w:autoSpaceDE w:val="0"/>
            <w:autoSpaceDN w:val="0"/>
            <w:adjustRightInd w:val="0"/>
          </w:pPr>
        </w:pPrChange>
      </w:pPr>
      <w:ins w:id="61" w:author="Skumát László" w:date="2011-09-01T16:11:00Z">
        <w:r w:rsidRPr="00D01BDD">
          <w:rPr>
            <w:rFonts w:eastAsia="SimSun"/>
            <w:color w:val="008080"/>
            <w:lang w:eastAsia="zh-CN"/>
          </w:rPr>
          <w:t>&lt;</w:t>
        </w:r>
        <w:r w:rsidRPr="00D01BDD">
          <w:rPr>
            <w:rFonts w:eastAsia="SimSun"/>
            <w:color w:val="3F7F7F"/>
            <w:lang w:eastAsia="zh-CN"/>
            <w:rPrChange w:id="62" w:author="Skumát László" w:date="2011-09-01T16:12:00Z">
              <w:rPr>
                <w:rFonts w:eastAsia="SimSun"/>
                <w:color w:val="3F7F7F"/>
                <w:highlight w:val="lightGray"/>
                <w:lang w:eastAsia="zh-CN"/>
              </w:rPr>
            </w:rPrChange>
          </w:rPr>
          <w:t>Widgets</w:t>
        </w:r>
        <w:r w:rsidRPr="00D01BDD">
          <w:rPr>
            <w:rFonts w:eastAsia="SimSun"/>
            <w:lang w:eastAsia="zh-CN"/>
          </w:rPr>
          <w:t xml:space="preserve"> </w:t>
        </w:r>
        <w:r w:rsidRPr="00D01BDD">
          <w:rPr>
            <w:rFonts w:eastAsia="SimSun"/>
            <w:color w:val="7F007F"/>
            <w:lang w:eastAsia="zh-CN"/>
          </w:rPr>
          <w:t>xmlns</w:t>
        </w:r>
        <w:r w:rsidRPr="00D01BDD">
          <w:rPr>
            <w:rFonts w:eastAsia="SimSun"/>
            <w:color w:val="000000"/>
            <w:lang w:eastAsia="zh-CN"/>
          </w:rPr>
          <w:t>=</w:t>
        </w:r>
        <w:r w:rsidRPr="00D01BDD">
          <w:rPr>
            <w:rFonts w:eastAsia="SimSun"/>
            <w:lang w:eastAsia="zh-CN"/>
          </w:rPr>
          <w:t>'http://ttcn.ericsson.se/</w:t>
        </w:r>
        <w:r w:rsidRPr="00E32589">
          <w:rPr>
            <w:rPrChange w:id="63" w:author="Skumát László" w:date="2011-09-02T08:04:00Z">
              <w:rPr>
                <w:rFonts w:eastAsia="SimSun"/>
                <w:lang w:eastAsia="zh-CN"/>
              </w:rPr>
            </w:rPrChange>
          </w:rPr>
          <w:t>protocolModules</w:t>
        </w:r>
        <w:r w:rsidRPr="00D01BDD">
          <w:rPr>
            <w:rFonts w:eastAsia="SimSun"/>
            <w:lang w:eastAsia="zh-CN"/>
          </w:rPr>
          <w:t>/xtdp/xtdl'</w:t>
        </w:r>
        <w:r w:rsidRPr="00D01BDD">
          <w:rPr>
            <w:rFonts w:eastAsia="SimSun"/>
            <w:color w:val="008080"/>
            <w:lang w:eastAsia="zh-CN"/>
          </w:rPr>
          <w:t>&gt;</w:t>
        </w:r>
      </w:ins>
    </w:p>
    <w:p w:rsidR="00D01BDD" w:rsidRPr="00D01BDD" w:rsidRDefault="00D01BDD" w:rsidP="00D01BDD">
      <w:pPr>
        <w:pStyle w:val="ProgramStyle"/>
        <w:numPr>
          <w:ins w:id="64" w:author="Skumát László" w:date="2011-09-01T16:11:00Z"/>
        </w:numPr>
        <w:rPr>
          <w:ins w:id="65" w:author="Skumát László" w:date="2011-09-01T16:11:00Z"/>
          <w:rFonts w:eastAsia="SimSun"/>
          <w:lang w:eastAsia="zh-CN"/>
        </w:rPr>
        <w:pPrChange w:id="66" w:author="Skumát László" w:date="2011-09-01T16:12:00Z">
          <w:pPr>
            <w:autoSpaceDE w:val="0"/>
            <w:autoSpaceDN w:val="0"/>
            <w:adjustRightInd w:val="0"/>
          </w:pPr>
        </w:pPrChange>
      </w:pPr>
      <w:ins w:id="67" w:author="Skumát László" w:date="2011-09-01T16:11:00Z">
        <w:r w:rsidRPr="00D01BDD">
          <w:rPr>
            <w:rFonts w:eastAsia="SimSun"/>
            <w:color w:val="000000"/>
            <w:lang w:eastAsia="zh-CN"/>
          </w:rPr>
          <w:t xml:space="preserve">  </w:t>
        </w:r>
        <w:r w:rsidRPr="00D01BDD">
          <w:rPr>
            <w:rFonts w:eastAsia="SimSun"/>
            <w:color w:val="008080"/>
            <w:lang w:eastAsia="zh-CN"/>
          </w:rPr>
          <w:t>&lt;</w:t>
        </w:r>
        <w:r w:rsidRPr="00D01BDD">
          <w:rPr>
            <w:rFonts w:eastAsia="SimSun"/>
            <w:color w:val="3F7F7F"/>
            <w:lang w:eastAsia="zh-CN"/>
          </w:rPr>
          <w:t>window</w:t>
        </w:r>
        <w:r w:rsidRPr="00D01BDD">
          <w:rPr>
            <w:rFonts w:eastAsia="SimSun"/>
            <w:color w:val="008080"/>
            <w:lang w:eastAsia="zh-CN"/>
          </w:rPr>
          <w:t>&gt;</w:t>
        </w:r>
      </w:ins>
    </w:p>
    <w:p w:rsidR="00D01BDD" w:rsidRPr="00D01BDD" w:rsidRDefault="00D01BDD" w:rsidP="00D01BDD">
      <w:pPr>
        <w:pStyle w:val="ProgramStyle"/>
        <w:numPr>
          <w:ins w:id="68" w:author="Skumát László" w:date="2011-09-01T16:11:00Z"/>
        </w:numPr>
        <w:rPr>
          <w:ins w:id="69" w:author="Skumát László" w:date="2011-09-01T16:11:00Z"/>
          <w:rFonts w:eastAsia="SimSun"/>
          <w:lang w:eastAsia="zh-CN"/>
          <w:rPrChange w:id="70" w:author="Skumát László" w:date="2011-09-01T16:12:00Z">
            <w:rPr>
              <w:ins w:id="71" w:author="Skumát László" w:date="2011-09-01T16:11:00Z"/>
              <w:rFonts w:eastAsia="SimSun"/>
              <w:lang w:eastAsia="zh-CN"/>
            </w:rPr>
          </w:rPrChange>
        </w:rPr>
        <w:pPrChange w:id="72" w:author="Skumát László" w:date="2011-09-01T16:12:00Z">
          <w:pPr>
            <w:autoSpaceDE w:val="0"/>
            <w:autoSpaceDN w:val="0"/>
            <w:adjustRightInd w:val="0"/>
          </w:pPr>
        </w:pPrChange>
      </w:pPr>
      <w:ins w:id="73" w:author="Skumát László" w:date="2011-09-01T16:11:00Z">
        <w:r w:rsidRPr="00D01BDD">
          <w:rPr>
            <w:rFonts w:eastAsia="SimSun"/>
            <w:color w:val="000000"/>
            <w:lang w:eastAsia="zh-CN"/>
          </w:rPr>
          <w:t xml:space="preserve">    </w:t>
        </w:r>
        <w:r w:rsidRPr="00D01BDD">
          <w:rPr>
            <w:rFonts w:eastAsia="SimSun"/>
            <w:color w:val="008080"/>
            <w:lang w:eastAsia="zh-CN"/>
          </w:rPr>
          <w:t>&lt;</w:t>
        </w:r>
        <w:r w:rsidRPr="00D01BDD">
          <w:rPr>
            <w:rFonts w:eastAsia="SimSun"/>
            <w:color w:val="3F7F7F"/>
            <w:lang w:eastAsia="zh-CN"/>
          </w:rPr>
          <w:t>tree</w:t>
        </w:r>
        <w:r w:rsidRPr="00D01BDD">
          <w:rPr>
            <w:rFonts w:eastAsia="SimSun"/>
            <w:lang w:eastAsia="zh-CN"/>
          </w:rPr>
          <w:t xml:space="preserve"> </w:t>
        </w:r>
        <w:r w:rsidRPr="00D01BDD">
          <w:rPr>
            <w:rFonts w:eastAsia="SimSun"/>
            <w:color w:val="7F007F"/>
            <w:lang w:eastAsia="zh-CN"/>
          </w:rPr>
          <w:t>id</w:t>
        </w:r>
        <w:r w:rsidRPr="00D01BDD">
          <w:rPr>
            <w:rFonts w:eastAsia="SimSun"/>
            <w:color w:val="000000"/>
            <w:lang w:eastAsia="zh-CN"/>
          </w:rPr>
          <w:t>=</w:t>
        </w:r>
        <w:r w:rsidRPr="00D01BDD">
          <w:rPr>
            <w:rFonts w:eastAsia="SimSun"/>
            <w:lang w:eastAsia="zh-CN"/>
          </w:rPr>
          <w:t>'SCList'</w:t>
        </w:r>
        <w:r w:rsidRPr="00D01BDD">
          <w:rPr>
            <w:rFonts w:eastAsia="SimSun"/>
            <w:color w:val="008080"/>
            <w:lang w:eastAsia="zh-CN"/>
            <w:rPrChange w:id="74" w:author="Skumát László" w:date="2011-09-01T16:12:00Z">
              <w:rPr>
                <w:rFonts w:eastAsia="SimSun"/>
                <w:color w:val="008080"/>
                <w:lang w:eastAsia="zh-CN"/>
              </w:rPr>
            </w:rPrChange>
          </w:rPr>
          <w:t>&gt;</w:t>
        </w:r>
      </w:ins>
    </w:p>
    <w:p w:rsidR="00D01BDD" w:rsidRPr="00D01BDD" w:rsidRDefault="00D01BDD" w:rsidP="00D01BDD">
      <w:pPr>
        <w:pStyle w:val="ProgramStyle"/>
        <w:numPr>
          <w:ins w:id="75" w:author="Skumát László" w:date="2011-09-01T16:11:00Z"/>
        </w:numPr>
        <w:rPr>
          <w:ins w:id="76" w:author="Skumát László" w:date="2011-09-01T16:11:00Z"/>
          <w:rFonts w:eastAsia="SimSun"/>
          <w:lang w:eastAsia="zh-CN"/>
          <w:rPrChange w:id="77" w:author="Skumát László" w:date="2011-09-01T16:12:00Z">
            <w:rPr>
              <w:ins w:id="78" w:author="Skumát László" w:date="2011-09-01T16:11:00Z"/>
              <w:rFonts w:eastAsia="SimSun"/>
              <w:lang w:eastAsia="zh-CN"/>
            </w:rPr>
          </w:rPrChange>
        </w:rPr>
        <w:pPrChange w:id="79" w:author="Skumát László" w:date="2011-09-01T16:12:00Z">
          <w:pPr>
            <w:autoSpaceDE w:val="0"/>
            <w:autoSpaceDN w:val="0"/>
            <w:adjustRightInd w:val="0"/>
          </w:pPr>
        </w:pPrChange>
      </w:pPr>
      <w:ins w:id="80" w:author="Skumát László" w:date="2011-09-01T16:11:00Z">
        <w:r w:rsidRPr="00D01BDD">
          <w:rPr>
            <w:rFonts w:eastAsia="SimSun"/>
            <w:color w:val="000000"/>
            <w:lang w:eastAsia="zh-CN"/>
            <w:rPrChange w:id="81" w:author="Skumát László" w:date="2011-09-01T16:12:00Z">
              <w:rPr>
                <w:rFonts w:eastAsia="SimSun"/>
                <w:color w:val="000000"/>
                <w:lang w:eastAsia="zh-CN"/>
              </w:rPr>
            </w:rPrChange>
          </w:rPr>
          <w:t xml:space="preserve">      </w:t>
        </w:r>
        <w:r w:rsidRPr="00D01BDD">
          <w:rPr>
            <w:rFonts w:eastAsia="SimSun"/>
            <w:color w:val="008080"/>
            <w:lang w:eastAsia="zh-CN"/>
            <w:rPrChange w:id="82" w:author="Skumát László" w:date="2011-09-01T16:12:00Z">
              <w:rPr>
                <w:rFonts w:eastAsia="SimSun"/>
                <w:color w:val="008080"/>
                <w:lang w:eastAsia="zh-CN"/>
              </w:rPr>
            </w:rPrChange>
          </w:rPr>
          <w:t>&lt;</w:t>
        </w:r>
        <w:r w:rsidRPr="00D01BDD">
          <w:rPr>
            <w:rFonts w:eastAsia="SimSun"/>
            <w:color w:val="3F7F7F"/>
            <w:lang w:eastAsia="zh-CN"/>
            <w:rPrChange w:id="83" w:author="Skumát László" w:date="2011-09-01T16:12:00Z">
              <w:rPr>
                <w:rFonts w:eastAsia="SimSun"/>
                <w:color w:val="3F7F7F"/>
                <w:lang w:eastAsia="zh-CN"/>
              </w:rPr>
            </w:rPrChange>
          </w:rPr>
          <w:t>treecols</w:t>
        </w:r>
        <w:r w:rsidRPr="00D01BDD">
          <w:rPr>
            <w:rFonts w:eastAsia="SimSun"/>
            <w:color w:val="008080"/>
            <w:lang w:eastAsia="zh-CN"/>
            <w:rPrChange w:id="84" w:author="Skumát László" w:date="2011-09-01T16:12:00Z">
              <w:rPr>
                <w:rFonts w:eastAsia="SimSun"/>
                <w:color w:val="008080"/>
                <w:lang w:eastAsia="zh-CN"/>
              </w:rPr>
            </w:rPrChange>
          </w:rPr>
          <w:t>&gt;</w:t>
        </w:r>
      </w:ins>
    </w:p>
    <w:p w:rsidR="00D01BDD" w:rsidRPr="00D01BDD" w:rsidRDefault="00D01BDD" w:rsidP="00D01BDD">
      <w:pPr>
        <w:pStyle w:val="ProgramStyle"/>
        <w:numPr>
          <w:ins w:id="85" w:author="Skumát László" w:date="2011-09-01T16:11:00Z"/>
        </w:numPr>
        <w:rPr>
          <w:ins w:id="86" w:author="Skumát László" w:date="2011-09-01T16:11:00Z"/>
          <w:rFonts w:eastAsia="SimSun"/>
          <w:lang w:eastAsia="zh-CN"/>
          <w:rPrChange w:id="87" w:author="Skumát László" w:date="2011-09-01T16:12:00Z">
            <w:rPr>
              <w:ins w:id="88" w:author="Skumát László" w:date="2011-09-01T16:11:00Z"/>
              <w:rFonts w:eastAsia="SimSun"/>
              <w:lang w:eastAsia="zh-CN"/>
            </w:rPr>
          </w:rPrChange>
        </w:rPr>
        <w:pPrChange w:id="89" w:author="Skumát László" w:date="2011-09-01T16:12:00Z">
          <w:pPr>
            <w:autoSpaceDE w:val="0"/>
            <w:autoSpaceDN w:val="0"/>
            <w:adjustRightInd w:val="0"/>
          </w:pPr>
        </w:pPrChange>
      </w:pPr>
      <w:ins w:id="90" w:author="Skumát László" w:date="2011-09-01T16:11:00Z">
        <w:r w:rsidRPr="00D01BDD">
          <w:rPr>
            <w:rFonts w:eastAsia="SimSun"/>
            <w:color w:val="000000"/>
            <w:lang w:eastAsia="zh-CN"/>
            <w:rPrChange w:id="91" w:author="Skumát László" w:date="2011-09-01T16:12:00Z">
              <w:rPr>
                <w:rFonts w:eastAsia="SimSun"/>
                <w:color w:val="000000"/>
                <w:lang w:eastAsia="zh-CN"/>
              </w:rPr>
            </w:rPrChange>
          </w:rPr>
          <w:t xml:space="preserve">        </w:t>
        </w:r>
        <w:r w:rsidRPr="00D01BDD">
          <w:rPr>
            <w:rFonts w:eastAsia="SimSun"/>
            <w:color w:val="008080"/>
            <w:lang w:eastAsia="zh-CN"/>
            <w:rPrChange w:id="92" w:author="Skumát László" w:date="2011-09-01T16:12:00Z">
              <w:rPr>
                <w:rFonts w:eastAsia="SimSun"/>
                <w:color w:val="008080"/>
                <w:lang w:eastAsia="zh-CN"/>
              </w:rPr>
            </w:rPrChange>
          </w:rPr>
          <w:t>&lt;</w:t>
        </w:r>
        <w:r w:rsidRPr="00D01BDD">
          <w:rPr>
            <w:rFonts w:eastAsia="SimSun"/>
            <w:color w:val="3F7F7F"/>
            <w:lang w:eastAsia="zh-CN"/>
            <w:rPrChange w:id="93" w:author="Skumát László" w:date="2011-09-01T16:12:00Z">
              <w:rPr>
                <w:rFonts w:eastAsia="SimSun"/>
                <w:color w:val="3F7F7F"/>
                <w:lang w:eastAsia="zh-CN"/>
              </w:rPr>
            </w:rPrChange>
          </w:rPr>
          <w:t>treecol</w:t>
        </w:r>
        <w:r w:rsidRPr="00D01BDD">
          <w:rPr>
            <w:rFonts w:eastAsia="SimSun"/>
            <w:lang w:eastAsia="zh-CN"/>
            <w:rPrChange w:id="94" w:author="Skumát László" w:date="2011-09-01T16:12:00Z">
              <w:rPr>
                <w:rFonts w:eastAsia="SimSun"/>
                <w:lang w:eastAsia="zh-CN"/>
              </w:rPr>
            </w:rPrChange>
          </w:rPr>
          <w:t xml:space="preserve"> </w:t>
        </w:r>
        <w:r w:rsidRPr="00D01BDD">
          <w:rPr>
            <w:rFonts w:eastAsia="SimSun"/>
            <w:color w:val="7F007F"/>
            <w:lang w:eastAsia="zh-CN"/>
            <w:rPrChange w:id="95" w:author="Skumát László" w:date="2011-09-01T16:12:00Z">
              <w:rPr>
                <w:rFonts w:eastAsia="SimSun"/>
                <w:color w:val="7F007F"/>
                <w:lang w:eastAsia="zh-CN"/>
              </w:rPr>
            </w:rPrChange>
          </w:rPr>
          <w:t>label</w:t>
        </w:r>
        <w:r w:rsidRPr="00D01BDD">
          <w:rPr>
            <w:rFonts w:eastAsia="SimSun"/>
            <w:color w:val="000000"/>
            <w:lang w:eastAsia="zh-CN"/>
            <w:rPrChange w:id="96" w:author="Skumát László" w:date="2011-09-01T16:12:00Z">
              <w:rPr>
                <w:rFonts w:eastAsia="SimSun"/>
                <w:color w:val="000000"/>
                <w:lang w:eastAsia="zh-CN"/>
              </w:rPr>
            </w:rPrChange>
          </w:rPr>
          <w:t>=</w:t>
        </w:r>
        <w:r w:rsidRPr="00D01BDD">
          <w:rPr>
            <w:rFonts w:eastAsia="SimSun"/>
            <w:lang w:eastAsia="zh-CN"/>
            <w:rPrChange w:id="97" w:author="Skumát László" w:date="2011-09-01T16:12:00Z">
              <w:rPr>
                <w:rFonts w:eastAsia="SimSun"/>
                <w:lang w:eastAsia="zh-CN"/>
              </w:rPr>
            </w:rPrChange>
          </w:rPr>
          <w:t xml:space="preserve">'Name' </w:t>
        </w:r>
        <w:r w:rsidRPr="00D01BDD">
          <w:rPr>
            <w:rFonts w:eastAsia="SimSun"/>
            <w:color w:val="7F007F"/>
            <w:lang w:eastAsia="zh-CN"/>
            <w:rPrChange w:id="98" w:author="Skumát László" w:date="2011-09-01T16:12:00Z">
              <w:rPr>
                <w:rFonts w:eastAsia="SimSun"/>
                <w:color w:val="7F007F"/>
                <w:lang w:eastAsia="zh-CN"/>
              </w:rPr>
            </w:rPrChange>
          </w:rPr>
          <w:t>widgetType</w:t>
        </w:r>
        <w:r w:rsidRPr="00D01BDD">
          <w:rPr>
            <w:rFonts w:eastAsia="SimSun"/>
            <w:color w:val="000000"/>
            <w:lang w:eastAsia="zh-CN"/>
            <w:rPrChange w:id="99" w:author="Skumát László" w:date="2011-09-01T16:12:00Z">
              <w:rPr>
                <w:rFonts w:eastAsia="SimSun"/>
                <w:color w:val="000000"/>
                <w:lang w:eastAsia="zh-CN"/>
              </w:rPr>
            </w:rPrChange>
          </w:rPr>
          <w:t>=</w:t>
        </w:r>
        <w:r w:rsidRPr="00D01BDD">
          <w:rPr>
            <w:rFonts w:eastAsia="SimSun"/>
            <w:lang w:eastAsia="zh-CN"/>
            <w:rPrChange w:id="100" w:author="Skumát László" w:date="2011-09-01T16:12:00Z">
              <w:rPr>
                <w:rFonts w:eastAsia="SimSun"/>
                <w:lang w:eastAsia="zh-CN"/>
              </w:rPr>
            </w:rPrChange>
          </w:rPr>
          <w:t xml:space="preserve">'string' </w:t>
        </w:r>
        <w:r w:rsidRPr="00D01BDD">
          <w:rPr>
            <w:rFonts w:eastAsia="SimSun"/>
            <w:color w:val="008080"/>
            <w:lang w:eastAsia="zh-CN"/>
            <w:rPrChange w:id="101" w:author="Skumát László" w:date="2011-09-01T16:12:00Z">
              <w:rPr>
                <w:rFonts w:eastAsia="SimSun"/>
                <w:color w:val="008080"/>
                <w:lang w:eastAsia="zh-CN"/>
              </w:rPr>
            </w:rPrChange>
          </w:rPr>
          <w:t>/&gt;</w:t>
        </w:r>
      </w:ins>
    </w:p>
    <w:p w:rsidR="00D01BDD" w:rsidRPr="00D01BDD" w:rsidRDefault="00D01BDD" w:rsidP="00D01BDD">
      <w:pPr>
        <w:pStyle w:val="ProgramStyle"/>
        <w:numPr>
          <w:ins w:id="102" w:author="Skumát László" w:date="2011-09-01T16:11:00Z"/>
        </w:numPr>
        <w:rPr>
          <w:ins w:id="103" w:author="Skumát László" w:date="2011-09-01T16:11:00Z"/>
          <w:rFonts w:eastAsia="SimSun"/>
          <w:lang w:eastAsia="zh-CN"/>
          <w:rPrChange w:id="104" w:author="Skumát László" w:date="2011-09-01T16:12:00Z">
            <w:rPr>
              <w:ins w:id="105" w:author="Skumát László" w:date="2011-09-01T16:11:00Z"/>
              <w:rFonts w:eastAsia="SimSun"/>
              <w:lang w:eastAsia="zh-CN"/>
            </w:rPr>
          </w:rPrChange>
        </w:rPr>
        <w:pPrChange w:id="106" w:author="Skumát László" w:date="2011-09-01T16:12:00Z">
          <w:pPr>
            <w:autoSpaceDE w:val="0"/>
            <w:autoSpaceDN w:val="0"/>
            <w:adjustRightInd w:val="0"/>
          </w:pPr>
        </w:pPrChange>
      </w:pPr>
      <w:ins w:id="107" w:author="Skumát László" w:date="2011-09-01T16:11:00Z">
        <w:r w:rsidRPr="00D01BDD">
          <w:rPr>
            <w:rFonts w:eastAsia="SimSun"/>
            <w:color w:val="000000"/>
            <w:lang w:eastAsia="zh-CN"/>
            <w:rPrChange w:id="108" w:author="Skumát László" w:date="2011-09-01T16:12:00Z">
              <w:rPr>
                <w:rFonts w:eastAsia="SimSun"/>
                <w:color w:val="000000"/>
                <w:lang w:eastAsia="zh-CN"/>
              </w:rPr>
            </w:rPrChange>
          </w:rPr>
          <w:t xml:space="preserve">        </w:t>
        </w:r>
        <w:r w:rsidRPr="00D01BDD">
          <w:rPr>
            <w:rFonts w:eastAsia="SimSun"/>
            <w:color w:val="008080"/>
            <w:lang w:eastAsia="zh-CN"/>
            <w:rPrChange w:id="109" w:author="Skumát László" w:date="2011-09-01T16:12:00Z">
              <w:rPr>
                <w:rFonts w:eastAsia="SimSun"/>
                <w:color w:val="008080"/>
                <w:lang w:eastAsia="zh-CN"/>
              </w:rPr>
            </w:rPrChange>
          </w:rPr>
          <w:t>&lt;</w:t>
        </w:r>
        <w:r w:rsidRPr="00D01BDD">
          <w:rPr>
            <w:rFonts w:eastAsia="SimSun"/>
            <w:color w:val="3F7F7F"/>
            <w:lang w:eastAsia="zh-CN"/>
            <w:rPrChange w:id="110" w:author="Skumát László" w:date="2011-09-01T16:12:00Z">
              <w:rPr>
                <w:rFonts w:eastAsia="SimSun"/>
                <w:color w:val="3F7F7F"/>
                <w:lang w:eastAsia="zh-CN"/>
              </w:rPr>
            </w:rPrChange>
          </w:rPr>
          <w:t>treecol</w:t>
        </w:r>
        <w:r w:rsidRPr="00D01BDD">
          <w:rPr>
            <w:rFonts w:eastAsia="SimSun"/>
            <w:lang w:eastAsia="zh-CN"/>
            <w:rPrChange w:id="111" w:author="Skumát László" w:date="2011-09-01T16:12:00Z">
              <w:rPr>
                <w:rFonts w:eastAsia="SimSun"/>
                <w:lang w:eastAsia="zh-CN"/>
              </w:rPr>
            </w:rPrChange>
          </w:rPr>
          <w:t xml:space="preserve"> </w:t>
        </w:r>
        <w:r w:rsidRPr="00D01BDD">
          <w:rPr>
            <w:rFonts w:eastAsia="SimSun"/>
            <w:color w:val="7F007F"/>
            <w:lang w:eastAsia="zh-CN"/>
            <w:rPrChange w:id="112" w:author="Skumát László" w:date="2011-09-01T16:12:00Z">
              <w:rPr>
                <w:rFonts w:eastAsia="SimSun"/>
                <w:color w:val="7F007F"/>
                <w:lang w:eastAsia="zh-CN"/>
              </w:rPr>
            </w:rPrChange>
          </w:rPr>
          <w:t>label</w:t>
        </w:r>
        <w:r w:rsidRPr="00D01BDD">
          <w:rPr>
            <w:rFonts w:eastAsia="SimSun"/>
            <w:color w:val="000000"/>
            <w:lang w:eastAsia="zh-CN"/>
            <w:rPrChange w:id="113" w:author="Skumát László" w:date="2011-09-01T16:12:00Z">
              <w:rPr>
                <w:rFonts w:eastAsia="SimSun"/>
                <w:color w:val="000000"/>
                <w:lang w:eastAsia="zh-CN"/>
              </w:rPr>
            </w:rPrChange>
          </w:rPr>
          <w:t>=</w:t>
        </w:r>
        <w:r w:rsidRPr="00D01BDD">
          <w:rPr>
            <w:rFonts w:eastAsia="SimSun"/>
            <w:lang w:eastAsia="zh-CN"/>
            <w:rPrChange w:id="114" w:author="Skumát László" w:date="2011-09-01T16:12:00Z">
              <w:rPr>
                <w:rFonts w:eastAsia="SimSun"/>
                <w:lang w:eastAsia="zh-CN"/>
              </w:rPr>
            </w:rPrChange>
          </w:rPr>
          <w:t xml:space="preserve">'CPS' </w:t>
        </w:r>
        <w:r w:rsidRPr="00D01BDD">
          <w:rPr>
            <w:rFonts w:eastAsia="SimSun"/>
            <w:color w:val="7F007F"/>
            <w:lang w:eastAsia="zh-CN"/>
            <w:rPrChange w:id="115" w:author="Skumát László" w:date="2011-09-01T16:12:00Z">
              <w:rPr>
                <w:rFonts w:eastAsia="SimSun"/>
                <w:color w:val="7F007F"/>
                <w:lang w:eastAsia="zh-CN"/>
              </w:rPr>
            </w:rPrChange>
          </w:rPr>
          <w:t>widgetType</w:t>
        </w:r>
        <w:r w:rsidRPr="00D01BDD">
          <w:rPr>
            <w:rFonts w:eastAsia="SimSun"/>
            <w:color w:val="000000"/>
            <w:lang w:eastAsia="zh-CN"/>
            <w:rPrChange w:id="116" w:author="Skumát László" w:date="2011-09-01T16:12:00Z">
              <w:rPr>
                <w:rFonts w:eastAsia="SimSun"/>
                <w:color w:val="000000"/>
                <w:lang w:eastAsia="zh-CN"/>
              </w:rPr>
            </w:rPrChange>
          </w:rPr>
          <w:t>=</w:t>
        </w:r>
        <w:r w:rsidRPr="00D01BDD">
          <w:rPr>
            <w:rFonts w:eastAsia="SimSun"/>
            <w:lang w:eastAsia="zh-CN"/>
            <w:rPrChange w:id="117" w:author="Skumát László" w:date="2011-09-01T16:12:00Z">
              <w:rPr>
                <w:rFonts w:eastAsia="SimSun"/>
                <w:lang w:eastAsia="zh-CN"/>
              </w:rPr>
            </w:rPrChange>
          </w:rPr>
          <w:t xml:space="preserve">'floatField' </w:t>
        </w:r>
        <w:r w:rsidRPr="00D01BDD">
          <w:rPr>
            <w:rFonts w:eastAsia="SimSun"/>
            <w:color w:val="008080"/>
            <w:lang w:eastAsia="zh-CN"/>
            <w:rPrChange w:id="118" w:author="Skumát László" w:date="2011-09-01T16:12:00Z">
              <w:rPr>
                <w:rFonts w:eastAsia="SimSun"/>
                <w:color w:val="008080"/>
                <w:lang w:eastAsia="zh-CN"/>
              </w:rPr>
            </w:rPrChange>
          </w:rPr>
          <w:t>/&gt;</w:t>
        </w:r>
      </w:ins>
    </w:p>
    <w:p w:rsidR="00D01BDD" w:rsidRPr="00D01BDD" w:rsidRDefault="00D01BDD" w:rsidP="00D01BDD">
      <w:pPr>
        <w:pStyle w:val="ProgramStyle"/>
        <w:numPr>
          <w:ins w:id="119" w:author="Skumát László" w:date="2011-09-01T16:11:00Z"/>
        </w:numPr>
        <w:rPr>
          <w:ins w:id="120" w:author="Skumát László" w:date="2011-09-01T16:11:00Z"/>
          <w:rFonts w:eastAsia="SimSun"/>
          <w:lang w:eastAsia="zh-CN"/>
          <w:rPrChange w:id="121" w:author="Skumát László" w:date="2011-09-01T16:12:00Z">
            <w:rPr>
              <w:ins w:id="122" w:author="Skumát László" w:date="2011-09-01T16:11:00Z"/>
              <w:rFonts w:eastAsia="SimSun"/>
              <w:lang w:eastAsia="zh-CN"/>
            </w:rPr>
          </w:rPrChange>
        </w:rPr>
        <w:pPrChange w:id="123" w:author="Skumát László" w:date="2011-09-01T16:12:00Z">
          <w:pPr>
            <w:autoSpaceDE w:val="0"/>
            <w:autoSpaceDN w:val="0"/>
            <w:adjustRightInd w:val="0"/>
          </w:pPr>
        </w:pPrChange>
      </w:pPr>
      <w:ins w:id="124" w:author="Skumát László" w:date="2011-09-01T16:11:00Z">
        <w:r w:rsidRPr="00D01BDD">
          <w:rPr>
            <w:rFonts w:eastAsia="SimSun"/>
            <w:color w:val="000000"/>
            <w:lang w:eastAsia="zh-CN"/>
            <w:rPrChange w:id="125" w:author="Skumát László" w:date="2011-09-01T16:12:00Z">
              <w:rPr>
                <w:rFonts w:eastAsia="SimSun"/>
                <w:color w:val="000000"/>
                <w:lang w:eastAsia="zh-CN"/>
              </w:rPr>
            </w:rPrChange>
          </w:rPr>
          <w:t xml:space="preserve">      </w:t>
        </w:r>
        <w:r w:rsidRPr="00D01BDD">
          <w:rPr>
            <w:rFonts w:eastAsia="SimSun"/>
            <w:color w:val="008080"/>
            <w:lang w:eastAsia="zh-CN"/>
            <w:rPrChange w:id="126" w:author="Skumát László" w:date="2011-09-01T16:12:00Z">
              <w:rPr>
                <w:rFonts w:eastAsia="SimSun"/>
                <w:color w:val="008080"/>
                <w:lang w:eastAsia="zh-CN"/>
              </w:rPr>
            </w:rPrChange>
          </w:rPr>
          <w:t>&lt;/</w:t>
        </w:r>
        <w:r w:rsidRPr="00D01BDD">
          <w:rPr>
            <w:rFonts w:eastAsia="SimSun"/>
            <w:color w:val="3F7F7F"/>
            <w:lang w:eastAsia="zh-CN"/>
            <w:rPrChange w:id="127" w:author="Skumát László" w:date="2011-09-01T16:12:00Z">
              <w:rPr>
                <w:rFonts w:eastAsia="SimSun"/>
                <w:color w:val="3F7F7F"/>
                <w:lang w:eastAsia="zh-CN"/>
              </w:rPr>
            </w:rPrChange>
          </w:rPr>
          <w:t>treecols</w:t>
        </w:r>
        <w:r w:rsidRPr="00D01BDD">
          <w:rPr>
            <w:rFonts w:eastAsia="SimSun"/>
            <w:color w:val="008080"/>
            <w:lang w:eastAsia="zh-CN"/>
            <w:rPrChange w:id="128" w:author="Skumát László" w:date="2011-09-01T16:12:00Z">
              <w:rPr>
                <w:rFonts w:eastAsia="SimSun"/>
                <w:color w:val="008080"/>
                <w:lang w:eastAsia="zh-CN"/>
              </w:rPr>
            </w:rPrChange>
          </w:rPr>
          <w:t>&gt;</w:t>
        </w:r>
      </w:ins>
    </w:p>
    <w:p w:rsidR="00D01BDD" w:rsidRPr="00D01BDD" w:rsidRDefault="00D01BDD" w:rsidP="00D01BDD">
      <w:pPr>
        <w:pStyle w:val="ProgramStyle"/>
        <w:numPr>
          <w:ins w:id="129" w:author="Skumát László" w:date="2011-09-01T16:11:00Z"/>
        </w:numPr>
        <w:rPr>
          <w:ins w:id="130" w:author="Skumát László" w:date="2011-09-01T16:11:00Z"/>
          <w:rFonts w:eastAsia="SimSun"/>
          <w:lang w:eastAsia="zh-CN"/>
          <w:rPrChange w:id="131" w:author="Skumát László" w:date="2011-09-01T16:12:00Z">
            <w:rPr>
              <w:ins w:id="132" w:author="Skumát László" w:date="2011-09-01T16:11:00Z"/>
              <w:rFonts w:eastAsia="SimSun"/>
              <w:lang w:eastAsia="zh-CN"/>
            </w:rPr>
          </w:rPrChange>
        </w:rPr>
        <w:pPrChange w:id="133" w:author="Skumát László" w:date="2011-09-01T16:12:00Z">
          <w:pPr>
            <w:autoSpaceDE w:val="0"/>
            <w:autoSpaceDN w:val="0"/>
            <w:adjustRightInd w:val="0"/>
          </w:pPr>
        </w:pPrChange>
      </w:pPr>
      <w:ins w:id="134" w:author="Skumát László" w:date="2011-09-01T16:11:00Z">
        <w:r w:rsidRPr="00D01BDD">
          <w:rPr>
            <w:rFonts w:eastAsia="SimSun"/>
            <w:color w:val="000000"/>
            <w:lang w:eastAsia="zh-CN"/>
            <w:rPrChange w:id="135" w:author="Skumát László" w:date="2011-09-01T16:12:00Z">
              <w:rPr>
                <w:rFonts w:eastAsia="SimSun"/>
                <w:color w:val="000000"/>
                <w:lang w:eastAsia="zh-CN"/>
              </w:rPr>
            </w:rPrChange>
          </w:rPr>
          <w:t xml:space="preserve">      </w:t>
        </w:r>
        <w:r w:rsidRPr="00D01BDD">
          <w:rPr>
            <w:rFonts w:eastAsia="SimSun"/>
            <w:color w:val="008080"/>
            <w:lang w:eastAsia="zh-CN"/>
            <w:rPrChange w:id="136" w:author="Skumát László" w:date="2011-09-01T16:12:00Z">
              <w:rPr>
                <w:rFonts w:eastAsia="SimSun"/>
                <w:color w:val="008080"/>
                <w:lang w:eastAsia="zh-CN"/>
              </w:rPr>
            </w:rPrChange>
          </w:rPr>
          <w:t>&lt;</w:t>
        </w:r>
        <w:r w:rsidRPr="00D01BDD">
          <w:rPr>
            <w:rFonts w:eastAsia="SimSun"/>
            <w:color w:val="3F7F7F"/>
            <w:lang w:eastAsia="zh-CN"/>
            <w:rPrChange w:id="137" w:author="Skumát László" w:date="2011-09-01T16:12:00Z">
              <w:rPr>
                <w:rFonts w:eastAsia="SimSun"/>
                <w:color w:val="3F7F7F"/>
                <w:lang w:eastAsia="zh-CN"/>
              </w:rPr>
            </w:rPrChange>
          </w:rPr>
          <w:t>treechildren</w:t>
        </w:r>
        <w:r w:rsidRPr="00D01BDD">
          <w:rPr>
            <w:rFonts w:eastAsia="SimSun"/>
            <w:color w:val="008080"/>
            <w:lang w:eastAsia="zh-CN"/>
            <w:rPrChange w:id="138" w:author="Skumát László" w:date="2011-09-01T16:12:00Z">
              <w:rPr>
                <w:rFonts w:eastAsia="SimSun"/>
                <w:color w:val="008080"/>
                <w:lang w:eastAsia="zh-CN"/>
              </w:rPr>
            </w:rPrChange>
          </w:rPr>
          <w:t>&gt;</w:t>
        </w:r>
      </w:ins>
    </w:p>
    <w:p w:rsidR="00D01BDD" w:rsidRPr="00D01BDD" w:rsidRDefault="00D01BDD" w:rsidP="00D01BDD">
      <w:pPr>
        <w:pStyle w:val="ProgramStyle"/>
        <w:numPr>
          <w:ins w:id="139" w:author="Skumát László" w:date="2011-09-01T16:11:00Z"/>
        </w:numPr>
        <w:rPr>
          <w:ins w:id="140" w:author="Skumát László" w:date="2011-09-01T16:11:00Z"/>
          <w:rFonts w:eastAsia="SimSun"/>
          <w:lang w:eastAsia="zh-CN"/>
          <w:rPrChange w:id="141" w:author="Skumát László" w:date="2011-09-01T16:12:00Z">
            <w:rPr>
              <w:ins w:id="142" w:author="Skumát László" w:date="2011-09-01T16:11:00Z"/>
              <w:rFonts w:eastAsia="SimSun"/>
              <w:lang w:eastAsia="zh-CN"/>
            </w:rPr>
          </w:rPrChange>
        </w:rPr>
        <w:pPrChange w:id="143" w:author="Skumát László" w:date="2011-09-01T16:12:00Z">
          <w:pPr>
            <w:autoSpaceDE w:val="0"/>
            <w:autoSpaceDN w:val="0"/>
            <w:adjustRightInd w:val="0"/>
          </w:pPr>
        </w:pPrChange>
      </w:pPr>
      <w:ins w:id="144" w:author="Skumát László" w:date="2011-09-01T16:11:00Z">
        <w:r w:rsidRPr="00D01BDD">
          <w:rPr>
            <w:rFonts w:eastAsia="SimSun"/>
            <w:color w:val="000000"/>
            <w:lang w:eastAsia="zh-CN"/>
            <w:rPrChange w:id="145" w:author="Skumát László" w:date="2011-09-01T16:12:00Z">
              <w:rPr>
                <w:rFonts w:eastAsia="SimSun"/>
                <w:color w:val="000000"/>
                <w:lang w:eastAsia="zh-CN"/>
              </w:rPr>
            </w:rPrChange>
          </w:rPr>
          <w:t xml:space="preserve">        </w:t>
        </w:r>
        <w:r w:rsidRPr="00D01BDD">
          <w:rPr>
            <w:rFonts w:eastAsia="SimSun"/>
            <w:color w:val="008080"/>
            <w:lang w:eastAsia="zh-CN"/>
            <w:rPrChange w:id="146" w:author="Skumát László" w:date="2011-09-01T16:12:00Z">
              <w:rPr>
                <w:rFonts w:eastAsia="SimSun"/>
                <w:color w:val="008080"/>
                <w:lang w:eastAsia="zh-CN"/>
              </w:rPr>
            </w:rPrChange>
          </w:rPr>
          <w:t>&lt;</w:t>
        </w:r>
        <w:r w:rsidRPr="00D01BDD">
          <w:rPr>
            <w:rFonts w:eastAsia="SimSun"/>
            <w:color w:val="3F7F7F"/>
            <w:lang w:eastAsia="zh-CN"/>
            <w:rPrChange w:id="147" w:author="Skumát László" w:date="2011-09-01T16:12:00Z">
              <w:rPr>
                <w:rFonts w:eastAsia="SimSun"/>
                <w:color w:val="3F7F7F"/>
                <w:lang w:eastAsia="zh-CN"/>
              </w:rPr>
            </w:rPrChange>
          </w:rPr>
          <w:t>treeitem</w:t>
        </w:r>
        <w:r w:rsidRPr="00D01BDD">
          <w:rPr>
            <w:rFonts w:eastAsia="SimSun"/>
            <w:color w:val="008080"/>
            <w:lang w:eastAsia="zh-CN"/>
            <w:rPrChange w:id="148" w:author="Skumát László" w:date="2011-09-01T16:12:00Z">
              <w:rPr>
                <w:rFonts w:eastAsia="SimSun"/>
                <w:color w:val="008080"/>
                <w:lang w:eastAsia="zh-CN"/>
              </w:rPr>
            </w:rPrChange>
          </w:rPr>
          <w:t>&gt;</w:t>
        </w:r>
      </w:ins>
    </w:p>
    <w:p w:rsidR="00D01BDD" w:rsidRPr="00D01BDD" w:rsidRDefault="00D01BDD" w:rsidP="00D01BDD">
      <w:pPr>
        <w:pStyle w:val="ProgramStyle"/>
        <w:numPr>
          <w:ins w:id="149" w:author="Skumát László" w:date="2011-09-01T16:11:00Z"/>
        </w:numPr>
        <w:rPr>
          <w:ins w:id="150" w:author="Skumát László" w:date="2011-09-01T16:11:00Z"/>
          <w:rFonts w:eastAsia="SimSun"/>
          <w:lang w:eastAsia="zh-CN"/>
          <w:rPrChange w:id="151" w:author="Skumát László" w:date="2011-09-01T16:12:00Z">
            <w:rPr>
              <w:ins w:id="152" w:author="Skumát László" w:date="2011-09-01T16:11:00Z"/>
              <w:rFonts w:eastAsia="SimSun"/>
              <w:lang w:eastAsia="zh-CN"/>
            </w:rPr>
          </w:rPrChange>
        </w:rPr>
        <w:pPrChange w:id="153" w:author="Skumát László" w:date="2011-09-01T16:12:00Z">
          <w:pPr>
            <w:autoSpaceDE w:val="0"/>
            <w:autoSpaceDN w:val="0"/>
            <w:adjustRightInd w:val="0"/>
          </w:pPr>
        </w:pPrChange>
      </w:pPr>
      <w:ins w:id="154" w:author="Skumát László" w:date="2011-09-01T16:11:00Z">
        <w:r w:rsidRPr="00D01BDD">
          <w:rPr>
            <w:rFonts w:eastAsia="SimSun"/>
            <w:color w:val="000000"/>
            <w:lang w:eastAsia="zh-CN"/>
            <w:rPrChange w:id="155" w:author="Skumát László" w:date="2011-09-01T16:12:00Z">
              <w:rPr>
                <w:rFonts w:eastAsia="SimSun"/>
                <w:color w:val="000000"/>
                <w:lang w:eastAsia="zh-CN"/>
              </w:rPr>
            </w:rPrChange>
          </w:rPr>
          <w:t xml:space="preserve">          </w:t>
        </w:r>
        <w:r w:rsidRPr="00D01BDD">
          <w:rPr>
            <w:rFonts w:eastAsia="SimSun"/>
            <w:color w:val="008080"/>
            <w:lang w:eastAsia="zh-CN"/>
            <w:rPrChange w:id="156" w:author="Skumát László" w:date="2011-09-01T16:12:00Z">
              <w:rPr>
                <w:rFonts w:eastAsia="SimSun"/>
                <w:color w:val="008080"/>
                <w:lang w:eastAsia="zh-CN"/>
              </w:rPr>
            </w:rPrChange>
          </w:rPr>
          <w:t>&lt;</w:t>
        </w:r>
        <w:r w:rsidRPr="00D01BDD">
          <w:rPr>
            <w:rFonts w:eastAsia="SimSun"/>
            <w:color w:val="3F7F7F"/>
            <w:lang w:eastAsia="zh-CN"/>
            <w:rPrChange w:id="157" w:author="Skumát László" w:date="2011-09-01T16:12:00Z">
              <w:rPr>
                <w:rFonts w:eastAsia="SimSun"/>
                <w:color w:val="3F7F7F"/>
                <w:lang w:eastAsia="zh-CN"/>
              </w:rPr>
            </w:rPrChange>
          </w:rPr>
          <w:t>treerow</w:t>
        </w:r>
        <w:r w:rsidRPr="00D01BDD">
          <w:rPr>
            <w:rFonts w:eastAsia="SimSun"/>
            <w:color w:val="008080"/>
            <w:lang w:eastAsia="zh-CN"/>
            <w:rPrChange w:id="158" w:author="Skumát László" w:date="2011-09-01T16:12:00Z">
              <w:rPr>
                <w:rFonts w:eastAsia="SimSun"/>
                <w:color w:val="008080"/>
                <w:lang w:eastAsia="zh-CN"/>
              </w:rPr>
            </w:rPrChange>
          </w:rPr>
          <w:t>&gt;</w:t>
        </w:r>
      </w:ins>
    </w:p>
    <w:p w:rsidR="00D01BDD" w:rsidRPr="00D01BDD" w:rsidRDefault="00D01BDD" w:rsidP="00D01BDD">
      <w:pPr>
        <w:pStyle w:val="ProgramStyle"/>
        <w:numPr>
          <w:ins w:id="159" w:author="Skumát László" w:date="2011-09-01T16:11:00Z"/>
        </w:numPr>
        <w:rPr>
          <w:ins w:id="160" w:author="Skumát László" w:date="2011-09-01T16:11:00Z"/>
          <w:rFonts w:eastAsia="SimSun"/>
          <w:lang w:eastAsia="zh-CN"/>
          <w:rPrChange w:id="161" w:author="Skumát László" w:date="2011-09-01T16:12:00Z">
            <w:rPr>
              <w:ins w:id="162" w:author="Skumát László" w:date="2011-09-01T16:11:00Z"/>
              <w:rFonts w:eastAsia="SimSun"/>
              <w:lang w:eastAsia="zh-CN"/>
            </w:rPr>
          </w:rPrChange>
        </w:rPr>
        <w:pPrChange w:id="163" w:author="Skumát László" w:date="2011-09-01T16:12:00Z">
          <w:pPr>
            <w:autoSpaceDE w:val="0"/>
            <w:autoSpaceDN w:val="0"/>
            <w:adjustRightInd w:val="0"/>
          </w:pPr>
        </w:pPrChange>
      </w:pPr>
      <w:ins w:id="164" w:author="Skumát László" w:date="2011-09-01T16:11:00Z">
        <w:r w:rsidRPr="00D01BDD">
          <w:rPr>
            <w:rFonts w:eastAsia="SimSun"/>
            <w:color w:val="000000"/>
            <w:lang w:eastAsia="zh-CN"/>
            <w:rPrChange w:id="165" w:author="Skumát László" w:date="2011-09-01T16:12:00Z">
              <w:rPr>
                <w:rFonts w:eastAsia="SimSun"/>
                <w:color w:val="000000"/>
                <w:lang w:eastAsia="zh-CN"/>
              </w:rPr>
            </w:rPrChange>
          </w:rPr>
          <w:t xml:space="preserve">            </w:t>
        </w:r>
        <w:r w:rsidRPr="00D01BDD">
          <w:rPr>
            <w:rFonts w:eastAsia="SimSun"/>
            <w:color w:val="008080"/>
            <w:lang w:eastAsia="zh-CN"/>
            <w:rPrChange w:id="166" w:author="Skumát László" w:date="2011-09-01T16:12:00Z">
              <w:rPr>
                <w:rFonts w:eastAsia="SimSun"/>
                <w:color w:val="008080"/>
                <w:lang w:eastAsia="zh-CN"/>
              </w:rPr>
            </w:rPrChange>
          </w:rPr>
          <w:t>&lt;</w:t>
        </w:r>
        <w:r w:rsidRPr="00D01BDD">
          <w:rPr>
            <w:rFonts w:eastAsia="SimSun"/>
            <w:color w:val="3F7F7F"/>
            <w:lang w:eastAsia="zh-CN"/>
            <w:rPrChange w:id="167" w:author="Skumát László" w:date="2011-09-01T16:12:00Z">
              <w:rPr>
                <w:rFonts w:eastAsia="SimSun"/>
                <w:color w:val="3F7F7F"/>
                <w:lang w:eastAsia="zh-CN"/>
              </w:rPr>
            </w:rPrChange>
          </w:rPr>
          <w:t>treecell</w:t>
        </w:r>
        <w:r w:rsidRPr="00D01BDD">
          <w:rPr>
            <w:rFonts w:eastAsia="SimSun"/>
            <w:lang w:eastAsia="zh-CN"/>
            <w:rPrChange w:id="168" w:author="Skumát László" w:date="2011-09-01T16:12:00Z">
              <w:rPr>
                <w:rFonts w:eastAsia="SimSun"/>
                <w:lang w:eastAsia="zh-CN"/>
              </w:rPr>
            </w:rPrChange>
          </w:rPr>
          <w:t xml:space="preserve"> </w:t>
        </w:r>
        <w:r w:rsidRPr="00D01BDD">
          <w:rPr>
            <w:rFonts w:eastAsia="SimSun"/>
            <w:color w:val="7F007F"/>
            <w:lang w:eastAsia="zh-CN"/>
            <w:rPrChange w:id="169" w:author="Skumát László" w:date="2011-09-01T16:12:00Z">
              <w:rPr>
                <w:rFonts w:eastAsia="SimSun"/>
                <w:color w:val="7F007F"/>
                <w:lang w:eastAsia="zh-CN"/>
              </w:rPr>
            </w:rPrChange>
          </w:rPr>
          <w:t>label</w:t>
        </w:r>
        <w:r w:rsidRPr="00D01BDD">
          <w:rPr>
            <w:rFonts w:eastAsia="SimSun"/>
            <w:color w:val="000000"/>
            <w:lang w:eastAsia="zh-CN"/>
            <w:rPrChange w:id="170" w:author="Skumát László" w:date="2011-09-01T16:12:00Z">
              <w:rPr>
                <w:rFonts w:eastAsia="SimSun"/>
                <w:color w:val="000000"/>
                <w:lang w:eastAsia="zh-CN"/>
              </w:rPr>
            </w:rPrChange>
          </w:rPr>
          <w:t>=</w:t>
        </w:r>
        <w:r w:rsidRPr="00D01BDD">
          <w:rPr>
            <w:rFonts w:eastAsia="SimSun"/>
            <w:lang w:eastAsia="zh-CN"/>
            <w:rPrChange w:id="171" w:author="Skumát László" w:date="2011-09-01T16:12:00Z">
              <w:rPr>
                <w:rFonts w:eastAsia="SimSun"/>
                <w:lang w:eastAsia="zh-CN"/>
              </w:rPr>
            </w:rPrChange>
          </w:rPr>
          <w:t xml:space="preserve">'DefaultEGrp.DefaultEGrp' </w:t>
        </w:r>
        <w:r w:rsidRPr="00D01BDD">
          <w:rPr>
            <w:rFonts w:eastAsia="SimSun"/>
            <w:color w:val="008080"/>
            <w:lang w:eastAsia="zh-CN"/>
            <w:rPrChange w:id="172" w:author="Skumát László" w:date="2011-09-01T16:12:00Z">
              <w:rPr>
                <w:rFonts w:eastAsia="SimSun"/>
                <w:color w:val="008080"/>
                <w:lang w:eastAsia="zh-CN"/>
              </w:rPr>
            </w:rPrChange>
          </w:rPr>
          <w:t>/&gt;</w:t>
        </w:r>
      </w:ins>
    </w:p>
    <w:p w:rsidR="00D01BDD" w:rsidRPr="00D01BDD" w:rsidRDefault="00D01BDD" w:rsidP="00D01BDD">
      <w:pPr>
        <w:pStyle w:val="ProgramStyle"/>
        <w:numPr>
          <w:ins w:id="173" w:author="Skumát László" w:date="2011-09-01T16:11:00Z"/>
        </w:numPr>
        <w:rPr>
          <w:ins w:id="174" w:author="Skumát László" w:date="2011-09-01T16:11:00Z"/>
          <w:rFonts w:eastAsia="SimSun"/>
          <w:lang w:eastAsia="zh-CN"/>
          <w:rPrChange w:id="175" w:author="Skumát László" w:date="2011-09-01T16:12:00Z">
            <w:rPr>
              <w:ins w:id="176" w:author="Skumát László" w:date="2011-09-01T16:11:00Z"/>
              <w:rFonts w:eastAsia="SimSun"/>
              <w:lang w:eastAsia="zh-CN"/>
            </w:rPr>
          </w:rPrChange>
        </w:rPr>
        <w:pPrChange w:id="177" w:author="Skumát László" w:date="2011-09-01T16:12:00Z">
          <w:pPr>
            <w:autoSpaceDE w:val="0"/>
            <w:autoSpaceDN w:val="0"/>
            <w:adjustRightInd w:val="0"/>
          </w:pPr>
        </w:pPrChange>
      </w:pPr>
      <w:ins w:id="178" w:author="Skumát László" w:date="2011-09-01T16:11:00Z">
        <w:r w:rsidRPr="00D01BDD">
          <w:rPr>
            <w:rFonts w:eastAsia="SimSun"/>
            <w:color w:val="000000"/>
            <w:lang w:eastAsia="zh-CN"/>
            <w:rPrChange w:id="179" w:author="Skumát László" w:date="2011-09-01T16:12:00Z">
              <w:rPr>
                <w:rFonts w:eastAsia="SimSun"/>
                <w:color w:val="000000"/>
                <w:lang w:eastAsia="zh-CN"/>
              </w:rPr>
            </w:rPrChange>
          </w:rPr>
          <w:t xml:space="preserve">            </w:t>
        </w:r>
        <w:r w:rsidRPr="00D01BDD">
          <w:rPr>
            <w:rFonts w:eastAsia="SimSun"/>
            <w:color w:val="008080"/>
            <w:lang w:eastAsia="zh-CN"/>
            <w:rPrChange w:id="180" w:author="Skumát László" w:date="2011-09-01T16:12:00Z">
              <w:rPr>
                <w:rFonts w:eastAsia="SimSun"/>
                <w:color w:val="008080"/>
                <w:lang w:eastAsia="zh-CN"/>
              </w:rPr>
            </w:rPrChange>
          </w:rPr>
          <w:t>&lt;</w:t>
        </w:r>
        <w:r w:rsidRPr="00D01BDD">
          <w:rPr>
            <w:rFonts w:eastAsia="SimSun"/>
            <w:color w:val="3F7F7F"/>
            <w:lang w:eastAsia="zh-CN"/>
            <w:rPrChange w:id="181" w:author="Skumát László" w:date="2011-09-01T16:12:00Z">
              <w:rPr>
                <w:rFonts w:eastAsia="SimSun"/>
                <w:color w:val="3F7F7F"/>
                <w:lang w:eastAsia="zh-CN"/>
              </w:rPr>
            </w:rPrChange>
          </w:rPr>
          <w:t>treecell</w:t>
        </w:r>
        <w:r w:rsidRPr="00D01BDD">
          <w:rPr>
            <w:rFonts w:eastAsia="SimSun"/>
            <w:color w:val="008080"/>
            <w:lang w:eastAsia="zh-CN"/>
            <w:rPrChange w:id="182" w:author="Skumát László" w:date="2011-09-01T16:12:00Z">
              <w:rPr>
                <w:rFonts w:eastAsia="SimSun"/>
                <w:color w:val="008080"/>
                <w:lang w:eastAsia="zh-CN"/>
              </w:rPr>
            </w:rPrChange>
          </w:rPr>
          <w:t>&gt;</w:t>
        </w:r>
      </w:ins>
    </w:p>
    <w:p w:rsidR="00D01BDD" w:rsidRPr="00D01BDD" w:rsidRDefault="00D01BDD" w:rsidP="00D01BDD">
      <w:pPr>
        <w:pStyle w:val="ProgramStyle"/>
        <w:numPr>
          <w:ins w:id="183" w:author="Skumát László" w:date="2011-09-01T16:11:00Z"/>
        </w:numPr>
        <w:rPr>
          <w:ins w:id="184" w:author="Skumát László" w:date="2011-09-01T16:11:00Z"/>
          <w:rFonts w:eastAsia="SimSun"/>
          <w:lang w:eastAsia="zh-CN"/>
          <w:rPrChange w:id="185" w:author="Skumát László" w:date="2011-09-01T16:12:00Z">
            <w:rPr>
              <w:ins w:id="186" w:author="Skumát László" w:date="2011-09-01T16:11:00Z"/>
              <w:rFonts w:eastAsia="SimSun"/>
              <w:lang w:eastAsia="zh-CN"/>
            </w:rPr>
          </w:rPrChange>
        </w:rPr>
        <w:pPrChange w:id="187" w:author="Skumát László" w:date="2011-09-01T16:12:00Z">
          <w:pPr>
            <w:autoSpaceDE w:val="0"/>
            <w:autoSpaceDN w:val="0"/>
            <w:adjustRightInd w:val="0"/>
          </w:pPr>
        </w:pPrChange>
      </w:pPr>
      <w:ins w:id="188" w:author="Skumát László" w:date="2011-09-01T16:11:00Z">
        <w:r w:rsidRPr="00D01BDD">
          <w:rPr>
            <w:rFonts w:eastAsia="SimSun"/>
            <w:color w:val="000000"/>
            <w:lang w:eastAsia="zh-CN"/>
            <w:rPrChange w:id="189" w:author="Skumát László" w:date="2011-09-01T16:12:00Z">
              <w:rPr>
                <w:rFonts w:eastAsia="SimSun"/>
                <w:color w:val="000000"/>
                <w:lang w:eastAsia="zh-CN"/>
              </w:rPr>
            </w:rPrChange>
          </w:rPr>
          <w:t xml:space="preserve">              </w:t>
        </w:r>
        <w:r w:rsidRPr="00D01BDD">
          <w:rPr>
            <w:rFonts w:eastAsia="SimSun"/>
            <w:color w:val="008080"/>
            <w:lang w:eastAsia="zh-CN"/>
            <w:rPrChange w:id="190" w:author="Skumát László" w:date="2011-09-01T16:12:00Z">
              <w:rPr>
                <w:rFonts w:eastAsia="SimSun"/>
                <w:color w:val="008080"/>
                <w:lang w:eastAsia="zh-CN"/>
              </w:rPr>
            </w:rPrChange>
          </w:rPr>
          <w:t>&lt;</w:t>
        </w:r>
        <w:r w:rsidRPr="00D01BDD">
          <w:rPr>
            <w:rFonts w:eastAsia="SimSun"/>
            <w:color w:val="3F7F7F"/>
            <w:lang w:eastAsia="zh-CN"/>
            <w:rPrChange w:id="191" w:author="Skumát László" w:date="2011-09-01T16:12:00Z">
              <w:rPr>
                <w:rFonts w:eastAsia="SimSun"/>
                <w:color w:val="3F7F7F"/>
                <w:lang w:eastAsia="zh-CN"/>
              </w:rPr>
            </w:rPrChange>
          </w:rPr>
          <w:t>externaldata</w:t>
        </w:r>
        <w:r w:rsidRPr="00D01BDD">
          <w:rPr>
            <w:rFonts w:eastAsia="SimSun"/>
            <w:lang w:eastAsia="zh-CN"/>
            <w:rPrChange w:id="192" w:author="Skumát László" w:date="2011-09-01T16:12:00Z">
              <w:rPr>
                <w:rFonts w:eastAsia="SimSun"/>
                <w:lang w:eastAsia="zh-CN"/>
              </w:rPr>
            </w:rPrChange>
          </w:rPr>
          <w:t xml:space="preserve"> </w:t>
        </w:r>
        <w:r w:rsidRPr="00D01BDD">
          <w:rPr>
            <w:rFonts w:eastAsia="SimSun"/>
            <w:color w:val="7F007F"/>
            <w:lang w:eastAsia="zh-CN"/>
            <w:rPrChange w:id="193" w:author="Skumát László" w:date="2011-09-01T16:12:00Z">
              <w:rPr>
                <w:rFonts w:eastAsia="SimSun"/>
                <w:color w:val="7F007F"/>
                <w:lang w:eastAsia="zh-CN"/>
              </w:rPr>
            </w:rPrChange>
          </w:rPr>
          <w:t>element</w:t>
        </w:r>
        <w:r w:rsidRPr="00D01BDD">
          <w:rPr>
            <w:rFonts w:eastAsia="SimSun"/>
            <w:color w:val="000000"/>
            <w:lang w:eastAsia="zh-CN"/>
            <w:rPrChange w:id="194" w:author="Skumát László" w:date="2011-09-01T16:12:00Z">
              <w:rPr>
                <w:rFonts w:eastAsia="SimSun"/>
                <w:color w:val="000000"/>
                <w:lang w:eastAsia="zh-CN"/>
              </w:rPr>
            </w:rPrChange>
          </w:rPr>
          <w:t>=</w:t>
        </w:r>
        <w:r w:rsidRPr="00D01BDD">
          <w:rPr>
            <w:rFonts w:eastAsia="SimSun"/>
            <w:lang w:eastAsia="zh-CN"/>
            <w:rPrChange w:id="195" w:author="Skumát László" w:date="2011-09-01T16:12:00Z">
              <w:rPr>
                <w:rFonts w:eastAsia="SimSun"/>
                <w:lang w:eastAsia="zh-CN"/>
              </w:rPr>
            </w:rPrChange>
          </w:rPr>
          <w:t xml:space="preserve">'CurrentCPS' </w:t>
        </w:r>
        <w:r w:rsidRPr="00D01BDD">
          <w:rPr>
            <w:rFonts w:eastAsia="SimSun"/>
            <w:color w:val="7F007F"/>
            <w:lang w:eastAsia="zh-CN"/>
            <w:rPrChange w:id="196" w:author="Skumát László" w:date="2011-09-01T16:12:00Z">
              <w:rPr>
                <w:rFonts w:eastAsia="SimSun"/>
                <w:color w:val="7F007F"/>
                <w:lang w:eastAsia="zh-CN"/>
              </w:rPr>
            </w:rPrChange>
          </w:rPr>
          <w:t>source</w:t>
        </w:r>
        <w:r w:rsidRPr="00D01BDD">
          <w:rPr>
            <w:rFonts w:eastAsia="SimSun"/>
            <w:color w:val="000000"/>
            <w:lang w:eastAsia="zh-CN"/>
            <w:rPrChange w:id="197" w:author="Skumát László" w:date="2011-09-01T16:12:00Z">
              <w:rPr>
                <w:rFonts w:eastAsia="SimSun"/>
                <w:color w:val="000000"/>
                <w:lang w:eastAsia="zh-CN"/>
              </w:rPr>
            </w:rPrChange>
          </w:rPr>
          <w:t>=</w:t>
        </w:r>
        <w:r w:rsidRPr="00D01BDD">
          <w:rPr>
            <w:rFonts w:eastAsia="SimSun"/>
            <w:lang w:eastAsia="zh-CN"/>
            <w:rPrChange w:id="198" w:author="Skumát László" w:date="2011-09-01T16:12:00Z">
              <w:rPr>
                <w:rFonts w:eastAsia="SimSun"/>
                <w:lang w:eastAsia="zh-CN"/>
              </w:rPr>
            </w:rPrChange>
          </w:rPr>
          <w:t>'ExecCtrl'</w:t>
        </w:r>
        <w:r w:rsidRPr="00D01BDD">
          <w:rPr>
            <w:rFonts w:eastAsia="SimSun"/>
            <w:color w:val="008080"/>
            <w:lang w:eastAsia="zh-CN"/>
            <w:rPrChange w:id="199" w:author="Skumát László" w:date="2011-09-01T16:12:00Z">
              <w:rPr>
                <w:rFonts w:eastAsia="SimSun"/>
                <w:color w:val="008080"/>
                <w:lang w:eastAsia="zh-CN"/>
              </w:rPr>
            </w:rPrChange>
          </w:rPr>
          <w:t>&gt;</w:t>
        </w:r>
      </w:ins>
    </w:p>
    <w:p w:rsidR="00D01BDD" w:rsidRPr="00D01BDD" w:rsidRDefault="00D01BDD" w:rsidP="00D01BDD">
      <w:pPr>
        <w:pStyle w:val="ProgramStyle"/>
        <w:numPr>
          <w:ins w:id="200" w:author="Skumát László" w:date="2011-09-01T16:11:00Z"/>
        </w:numPr>
        <w:rPr>
          <w:ins w:id="201" w:author="Skumát László" w:date="2011-09-01T16:11:00Z"/>
          <w:rFonts w:eastAsia="SimSun"/>
          <w:lang w:eastAsia="zh-CN"/>
          <w:rPrChange w:id="202" w:author="Skumát László" w:date="2011-09-01T16:12:00Z">
            <w:rPr>
              <w:ins w:id="203" w:author="Skumát László" w:date="2011-09-01T16:11:00Z"/>
              <w:rFonts w:eastAsia="SimSun"/>
              <w:lang w:eastAsia="zh-CN"/>
            </w:rPr>
          </w:rPrChange>
        </w:rPr>
        <w:pPrChange w:id="204" w:author="Skumát László" w:date="2011-09-01T16:12:00Z">
          <w:pPr>
            <w:autoSpaceDE w:val="0"/>
            <w:autoSpaceDN w:val="0"/>
            <w:adjustRightInd w:val="0"/>
          </w:pPr>
        </w:pPrChange>
      </w:pPr>
      <w:ins w:id="205" w:author="Skumát László" w:date="2011-09-01T16:11:00Z">
        <w:r w:rsidRPr="00D01BDD">
          <w:rPr>
            <w:rFonts w:eastAsia="SimSun"/>
            <w:color w:val="000000"/>
            <w:lang w:eastAsia="zh-CN"/>
            <w:rPrChange w:id="206" w:author="Skumát László" w:date="2011-09-01T16:12:00Z">
              <w:rPr>
                <w:rFonts w:eastAsia="SimSun"/>
                <w:color w:val="000000"/>
                <w:lang w:eastAsia="zh-CN"/>
              </w:rPr>
            </w:rPrChange>
          </w:rPr>
          <w:t xml:space="preserve">                </w:t>
        </w:r>
        <w:r w:rsidRPr="00D01BDD">
          <w:rPr>
            <w:rFonts w:eastAsia="SimSun"/>
            <w:color w:val="008080"/>
            <w:lang w:eastAsia="zh-CN"/>
            <w:rPrChange w:id="207" w:author="Skumát László" w:date="2011-09-01T16:12:00Z">
              <w:rPr>
                <w:rFonts w:eastAsia="SimSun"/>
                <w:color w:val="008080"/>
                <w:lang w:eastAsia="zh-CN"/>
              </w:rPr>
            </w:rPrChange>
          </w:rPr>
          <w:t>&lt;</w:t>
        </w:r>
        <w:r w:rsidRPr="00D01BDD">
          <w:rPr>
            <w:rFonts w:eastAsia="SimSun"/>
            <w:color w:val="3F7F7F"/>
            <w:lang w:eastAsia="zh-CN"/>
            <w:rPrChange w:id="208" w:author="Skumát László" w:date="2011-09-01T16:12:00Z">
              <w:rPr>
                <w:rFonts w:eastAsia="SimSun"/>
                <w:color w:val="3F7F7F"/>
                <w:lang w:eastAsia="zh-CN"/>
              </w:rPr>
            </w:rPrChange>
          </w:rPr>
          <w:t>params</w:t>
        </w:r>
        <w:r w:rsidRPr="00D01BDD">
          <w:rPr>
            <w:rFonts w:eastAsia="SimSun"/>
            <w:color w:val="008080"/>
            <w:lang w:eastAsia="zh-CN"/>
            <w:rPrChange w:id="209" w:author="Skumát László" w:date="2011-09-01T16:12:00Z">
              <w:rPr>
                <w:rFonts w:eastAsia="SimSun"/>
                <w:color w:val="008080"/>
                <w:lang w:eastAsia="zh-CN"/>
              </w:rPr>
            </w:rPrChange>
          </w:rPr>
          <w:t>&gt;</w:t>
        </w:r>
      </w:ins>
    </w:p>
    <w:p w:rsidR="00D01BDD" w:rsidRPr="00D01BDD" w:rsidRDefault="00D01BDD" w:rsidP="00D01BDD">
      <w:pPr>
        <w:pStyle w:val="ProgramStyle"/>
        <w:numPr>
          <w:ins w:id="210" w:author="Skumát László" w:date="2011-09-01T16:11:00Z"/>
        </w:numPr>
        <w:rPr>
          <w:ins w:id="211" w:author="Skumát László" w:date="2011-09-01T16:11:00Z"/>
          <w:rFonts w:eastAsia="SimSun"/>
          <w:lang w:eastAsia="zh-CN"/>
          <w:rPrChange w:id="212" w:author="Skumát László" w:date="2011-09-01T16:12:00Z">
            <w:rPr>
              <w:ins w:id="213" w:author="Skumát László" w:date="2011-09-01T16:11:00Z"/>
              <w:rFonts w:eastAsia="SimSun"/>
              <w:lang w:eastAsia="zh-CN"/>
            </w:rPr>
          </w:rPrChange>
        </w:rPr>
        <w:pPrChange w:id="214" w:author="Skumát László" w:date="2011-09-01T16:12:00Z">
          <w:pPr>
            <w:autoSpaceDE w:val="0"/>
            <w:autoSpaceDN w:val="0"/>
            <w:adjustRightInd w:val="0"/>
          </w:pPr>
        </w:pPrChange>
      </w:pPr>
      <w:ins w:id="215" w:author="Skumát László" w:date="2011-09-01T16:11:00Z">
        <w:r w:rsidRPr="00D01BDD">
          <w:rPr>
            <w:rFonts w:eastAsia="SimSun"/>
            <w:color w:val="000000"/>
            <w:lang w:eastAsia="zh-CN"/>
            <w:rPrChange w:id="216" w:author="Skumát László" w:date="2011-09-01T16:12:00Z">
              <w:rPr>
                <w:rFonts w:eastAsia="SimSun"/>
                <w:color w:val="000000"/>
                <w:lang w:eastAsia="zh-CN"/>
              </w:rPr>
            </w:rPrChange>
          </w:rPr>
          <w:t xml:space="preserve">                  </w:t>
        </w:r>
        <w:r w:rsidRPr="00D01BDD">
          <w:rPr>
            <w:rFonts w:eastAsia="SimSun"/>
            <w:color w:val="008080"/>
            <w:lang w:eastAsia="zh-CN"/>
            <w:rPrChange w:id="217" w:author="Skumát László" w:date="2011-09-01T16:12:00Z">
              <w:rPr>
                <w:rFonts w:eastAsia="SimSun"/>
                <w:color w:val="008080"/>
                <w:lang w:eastAsia="zh-CN"/>
              </w:rPr>
            </w:rPrChange>
          </w:rPr>
          <w:t>&lt;</w:t>
        </w:r>
        <w:r w:rsidRPr="00D01BDD">
          <w:rPr>
            <w:rFonts w:eastAsia="SimSun"/>
            <w:color w:val="3F7F7F"/>
            <w:lang w:eastAsia="zh-CN"/>
            <w:rPrChange w:id="218" w:author="Skumát László" w:date="2011-09-01T16:12:00Z">
              <w:rPr>
                <w:rFonts w:eastAsia="SimSun"/>
                <w:color w:val="3F7F7F"/>
                <w:lang w:eastAsia="zh-CN"/>
              </w:rPr>
            </w:rPrChange>
          </w:rPr>
          <w:t>dataparam</w:t>
        </w:r>
        <w:r w:rsidRPr="00D01BDD">
          <w:rPr>
            <w:rFonts w:eastAsia="SimSun"/>
            <w:lang w:eastAsia="zh-CN"/>
            <w:rPrChange w:id="219" w:author="Skumát László" w:date="2011-09-01T16:12:00Z">
              <w:rPr>
                <w:rFonts w:eastAsia="SimSun"/>
                <w:lang w:eastAsia="zh-CN"/>
              </w:rPr>
            </w:rPrChange>
          </w:rPr>
          <w:t xml:space="preserve"> </w:t>
        </w:r>
        <w:r w:rsidRPr="00D01BDD">
          <w:rPr>
            <w:rFonts w:eastAsia="SimSun"/>
            <w:color w:val="7F007F"/>
            <w:lang w:eastAsia="zh-CN"/>
            <w:rPrChange w:id="220" w:author="Skumát László" w:date="2011-09-01T16:12:00Z">
              <w:rPr>
                <w:rFonts w:eastAsia="SimSun"/>
                <w:color w:val="7F007F"/>
                <w:lang w:eastAsia="zh-CN"/>
              </w:rPr>
            </w:rPrChange>
          </w:rPr>
          <w:t>name</w:t>
        </w:r>
        <w:r w:rsidRPr="00D01BDD">
          <w:rPr>
            <w:rFonts w:eastAsia="SimSun"/>
            <w:color w:val="000000"/>
            <w:lang w:eastAsia="zh-CN"/>
            <w:rPrChange w:id="221" w:author="Skumát László" w:date="2011-09-01T16:12:00Z">
              <w:rPr>
                <w:rFonts w:eastAsia="SimSun"/>
                <w:color w:val="000000"/>
                <w:lang w:eastAsia="zh-CN"/>
              </w:rPr>
            </w:rPrChange>
          </w:rPr>
          <w:t>=</w:t>
        </w:r>
        <w:r w:rsidRPr="00D01BDD">
          <w:rPr>
            <w:rFonts w:eastAsia="SimSun"/>
            <w:lang w:eastAsia="zh-CN"/>
            <w:rPrChange w:id="222" w:author="Skumát László" w:date="2011-09-01T16:12:00Z">
              <w:rPr>
                <w:rFonts w:eastAsia="SimSun"/>
                <w:lang w:eastAsia="zh-CN"/>
              </w:rPr>
            </w:rPrChange>
          </w:rPr>
          <w:t xml:space="preserve">'EntityGroup' </w:t>
        </w:r>
        <w:r w:rsidRPr="00D01BDD">
          <w:rPr>
            <w:rFonts w:eastAsia="SimSun"/>
            <w:color w:val="7F007F"/>
            <w:lang w:eastAsia="zh-CN"/>
            <w:rPrChange w:id="223" w:author="Skumát László" w:date="2011-09-01T16:12:00Z">
              <w:rPr>
                <w:rFonts w:eastAsia="SimSun"/>
                <w:color w:val="7F007F"/>
                <w:lang w:eastAsia="zh-CN"/>
              </w:rPr>
            </w:rPrChange>
          </w:rPr>
          <w:t>value</w:t>
        </w:r>
        <w:r w:rsidRPr="00D01BDD">
          <w:rPr>
            <w:rFonts w:eastAsia="SimSun"/>
            <w:color w:val="000000"/>
            <w:lang w:eastAsia="zh-CN"/>
            <w:rPrChange w:id="224" w:author="Skumát László" w:date="2011-09-01T16:12:00Z">
              <w:rPr>
                <w:rFonts w:eastAsia="SimSun"/>
                <w:color w:val="000000"/>
                <w:lang w:eastAsia="zh-CN"/>
              </w:rPr>
            </w:rPrChange>
          </w:rPr>
          <w:t>=</w:t>
        </w:r>
        <w:r w:rsidRPr="00D01BDD">
          <w:rPr>
            <w:rFonts w:eastAsia="SimSun"/>
            <w:lang w:eastAsia="zh-CN"/>
            <w:rPrChange w:id="225" w:author="Skumát László" w:date="2011-09-01T16:12:00Z">
              <w:rPr>
                <w:rFonts w:eastAsia="SimSun"/>
                <w:lang w:eastAsia="zh-CN"/>
              </w:rPr>
            </w:rPrChange>
          </w:rPr>
          <w:t xml:space="preserve">'DefaultEGrp' </w:t>
        </w:r>
        <w:r w:rsidRPr="00D01BDD">
          <w:rPr>
            <w:rFonts w:eastAsia="SimSun"/>
            <w:color w:val="008080"/>
            <w:lang w:eastAsia="zh-CN"/>
            <w:rPrChange w:id="226" w:author="Skumát László" w:date="2011-09-01T16:12:00Z">
              <w:rPr>
                <w:rFonts w:eastAsia="SimSun"/>
                <w:color w:val="008080"/>
                <w:lang w:eastAsia="zh-CN"/>
              </w:rPr>
            </w:rPrChange>
          </w:rPr>
          <w:t>/&gt;</w:t>
        </w:r>
      </w:ins>
    </w:p>
    <w:p w:rsidR="00D01BDD" w:rsidRPr="00D01BDD" w:rsidRDefault="00D01BDD" w:rsidP="00D01BDD">
      <w:pPr>
        <w:pStyle w:val="ProgramStyle"/>
        <w:numPr>
          <w:ins w:id="227" w:author="Skumát László" w:date="2011-09-01T16:11:00Z"/>
        </w:numPr>
        <w:rPr>
          <w:ins w:id="228" w:author="Skumát László" w:date="2011-09-01T16:11:00Z"/>
          <w:rFonts w:eastAsia="SimSun"/>
          <w:lang w:eastAsia="zh-CN"/>
          <w:rPrChange w:id="229" w:author="Skumát László" w:date="2011-09-01T16:12:00Z">
            <w:rPr>
              <w:ins w:id="230" w:author="Skumát László" w:date="2011-09-01T16:11:00Z"/>
              <w:rFonts w:eastAsia="SimSun"/>
              <w:lang w:eastAsia="zh-CN"/>
            </w:rPr>
          </w:rPrChange>
        </w:rPr>
        <w:pPrChange w:id="231" w:author="Skumát László" w:date="2011-09-01T16:12:00Z">
          <w:pPr>
            <w:autoSpaceDE w:val="0"/>
            <w:autoSpaceDN w:val="0"/>
            <w:adjustRightInd w:val="0"/>
          </w:pPr>
        </w:pPrChange>
      </w:pPr>
      <w:ins w:id="232" w:author="Skumát László" w:date="2011-09-01T16:11:00Z">
        <w:r w:rsidRPr="00D01BDD">
          <w:rPr>
            <w:rFonts w:eastAsia="SimSun"/>
            <w:color w:val="000000"/>
            <w:lang w:eastAsia="zh-CN"/>
            <w:rPrChange w:id="233" w:author="Skumát László" w:date="2011-09-01T16:12:00Z">
              <w:rPr>
                <w:rFonts w:eastAsia="SimSun"/>
                <w:color w:val="000000"/>
                <w:lang w:eastAsia="zh-CN"/>
              </w:rPr>
            </w:rPrChange>
          </w:rPr>
          <w:t xml:space="preserve">                  </w:t>
        </w:r>
        <w:r w:rsidRPr="00D01BDD">
          <w:rPr>
            <w:rFonts w:eastAsia="SimSun"/>
            <w:color w:val="008080"/>
            <w:lang w:eastAsia="zh-CN"/>
            <w:rPrChange w:id="234" w:author="Skumát László" w:date="2011-09-01T16:12:00Z">
              <w:rPr>
                <w:rFonts w:eastAsia="SimSun"/>
                <w:color w:val="008080"/>
                <w:lang w:eastAsia="zh-CN"/>
              </w:rPr>
            </w:rPrChange>
          </w:rPr>
          <w:t>&lt;</w:t>
        </w:r>
        <w:r w:rsidRPr="00D01BDD">
          <w:rPr>
            <w:rFonts w:eastAsia="SimSun"/>
            <w:color w:val="3F7F7F"/>
            <w:lang w:eastAsia="zh-CN"/>
            <w:rPrChange w:id="235" w:author="Skumát László" w:date="2011-09-01T16:12:00Z">
              <w:rPr>
                <w:rFonts w:eastAsia="SimSun"/>
                <w:color w:val="3F7F7F"/>
                <w:lang w:eastAsia="zh-CN"/>
              </w:rPr>
            </w:rPrChange>
          </w:rPr>
          <w:t>dataparam</w:t>
        </w:r>
        <w:r w:rsidRPr="00D01BDD">
          <w:rPr>
            <w:rFonts w:eastAsia="SimSun"/>
            <w:lang w:eastAsia="zh-CN"/>
            <w:rPrChange w:id="236" w:author="Skumát László" w:date="2011-09-01T16:12:00Z">
              <w:rPr>
                <w:rFonts w:eastAsia="SimSun"/>
                <w:lang w:eastAsia="zh-CN"/>
              </w:rPr>
            </w:rPrChange>
          </w:rPr>
          <w:t xml:space="preserve"> </w:t>
        </w:r>
        <w:r w:rsidRPr="00D01BDD">
          <w:rPr>
            <w:rFonts w:eastAsia="SimSun"/>
            <w:color w:val="7F007F"/>
            <w:lang w:eastAsia="zh-CN"/>
            <w:rPrChange w:id="237" w:author="Skumát László" w:date="2011-09-01T16:12:00Z">
              <w:rPr>
                <w:rFonts w:eastAsia="SimSun"/>
                <w:color w:val="7F007F"/>
                <w:lang w:eastAsia="zh-CN"/>
              </w:rPr>
            </w:rPrChange>
          </w:rPr>
          <w:t>name</w:t>
        </w:r>
        <w:r w:rsidRPr="00D01BDD">
          <w:rPr>
            <w:rFonts w:eastAsia="SimSun"/>
            <w:color w:val="000000"/>
            <w:lang w:eastAsia="zh-CN"/>
            <w:rPrChange w:id="238" w:author="Skumát László" w:date="2011-09-01T16:12:00Z">
              <w:rPr>
                <w:rFonts w:eastAsia="SimSun"/>
                <w:color w:val="000000"/>
                <w:lang w:eastAsia="zh-CN"/>
              </w:rPr>
            </w:rPrChange>
          </w:rPr>
          <w:t>=</w:t>
        </w:r>
        <w:r w:rsidRPr="00D01BDD">
          <w:rPr>
            <w:rFonts w:eastAsia="SimSun"/>
            <w:lang w:eastAsia="zh-CN"/>
            <w:rPrChange w:id="239" w:author="Skumát László" w:date="2011-09-01T16:12:00Z">
              <w:rPr>
                <w:rFonts w:eastAsia="SimSun"/>
                <w:lang w:eastAsia="zh-CN"/>
              </w:rPr>
            </w:rPrChange>
          </w:rPr>
          <w:t xml:space="preserve">'Scenario' </w:t>
        </w:r>
        <w:r w:rsidRPr="00D01BDD">
          <w:rPr>
            <w:rFonts w:eastAsia="SimSun"/>
            <w:color w:val="7F007F"/>
            <w:lang w:eastAsia="zh-CN"/>
            <w:rPrChange w:id="240" w:author="Skumát László" w:date="2011-09-01T16:12:00Z">
              <w:rPr>
                <w:rFonts w:eastAsia="SimSun"/>
                <w:color w:val="7F007F"/>
                <w:lang w:eastAsia="zh-CN"/>
              </w:rPr>
            </w:rPrChange>
          </w:rPr>
          <w:t>value</w:t>
        </w:r>
        <w:r w:rsidRPr="00D01BDD">
          <w:rPr>
            <w:rFonts w:eastAsia="SimSun"/>
            <w:color w:val="000000"/>
            <w:lang w:eastAsia="zh-CN"/>
            <w:rPrChange w:id="241" w:author="Skumát László" w:date="2011-09-01T16:12:00Z">
              <w:rPr>
                <w:rFonts w:eastAsia="SimSun"/>
                <w:color w:val="000000"/>
                <w:lang w:eastAsia="zh-CN"/>
              </w:rPr>
            </w:rPrChange>
          </w:rPr>
          <w:t>=</w:t>
        </w:r>
        <w:r w:rsidRPr="00D01BDD">
          <w:rPr>
            <w:rFonts w:eastAsia="SimSun"/>
            <w:lang w:eastAsia="zh-CN"/>
            <w:rPrChange w:id="242" w:author="Skumát László" w:date="2011-09-01T16:12:00Z">
              <w:rPr>
                <w:rFonts w:eastAsia="SimSun"/>
                <w:lang w:eastAsia="zh-CN"/>
              </w:rPr>
            </w:rPrChange>
          </w:rPr>
          <w:t xml:space="preserve">'DefaultWSc' </w:t>
        </w:r>
        <w:r w:rsidRPr="00D01BDD">
          <w:rPr>
            <w:rFonts w:eastAsia="SimSun"/>
            <w:color w:val="008080"/>
            <w:lang w:eastAsia="zh-CN"/>
            <w:rPrChange w:id="243" w:author="Skumát László" w:date="2011-09-01T16:12:00Z">
              <w:rPr>
                <w:rFonts w:eastAsia="SimSun"/>
                <w:color w:val="008080"/>
                <w:lang w:eastAsia="zh-CN"/>
              </w:rPr>
            </w:rPrChange>
          </w:rPr>
          <w:t>/&gt;</w:t>
        </w:r>
      </w:ins>
    </w:p>
    <w:p w:rsidR="00D01BDD" w:rsidRPr="00D01BDD" w:rsidRDefault="00D01BDD" w:rsidP="00D01BDD">
      <w:pPr>
        <w:pStyle w:val="ProgramStyle"/>
        <w:numPr>
          <w:ins w:id="244" w:author="Skumát László" w:date="2011-09-01T16:11:00Z"/>
        </w:numPr>
        <w:rPr>
          <w:ins w:id="245" w:author="Skumát László" w:date="2011-09-01T16:11:00Z"/>
          <w:rFonts w:eastAsia="SimSun"/>
          <w:lang w:eastAsia="zh-CN"/>
          <w:rPrChange w:id="246" w:author="Skumát László" w:date="2011-09-01T16:12:00Z">
            <w:rPr>
              <w:ins w:id="247" w:author="Skumát László" w:date="2011-09-01T16:11:00Z"/>
              <w:rFonts w:eastAsia="SimSun"/>
              <w:lang w:eastAsia="zh-CN"/>
            </w:rPr>
          </w:rPrChange>
        </w:rPr>
        <w:pPrChange w:id="248" w:author="Skumát László" w:date="2011-09-01T16:12:00Z">
          <w:pPr>
            <w:autoSpaceDE w:val="0"/>
            <w:autoSpaceDN w:val="0"/>
            <w:adjustRightInd w:val="0"/>
          </w:pPr>
        </w:pPrChange>
      </w:pPr>
      <w:ins w:id="249" w:author="Skumát László" w:date="2011-09-01T16:11:00Z">
        <w:r w:rsidRPr="00D01BDD">
          <w:rPr>
            <w:rFonts w:eastAsia="SimSun"/>
            <w:color w:val="000000"/>
            <w:lang w:eastAsia="zh-CN"/>
            <w:rPrChange w:id="250" w:author="Skumát László" w:date="2011-09-01T16:12:00Z">
              <w:rPr>
                <w:rFonts w:eastAsia="SimSun"/>
                <w:color w:val="000000"/>
                <w:lang w:eastAsia="zh-CN"/>
              </w:rPr>
            </w:rPrChange>
          </w:rPr>
          <w:t xml:space="preserve">                </w:t>
        </w:r>
        <w:r w:rsidRPr="00D01BDD">
          <w:rPr>
            <w:rFonts w:eastAsia="SimSun"/>
            <w:color w:val="008080"/>
            <w:lang w:eastAsia="zh-CN"/>
            <w:rPrChange w:id="251" w:author="Skumát László" w:date="2011-09-01T16:12:00Z">
              <w:rPr>
                <w:rFonts w:eastAsia="SimSun"/>
                <w:color w:val="008080"/>
                <w:lang w:eastAsia="zh-CN"/>
              </w:rPr>
            </w:rPrChange>
          </w:rPr>
          <w:t>&lt;/</w:t>
        </w:r>
        <w:r w:rsidRPr="00D01BDD">
          <w:rPr>
            <w:rFonts w:eastAsia="SimSun"/>
            <w:color w:val="3F7F7F"/>
            <w:lang w:eastAsia="zh-CN"/>
            <w:rPrChange w:id="252" w:author="Skumát László" w:date="2011-09-01T16:12:00Z">
              <w:rPr>
                <w:rFonts w:eastAsia="SimSun"/>
                <w:color w:val="3F7F7F"/>
                <w:lang w:eastAsia="zh-CN"/>
              </w:rPr>
            </w:rPrChange>
          </w:rPr>
          <w:t>params</w:t>
        </w:r>
        <w:r w:rsidRPr="00D01BDD">
          <w:rPr>
            <w:rFonts w:eastAsia="SimSun"/>
            <w:color w:val="008080"/>
            <w:lang w:eastAsia="zh-CN"/>
            <w:rPrChange w:id="253" w:author="Skumát László" w:date="2011-09-01T16:12:00Z">
              <w:rPr>
                <w:rFonts w:eastAsia="SimSun"/>
                <w:color w:val="008080"/>
                <w:lang w:eastAsia="zh-CN"/>
              </w:rPr>
            </w:rPrChange>
          </w:rPr>
          <w:t>&gt;</w:t>
        </w:r>
      </w:ins>
    </w:p>
    <w:p w:rsidR="00D01BDD" w:rsidRPr="00D01BDD" w:rsidRDefault="00D01BDD" w:rsidP="00D01BDD">
      <w:pPr>
        <w:pStyle w:val="ProgramStyle"/>
        <w:numPr>
          <w:ins w:id="254" w:author="Skumát László" w:date="2011-09-01T16:11:00Z"/>
        </w:numPr>
        <w:rPr>
          <w:ins w:id="255" w:author="Skumát László" w:date="2011-09-01T16:11:00Z"/>
          <w:rFonts w:eastAsia="SimSun"/>
          <w:lang w:eastAsia="zh-CN"/>
          <w:rPrChange w:id="256" w:author="Skumát László" w:date="2011-09-01T16:12:00Z">
            <w:rPr>
              <w:ins w:id="257" w:author="Skumát László" w:date="2011-09-01T16:11:00Z"/>
              <w:rFonts w:eastAsia="SimSun"/>
              <w:lang w:eastAsia="zh-CN"/>
            </w:rPr>
          </w:rPrChange>
        </w:rPr>
        <w:pPrChange w:id="258" w:author="Skumát László" w:date="2011-09-01T16:12:00Z">
          <w:pPr>
            <w:autoSpaceDE w:val="0"/>
            <w:autoSpaceDN w:val="0"/>
            <w:adjustRightInd w:val="0"/>
          </w:pPr>
        </w:pPrChange>
      </w:pPr>
      <w:ins w:id="259" w:author="Skumát László" w:date="2011-09-01T16:11:00Z">
        <w:r w:rsidRPr="00D01BDD">
          <w:rPr>
            <w:rFonts w:eastAsia="SimSun"/>
            <w:color w:val="000000"/>
            <w:lang w:eastAsia="zh-CN"/>
            <w:rPrChange w:id="260" w:author="Skumát László" w:date="2011-09-01T16:12:00Z">
              <w:rPr>
                <w:rFonts w:eastAsia="SimSun"/>
                <w:color w:val="000000"/>
                <w:lang w:eastAsia="zh-CN"/>
              </w:rPr>
            </w:rPrChange>
          </w:rPr>
          <w:t xml:space="preserve">              </w:t>
        </w:r>
        <w:r w:rsidRPr="00D01BDD">
          <w:rPr>
            <w:rFonts w:eastAsia="SimSun"/>
            <w:color w:val="008080"/>
            <w:lang w:eastAsia="zh-CN"/>
            <w:rPrChange w:id="261" w:author="Skumát László" w:date="2011-09-01T16:12:00Z">
              <w:rPr>
                <w:rFonts w:eastAsia="SimSun"/>
                <w:color w:val="008080"/>
                <w:lang w:eastAsia="zh-CN"/>
              </w:rPr>
            </w:rPrChange>
          </w:rPr>
          <w:t>&lt;/</w:t>
        </w:r>
        <w:r w:rsidRPr="00D01BDD">
          <w:rPr>
            <w:rFonts w:eastAsia="SimSun"/>
            <w:color w:val="3F7F7F"/>
            <w:lang w:eastAsia="zh-CN"/>
            <w:rPrChange w:id="262" w:author="Skumát László" w:date="2011-09-01T16:12:00Z">
              <w:rPr>
                <w:rFonts w:eastAsia="SimSun"/>
                <w:color w:val="3F7F7F"/>
                <w:lang w:eastAsia="zh-CN"/>
              </w:rPr>
            </w:rPrChange>
          </w:rPr>
          <w:t>externaldata</w:t>
        </w:r>
        <w:r w:rsidRPr="00D01BDD">
          <w:rPr>
            <w:rFonts w:eastAsia="SimSun"/>
            <w:color w:val="008080"/>
            <w:lang w:eastAsia="zh-CN"/>
            <w:rPrChange w:id="263" w:author="Skumát László" w:date="2011-09-01T16:12:00Z">
              <w:rPr>
                <w:rFonts w:eastAsia="SimSun"/>
                <w:color w:val="008080"/>
                <w:lang w:eastAsia="zh-CN"/>
              </w:rPr>
            </w:rPrChange>
          </w:rPr>
          <w:t>&gt;</w:t>
        </w:r>
      </w:ins>
    </w:p>
    <w:p w:rsidR="00D01BDD" w:rsidRPr="00D01BDD" w:rsidRDefault="00D01BDD" w:rsidP="00D01BDD">
      <w:pPr>
        <w:pStyle w:val="ProgramStyle"/>
        <w:numPr>
          <w:ins w:id="264" w:author="Skumát László" w:date="2011-09-01T16:11:00Z"/>
        </w:numPr>
        <w:rPr>
          <w:ins w:id="265" w:author="Skumát László" w:date="2011-09-01T16:11:00Z"/>
          <w:rFonts w:eastAsia="SimSun"/>
          <w:lang w:eastAsia="zh-CN"/>
          <w:rPrChange w:id="266" w:author="Skumát László" w:date="2011-09-01T16:12:00Z">
            <w:rPr>
              <w:ins w:id="267" w:author="Skumát László" w:date="2011-09-01T16:11:00Z"/>
              <w:rFonts w:eastAsia="SimSun"/>
              <w:lang w:eastAsia="zh-CN"/>
            </w:rPr>
          </w:rPrChange>
        </w:rPr>
        <w:pPrChange w:id="268" w:author="Skumát László" w:date="2011-09-01T16:12:00Z">
          <w:pPr>
            <w:autoSpaceDE w:val="0"/>
            <w:autoSpaceDN w:val="0"/>
            <w:adjustRightInd w:val="0"/>
          </w:pPr>
        </w:pPrChange>
      </w:pPr>
      <w:ins w:id="269" w:author="Skumát László" w:date="2011-09-01T16:11:00Z">
        <w:r w:rsidRPr="00D01BDD">
          <w:rPr>
            <w:rFonts w:eastAsia="SimSun"/>
            <w:color w:val="000000"/>
            <w:lang w:eastAsia="zh-CN"/>
            <w:rPrChange w:id="270" w:author="Skumát László" w:date="2011-09-01T16:12:00Z">
              <w:rPr>
                <w:rFonts w:eastAsia="SimSun"/>
                <w:color w:val="000000"/>
                <w:lang w:eastAsia="zh-CN"/>
              </w:rPr>
            </w:rPrChange>
          </w:rPr>
          <w:t xml:space="preserve">            </w:t>
        </w:r>
        <w:r w:rsidRPr="00D01BDD">
          <w:rPr>
            <w:rFonts w:eastAsia="SimSun"/>
            <w:color w:val="008080"/>
            <w:lang w:eastAsia="zh-CN"/>
            <w:rPrChange w:id="271" w:author="Skumát László" w:date="2011-09-01T16:12:00Z">
              <w:rPr>
                <w:rFonts w:eastAsia="SimSun"/>
                <w:color w:val="008080"/>
                <w:lang w:eastAsia="zh-CN"/>
              </w:rPr>
            </w:rPrChange>
          </w:rPr>
          <w:t>&lt;/</w:t>
        </w:r>
        <w:r w:rsidRPr="00D01BDD">
          <w:rPr>
            <w:rFonts w:eastAsia="SimSun"/>
            <w:color w:val="3F7F7F"/>
            <w:lang w:eastAsia="zh-CN"/>
            <w:rPrChange w:id="272" w:author="Skumát László" w:date="2011-09-01T16:12:00Z">
              <w:rPr>
                <w:rFonts w:eastAsia="SimSun"/>
                <w:color w:val="3F7F7F"/>
                <w:lang w:eastAsia="zh-CN"/>
              </w:rPr>
            </w:rPrChange>
          </w:rPr>
          <w:t>treecell</w:t>
        </w:r>
        <w:r w:rsidRPr="00D01BDD">
          <w:rPr>
            <w:rFonts w:eastAsia="SimSun"/>
            <w:color w:val="008080"/>
            <w:lang w:eastAsia="zh-CN"/>
            <w:rPrChange w:id="273" w:author="Skumát László" w:date="2011-09-01T16:12:00Z">
              <w:rPr>
                <w:rFonts w:eastAsia="SimSun"/>
                <w:color w:val="008080"/>
                <w:lang w:eastAsia="zh-CN"/>
              </w:rPr>
            </w:rPrChange>
          </w:rPr>
          <w:t>&gt;</w:t>
        </w:r>
      </w:ins>
    </w:p>
    <w:p w:rsidR="00D01BDD" w:rsidRPr="00D01BDD" w:rsidRDefault="00D01BDD" w:rsidP="00D01BDD">
      <w:pPr>
        <w:pStyle w:val="ProgramStyle"/>
        <w:numPr>
          <w:ins w:id="274" w:author="Skumát László" w:date="2011-09-01T16:11:00Z"/>
        </w:numPr>
        <w:rPr>
          <w:ins w:id="275" w:author="Skumát László" w:date="2011-09-01T16:11:00Z"/>
          <w:rFonts w:eastAsia="SimSun"/>
          <w:lang w:eastAsia="zh-CN"/>
          <w:rPrChange w:id="276" w:author="Skumát László" w:date="2011-09-01T16:12:00Z">
            <w:rPr>
              <w:ins w:id="277" w:author="Skumát László" w:date="2011-09-01T16:11:00Z"/>
              <w:rFonts w:eastAsia="SimSun"/>
              <w:lang w:eastAsia="zh-CN"/>
            </w:rPr>
          </w:rPrChange>
        </w:rPr>
        <w:pPrChange w:id="278" w:author="Skumát László" w:date="2011-09-01T16:12:00Z">
          <w:pPr>
            <w:autoSpaceDE w:val="0"/>
            <w:autoSpaceDN w:val="0"/>
            <w:adjustRightInd w:val="0"/>
          </w:pPr>
        </w:pPrChange>
      </w:pPr>
      <w:ins w:id="279" w:author="Skumát László" w:date="2011-09-01T16:11:00Z">
        <w:r w:rsidRPr="00D01BDD">
          <w:rPr>
            <w:rFonts w:eastAsia="SimSun"/>
            <w:color w:val="000000"/>
            <w:lang w:eastAsia="zh-CN"/>
            <w:rPrChange w:id="280" w:author="Skumát László" w:date="2011-09-01T16:12:00Z">
              <w:rPr>
                <w:rFonts w:eastAsia="SimSun"/>
                <w:color w:val="000000"/>
                <w:lang w:eastAsia="zh-CN"/>
              </w:rPr>
            </w:rPrChange>
          </w:rPr>
          <w:t xml:space="preserve">          </w:t>
        </w:r>
        <w:r w:rsidRPr="00D01BDD">
          <w:rPr>
            <w:rFonts w:eastAsia="SimSun"/>
            <w:color w:val="008080"/>
            <w:lang w:eastAsia="zh-CN"/>
            <w:rPrChange w:id="281" w:author="Skumát László" w:date="2011-09-01T16:12:00Z">
              <w:rPr>
                <w:rFonts w:eastAsia="SimSun"/>
                <w:color w:val="008080"/>
                <w:lang w:eastAsia="zh-CN"/>
              </w:rPr>
            </w:rPrChange>
          </w:rPr>
          <w:t>&lt;/</w:t>
        </w:r>
        <w:r w:rsidRPr="00D01BDD">
          <w:rPr>
            <w:rFonts w:eastAsia="SimSun"/>
            <w:color w:val="3F7F7F"/>
            <w:lang w:eastAsia="zh-CN"/>
            <w:rPrChange w:id="282" w:author="Skumát László" w:date="2011-09-01T16:12:00Z">
              <w:rPr>
                <w:rFonts w:eastAsia="SimSun"/>
                <w:color w:val="3F7F7F"/>
                <w:lang w:eastAsia="zh-CN"/>
              </w:rPr>
            </w:rPrChange>
          </w:rPr>
          <w:t>treerow</w:t>
        </w:r>
        <w:r w:rsidRPr="00D01BDD">
          <w:rPr>
            <w:rFonts w:eastAsia="SimSun"/>
            <w:color w:val="008080"/>
            <w:lang w:eastAsia="zh-CN"/>
            <w:rPrChange w:id="283" w:author="Skumát László" w:date="2011-09-01T16:12:00Z">
              <w:rPr>
                <w:rFonts w:eastAsia="SimSun"/>
                <w:color w:val="008080"/>
                <w:lang w:eastAsia="zh-CN"/>
              </w:rPr>
            </w:rPrChange>
          </w:rPr>
          <w:t>&gt;</w:t>
        </w:r>
      </w:ins>
    </w:p>
    <w:p w:rsidR="00D01BDD" w:rsidRPr="00D01BDD" w:rsidRDefault="00D01BDD" w:rsidP="00D01BDD">
      <w:pPr>
        <w:pStyle w:val="ProgramStyle"/>
        <w:numPr>
          <w:ins w:id="284" w:author="Skumát László" w:date="2011-09-01T16:11:00Z"/>
        </w:numPr>
        <w:rPr>
          <w:ins w:id="285" w:author="Skumát László" w:date="2011-09-01T16:11:00Z"/>
          <w:rFonts w:eastAsia="SimSun"/>
          <w:lang w:eastAsia="zh-CN"/>
          <w:rPrChange w:id="286" w:author="Skumát László" w:date="2011-09-01T16:12:00Z">
            <w:rPr>
              <w:ins w:id="287" w:author="Skumát László" w:date="2011-09-01T16:11:00Z"/>
              <w:rFonts w:eastAsia="SimSun"/>
              <w:lang w:eastAsia="zh-CN"/>
            </w:rPr>
          </w:rPrChange>
        </w:rPr>
        <w:pPrChange w:id="288" w:author="Skumát László" w:date="2011-09-01T16:12:00Z">
          <w:pPr>
            <w:autoSpaceDE w:val="0"/>
            <w:autoSpaceDN w:val="0"/>
            <w:adjustRightInd w:val="0"/>
          </w:pPr>
        </w:pPrChange>
      </w:pPr>
      <w:ins w:id="289" w:author="Skumát László" w:date="2011-09-01T16:11:00Z">
        <w:r w:rsidRPr="00D01BDD">
          <w:rPr>
            <w:rFonts w:eastAsia="SimSun"/>
            <w:color w:val="000000"/>
            <w:lang w:eastAsia="zh-CN"/>
            <w:rPrChange w:id="290" w:author="Skumát László" w:date="2011-09-01T16:12:00Z">
              <w:rPr>
                <w:rFonts w:eastAsia="SimSun"/>
                <w:color w:val="000000"/>
                <w:lang w:eastAsia="zh-CN"/>
              </w:rPr>
            </w:rPrChange>
          </w:rPr>
          <w:t xml:space="preserve">        </w:t>
        </w:r>
        <w:r w:rsidRPr="00D01BDD">
          <w:rPr>
            <w:rFonts w:eastAsia="SimSun"/>
            <w:color w:val="008080"/>
            <w:lang w:eastAsia="zh-CN"/>
            <w:rPrChange w:id="291" w:author="Skumát László" w:date="2011-09-01T16:12:00Z">
              <w:rPr>
                <w:rFonts w:eastAsia="SimSun"/>
                <w:color w:val="008080"/>
                <w:lang w:eastAsia="zh-CN"/>
              </w:rPr>
            </w:rPrChange>
          </w:rPr>
          <w:t>&lt;/</w:t>
        </w:r>
        <w:r w:rsidRPr="00D01BDD">
          <w:rPr>
            <w:rFonts w:eastAsia="SimSun"/>
            <w:color w:val="3F7F7F"/>
            <w:lang w:eastAsia="zh-CN"/>
            <w:rPrChange w:id="292" w:author="Skumát László" w:date="2011-09-01T16:12:00Z">
              <w:rPr>
                <w:rFonts w:eastAsia="SimSun"/>
                <w:color w:val="3F7F7F"/>
                <w:lang w:eastAsia="zh-CN"/>
              </w:rPr>
            </w:rPrChange>
          </w:rPr>
          <w:t>treeitem</w:t>
        </w:r>
        <w:r w:rsidRPr="00D01BDD">
          <w:rPr>
            <w:rFonts w:eastAsia="SimSun"/>
            <w:color w:val="008080"/>
            <w:lang w:eastAsia="zh-CN"/>
            <w:rPrChange w:id="293" w:author="Skumát László" w:date="2011-09-01T16:12:00Z">
              <w:rPr>
                <w:rFonts w:eastAsia="SimSun"/>
                <w:color w:val="008080"/>
                <w:lang w:eastAsia="zh-CN"/>
              </w:rPr>
            </w:rPrChange>
          </w:rPr>
          <w:t>&gt;</w:t>
        </w:r>
      </w:ins>
    </w:p>
    <w:p w:rsidR="00D01BDD" w:rsidRPr="00D01BDD" w:rsidRDefault="00D01BDD" w:rsidP="00D01BDD">
      <w:pPr>
        <w:pStyle w:val="ProgramStyle"/>
        <w:numPr>
          <w:ins w:id="294" w:author="Skumát László" w:date="2011-09-01T16:11:00Z"/>
        </w:numPr>
        <w:rPr>
          <w:ins w:id="295" w:author="Skumát László" w:date="2011-09-01T16:11:00Z"/>
          <w:rFonts w:eastAsia="SimSun"/>
          <w:lang w:eastAsia="zh-CN"/>
          <w:rPrChange w:id="296" w:author="Skumát László" w:date="2011-09-01T16:12:00Z">
            <w:rPr>
              <w:ins w:id="297" w:author="Skumát László" w:date="2011-09-01T16:11:00Z"/>
              <w:rFonts w:eastAsia="SimSun"/>
              <w:lang w:eastAsia="zh-CN"/>
            </w:rPr>
          </w:rPrChange>
        </w:rPr>
        <w:pPrChange w:id="298" w:author="Skumát László" w:date="2011-09-01T16:12:00Z">
          <w:pPr>
            <w:autoSpaceDE w:val="0"/>
            <w:autoSpaceDN w:val="0"/>
            <w:adjustRightInd w:val="0"/>
          </w:pPr>
        </w:pPrChange>
      </w:pPr>
      <w:ins w:id="299" w:author="Skumát László" w:date="2011-09-01T16:11:00Z">
        <w:r w:rsidRPr="00D01BDD">
          <w:rPr>
            <w:rFonts w:eastAsia="SimSun"/>
            <w:color w:val="000000"/>
            <w:lang w:eastAsia="zh-CN"/>
            <w:rPrChange w:id="300" w:author="Skumát László" w:date="2011-09-01T16:12:00Z">
              <w:rPr>
                <w:rFonts w:eastAsia="SimSun"/>
                <w:color w:val="000000"/>
                <w:lang w:eastAsia="zh-CN"/>
              </w:rPr>
            </w:rPrChange>
          </w:rPr>
          <w:t xml:space="preserve">      </w:t>
        </w:r>
        <w:r w:rsidRPr="00D01BDD">
          <w:rPr>
            <w:rFonts w:eastAsia="SimSun"/>
            <w:color w:val="008080"/>
            <w:lang w:eastAsia="zh-CN"/>
            <w:rPrChange w:id="301" w:author="Skumát László" w:date="2011-09-01T16:12:00Z">
              <w:rPr>
                <w:rFonts w:eastAsia="SimSun"/>
                <w:color w:val="008080"/>
                <w:lang w:eastAsia="zh-CN"/>
              </w:rPr>
            </w:rPrChange>
          </w:rPr>
          <w:t>&lt;/</w:t>
        </w:r>
        <w:r w:rsidRPr="00D01BDD">
          <w:rPr>
            <w:rFonts w:eastAsia="SimSun"/>
            <w:color w:val="3F7F7F"/>
            <w:lang w:eastAsia="zh-CN"/>
            <w:rPrChange w:id="302" w:author="Skumát László" w:date="2011-09-01T16:12:00Z">
              <w:rPr>
                <w:rFonts w:eastAsia="SimSun"/>
                <w:color w:val="3F7F7F"/>
                <w:lang w:eastAsia="zh-CN"/>
              </w:rPr>
            </w:rPrChange>
          </w:rPr>
          <w:t>treechildren</w:t>
        </w:r>
        <w:r w:rsidRPr="00D01BDD">
          <w:rPr>
            <w:rFonts w:eastAsia="SimSun"/>
            <w:color w:val="008080"/>
            <w:lang w:eastAsia="zh-CN"/>
            <w:rPrChange w:id="303" w:author="Skumát László" w:date="2011-09-01T16:12:00Z">
              <w:rPr>
                <w:rFonts w:eastAsia="SimSun"/>
                <w:color w:val="008080"/>
                <w:lang w:eastAsia="zh-CN"/>
              </w:rPr>
            </w:rPrChange>
          </w:rPr>
          <w:t>&gt;</w:t>
        </w:r>
      </w:ins>
    </w:p>
    <w:p w:rsidR="00D01BDD" w:rsidRPr="00D01BDD" w:rsidRDefault="00D01BDD" w:rsidP="00D01BDD">
      <w:pPr>
        <w:pStyle w:val="ProgramStyle"/>
        <w:numPr>
          <w:ins w:id="304" w:author="Skumát László" w:date="2011-09-01T16:11:00Z"/>
        </w:numPr>
        <w:rPr>
          <w:ins w:id="305" w:author="Skumát László" w:date="2011-09-01T16:11:00Z"/>
          <w:rFonts w:eastAsia="SimSun"/>
          <w:lang w:eastAsia="zh-CN"/>
          <w:rPrChange w:id="306" w:author="Skumát László" w:date="2011-09-01T16:12:00Z">
            <w:rPr>
              <w:ins w:id="307" w:author="Skumát László" w:date="2011-09-01T16:11:00Z"/>
              <w:rFonts w:eastAsia="SimSun"/>
              <w:lang w:eastAsia="zh-CN"/>
            </w:rPr>
          </w:rPrChange>
        </w:rPr>
        <w:pPrChange w:id="308" w:author="Skumát László" w:date="2011-09-01T16:12:00Z">
          <w:pPr>
            <w:autoSpaceDE w:val="0"/>
            <w:autoSpaceDN w:val="0"/>
            <w:adjustRightInd w:val="0"/>
          </w:pPr>
        </w:pPrChange>
      </w:pPr>
      <w:ins w:id="309" w:author="Skumát László" w:date="2011-09-01T16:11:00Z">
        <w:r w:rsidRPr="00D01BDD">
          <w:rPr>
            <w:rFonts w:eastAsia="SimSun"/>
            <w:color w:val="000000"/>
            <w:lang w:eastAsia="zh-CN"/>
            <w:rPrChange w:id="310" w:author="Skumát László" w:date="2011-09-01T16:12:00Z">
              <w:rPr>
                <w:rFonts w:eastAsia="SimSun"/>
                <w:color w:val="000000"/>
                <w:lang w:eastAsia="zh-CN"/>
              </w:rPr>
            </w:rPrChange>
          </w:rPr>
          <w:t xml:space="preserve">    </w:t>
        </w:r>
        <w:r w:rsidRPr="00D01BDD">
          <w:rPr>
            <w:rFonts w:eastAsia="SimSun"/>
            <w:color w:val="008080"/>
            <w:lang w:eastAsia="zh-CN"/>
            <w:rPrChange w:id="311" w:author="Skumát László" w:date="2011-09-01T16:12:00Z">
              <w:rPr>
                <w:rFonts w:eastAsia="SimSun"/>
                <w:color w:val="008080"/>
                <w:lang w:eastAsia="zh-CN"/>
              </w:rPr>
            </w:rPrChange>
          </w:rPr>
          <w:t>&lt;/</w:t>
        </w:r>
        <w:r w:rsidRPr="00D01BDD">
          <w:rPr>
            <w:rFonts w:eastAsia="SimSun"/>
            <w:color w:val="3F7F7F"/>
            <w:lang w:eastAsia="zh-CN"/>
            <w:rPrChange w:id="312" w:author="Skumát László" w:date="2011-09-01T16:12:00Z">
              <w:rPr>
                <w:rFonts w:eastAsia="SimSun"/>
                <w:color w:val="3F7F7F"/>
                <w:lang w:eastAsia="zh-CN"/>
              </w:rPr>
            </w:rPrChange>
          </w:rPr>
          <w:t>tree</w:t>
        </w:r>
        <w:r w:rsidRPr="00D01BDD">
          <w:rPr>
            <w:rFonts w:eastAsia="SimSun"/>
            <w:color w:val="008080"/>
            <w:lang w:eastAsia="zh-CN"/>
            <w:rPrChange w:id="313" w:author="Skumát László" w:date="2011-09-01T16:12:00Z">
              <w:rPr>
                <w:rFonts w:eastAsia="SimSun"/>
                <w:color w:val="008080"/>
                <w:lang w:eastAsia="zh-CN"/>
              </w:rPr>
            </w:rPrChange>
          </w:rPr>
          <w:t>&gt;</w:t>
        </w:r>
      </w:ins>
    </w:p>
    <w:p w:rsidR="00D01BDD" w:rsidRPr="00D01BDD" w:rsidRDefault="00D01BDD" w:rsidP="00D01BDD">
      <w:pPr>
        <w:pStyle w:val="ProgramStyle"/>
        <w:numPr>
          <w:ins w:id="314" w:author="Skumát László" w:date="2011-09-01T16:11:00Z"/>
        </w:numPr>
        <w:rPr>
          <w:ins w:id="315" w:author="Skumát László" w:date="2011-09-01T16:11:00Z"/>
          <w:rFonts w:eastAsia="SimSun"/>
          <w:lang w:eastAsia="zh-CN"/>
          <w:rPrChange w:id="316" w:author="Skumát László" w:date="2011-09-01T16:12:00Z">
            <w:rPr>
              <w:ins w:id="317" w:author="Skumát László" w:date="2011-09-01T16:11:00Z"/>
              <w:rFonts w:eastAsia="SimSun"/>
              <w:lang w:eastAsia="zh-CN"/>
            </w:rPr>
          </w:rPrChange>
        </w:rPr>
        <w:pPrChange w:id="318" w:author="Skumát László" w:date="2011-09-01T16:12:00Z">
          <w:pPr>
            <w:autoSpaceDE w:val="0"/>
            <w:autoSpaceDN w:val="0"/>
            <w:adjustRightInd w:val="0"/>
          </w:pPr>
        </w:pPrChange>
      </w:pPr>
      <w:ins w:id="319" w:author="Skumát László" w:date="2011-09-01T16:11:00Z">
        <w:r w:rsidRPr="00D01BDD">
          <w:rPr>
            <w:rFonts w:eastAsia="SimSun"/>
            <w:color w:val="000000"/>
            <w:lang w:eastAsia="zh-CN"/>
            <w:rPrChange w:id="320" w:author="Skumát László" w:date="2011-09-01T16:12:00Z">
              <w:rPr>
                <w:rFonts w:eastAsia="SimSun"/>
                <w:color w:val="000000"/>
                <w:lang w:eastAsia="zh-CN"/>
              </w:rPr>
            </w:rPrChange>
          </w:rPr>
          <w:t xml:space="preserve">  </w:t>
        </w:r>
        <w:r w:rsidRPr="00D01BDD">
          <w:rPr>
            <w:rFonts w:eastAsia="SimSun"/>
            <w:color w:val="008080"/>
            <w:lang w:eastAsia="zh-CN"/>
            <w:rPrChange w:id="321" w:author="Skumát László" w:date="2011-09-01T16:12:00Z">
              <w:rPr>
                <w:rFonts w:eastAsia="SimSun"/>
                <w:color w:val="008080"/>
                <w:lang w:eastAsia="zh-CN"/>
              </w:rPr>
            </w:rPrChange>
          </w:rPr>
          <w:t>&lt;/</w:t>
        </w:r>
        <w:r w:rsidRPr="00D01BDD">
          <w:rPr>
            <w:rFonts w:eastAsia="SimSun"/>
            <w:color w:val="3F7F7F"/>
            <w:lang w:eastAsia="zh-CN"/>
            <w:rPrChange w:id="322" w:author="Skumát László" w:date="2011-09-01T16:12:00Z">
              <w:rPr>
                <w:rFonts w:eastAsia="SimSun"/>
                <w:color w:val="3F7F7F"/>
                <w:lang w:eastAsia="zh-CN"/>
              </w:rPr>
            </w:rPrChange>
          </w:rPr>
          <w:t>window</w:t>
        </w:r>
        <w:r w:rsidRPr="00D01BDD">
          <w:rPr>
            <w:rFonts w:eastAsia="SimSun"/>
            <w:color w:val="008080"/>
            <w:lang w:eastAsia="zh-CN"/>
            <w:rPrChange w:id="323" w:author="Skumát László" w:date="2011-09-01T16:12:00Z">
              <w:rPr>
                <w:rFonts w:eastAsia="SimSun"/>
                <w:color w:val="008080"/>
                <w:lang w:eastAsia="zh-CN"/>
              </w:rPr>
            </w:rPrChange>
          </w:rPr>
          <w:t>&gt;</w:t>
        </w:r>
      </w:ins>
    </w:p>
    <w:p w:rsidR="00D01BDD" w:rsidRDefault="00D01BDD" w:rsidP="00D01BDD">
      <w:pPr>
        <w:pStyle w:val="ProgramStyle"/>
        <w:numPr>
          <w:ins w:id="324" w:author="Skumát László" w:date="2011-09-01T16:11:00Z"/>
        </w:numPr>
        <w:rPr>
          <w:ins w:id="325" w:author="Skumát László" w:date="2011-09-01T16:11:00Z"/>
          <w:rFonts w:eastAsia="SimSun"/>
          <w:lang w:eastAsia="zh-CN"/>
        </w:rPr>
        <w:pPrChange w:id="326" w:author="Skumát László" w:date="2011-09-01T16:12:00Z">
          <w:pPr>
            <w:autoSpaceDE w:val="0"/>
            <w:autoSpaceDN w:val="0"/>
            <w:adjustRightInd w:val="0"/>
          </w:pPr>
        </w:pPrChange>
      </w:pPr>
      <w:ins w:id="327" w:author="Skumát László" w:date="2011-09-01T16:11:00Z">
        <w:r w:rsidRPr="00D01BDD">
          <w:rPr>
            <w:rFonts w:eastAsia="SimSun"/>
            <w:color w:val="008080"/>
            <w:lang w:eastAsia="zh-CN"/>
            <w:rPrChange w:id="328" w:author="Skumát László" w:date="2011-09-01T16:12:00Z">
              <w:rPr>
                <w:rFonts w:eastAsia="SimSun"/>
                <w:color w:val="008080"/>
                <w:lang w:eastAsia="zh-CN"/>
              </w:rPr>
            </w:rPrChange>
          </w:rPr>
          <w:t>&lt;/</w:t>
        </w:r>
        <w:r w:rsidRPr="00D01BDD">
          <w:rPr>
            <w:rFonts w:eastAsia="SimSun"/>
            <w:color w:val="3F7F7F"/>
            <w:lang w:eastAsia="zh-CN"/>
            <w:rPrChange w:id="329" w:author="Skumát László" w:date="2011-09-01T16:12:00Z">
              <w:rPr>
                <w:rFonts w:eastAsia="SimSun"/>
                <w:color w:val="3F7F7F"/>
                <w:highlight w:val="lightGray"/>
                <w:lang w:eastAsia="zh-CN"/>
              </w:rPr>
            </w:rPrChange>
          </w:rPr>
          <w:t>Widgets</w:t>
        </w:r>
        <w:r w:rsidRPr="00D01BDD">
          <w:rPr>
            <w:rFonts w:eastAsia="SimSun"/>
            <w:color w:val="008080"/>
            <w:lang w:eastAsia="zh-CN"/>
          </w:rPr>
          <w:t>&gt;</w:t>
        </w:r>
        <w:r>
          <w:rPr>
            <w:rFonts w:eastAsia="SimSun"/>
            <w:color w:val="000000"/>
            <w:lang w:eastAsia="zh-CN"/>
          </w:rPr>
          <w:t xml:space="preserve"> </w:t>
        </w:r>
      </w:ins>
    </w:p>
    <w:p w:rsidR="00D01BDD" w:rsidRDefault="00D01BDD" w:rsidP="00A322D1">
      <w:pPr>
        <w:pStyle w:val="BodyText"/>
        <w:numPr>
          <w:ins w:id="330" w:author="Skumát László" w:date="2011-09-01T16:09:00Z"/>
        </w:numPr>
        <w:rPr>
          <w:ins w:id="331" w:author="Skumát László" w:date="2011-09-01T16:10:00Z"/>
        </w:rPr>
      </w:pPr>
      <w:ins w:id="332" w:author="Skumát László" w:date="2011-09-01T16:10:00Z">
        <w:r>
          <w:t>The resulted GUI:</w:t>
        </w:r>
      </w:ins>
    </w:p>
    <w:p w:rsidR="00635621" w:rsidRDefault="001F4FC0" w:rsidP="00635621">
      <w:pPr>
        <w:pStyle w:val="BodyText"/>
        <w:keepNext/>
        <w:numPr>
          <w:ins w:id="333" w:author="Skumát László" w:date="2011-09-01T16:10:00Z"/>
        </w:numPr>
        <w:rPr>
          <w:ins w:id="334" w:author="Skumát László" w:date="2011-09-02T07:52:00Z"/>
        </w:rPr>
        <w:pPrChange w:id="335" w:author="Skumát László" w:date="2011-09-02T07:52:00Z">
          <w:pPr>
            <w:pStyle w:val="BodyText"/>
          </w:pPr>
        </w:pPrChange>
      </w:pPr>
      <w:ins w:id="336" w:author="Skumát László" w:date="2011-09-01T16:10:00Z">
        <w:r>
          <w:rPr>
            <w:noProof/>
          </w:rPr>
          <w:drawing>
            <wp:inline distT="0" distB="0" distL="0" distR="0">
              <wp:extent cx="4474845" cy="664845"/>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4845" cy="664845"/>
                      </a:xfrm>
                      <a:prstGeom prst="rect">
                        <a:avLst/>
                      </a:prstGeom>
                      <a:noFill/>
                      <a:ln>
                        <a:noFill/>
                      </a:ln>
                    </pic:spPr>
                  </pic:pic>
                </a:graphicData>
              </a:graphic>
            </wp:inline>
          </w:drawing>
        </w:r>
      </w:ins>
    </w:p>
    <w:p w:rsidR="00D01BDD" w:rsidRPr="00A322D1" w:rsidRDefault="00635621" w:rsidP="00635621">
      <w:pPr>
        <w:pStyle w:val="CaptionFigure"/>
        <w:numPr>
          <w:ins w:id="337" w:author="Skumát László" w:date="2011-09-01T16:10:00Z"/>
        </w:numPr>
        <w:rPr>
          <w:ins w:id="338" w:author="Skumát László" w:date="2011-09-01T16:00:00Z"/>
        </w:rPr>
        <w:pPrChange w:id="339" w:author="Skumát László" w:date="2011-09-02T07:52:00Z">
          <w:pPr>
            <w:pStyle w:val="BodyText"/>
          </w:pPr>
        </w:pPrChange>
      </w:pPr>
      <w:ins w:id="340" w:author="Skumát László" w:date="2011-09-02T07:52:00Z">
        <w:r>
          <w:t xml:space="preserve">Figure </w:t>
        </w:r>
        <w:r>
          <w:fldChar w:fldCharType="begin"/>
        </w:r>
        <w:r>
          <w:instrText xml:space="preserve"> SEQ Figure \* ARABIC </w:instrText>
        </w:r>
      </w:ins>
      <w:r>
        <w:fldChar w:fldCharType="separate"/>
      </w:r>
      <w:ins w:id="341" w:author="Skumát László" w:date="2011-09-02T08:49:00Z">
        <w:r w:rsidR="00B04D2E">
          <w:rPr>
            <w:noProof/>
          </w:rPr>
          <w:t>1</w:t>
        </w:r>
      </w:ins>
      <w:ins w:id="342" w:author="Skumát László" w:date="2011-09-02T07:52:00Z">
        <w:r>
          <w:fldChar w:fldCharType="end"/>
        </w:r>
        <w:r>
          <w:tab/>
        </w:r>
      </w:ins>
      <w:ins w:id="343" w:author="Skumát László" w:date="2011-09-02T07:53:00Z">
        <w:r>
          <w:t xml:space="preserve">GUI with a </w:t>
        </w:r>
      </w:ins>
      <w:ins w:id="344" w:author="Skumát László" w:date="2011-09-02T07:55:00Z">
        <w:r>
          <w:t>join</w:t>
        </w:r>
      </w:ins>
      <w:ins w:id="345" w:author="Skumát László" w:date="2011-09-02T07:54:00Z">
        <w:r>
          <w:t>ed</w:t>
        </w:r>
      </w:ins>
      <w:ins w:id="346" w:author="Skumát László" w:date="2011-09-02T07:53:00Z">
        <w:r>
          <w:t xml:space="preserve"> data element</w:t>
        </w:r>
      </w:ins>
    </w:p>
    <w:p w:rsidR="00F80910" w:rsidRDefault="00B668BA" w:rsidP="00B668BA">
      <w:pPr>
        <w:pStyle w:val="Heading2"/>
      </w:pPr>
      <w:bookmarkStart w:id="347" w:name="_Ref302648009"/>
      <w:bookmarkStart w:id="348" w:name="_Toc327538883"/>
      <w:r>
        <w:t>Iterators</w:t>
      </w:r>
      <w:bookmarkEnd w:id="347"/>
      <w:bookmarkEnd w:id="348"/>
    </w:p>
    <w:p w:rsidR="00FE5848" w:rsidRDefault="00FE5848" w:rsidP="009A3A89">
      <w:pPr>
        <w:pStyle w:val="BodyText"/>
      </w:pPr>
      <w:r>
        <w:t xml:space="preserve">Of course it's difficult to describe all </w:t>
      </w:r>
      <w:r>
        <w:rPr>
          <w:rStyle w:val="TCaction"/>
          <w:b w:val="0"/>
          <w:bCs/>
          <w:i w:val="0"/>
          <w:iCs/>
        </w:rPr>
        <w:t>scenario</w:t>
      </w:r>
      <w:r>
        <w:t>s, traffic cases, etc. of the configuration, and modify the GUI descriptor XML each time when the configuration is modified.</w:t>
      </w:r>
      <w:r w:rsidR="000055C4">
        <w:t xml:space="preserve"> To make it possible to write a more flexible GUI description, the </w:t>
      </w:r>
      <w:r w:rsidR="009A3A89">
        <w:t>data sources provide list elements to go through the main configurable elements. These elements are called to</w:t>
      </w:r>
      <w:r w:rsidR="001D6C04">
        <w:t xml:space="preserve"> "iterator</w:t>
      </w:r>
      <w:r w:rsidR="009A3A89">
        <w:t>".</w:t>
      </w:r>
    </w:p>
    <w:p w:rsidR="00666F4C" w:rsidRPr="00666F4C" w:rsidRDefault="00666F4C" w:rsidP="00D76823">
      <w:pPr>
        <w:pStyle w:val="BodyText"/>
      </w:pPr>
      <w:r>
        <w:lastRenderedPageBreak/>
        <w:t xml:space="preserve">If you place an iterator into the GUI descriptor XML, during the process of the XML its embedded content will be multiplied as many times as many elements the iterator contains. E.g. </w:t>
      </w:r>
      <w:r w:rsidR="00D76823">
        <w:t xml:space="preserve">if </w:t>
      </w:r>
      <w:r>
        <w:t xml:space="preserve">there are two entity groups in the configuration, </w:t>
      </w:r>
      <w:r w:rsidR="00D76823">
        <w:t xml:space="preserve">and the </w:t>
      </w:r>
      <w:r w:rsidR="00D76823" w:rsidRPr="00666F4C">
        <w:t>"EntityGroups"</w:t>
      </w:r>
      <w:r w:rsidR="00D76823">
        <w:t xml:space="preserve"> iterator</w:t>
      </w:r>
      <w:r>
        <w:t xml:space="preserve"> </w:t>
      </w:r>
      <w:r w:rsidR="00D76823">
        <w:t>contains</w:t>
      </w:r>
      <w:r>
        <w:t xml:space="preserve"> a label widget, </w:t>
      </w:r>
      <w:r w:rsidR="00D76823">
        <w:t>during the build up of the GUI there will be two label widgets instead of the iterator.</w:t>
      </w:r>
    </w:p>
    <w:p w:rsidR="00786338" w:rsidRDefault="00786338" w:rsidP="00786338">
      <w:pPr>
        <w:pStyle w:val="Heading3"/>
      </w:pPr>
      <w:bookmarkStart w:id="349" w:name="_Toc327538884"/>
      <w:r>
        <w:t>Iterator attributes</w:t>
      </w:r>
      <w:bookmarkEnd w:id="349"/>
    </w:p>
    <w:p w:rsidR="00786338" w:rsidRDefault="00786338" w:rsidP="006C5541">
      <w:pPr>
        <w:pStyle w:val="BodyText"/>
      </w:pPr>
      <w:r>
        <w:t xml:space="preserve">Iterators </w:t>
      </w:r>
      <w:r w:rsidR="00D544F6">
        <w:t xml:space="preserve">have the same </w:t>
      </w:r>
      <w:r w:rsidR="00666F4C">
        <w:t>attributes</w:t>
      </w:r>
      <w:r w:rsidR="00D544F6">
        <w:t xml:space="preserve"> as</w:t>
      </w:r>
      <w:r w:rsidR="00666F4C">
        <w:t xml:space="preserve"> the data elements, and these attributes have the same meaning. However, iterators have an additional attribute: "id". </w:t>
      </w:r>
      <w:r w:rsidR="002B21C9">
        <w:t>You can write the content of t</w:t>
      </w:r>
      <w:r w:rsidR="00666F4C">
        <w:t>his mandatory string attribute</w:t>
      </w:r>
      <w:r w:rsidR="002B21C9">
        <w:t xml:space="preserve"> </w:t>
      </w:r>
      <w:r w:rsidR="006C5541">
        <w:t>in</w:t>
      </w:r>
      <w:r w:rsidR="002B21C9">
        <w:t xml:space="preserve">to </w:t>
      </w:r>
      <w:r w:rsidR="006C5541">
        <w:t>the value of any string attribute</w:t>
      </w:r>
      <w:r w:rsidR="002B21C9">
        <w:t xml:space="preserve"> in the content of the iterator between two % </w:t>
      </w:r>
      <w:r w:rsidR="00E36C71">
        <w:t>signs</w:t>
      </w:r>
      <w:r w:rsidR="0072048E">
        <w:t xml:space="preserve"> (see </w:t>
      </w:r>
      <w:r w:rsidR="0072048E">
        <w:fldChar w:fldCharType="begin"/>
      </w:r>
      <w:r w:rsidR="0072048E">
        <w:instrText xml:space="preserve"> REF _Ref302558989 \r \h </w:instrText>
      </w:r>
      <w:r w:rsidR="0072048E">
        <w:fldChar w:fldCharType="separate"/>
      </w:r>
      <w:r w:rsidR="00E2477B">
        <w:rPr>
          <w:cs/>
        </w:rPr>
        <w:t>‎</w:t>
      </w:r>
      <w:r w:rsidR="00E2477B">
        <w:t>3.3.3</w:t>
      </w:r>
      <w:r w:rsidR="0072048E">
        <w:fldChar w:fldCharType="end"/>
      </w:r>
      <w:r w:rsidR="0072048E">
        <w:t xml:space="preserve"> later)</w:t>
      </w:r>
      <w:r w:rsidR="002B21C9">
        <w:t xml:space="preserve">, and it will be replaced with the actual </w:t>
      </w:r>
      <w:r w:rsidR="00E36C71">
        <w:t>value of the iterator.</w:t>
      </w:r>
    </w:p>
    <w:p w:rsidR="009A3A89" w:rsidRDefault="00E36C71" w:rsidP="00E36C71">
      <w:pPr>
        <w:pStyle w:val="Heading3"/>
      </w:pPr>
      <w:bookmarkStart w:id="350" w:name="_Toc327538885"/>
      <w:r>
        <w:t>Iterator parameters</w:t>
      </w:r>
      <w:bookmarkEnd w:id="350"/>
    </w:p>
    <w:p w:rsidR="00E36C71" w:rsidRDefault="00E36C71" w:rsidP="00E36C71">
      <w:pPr>
        <w:pStyle w:val="BodyText"/>
      </w:pPr>
      <w:r>
        <w:t>Of course there can be iterators which require parameters, just like the data elements. The use and the behavior of the parameters of the iterators are the same as in case of data elements.</w:t>
      </w:r>
    </w:p>
    <w:p w:rsidR="00564068" w:rsidRDefault="00564068" w:rsidP="00564068">
      <w:pPr>
        <w:pStyle w:val="Heading3"/>
      </w:pPr>
      <w:bookmarkStart w:id="351" w:name="_Ref302558989"/>
      <w:bookmarkStart w:id="352" w:name="_Toc327538886"/>
      <w:r>
        <w:t>Example</w:t>
      </w:r>
      <w:bookmarkEnd w:id="351"/>
      <w:bookmarkEnd w:id="352"/>
    </w:p>
    <w:p w:rsidR="00564068" w:rsidRDefault="00564068" w:rsidP="00CE6B52">
      <w:pPr>
        <w:pStyle w:val="BodyText"/>
        <w:keepNext/>
        <w:keepLines w:val="0"/>
      </w:pPr>
      <w:del w:id="353" w:author="Skumát László" w:date="2011-09-02T08:10:00Z">
        <w:r w:rsidDel="009B32F7">
          <w:delText>Here is a simple</w:delText>
        </w:r>
      </w:del>
      <w:ins w:id="354" w:author="Skumát László" w:date="2011-09-02T08:10:00Z">
        <w:r w:rsidR="009B32F7">
          <w:t>This</w:t>
        </w:r>
      </w:ins>
      <w:r>
        <w:t xml:space="preserve"> sample</w:t>
      </w:r>
      <w:ins w:id="355" w:author="Skumát László" w:date="2011-09-02T08:10:00Z">
        <w:r w:rsidR="009B32F7">
          <w:t xml:space="preserve"> shows</w:t>
        </w:r>
      </w:ins>
      <w:r>
        <w:t xml:space="preserve"> </w:t>
      </w:r>
      <w:ins w:id="356" w:author="Skumát László" w:date="2011-09-02T07:59:00Z">
        <w:r w:rsidR="003F1723">
          <w:t xml:space="preserve">how </w:t>
        </w:r>
      </w:ins>
      <w:r>
        <w:t xml:space="preserve">to </w:t>
      </w:r>
      <w:ins w:id="357" w:author="Skumát László" w:date="2011-09-02T08:01:00Z">
        <w:r w:rsidR="00E32589">
          <w:t xml:space="preserve">use iterators to </w:t>
        </w:r>
      </w:ins>
      <w:del w:id="358" w:author="Skumát László" w:date="2011-09-02T08:10:00Z">
        <w:r w:rsidDel="009B32F7">
          <w:delText xml:space="preserve">build a table which </w:delText>
        </w:r>
      </w:del>
      <w:del w:id="359" w:author="Skumát László" w:date="2011-09-02T07:59:00Z">
        <w:r w:rsidDel="003F1723">
          <w:delText xml:space="preserve">contains the name and the current CPS of </w:delText>
        </w:r>
      </w:del>
      <w:ins w:id="360" w:author="Skumát László" w:date="2011-09-02T07:59:00Z">
        <w:r w:rsidR="009B32F7">
          <w:t>list</w:t>
        </w:r>
        <w:r w:rsidR="003F1723">
          <w:t xml:space="preserve"> </w:t>
        </w:r>
      </w:ins>
      <w:del w:id="361" w:author="Skumát László" w:date="2011-09-01T16:15:00Z">
        <w:r w:rsidDel="003B2F7B">
          <w:delText xml:space="preserve">the </w:delText>
        </w:r>
      </w:del>
      <w:ins w:id="362" w:author="Skumát László" w:date="2011-09-02T08:14:00Z">
        <w:r w:rsidR="00CE6B52">
          <w:t>the</w:t>
        </w:r>
      </w:ins>
      <w:ins w:id="363" w:author="Skumát László" w:date="2011-09-01T16:15:00Z">
        <w:r w:rsidR="003B2F7B">
          <w:t xml:space="preserve"> </w:t>
        </w:r>
      </w:ins>
      <w:r>
        <w:t>scenarios</w:t>
      </w:r>
      <w:ins w:id="364" w:author="Skumát László" w:date="2011-09-01T16:15:00Z">
        <w:r w:rsidR="002408A3">
          <w:t xml:space="preserve"> existing in the configuration</w:t>
        </w:r>
      </w:ins>
      <w:r>
        <w:t>:</w:t>
      </w:r>
    </w:p>
    <w:p w:rsidR="00E32589" w:rsidRPr="00E32589" w:rsidRDefault="00E32589" w:rsidP="00E32589">
      <w:pPr>
        <w:pStyle w:val="ProgramStyle"/>
        <w:numPr>
          <w:ins w:id="365" w:author="Skumát László" w:date="2011-09-02T08:00:00Z"/>
        </w:numPr>
        <w:spacing w:before="120"/>
        <w:rPr>
          <w:ins w:id="366" w:author="Skumát László" w:date="2011-09-02T08:00:00Z"/>
          <w:rFonts w:eastAsia="SimSun"/>
          <w:lang w:eastAsia="zh-CN"/>
        </w:rPr>
      </w:pPr>
      <w:ins w:id="367" w:author="Skumát László" w:date="2011-09-02T08:00:00Z">
        <w:r w:rsidRPr="00E32589">
          <w:rPr>
            <w:rFonts w:eastAsia="SimSun"/>
            <w:color w:val="008080"/>
            <w:lang w:eastAsia="zh-CN"/>
          </w:rPr>
          <w:t>&lt;</w:t>
        </w:r>
        <w:r w:rsidRPr="00E32589">
          <w:rPr>
            <w:rFonts w:eastAsia="SimSun"/>
            <w:color w:val="3F7F7F"/>
            <w:lang w:eastAsia="zh-CN"/>
          </w:rPr>
          <w:t>Widgets</w:t>
        </w:r>
        <w:r w:rsidRPr="00E32589">
          <w:rPr>
            <w:rFonts w:eastAsia="SimSun"/>
            <w:lang w:eastAsia="zh-CN"/>
          </w:rPr>
          <w:t xml:space="preserve"> </w:t>
        </w:r>
        <w:r w:rsidRPr="00E32589">
          <w:rPr>
            <w:rFonts w:eastAsia="SimSun"/>
            <w:color w:val="7F007F"/>
            <w:lang w:eastAsia="zh-CN"/>
          </w:rPr>
          <w:t>xmlns</w:t>
        </w:r>
        <w:r w:rsidRPr="00E32589">
          <w:rPr>
            <w:rFonts w:eastAsia="SimSun"/>
            <w:color w:val="000000"/>
            <w:lang w:eastAsia="zh-CN"/>
          </w:rPr>
          <w:t>=</w:t>
        </w:r>
        <w:r w:rsidRPr="00E32589">
          <w:rPr>
            <w:rFonts w:eastAsia="SimSun"/>
            <w:lang w:eastAsia="zh-CN"/>
          </w:rPr>
          <w:t>'http://ttcn.ericsson.se/protocolModules/xtdp/xtdl'</w:t>
        </w:r>
        <w:r w:rsidRPr="00E32589">
          <w:rPr>
            <w:rFonts w:eastAsia="SimSun"/>
            <w:color w:val="008080"/>
            <w:lang w:eastAsia="zh-CN"/>
          </w:rPr>
          <w:t>&gt;</w:t>
        </w:r>
      </w:ins>
    </w:p>
    <w:p w:rsidR="00E32589" w:rsidRPr="00E32589" w:rsidRDefault="00E32589" w:rsidP="00E32589">
      <w:pPr>
        <w:pStyle w:val="ProgramStyle"/>
        <w:numPr>
          <w:ins w:id="368" w:author="Skumát László" w:date="2011-09-02T08:00:00Z"/>
        </w:numPr>
        <w:rPr>
          <w:ins w:id="369" w:author="Skumát László" w:date="2011-09-02T08:00:00Z"/>
          <w:rFonts w:eastAsia="SimSun"/>
          <w:lang w:eastAsia="zh-CN"/>
        </w:rPr>
      </w:pPr>
      <w:ins w:id="370" w:author="Skumát László" w:date="2011-09-02T08:00:00Z">
        <w:r w:rsidRPr="00E32589">
          <w:rPr>
            <w:rFonts w:eastAsia="SimSun"/>
            <w:color w:val="000000"/>
            <w:lang w:eastAsia="zh-CN"/>
          </w:rPr>
          <w:t xml:space="preserve">  </w:t>
        </w:r>
        <w:r w:rsidRPr="00E32589">
          <w:rPr>
            <w:rFonts w:eastAsia="SimSun"/>
            <w:color w:val="008080"/>
            <w:lang w:eastAsia="zh-CN"/>
          </w:rPr>
          <w:t>&lt;</w:t>
        </w:r>
        <w:r w:rsidRPr="00E32589">
          <w:rPr>
            <w:rFonts w:eastAsia="SimSun"/>
            <w:color w:val="3F7F7F"/>
            <w:lang w:eastAsia="zh-CN"/>
          </w:rPr>
          <w:t>window</w:t>
        </w:r>
        <w:r w:rsidRPr="00E32589">
          <w:rPr>
            <w:rFonts w:eastAsia="SimSun"/>
            <w:color w:val="008080"/>
            <w:lang w:eastAsia="zh-CN"/>
          </w:rPr>
          <w:t>&gt;</w:t>
        </w:r>
      </w:ins>
    </w:p>
    <w:p w:rsidR="00E32589" w:rsidRPr="00E32589" w:rsidRDefault="00E32589" w:rsidP="00E32589">
      <w:pPr>
        <w:pStyle w:val="ProgramStyle"/>
        <w:numPr>
          <w:ins w:id="371" w:author="Skumát László" w:date="2011-09-02T08:00:00Z"/>
        </w:numPr>
        <w:rPr>
          <w:ins w:id="372" w:author="Skumát László" w:date="2011-09-02T08:00:00Z"/>
          <w:rFonts w:eastAsia="SimSun"/>
          <w:lang w:eastAsia="zh-CN"/>
        </w:rPr>
      </w:pPr>
      <w:ins w:id="373" w:author="Skumát László" w:date="2011-09-02T08:00:00Z">
        <w:r w:rsidRPr="00E32589">
          <w:rPr>
            <w:rFonts w:eastAsia="SimSun"/>
            <w:color w:val="000000"/>
            <w:lang w:eastAsia="zh-CN"/>
          </w:rPr>
          <w:t xml:space="preserve">    </w:t>
        </w:r>
        <w:r w:rsidRPr="00E32589">
          <w:rPr>
            <w:rFonts w:eastAsia="SimSun"/>
            <w:color w:val="008080"/>
            <w:lang w:eastAsia="zh-CN"/>
          </w:rPr>
          <w:t>&lt;</w:t>
        </w:r>
        <w:r w:rsidRPr="00E32589">
          <w:rPr>
            <w:rFonts w:eastAsia="SimSun"/>
            <w:color w:val="3F7F7F"/>
            <w:lang w:eastAsia="zh-CN"/>
          </w:rPr>
          <w:t>tree</w:t>
        </w:r>
        <w:r w:rsidRPr="00E32589">
          <w:rPr>
            <w:rFonts w:eastAsia="SimSun"/>
            <w:lang w:eastAsia="zh-CN"/>
          </w:rPr>
          <w:t xml:space="preserve"> </w:t>
        </w:r>
        <w:r w:rsidRPr="00E32589">
          <w:rPr>
            <w:rFonts w:eastAsia="SimSun"/>
            <w:color w:val="7F007F"/>
            <w:lang w:eastAsia="zh-CN"/>
          </w:rPr>
          <w:t>id</w:t>
        </w:r>
        <w:r w:rsidRPr="00E32589">
          <w:rPr>
            <w:rFonts w:eastAsia="SimSun"/>
            <w:color w:val="000000"/>
            <w:lang w:eastAsia="zh-CN"/>
          </w:rPr>
          <w:t>=</w:t>
        </w:r>
        <w:r w:rsidRPr="00E32589">
          <w:rPr>
            <w:rFonts w:eastAsia="SimSun"/>
            <w:lang w:eastAsia="zh-CN"/>
          </w:rPr>
          <w:t>'SCList'</w:t>
        </w:r>
        <w:r w:rsidRPr="00E32589">
          <w:rPr>
            <w:rFonts w:eastAsia="SimSun"/>
            <w:color w:val="008080"/>
            <w:lang w:eastAsia="zh-CN"/>
          </w:rPr>
          <w:t>&gt;</w:t>
        </w:r>
      </w:ins>
    </w:p>
    <w:p w:rsidR="00E32589" w:rsidRPr="00E32589" w:rsidRDefault="00E32589" w:rsidP="00E32589">
      <w:pPr>
        <w:pStyle w:val="ProgramStyle"/>
        <w:numPr>
          <w:ins w:id="374" w:author="Skumát László" w:date="2011-09-02T08:00:00Z"/>
        </w:numPr>
        <w:rPr>
          <w:ins w:id="375" w:author="Skumát László" w:date="2011-09-02T08:00:00Z"/>
          <w:rFonts w:eastAsia="SimSun"/>
          <w:lang w:eastAsia="zh-CN"/>
        </w:rPr>
      </w:pPr>
      <w:ins w:id="376" w:author="Skumát László" w:date="2011-09-02T08:00:00Z">
        <w:r w:rsidRPr="00E32589">
          <w:rPr>
            <w:rFonts w:eastAsia="SimSun"/>
            <w:color w:val="000000"/>
            <w:lang w:eastAsia="zh-CN"/>
          </w:rPr>
          <w:t xml:space="preserve">      </w:t>
        </w:r>
        <w:r w:rsidRPr="00E32589">
          <w:rPr>
            <w:rFonts w:eastAsia="SimSun"/>
            <w:color w:val="008080"/>
            <w:lang w:eastAsia="zh-CN"/>
          </w:rPr>
          <w:t>&lt;</w:t>
        </w:r>
        <w:r w:rsidRPr="00E32589">
          <w:rPr>
            <w:rFonts w:eastAsia="SimSun"/>
            <w:color w:val="3F7F7F"/>
            <w:lang w:eastAsia="zh-CN"/>
          </w:rPr>
          <w:t>treecols</w:t>
        </w:r>
        <w:r w:rsidRPr="00E32589">
          <w:rPr>
            <w:rFonts w:eastAsia="SimSun"/>
            <w:color w:val="008080"/>
            <w:lang w:eastAsia="zh-CN"/>
          </w:rPr>
          <w:t>&gt;</w:t>
        </w:r>
      </w:ins>
    </w:p>
    <w:p w:rsidR="00E32589" w:rsidRPr="00E32589" w:rsidRDefault="00E32589" w:rsidP="00E32589">
      <w:pPr>
        <w:pStyle w:val="ProgramStyle"/>
        <w:numPr>
          <w:ins w:id="377" w:author="Skumát László" w:date="2011-09-02T08:00:00Z"/>
        </w:numPr>
        <w:rPr>
          <w:ins w:id="378" w:author="Skumát László" w:date="2011-09-02T08:00:00Z"/>
          <w:rFonts w:eastAsia="SimSun"/>
          <w:lang w:eastAsia="zh-CN"/>
        </w:rPr>
      </w:pPr>
      <w:ins w:id="379" w:author="Skumát László" w:date="2011-09-02T08:00:00Z">
        <w:r w:rsidRPr="00E32589">
          <w:rPr>
            <w:rFonts w:eastAsia="SimSun"/>
            <w:color w:val="000000"/>
            <w:lang w:eastAsia="zh-CN"/>
          </w:rPr>
          <w:t xml:space="preserve">        </w:t>
        </w:r>
        <w:r w:rsidRPr="00E32589">
          <w:rPr>
            <w:rFonts w:eastAsia="SimSun"/>
            <w:color w:val="008080"/>
            <w:lang w:eastAsia="zh-CN"/>
          </w:rPr>
          <w:t>&lt;</w:t>
        </w:r>
        <w:r w:rsidRPr="00E32589">
          <w:rPr>
            <w:rFonts w:eastAsia="SimSun"/>
            <w:color w:val="3F7F7F"/>
            <w:lang w:eastAsia="zh-CN"/>
          </w:rPr>
          <w:t>treecol</w:t>
        </w:r>
        <w:r w:rsidRPr="00E32589">
          <w:rPr>
            <w:rFonts w:eastAsia="SimSun"/>
            <w:lang w:eastAsia="zh-CN"/>
          </w:rPr>
          <w:t xml:space="preserve"> </w:t>
        </w:r>
        <w:r w:rsidRPr="00E32589">
          <w:rPr>
            <w:rFonts w:eastAsia="SimSun"/>
            <w:color w:val="7F007F"/>
            <w:lang w:eastAsia="zh-CN"/>
          </w:rPr>
          <w:t>label</w:t>
        </w:r>
        <w:r w:rsidRPr="00E32589">
          <w:rPr>
            <w:rFonts w:eastAsia="SimSun"/>
            <w:color w:val="000000"/>
            <w:lang w:eastAsia="zh-CN"/>
          </w:rPr>
          <w:t>=</w:t>
        </w:r>
        <w:r w:rsidRPr="00E32589">
          <w:rPr>
            <w:rFonts w:eastAsia="SimSun"/>
            <w:lang w:eastAsia="zh-CN"/>
          </w:rPr>
          <w:t xml:space="preserve">'Name' </w:t>
        </w:r>
        <w:r w:rsidRPr="00E32589">
          <w:rPr>
            <w:rFonts w:eastAsia="SimSun"/>
            <w:color w:val="7F007F"/>
            <w:lang w:eastAsia="zh-CN"/>
          </w:rPr>
          <w:t>widgetType</w:t>
        </w:r>
        <w:r w:rsidRPr="00E32589">
          <w:rPr>
            <w:rFonts w:eastAsia="SimSun"/>
            <w:color w:val="000000"/>
            <w:lang w:eastAsia="zh-CN"/>
          </w:rPr>
          <w:t>=</w:t>
        </w:r>
        <w:r w:rsidRPr="00E32589">
          <w:rPr>
            <w:rFonts w:eastAsia="SimSun"/>
            <w:lang w:eastAsia="zh-CN"/>
          </w:rPr>
          <w:t xml:space="preserve">'string' </w:t>
        </w:r>
        <w:r w:rsidRPr="00E32589">
          <w:rPr>
            <w:rFonts w:eastAsia="SimSun"/>
            <w:color w:val="008080"/>
            <w:lang w:eastAsia="zh-CN"/>
          </w:rPr>
          <w:t>/&gt;</w:t>
        </w:r>
      </w:ins>
    </w:p>
    <w:p w:rsidR="00E32589" w:rsidRPr="00E32589" w:rsidRDefault="00E32589" w:rsidP="00E32589">
      <w:pPr>
        <w:pStyle w:val="ProgramStyle"/>
        <w:numPr>
          <w:ins w:id="380" w:author="Skumát László" w:date="2011-09-02T08:00:00Z"/>
        </w:numPr>
        <w:rPr>
          <w:ins w:id="381" w:author="Skumát László" w:date="2011-09-02T08:00:00Z"/>
          <w:rFonts w:eastAsia="SimSun"/>
          <w:lang w:eastAsia="zh-CN"/>
        </w:rPr>
      </w:pPr>
      <w:ins w:id="382" w:author="Skumát László" w:date="2011-09-02T08:00:00Z">
        <w:r w:rsidRPr="00E32589">
          <w:rPr>
            <w:rFonts w:eastAsia="SimSun"/>
            <w:color w:val="000000"/>
            <w:lang w:eastAsia="zh-CN"/>
          </w:rPr>
          <w:t xml:space="preserve">      </w:t>
        </w:r>
        <w:r w:rsidRPr="00E32589">
          <w:rPr>
            <w:rFonts w:eastAsia="SimSun"/>
            <w:color w:val="008080"/>
            <w:lang w:eastAsia="zh-CN"/>
          </w:rPr>
          <w:t>&lt;/</w:t>
        </w:r>
        <w:r w:rsidRPr="00E32589">
          <w:rPr>
            <w:rFonts w:eastAsia="SimSun"/>
            <w:color w:val="3F7F7F"/>
            <w:lang w:eastAsia="zh-CN"/>
          </w:rPr>
          <w:t>treecols</w:t>
        </w:r>
        <w:r w:rsidRPr="00E32589">
          <w:rPr>
            <w:rFonts w:eastAsia="SimSun"/>
            <w:color w:val="008080"/>
            <w:lang w:eastAsia="zh-CN"/>
          </w:rPr>
          <w:t>&gt;</w:t>
        </w:r>
      </w:ins>
    </w:p>
    <w:p w:rsidR="00E32589" w:rsidRPr="00E32589" w:rsidRDefault="00E32589" w:rsidP="00E32589">
      <w:pPr>
        <w:pStyle w:val="ProgramStyle"/>
        <w:numPr>
          <w:ins w:id="383" w:author="Skumát László" w:date="2011-09-02T08:00:00Z"/>
        </w:numPr>
        <w:rPr>
          <w:ins w:id="384" w:author="Skumát László" w:date="2011-09-02T08:00:00Z"/>
          <w:rFonts w:eastAsia="SimSun"/>
          <w:lang w:eastAsia="zh-CN"/>
        </w:rPr>
      </w:pPr>
      <w:ins w:id="385" w:author="Skumát László" w:date="2011-09-02T08:00:00Z">
        <w:r w:rsidRPr="00E32589">
          <w:rPr>
            <w:rFonts w:eastAsia="SimSun"/>
            <w:color w:val="000000"/>
            <w:lang w:eastAsia="zh-CN"/>
          </w:rPr>
          <w:t xml:space="preserve">      </w:t>
        </w:r>
        <w:r w:rsidRPr="00E32589">
          <w:rPr>
            <w:rFonts w:eastAsia="SimSun"/>
            <w:color w:val="008080"/>
            <w:lang w:eastAsia="zh-CN"/>
          </w:rPr>
          <w:t>&lt;</w:t>
        </w:r>
        <w:r w:rsidRPr="00E32589">
          <w:rPr>
            <w:rFonts w:eastAsia="SimSun"/>
            <w:color w:val="3F7F7F"/>
            <w:lang w:eastAsia="zh-CN"/>
          </w:rPr>
          <w:t>treechildren</w:t>
        </w:r>
        <w:r w:rsidRPr="00E32589">
          <w:rPr>
            <w:rFonts w:eastAsia="SimSun"/>
            <w:color w:val="008080"/>
            <w:lang w:eastAsia="zh-CN"/>
          </w:rPr>
          <w:t>&gt;</w:t>
        </w:r>
      </w:ins>
    </w:p>
    <w:p w:rsidR="00E32589" w:rsidRPr="00E32589" w:rsidRDefault="00E32589" w:rsidP="00E32589">
      <w:pPr>
        <w:pStyle w:val="ProgramStyle"/>
        <w:numPr>
          <w:ins w:id="386" w:author="Skumát László" w:date="2011-09-02T08:00:00Z"/>
        </w:numPr>
        <w:rPr>
          <w:ins w:id="387" w:author="Skumát László" w:date="2011-09-02T08:00:00Z"/>
          <w:rFonts w:eastAsia="SimSun"/>
          <w:lang w:eastAsia="zh-CN"/>
        </w:rPr>
      </w:pPr>
      <w:ins w:id="388" w:author="Skumát László" w:date="2011-09-02T08:00:00Z">
        <w:r w:rsidRPr="00E32589">
          <w:rPr>
            <w:rFonts w:eastAsia="SimSun"/>
            <w:color w:val="000000"/>
            <w:lang w:eastAsia="zh-CN"/>
          </w:rPr>
          <w:t xml:space="preserve">        </w:t>
        </w:r>
        <w:r w:rsidRPr="00E32589">
          <w:rPr>
            <w:rFonts w:eastAsia="SimSun"/>
            <w:color w:val="008080"/>
            <w:lang w:eastAsia="zh-CN"/>
          </w:rPr>
          <w:t>&lt;</w:t>
        </w:r>
        <w:r w:rsidRPr="00E32589">
          <w:rPr>
            <w:rFonts w:eastAsia="SimSun"/>
            <w:color w:val="3F7F7F"/>
            <w:lang w:eastAsia="zh-CN"/>
          </w:rPr>
          <w:t>treeitem</w:t>
        </w:r>
        <w:r w:rsidRPr="00E32589">
          <w:rPr>
            <w:rFonts w:eastAsia="SimSun"/>
            <w:color w:val="008080"/>
            <w:lang w:eastAsia="zh-CN"/>
          </w:rPr>
          <w:t>&gt;</w:t>
        </w:r>
      </w:ins>
    </w:p>
    <w:p w:rsidR="00E32589" w:rsidRPr="00E32589" w:rsidRDefault="00E32589" w:rsidP="00E32589">
      <w:pPr>
        <w:pStyle w:val="ProgramStyle"/>
        <w:numPr>
          <w:ins w:id="389" w:author="Skumát László" w:date="2011-09-02T08:00:00Z"/>
        </w:numPr>
        <w:rPr>
          <w:ins w:id="390" w:author="Skumát László" w:date="2011-09-02T08:00:00Z"/>
          <w:rFonts w:eastAsia="SimSun"/>
          <w:lang w:eastAsia="zh-CN"/>
        </w:rPr>
      </w:pPr>
      <w:ins w:id="391" w:author="Skumát László" w:date="2011-09-02T08:00:00Z">
        <w:r w:rsidRPr="00E32589">
          <w:rPr>
            <w:rFonts w:eastAsia="SimSun"/>
            <w:color w:val="000000"/>
            <w:lang w:eastAsia="zh-CN"/>
          </w:rPr>
          <w:t xml:space="preserve">          </w:t>
        </w:r>
        <w:r w:rsidRPr="00E32589">
          <w:rPr>
            <w:rFonts w:eastAsia="SimSun"/>
            <w:color w:val="008080"/>
            <w:lang w:eastAsia="zh-CN"/>
          </w:rPr>
          <w:t>&lt;</w:t>
        </w:r>
        <w:r w:rsidRPr="00E32589">
          <w:rPr>
            <w:rFonts w:eastAsia="SimSun"/>
            <w:color w:val="3F7F7F"/>
            <w:lang w:eastAsia="zh-CN"/>
          </w:rPr>
          <w:t>iterator</w:t>
        </w:r>
        <w:r w:rsidRPr="00E32589">
          <w:rPr>
            <w:rFonts w:eastAsia="SimSun"/>
            <w:lang w:eastAsia="zh-CN"/>
          </w:rPr>
          <w:t xml:space="preserve"> </w:t>
        </w:r>
        <w:r w:rsidRPr="00E32589">
          <w:rPr>
            <w:rFonts w:eastAsia="SimSun"/>
            <w:color w:val="7F007F"/>
            <w:lang w:eastAsia="zh-CN"/>
          </w:rPr>
          <w:t>element</w:t>
        </w:r>
        <w:r w:rsidRPr="00E32589">
          <w:rPr>
            <w:rFonts w:eastAsia="SimSun"/>
            <w:color w:val="000000"/>
            <w:lang w:eastAsia="zh-CN"/>
          </w:rPr>
          <w:t>=</w:t>
        </w:r>
        <w:r w:rsidRPr="00E32589">
          <w:rPr>
            <w:rFonts w:eastAsia="SimSun"/>
            <w:lang w:eastAsia="zh-CN"/>
          </w:rPr>
          <w:t xml:space="preserve">'EntityGroups' </w:t>
        </w:r>
        <w:r w:rsidRPr="00E32589">
          <w:rPr>
            <w:rFonts w:eastAsia="SimSun"/>
            <w:color w:val="7F007F"/>
            <w:lang w:eastAsia="zh-CN"/>
          </w:rPr>
          <w:t>id</w:t>
        </w:r>
        <w:r w:rsidRPr="00E32589">
          <w:rPr>
            <w:rFonts w:eastAsia="SimSun"/>
            <w:color w:val="000000"/>
            <w:lang w:eastAsia="zh-CN"/>
          </w:rPr>
          <w:t>=</w:t>
        </w:r>
        <w:r w:rsidRPr="00E32589">
          <w:rPr>
            <w:rFonts w:eastAsia="SimSun"/>
            <w:lang w:eastAsia="zh-CN"/>
          </w:rPr>
          <w:t>'</w:t>
        </w:r>
        <w:r w:rsidRPr="00491650">
          <w:rPr>
            <w:rFonts w:eastAsia="SimSun"/>
            <w:highlight w:val="yellow"/>
            <w:lang w:eastAsia="zh-CN"/>
          </w:rPr>
          <w:t>EGrp</w:t>
        </w:r>
        <w:r w:rsidRPr="00E32589">
          <w:rPr>
            <w:rFonts w:eastAsia="SimSun"/>
            <w:lang w:eastAsia="zh-CN"/>
          </w:rPr>
          <w:t xml:space="preserve">' </w:t>
        </w:r>
        <w:r w:rsidRPr="00E32589">
          <w:rPr>
            <w:rFonts w:eastAsia="SimSun"/>
            <w:color w:val="7F007F"/>
            <w:lang w:eastAsia="zh-CN"/>
          </w:rPr>
          <w:t>source</w:t>
        </w:r>
        <w:r w:rsidRPr="00E32589">
          <w:rPr>
            <w:rFonts w:eastAsia="SimSun"/>
            <w:color w:val="000000"/>
            <w:lang w:eastAsia="zh-CN"/>
          </w:rPr>
          <w:t>=</w:t>
        </w:r>
        <w:r w:rsidRPr="00E32589">
          <w:rPr>
            <w:rFonts w:eastAsia="SimSun"/>
            <w:lang w:eastAsia="zh-CN"/>
          </w:rPr>
          <w:t>'ExecCtrl'</w:t>
        </w:r>
        <w:r w:rsidRPr="00E32589">
          <w:rPr>
            <w:rFonts w:eastAsia="SimSun"/>
            <w:color w:val="008080"/>
            <w:lang w:eastAsia="zh-CN"/>
          </w:rPr>
          <w:t>&gt;</w:t>
        </w:r>
      </w:ins>
    </w:p>
    <w:p w:rsidR="00E32589" w:rsidRPr="00E32589" w:rsidRDefault="00E32589" w:rsidP="00E32589">
      <w:pPr>
        <w:pStyle w:val="ProgramStyle"/>
        <w:numPr>
          <w:ins w:id="392" w:author="Skumát László" w:date="2011-09-02T08:00:00Z"/>
        </w:numPr>
        <w:rPr>
          <w:ins w:id="393" w:author="Skumát László" w:date="2011-09-02T08:00:00Z"/>
          <w:rFonts w:eastAsia="SimSun"/>
          <w:lang w:eastAsia="zh-CN"/>
        </w:rPr>
      </w:pPr>
      <w:ins w:id="394" w:author="Skumát László" w:date="2011-09-02T08:00:00Z">
        <w:r w:rsidRPr="00E32589">
          <w:rPr>
            <w:rFonts w:eastAsia="SimSun"/>
            <w:color w:val="000000"/>
            <w:lang w:eastAsia="zh-CN"/>
          </w:rPr>
          <w:t xml:space="preserve">            </w:t>
        </w:r>
        <w:r w:rsidRPr="00E32589">
          <w:rPr>
            <w:rFonts w:eastAsia="SimSun"/>
            <w:color w:val="008080"/>
            <w:lang w:eastAsia="zh-CN"/>
          </w:rPr>
          <w:t>&lt;</w:t>
        </w:r>
        <w:r w:rsidRPr="00E32589">
          <w:rPr>
            <w:rFonts w:eastAsia="SimSun"/>
            <w:color w:val="3F7F7F"/>
            <w:lang w:eastAsia="zh-CN"/>
          </w:rPr>
          <w:t>iterator</w:t>
        </w:r>
        <w:r w:rsidRPr="00E32589">
          <w:rPr>
            <w:rFonts w:eastAsia="SimSun"/>
            <w:lang w:eastAsia="zh-CN"/>
          </w:rPr>
          <w:t xml:space="preserve"> </w:t>
        </w:r>
        <w:r w:rsidRPr="00E32589">
          <w:rPr>
            <w:rFonts w:eastAsia="SimSun"/>
            <w:color w:val="7F007F"/>
            <w:lang w:eastAsia="zh-CN"/>
          </w:rPr>
          <w:t>element</w:t>
        </w:r>
        <w:r w:rsidRPr="00E32589">
          <w:rPr>
            <w:rFonts w:eastAsia="SimSun"/>
            <w:color w:val="000000"/>
            <w:lang w:eastAsia="zh-CN"/>
          </w:rPr>
          <w:t>=</w:t>
        </w:r>
        <w:r w:rsidRPr="00E32589">
          <w:rPr>
            <w:rFonts w:eastAsia="SimSun"/>
            <w:lang w:eastAsia="zh-CN"/>
          </w:rPr>
          <w:t xml:space="preserve">'Scenarios' </w:t>
        </w:r>
        <w:r w:rsidRPr="00E32589">
          <w:rPr>
            <w:rFonts w:eastAsia="SimSun"/>
            <w:color w:val="7F007F"/>
            <w:lang w:eastAsia="zh-CN"/>
          </w:rPr>
          <w:t>id</w:t>
        </w:r>
        <w:r w:rsidRPr="00E32589">
          <w:rPr>
            <w:rFonts w:eastAsia="SimSun"/>
            <w:color w:val="000000"/>
            <w:lang w:eastAsia="zh-CN"/>
          </w:rPr>
          <w:t>=</w:t>
        </w:r>
        <w:r w:rsidRPr="00E32589">
          <w:rPr>
            <w:rFonts w:eastAsia="SimSun"/>
            <w:lang w:eastAsia="zh-CN"/>
          </w:rPr>
          <w:t>'</w:t>
        </w:r>
        <w:r w:rsidRPr="00E32589">
          <w:rPr>
            <w:rFonts w:eastAsia="SimSun"/>
            <w:highlight w:val="green"/>
            <w:lang w:eastAsia="zh-CN"/>
          </w:rPr>
          <w:t>SC</w:t>
        </w:r>
        <w:r w:rsidRPr="00E32589">
          <w:rPr>
            <w:rFonts w:eastAsia="SimSun"/>
            <w:lang w:eastAsia="zh-CN"/>
          </w:rPr>
          <w:t xml:space="preserve">' </w:t>
        </w:r>
        <w:r w:rsidRPr="00E32589">
          <w:rPr>
            <w:rFonts w:eastAsia="SimSun"/>
            <w:color w:val="7F007F"/>
            <w:lang w:eastAsia="zh-CN"/>
          </w:rPr>
          <w:t>source</w:t>
        </w:r>
        <w:r w:rsidRPr="00E32589">
          <w:rPr>
            <w:rFonts w:eastAsia="SimSun"/>
            <w:color w:val="000000"/>
            <w:lang w:eastAsia="zh-CN"/>
          </w:rPr>
          <w:t>=</w:t>
        </w:r>
        <w:r w:rsidRPr="00E32589">
          <w:rPr>
            <w:rFonts w:eastAsia="SimSun"/>
            <w:lang w:eastAsia="zh-CN"/>
          </w:rPr>
          <w:t>'ExecCtrl'</w:t>
        </w:r>
        <w:r w:rsidRPr="00E32589">
          <w:rPr>
            <w:rFonts w:eastAsia="SimSun"/>
            <w:color w:val="008080"/>
            <w:lang w:eastAsia="zh-CN"/>
          </w:rPr>
          <w:t>&gt;</w:t>
        </w:r>
      </w:ins>
    </w:p>
    <w:p w:rsidR="00E32589" w:rsidRPr="00E32589" w:rsidRDefault="00E32589" w:rsidP="00E32589">
      <w:pPr>
        <w:pStyle w:val="ProgramStyle"/>
        <w:numPr>
          <w:ins w:id="395" w:author="Skumát László" w:date="2011-09-02T08:00:00Z"/>
        </w:numPr>
        <w:rPr>
          <w:ins w:id="396" w:author="Skumát László" w:date="2011-09-02T08:00:00Z"/>
          <w:rFonts w:eastAsia="SimSun"/>
          <w:lang w:eastAsia="zh-CN"/>
        </w:rPr>
      </w:pPr>
      <w:ins w:id="397" w:author="Skumát László" w:date="2011-09-02T08:00:00Z">
        <w:r w:rsidRPr="00E32589">
          <w:rPr>
            <w:rFonts w:eastAsia="SimSun"/>
            <w:color w:val="000000"/>
            <w:lang w:eastAsia="zh-CN"/>
          </w:rPr>
          <w:t xml:space="preserve">              </w:t>
        </w:r>
        <w:r w:rsidRPr="00E32589">
          <w:rPr>
            <w:rFonts w:eastAsia="SimSun"/>
            <w:color w:val="008080"/>
            <w:lang w:eastAsia="zh-CN"/>
          </w:rPr>
          <w:t>&lt;</w:t>
        </w:r>
        <w:r w:rsidRPr="00E32589">
          <w:rPr>
            <w:rFonts w:eastAsia="SimSun"/>
            <w:color w:val="3F7F7F"/>
            <w:lang w:eastAsia="zh-CN"/>
          </w:rPr>
          <w:t>params</w:t>
        </w:r>
        <w:r w:rsidRPr="00E32589">
          <w:rPr>
            <w:rFonts w:eastAsia="SimSun"/>
            <w:color w:val="008080"/>
            <w:lang w:eastAsia="zh-CN"/>
          </w:rPr>
          <w:t>&gt;</w:t>
        </w:r>
      </w:ins>
    </w:p>
    <w:p w:rsidR="00E32589" w:rsidRPr="00E32589" w:rsidRDefault="00E32589" w:rsidP="00E32589">
      <w:pPr>
        <w:pStyle w:val="ProgramStyle"/>
        <w:numPr>
          <w:ins w:id="398" w:author="Skumát László" w:date="2011-09-02T08:00:00Z"/>
        </w:numPr>
        <w:rPr>
          <w:ins w:id="399" w:author="Skumát László" w:date="2011-09-02T08:00:00Z"/>
          <w:rFonts w:eastAsia="SimSun"/>
          <w:lang w:eastAsia="zh-CN"/>
        </w:rPr>
      </w:pPr>
      <w:ins w:id="400" w:author="Skumát László" w:date="2011-09-02T08:00:00Z">
        <w:r w:rsidRPr="00E32589">
          <w:rPr>
            <w:rFonts w:eastAsia="SimSun"/>
            <w:color w:val="000000"/>
            <w:lang w:eastAsia="zh-CN"/>
          </w:rPr>
          <w:t xml:space="preserve">                </w:t>
        </w:r>
        <w:r w:rsidRPr="00E32589">
          <w:rPr>
            <w:rFonts w:eastAsia="SimSun"/>
            <w:color w:val="008080"/>
            <w:lang w:eastAsia="zh-CN"/>
          </w:rPr>
          <w:t>&lt;</w:t>
        </w:r>
        <w:r w:rsidRPr="00E32589">
          <w:rPr>
            <w:rFonts w:eastAsia="SimSun"/>
            <w:color w:val="3F7F7F"/>
            <w:lang w:eastAsia="zh-CN"/>
          </w:rPr>
          <w:t>dataparam</w:t>
        </w:r>
        <w:r w:rsidRPr="00E32589">
          <w:rPr>
            <w:rFonts w:eastAsia="SimSun"/>
            <w:lang w:eastAsia="zh-CN"/>
          </w:rPr>
          <w:t xml:space="preserve"> </w:t>
        </w:r>
        <w:r w:rsidRPr="00E32589">
          <w:rPr>
            <w:rFonts w:eastAsia="SimSun"/>
            <w:color w:val="7F007F"/>
            <w:lang w:eastAsia="zh-CN"/>
          </w:rPr>
          <w:t>name</w:t>
        </w:r>
        <w:r w:rsidRPr="00E32589">
          <w:rPr>
            <w:rFonts w:eastAsia="SimSun"/>
            <w:color w:val="000000"/>
            <w:lang w:eastAsia="zh-CN"/>
          </w:rPr>
          <w:t>=</w:t>
        </w:r>
        <w:r w:rsidRPr="00E32589">
          <w:rPr>
            <w:rFonts w:eastAsia="SimSun"/>
            <w:lang w:eastAsia="zh-CN"/>
          </w:rPr>
          <w:t xml:space="preserve">'EntityGroup' </w:t>
        </w:r>
        <w:r w:rsidRPr="00E32589">
          <w:rPr>
            <w:rFonts w:eastAsia="SimSun"/>
            <w:color w:val="7F007F"/>
            <w:lang w:eastAsia="zh-CN"/>
          </w:rPr>
          <w:t>value</w:t>
        </w:r>
        <w:r w:rsidRPr="00E32589">
          <w:rPr>
            <w:rFonts w:eastAsia="SimSun"/>
            <w:color w:val="000000"/>
            <w:lang w:eastAsia="zh-CN"/>
          </w:rPr>
          <w:t>=</w:t>
        </w:r>
        <w:r w:rsidRPr="00E32589">
          <w:rPr>
            <w:rFonts w:eastAsia="SimSun"/>
            <w:lang w:eastAsia="zh-CN"/>
          </w:rPr>
          <w:t>'</w:t>
        </w:r>
        <w:r w:rsidRPr="00491650">
          <w:rPr>
            <w:rFonts w:eastAsia="SimSun"/>
            <w:highlight w:val="yellow"/>
            <w:lang w:eastAsia="zh-CN"/>
          </w:rPr>
          <w:t>%EGrp%</w:t>
        </w:r>
        <w:r w:rsidRPr="00E32589">
          <w:rPr>
            <w:rFonts w:eastAsia="SimSun"/>
            <w:lang w:eastAsia="zh-CN"/>
          </w:rPr>
          <w:t xml:space="preserve">' </w:t>
        </w:r>
        <w:r w:rsidRPr="00E32589">
          <w:rPr>
            <w:rFonts w:eastAsia="SimSun"/>
            <w:color w:val="008080"/>
            <w:lang w:eastAsia="zh-CN"/>
          </w:rPr>
          <w:t>/&gt;</w:t>
        </w:r>
      </w:ins>
    </w:p>
    <w:p w:rsidR="00E32589" w:rsidRPr="00E32589" w:rsidRDefault="00E32589" w:rsidP="00E32589">
      <w:pPr>
        <w:pStyle w:val="ProgramStyle"/>
        <w:numPr>
          <w:ins w:id="401" w:author="Skumát László" w:date="2011-09-02T08:00:00Z"/>
        </w:numPr>
        <w:rPr>
          <w:ins w:id="402" w:author="Skumát László" w:date="2011-09-02T08:00:00Z"/>
          <w:rFonts w:eastAsia="SimSun"/>
          <w:lang w:eastAsia="zh-CN"/>
        </w:rPr>
      </w:pPr>
      <w:ins w:id="403" w:author="Skumát László" w:date="2011-09-02T08:00:00Z">
        <w:r w:rsidRPr="00E32589">
          <w:rPr>
            <w:rFonts w:eastAsia="SimSun"/>
            <w:color w:val="000000"/>
            <w:lang w:eastAsia="zh-CN"/>
          </w:rPr>
          <w:t xml:space="preserve">              </w:t>
        </w:r>
        <w:r w:rsidRPr="00E32589">
          <w:rPr>
            <w:rFonts w:eastAsia="SimSun"/>
            <w:color w:val="008080"/>
            <w:lang w:eastAsia="zh-CN"/>
          </w:rPr>
          <w:t>&lt;/</w:t>
        </w:r>
        <w:r w:rsidRPr="00E32589">
          <w:rPr>
            <w:rFonts w:eastAsia="SimSun"/>
            <w:color w:val="3F7F7F"/>
            <w:lang w:eastAsia="zh-CN"/>
          </w:rPr>
          <w:t>params</w:t>
        </w:r>
        <w:r w:rsidRPr="00E32589">
          <w:rPr>
            <w:rFonts w:eastAsia="SimSun"/>
            <w:color w:val="008080"/>
            <w:lang w:eastAsia="zh-CN"/>
          </w:rPr>
          <w:t>&gt;</w:t>
        </w:r>
      </w:ins>
    </w:p>
    <w:p w:rsidR="00E32589" w:rsidRPr="00E32589" w:rsidRDefault="00E32589" w:rsidP="00E32589">
      <w:pPr>
        <w:pStyle w:val="ProgramStyle"/>
        <w:numPr>
          <w:ins w:id="404" w:author="Skumát László" w:date="2011-09-02T08:00:00Z"/>
        </w:numPr>
        <w:rPr>
          <w:ins w:id="405" w:author="Skumát László" w:date="2011-09-02T08:00:00Z"/>
          <w:rFonts w:eastAsia="SimSun"/>
          <w:lang w:eastAsia="zh-CN"/>
        </w:rPr>
      </w:pPr>
      <w:ins w:id="406" w:author="Skumát László" w:date="2011-09-02T08:00:00Z">
        <w:r w:rsidRPr="00E32589">
          <w:rPr>
            <w:rFonts w:eastAsia="SimSun"/>
            <w:color w:val="000000"/>
            <w:lang w:eastAsia="zh-CN"/>
          </w:rPr>
          <w:t xml:space="preserve">              </w:t>
        </w:r>
        <w:r w:rsidRPr="00E32589">
          <w:rPr>
            <w:rFonts w:eastAsia="SimSun"/>
            <w:color w:val="008080"/>
            <w:lang w:eastAsia="zh-CN"/>
          </w:rPr>
          <w:t>&lt;</w:t>
        </w:r>
        <w:r w:rsidRPr="00E32589">
          <w:rPr>
            <w:rFonts w:eastAsia="SimSun"/>
            <w:color w:val="3F7F7F"/>
            <w:lang w:eastAsia="zh-CN"/>
          </w:rPr>
          <w:t>treerow</w:t>
        </w:r>
        <w:r w:rsidRPr="00E32589">
          <w:rPr>
            <w:rFonts w:eastAsia="SimSun"/>
            <w:color w:val="008080"/>
            <w:lang w:eastAsia="zh-CN"/>
          </w:rPr>
          <w:t>&gt;</w:t>
        </w:r>
      </w:ins>
    </w:p>
    <w:p w:rsidR="00E32589" w:rsidRPr="00E32589" w:rsidRDefault="00E32589" w:rsidP="00E32589">
      <w:pPr>
        <w:pStyle w:val="ProgramStyle"/>
        <w:numPr>
          <w:ins w:id="407" w:author="Skumát László" w:date="2011-09-02T08:00:00Z"/>
        </w:numPr>
        <w:rPr>
          <w:ins w:id="408" w:author="Skumát László" w:date="2011-09-02T08:00:00Z"/>
          <w:rFonts w:eastAsia="SimSun"/>
          <w:lang w:eastAsia="zh-CN"/>
        </w:rPr>
      </w:pPr>
      <w:ins w:id="409" w:author="Skumát László" w:date="2011-09-02T08:00:00Z">
        <w:r w:rsidRPr="00E32589">
          <w:rPr>
            <w:rFonts w:eastAsia="SimSun"/>
            <w:color w:val="000000"/>
            <w:lang w:eastAsia="zh-CN"/>
          </w:rPr>
          <w:t xml:space="preserve">                </w:t>
        </w:r>
        <w:r w:rsidRPr="00E32589">
          <w:rPr>
            <w:rFonts w:eastAsia="SimSun"/>
            <w:color w:val="008080"/>
            <w:lang w:eastAsia="zh-CN"/>
          </w:rPr>
          <w:t>&lt;</w:t>
        </w:r>
        <w:r w:rsidRPr="00E32589">
          <w:rPr>
            <w:rFonts w:eastAsia="SimSun"/>
            <w:color w:val="3F7F7F"/>
            <w:lang w:eastAsia="zh-CN"/>
          </w:rPr>
          <w:t>treecell</w:t>
        </w:r>
        <w:r w:rsidRPr="00E32589">
          <w:rPr>
            <w:rFonts w:eastAsia="SimSun"/>
            <w:lang w:eastAsia="zh-CN"/>
          </w:rPr>
          <w:t xml:space="preserve"> </w:t>
        </w:r>
        <w:r w:rsidRPr="00E32589">
          <w:rPr>
            <w:rFonts w:eastAsia="SimSun"/>
            <w:color w:val="7F007F"/>
            <w:lang w:eastAsia="zh-CN"/>
          </w:rPr>
          <w:t>label</w:t>
        </w:r>
        <w:r w:rsidRPr="00E32589">
          <w:rPr>
            <w:rFonts w:eastAsia="SimSun"/>
            <w:color w:val="000000"/>
            <w:lang w:eastAsia="zh-CN"/>
          </w:rPr>
          <w:t>=</w:t>
        </w:r>
        <w:r w:rsidRPr="00E32589">
          <w:rPr>
            <w:rFonts w:eastAsia="SimSun"/>
            <w:lang w:eastAsia="zh-CN"/>
          </w:rPr>
          <w:t>'</w:t>
        </w:r>
        <w:r w:rsidRPr="00491650">
          <w:rPr>
            <w:rFonts w:eastAsia="SimSun"/>
            <w:highlight w:val="yellow"/>
            <w:lang w:eastAsia="zh-CN"/>
          </w:rPr>
          <w:t>%EGrp%</w:t>
        </w:r>
        <w:r w:rsidRPr="00E32589">
          <w:rPr>
            <w:rFonts w:eastAsia="SimSun"/>
            <w:lang w:eastAsia="zh-CN"/>
          </w:rPr>
          <w:t>.%</w:t>
        </w:r>
        <w:r w:rsidRPr="00E32589">
          <w:rPr>
            <w:rFonts w:eastAsia="SimSun"/>
            <w:highlight w:val="green"/>
            <w:lang w:eastAsia="zh-CN"/>
          </w:rPr>
          <w:t>SC</w:t>
        </w:r>
        <w:r w:rsidRPr="00E32589">
          <w:rPr>
            <w:rFonts w:eastAsia="SimSun"/>
            <w:lang w:eastAsia="zh-CN"/>
          </w:rPr>
          <w:t xml:space="preserve">%' </w:t>
        </w:r>
        <w:r w:rsidRPr="00E32589">
          <w:rPr>
            <w:rFonts w:eastAsia="SimSun"/>
            <w:color w:val="008080"/>
            <w:lang w:eastAsia="zh-CN"/>
          </w:rPr>
          <w:t>/&gt;</w:t>
        </w:r>
      </w:ins>
    </w:p>
    <w:p w:rsidR="00E32589" w:rsidRPr="00E32589" w:rsidRDefault="00E32589" w:rsidP="00E32589">
      <w:pPr>
        <w:pStyle w:val="ProgramStyle"/>
        <w:numPr>
          <w:ins w:id="410" w:author="Skumát László" w:date="2011-09-02T08:00:00Z"/>
        </w:numPr>
        <w:rPr>
          <w:ins w:id="411" w:author="Skumát László" w:date="2011-09-02T08:00:00Z"/>
          <w:rFonts w:eastAsia="SimSun"/>
          <w:lang w:eastAsia="zh-CN"/>
        </w:rPr>
      </w:pPr>
      <w:ins w:id="412" w:author="Skumát László" w:date="2011-09-02T08:00:00Z">
        <w:r w:rsidRPr="00E32589">
          <w:rPr>
            <w:rFonts w:eastAsia="SimSun"/>
            <w:color w:val="000000"/>
            <w:lang w:eastAsia="zh-CN"/>
          </w:rPr>
          <w:t xml:space="preserve">              </w:t>
        </w:r>
        <w:r w:rsidRPr="00E32589">
          <w:rPr>
            <w:rFonts w:eastAsia="SimSun"/>
            <w:color w:val="008080"/>
            <w:lang w:eastAsia="zh-CN"/>
          </w:rPr>
          <w:t>&lt;/</w:t>
        </w:r>
        <w:r w:rsidRPr="00E32589">
          <w:rPr>
            <w:rFonts w:eastAsia="SimSun"/>
            <w:color w:val="3F7F7F"/>
            <w:lang w:eastAsia="zh-CN"/>
          </w:rPr>
          <w:t>treerow</w:t>
        </w:r>
        <w:r w:rsidRPr="00E32589">
          <w:rPr>
            <w:rFonts w:eastAsia="SimSun"/>
            <w:color w:val="008080"/>
            <w:lang w:eastAsia="zh-CN"/>
          </w:rPr>
          <w:t>&gt;</w:t>
        </w:r>
      </w:ins>
    </w:p>
    <w:p w:rsidR="00E32589" w:rsidRPr="00E32589" w:rsidRDefault="00E32589" w:rsidP="00E32589">
      <w:pPr>
        <w:pStyle w:val="ProgramStyle"/>
        <w:numPr>
          <w:ins w:id="413" w:author="Skumát László" w:date="2011-09-02T08:00:00Z"/>
        </w:numPr>
        <w:rPr>
          <w:ins w:id="414" w:author="Skumát László" w:date="2011-09-02T08:00:00Z"/>
          <w:rFonts w:eastAsia="SimSun"/>
          <w:lang w:eastAsia="zh-CN"/>
        </w:rPr>
      </w:pPr>
      <w:ins w:id="415" w:author="Skumát László" w:date="2011-09-02T08:00:00Z">
        <w:r w:rsidRPr="00E32589">
          <w:rPr>
            <w:rFonts w:eastAsia="SimSun"/>
            <w:color w:val="000000"/>
            <w:lang w:eastAsia="zh-CN"/>
          </w:rPr>
          <w:t xml:space="preserve">            </w:t>
        </w:r>
        <w:r w:rsidRPr="00E32589">
          <w:rPr>
            <w:rFonts w:eastAsia="SimSun"/>
            <w:color w:val="008080"/>
            <w:lang w:eastAsia="zh-CN"/>
          </w:rPr>
          <w:t>&lt;/</w:t>
        </w:r>
        <w:r w:rsidRPr="00E32589">
          <w:rPr>
            <w:rFonts w:eastAsia="SimSun"/>
            <w:color w:val="3F7F7F"/>
            <w:lang w:eastAsia="zh-CN"/>
          </w:rPr>
          <w:t>iterator</w:t>
        </w:r>
        <w:r w:rsidRPr="00E32589">
          <w:rPr>
            <w:rFonts w:eastAsia="SimSun"/>
            <w:color w:val="008080"/>
            <w:lang w:eastAsia="zh-CN"/>
          </w:rPr>
          <w:t>&gt;</w:t>
        </w:r>
      </w:ins>
    </w:p>
    <w:p w:rsidR="00E32589" w:rsidRPr="00E32589" w:rsidRDefault="00E32589" w:rsidP="00E32589">
      <w:pPr>
        <w:pStyle w:val="ProgramStyle"/>
        <w:numPr>
          <w:ins w:id="416" w:author="Skumát László" w:date="2011-09-02T08:00:00Z"/>
        </w:numPr>
        <w:rPr>
          <w:ins w:id="417" w:author="Skumát László" w:date="2011-09-02T08:00:00Z"/>
          <w:rFonts w:eastAsia="SimSun"/>
          <w:lang w:eastAsia="zh-CN"/>
        </w:rPr>
      </w:pPr>
      <w:ins w:id="418" w:author="Skumát László" w:date="2011-09-02T08:00:00Z">
        <w:r w:rsidRPr="00E32589">
          <w:rPr>
            <w:rFonts w:eastAsia="SimSun"/>
            <w:color w:val="000000"/>
            <w:lang w:eastAsia="zh-CN"/>
          </w:rPr>
          <w:t xml:space="preserve">          </w:t>
        </w:r>
        <w:r w:rsidRPr="00E32589">
          <w:rPr>
            <w:rFonts w:eastAsia="SimSun"/>
            <w:color w:val="008080"/>
            <w:lang w:eastAsia="zh-CN"/>
          </w:rPr>
          <w:t>&lt;/</w:t>
        </w:r>
        <w:r w:rsidRPr="00E32589">
          <w:rPr>
            <w:rFonts w:eastAsia="SimSun"/>
            <w:color w:val="3F7F7F"/>
            <w:lang w:eastAsia="zh-CN"/>
          </w:rPr>
          <w:t>iterator</w:t>
        </w:r>
        <w:r w:rsidRPr="00E32589">
          <w:rPr>
            <w:rFonts w:eastAsia="SimSun"/>
            <w:color w:val="008080"/>
            <w:lang w:eastAsia="zh-CN"/>
          </w:rPr>
          <w:t>&gt;</w:t>
        </w:r>
      </w:ins>
    </w:p>
    <w:p w:rsidR="00E32589" w:rsidRPr="00E32589" w:rsidRDefault="00E32589" w:rsidP="00E32589">
      <w:pPr>
        <w:pStyle w:val="ProgramStyle"/>
        <w:numPr>
          <w:ins w:id="419" w:author="Skumát László" w:date="2011-09-02T08:00:00Z"/>
        </w:numPr>
        <w:rPr>
          <w:ins w:id="420" w:author="Skumát László" w:date="2011-09-02T08:00:00Z"/>
          <w:rFonts w:eastAsia="SimSun"/>
          <w:lang w:eastAsia="zh-CN"/>
        </w:rPr>
      </w:pPr>
      <w:ins w:id="421" w:author="Skumát László" w:date="2011-09-02T08:00:00Z">
        <w:r w:rsidRPr="00E32589">
          <w:rPr>
            <w:rFonts w:eastAsia="SimSun"/>
            <w:color w:val="000000"/>
            <w:lang w:eastAsia="zh-CN"/>
          </w:rPr>
          <w:t xml:space="preserve">        </w:t>
        </w:r>
        <w:r w:rsidRPr="00E32589">
          <w:rPr>
            <w:rFonts w:eastAsia="SimSun"/>
            <w:color w:val="008080"/>
            <w:lang w:eastAsia="zh-CN"/>
          </w:rPr>
          <w:t>&lt;/</w:t>
        </w:r>
        <w:r w:rsidRPr="00E32589">
          <w:rPr>
            <w:rFonts w:eastAsia="SimSun"/>
            <w:color w:val="3F7F7F"/>
            <w:lang w:eastAsia="zh-CN"/>
          </w:rPr>
          <w:t>treeitem</w:t>
        </w:r>
        <w:r w:rsidRPr="00E32589">
          <w:rPr>
            <w:rFonts w:eastAsia="SimSun"/>
            <w:color w:val="008080"/>
            <w:lang w:eastAsia="zh-CN"/>
          </w:rPr>
          <w:t>&gt;</w:t>
        </w:r>
      </w:ins>
    </w:p>
    <w:p w:rsidR="00E32589" w:rsidRPr="00E32589" w:rsidRDefault="00E32589" w:rsidP="00E32589">
      <w:pPr>
        <w:pStyle w:val="ProgramStyle"/>
        <w:numPr>
          <w:ins w:id="422" w:author="Skumát László" w:date="2011-09-02T08:00:00Z"/>
        </w:numPr>
        <w:rPr>
          <w:ins w:id="423" w:author="Skumát László" w:date="2011-09-02T08:00:00Z"/>
          <w:rFonts w:eastAsia="SimSun"/>
          <w:lang w:eastAsia="zh-CN"/>
        </w:rPr>
      </w:pPr>
      <w:ins w:id="424" w:author="Skumát László" w:date="2011-09-02T08:00:00Z">
        <w:r w:rsidRPr="00E32589">
          <w:rPr>
            <w:rFonts w:eastAsia="SimSun"/>
            <w:color w:val="000000"/>
            <w:lang w:eastAsia="zh-CN"/>
          </w:rPr>
          <w:t xml:space="preserve">      </w:t>
        </w:r>
        <w:r w:rsidRPr="00E32589">
          <w:rPr>
            <w:rFonts w:eastAsia="SimSun"/>
            <w:color w:val="008080"/>
            <w:lang w:eastAsia="zh-CN"/>
          </w:rPr>
          <w:t>&lt;/</w:t>
        </w:r>
        <w:r w:rsidRPr="00E32589">
          <w:rPr>
            <w:rFonts w:eastAsia="SimSun"/>
            <w:color w:val="3F7F7F"/>
            <w:lang w:eastAsia="zh-CN"/>
          </w:rPr>
          <w:t>treechildren</w:t>
        </w:r>
        <w:r w:rsidRPr="00E32589">
          <w:rPr>
            <w:rFonts w:eastAsia="SimSun"/>
            <w:color w:val="008080"/>
            <w:lang w:eastAsia="zh-CN"/>
          </w:rPr>
          <w:t>&gt;</w:t>
        </w:r>
      </w:ins>
    </w:p>
    <w:p w:rsidR="00E32589" w:rsidRPr="00E32589" w:rsidRDefault="00E32589" w:rsidP="00E32589">
      <w:pPr>
        <w:pStyle w:val="ProgramStyle"/>
        <w:numPr>
          <w:ins w:id="425" w:author="Skumát László" w:date="2011-09-02T08:00:00Z"/>
        </w:numPr>
        <w:rPr>
          <w:ins w:id="426" w:author="Skumát László" w:date="2011-09-02T08:00:00Z"/>
          <w:rFonts w:eastAsia="SimSun"/>
          <w:lang w:eastAsia="zh-CN"/>
        </w:rPr>
      </w:pPr>
      <w:ins w:id="427" w:author="Skumát László" w:date="2011-09-02T08:00:00Z">
        <w:r w:rsidRPr="00E32589">
          <w:rPr>
            <w:rFonts w:eastAsia="SimSun"/>
            <w:color w:val="000000"/>
            <w:lang w:eastAsia="zh-CN"/>
          </w:rPr>
          <w:t xml:space="preserve">    </w:t>
        </w:r>
        <w:r w:rsidRPr="00E32589">
          <w:rPr>
            <w:rFonts w:eastAsia="SimSun"/>
            <w:color w:val="008080"/>
            <w:lang w:eastAsia="zh-CN"/>
          </w:rPr>
          <w:t>&lt;/</w:t>
        </w:r>
        <w:r w:rsidRPr="00E32589">
          <w:rPr>
            <w:rFonts w:eastAsia="SimSun"/>
            <w:color w:val="3F7F7F"/>
            <w:lang w:eastAsia="zh-CN"/>
          </w:rPr>
          <w:t>tree</w:t>
        </w:r>
        <w:r w:rsidRPr="00E32589">
          <w:rPr>
            <w:rFonts w:eastAsia="SimSun"/>
            <w:color w:val="008080"/>
            <w:lang w:eastAsia="zh-CN"/>
          </w:rPr>
          <w:t>&gt;</w:t>
        </w:r>
      </w:ins>
    </w:p>
    <w:p w:rsidR="00E32589" w:rsidRPr="00E32589" w:rsidRDefault="00E32589" w:rsidP="00E32589">
      <w:pPr>
        <w:pStyle w:val="ProgramStyle"/>
        <w:numPr>
          <w:ins w:id="428" w:author="Skumát László" w:date="2011-09-02T08:00:00Z"/>
        </w:numPr>
        <w:rPr>
          <w:ins w:id="429" w:author="Skumát László" w:date="2011-09-02T08:00:00Z"/>
          <w:rFonts w:eastAsia="SimSun"/>
          <w:lang w:eastAsia="zh-CN"/>
        </w:rPr>
      </w:pPr>
      <w:ins w:id="430" w:author="Skumát László" w:date="2011-09-02T08:00:00Z">
        <w:r w:rsidRPr="00E32589">
          <w:rPr>
            <w:rFonts w:eastAsia="SimSun"/>
            <w:color w:val="000000"/>
            <w:lang w:eastAsia="zh-CN"/>
          </w:rPr>
          <w:t xml:space="preserve">  </w:t>
        </w:r>
        <w:r w:rsidRPr="00E32589">
          <w:rPr>
            <w:rFonts w:eastAsia="SimSun"/>
            <w:color w:val="008080"/>
            <w:lang w:eastAsia="zh-CN"/>
          </w:rPr>
          <w:t>&lt;/</w:t>
        </w:r>
        <w:r w:rsidRPr="00E32589">
          <w:rPr>
            <w:rFonts w:eastAsia="SimSun"/>
            <w:color w:val="3F7F7F"/>
            <w:lang w:eastAsia="zh-CN"/>
          </w:rPr>
          <w:t>window</w:t>
        </w:r>
        <w:r w:rsidRPr="00E32589">
          <w:rPr>
            <w:rFonts w:eastAsia="SimSun"/>
            <w:color w:val="008080"/>
            <w:lang w:eastAsia="zh-CN"/>
          </w:rPr>
          <w:t>&gt;</w:t>
        </w:r>
      </w:ins>
    </w:p>
    <w:p w:rsidR="00E32589" w:rsidRDefault="00E32589" w:rsidP="00E32589">
      <w:pPr>
        <w:pStyle w:val="ProgramStyle"/>
        <w:numPr>
          <w:ins w:id="431" w:author="Skumát László" w:date="2011-09-02T08:00:00Z"/>
        </w:numPr>
        <w:rPr>
          <w:ins w:id="432" w:author="Skumát László" w:date="2011-09-02T08:14:00Z"/>
          <w:rFonts w:eastAsia="SimSun"/>
          <w:color w:val="000000"/>
          <w:lang w:eastAsia="zh-CN"/>
        </w:rPr>
      </w:pPr>
      <w:ins w:id="433" w:author="Skumát László" w:date="2011-09-02T08:00:00Z">
        <w:r w:rsidRPr="00E32589">
          <w:rPr>
            <w:rFonts w:eastAsia="SimSun"/>
            <w:color w:val="008080"/>
            <w:lang w:eastAsia="zh-CN"/>
          </w:rPr>
          <w:t>&lt;/</w:t>
        </w:r>
        <w:r w:rsidRPr="00E32589">
          <w:rPr>
            <w:rFonts w:eastAsia="SimSun"/>
            <w:color w:val="3F7F7F"/>
            <w:lang w:eastAsia="zh-CN"/>
          </w:rPr>
          <w:t>Widgets</w:t>
        </w:r>
        <w:r w:rsidRPr="00E32589">
          <w:rPr>
            <w:rFonts w:eastAsia="SimSun"/>
            <w:color w:val="008080"/>
            <w:lang w:eastAsia="zh-CN"/>
          </w:rPr>
          <w:t>&gt;</w:t>
        </w:r>
        <w:r>
          <w:rPr>
            <w:rFonts w:eastAsia="SimSun"/>
            <w:color w:val="000000"/>
            <w:lang w:eastAsia="zh-CN"/>
          </w:rPr>
          <w:t xml:space="preserve"> </w:t>
        </w:r>
      </w:ins>
    </w:p>
    <w:p w:rsidR="00CE6B52" w:rsidRPr="00CE6B52" w:rsidRDefault="00CE6B52" w:rsidP="004629FB">
      <w:pPr>
        <w:pStyle w:val="BodyText"/>
        <w:numPr>
          <w:ins w:id="434" w:author="Skumát László" w:date="2011-09-02T08:14:00Z"/>
        </w:numPr>
        <w:rPr>
          <w:ins w:id="435" w:author="Skumát László" w:date="2011-09-02T08:00:00Z"/>
          <w:rFonts w:eastAsia="SimSun"/>
          <w:lang w:eastAsia="zh-CN"/>
        </w:rPr>
      </w:pPr>
      <w:ins w:id="436" w:author="Skumát László" w:date="2011-09-02T08:14:00Z">
        <w:r>
          <w:rPr>
            <w:rFonts w:eastAsia="SimSun"/>
            <w:lang w:eastAsia="zh-CN"/>
          </w:rPr>
          <w:t xml:space="preserve">The </w:t>
        </w:r>
      </w:ins>
      <w:ins w:id="437" w:author="Skumát László" w:date="2011-09-02T08:15:00Z">
        <w:r>
          <w:rPr>
            <w:rFonts w:eastAsia="SimSun"/>
            <w:lang w:eastAsia="zh-CN"/>
          </w:rPr>
          <w:t>highlighted parts show how to refer to the iterators in</w:t>
        </w:r>
      </w:ins>
      <w:ins w:id="438" w:author="Skumát László" w:date="2011-09-02T08:19:00Z">
        <w:r w:rsidR="00491650">
          <w:rPr>
            <w:rFonts w:eastAsia="SimSun"/>
            <w:lang w:eastAsia="zh-CN"/>
          </w:rPr>
          <w:t xml:space="preserve"> </w:t>
        </w:r>
        <w:r w:rsidR="00A30856">
          <w:rPr>
            <w:rFonts w:eastAsia="SimSun"/>
            <w:lang w:eastAsia="zh-CN"/>
          </w:rPr>
          <w:t xml:space="preserve">the </w:t>
        </w:r>
        <w:r w:rsidR="00491650">
          <w:rPr>
            <w:rFonts w:eastAsia="SimSun"/>
            <w:lang w:eastAsia="zh-CN"/>
          </w:rPr>
          <w:t>other</w:t>
        </w:r>
      </w:ins>
      <w:ins w:id="439" w:author="Skumát László" w:date="2011-09-02T08:15:00Z">
        <w:r>
          <w:rPr>
            <w:rFonts w:eastAsia="SimSun"/>
            <w:lang w:eastAsia="zh-CN"/>
          </w:rPr>
          <w:t xml:space="preserve"> </w:t>
        </w:r>
      </w:ins>
      <w:ins w:id="440" w:author="Skumát László" w:date="2011-09-02T08:16:00Z">
        <w:r>
          <w:rPr>
            <w:rFonts w:eastAsia="SimSun"/>
            <w:lang w:eastAsia="zh-CN"/>
          </w:rPr>
          <w:t>elements.</w:t>
        </w:r>
      </w:ins>
    </w:p>
    <w:p w:rsidR="000514B8" w:rsidRPr="000514B8" w:rsidDel="00E32589" w:rsidRDefault="00E32589" w:rsidP="00E32589">
      <w:pPr>
        <w:pStyle w:val="ProgramStyle"/>
        <w:keepNext/>
        <w:spacing w:before="120"/>
        <w:rPr>
          <w:del w:id="441" w:author="Skumát László" w:date="2011-09-02T08:00:00Z"/>
          <w:rFonts w:eastAsia="SimSun"/>
          <w:lang w:eastAsia="zh-CN"/>
        </w:rPr>
      </w:pPr>
      <w:ins w:id="442" w:author="Skumát László" w:date="2011-09-02T08:00:00Z">
        <w:r w:rsidRPr="000514B8" w:rsidDel="00E32589">
          <w:rPr>
            <w:rFonts w:eastAsia="SimSun"/>
            <w:color w:val="008080"/>
            <w:lang w:eastAsia="zh-CN"/>
          </w:rPr>
          <w:lastRenderedPageBreak/>
          <w:t xml:space="preserve"> </w:t>
        </w:r>
      </w:ins>
      <w:del w:id="443" w:author="Skumát László" w:date="2011-09-02T08:00:00Z">
        <w:r w:rsidR="000514B8" w:rsidRPr="000514B8" w:rsidDel="00E32589">
          <w:rPr>
            <w:rFonts w:eastAsia="SimSun"/>
            <w:color w:val="008080"/>
            <w:lang w:eastAsia="zh-CN"/>
          </w:rPr>
          <w:delText>&lt;</w:delText>
        </w:r>
        <w:r w:rsidR="000514B8" w:rsidRPr="000514B8" w:rsidDel="00E32589">
          <w:rPr>
            <w:rFonts w:eastAsia="SimSun"/>
            <w:color w:val="3F7F7F"/>
            <w:lang w:eastAsia="zh-CN"/>
          </w:rPr>
          <w:delText>tree</w:delText>
        </w:r>
        <w:r w:rsidR="000514B8" w:rsidRPr="000514B8" w:rsidDel="00E32589">
          <w:rPr>
            <w:rFonts w:eastAsia="SimSun"/>
            <w:lang w:eastAsia="zh-CN"/>
          </w:rPr>
          <w:delText xml:space="preserve"> </w:delText>
        </w:r>
        <w:r w:rsidR="000514B8" w:rsidRPr="000514B8" w:rsidDel="00E32589">
          <w:rPr>
            <w:rFonts w:eastAsia="SimSun"/>
            <w:color w:val="7F007F"/>
            <w:lang w:eastAsia="zh-CN"/>
          </w:rPr>
          <w:delText>id</w:delText>
        </w:r>
        <w:r w:rsidR="000514B8" w:rsidRPr="000514B8" w:rsidDel="00E32589">
          <w:rPr>
            <w:rFonts w:eastAsia="SimSun"/>
            <w:color w:val="000000"/>
            <w:lang w:eastAsia="zh-CN"/>
          </w:rPr>
          <w:delText>=</w:delText>
        </w:r>
        <w:r w:rsidR="000514B8" w:rsidRPr="000514B8" w:rsidDel="00E32589">
          <w:rPr>
            <w:rFonts w:eastAsia="SimSun"/>
            <w:i/>
            <w:iCs/>
            <w:lang w:eastAsia="zh-CN"/>
          </w:rPr>
          <w:delText>'SCList'</w:delText>
        </w:r>
        <w:r w:rsidR="000514B8" w:rsidRPr="000514B8" w:rsidDel="00E32589">
          <w:rPr>
            <w:rFonts w:eastAsia="SimSun"/>
            <w:color w:val="008080"/>
            <w:lang w:eastAsia="zh-CN"/>
          </w:rPr>
          <w:delText>&gt;</w:delText>
        </w:r>
      </w:del>
    </w:p>
    <w:p w:rsidR="000514B8" w:rsidRPr="000514B8" w:rsidDel="00E32589" w:rsidRDefault="000514B8" w:rsidP="000514B8">
      <w:pPr>
        <w:pStyle w:val="ProgramStyle"/>
        <w:keepNext/>
        <w:rPr>
          <w:del w:id="444" w:author="Skumát László" w:date="2011-09-02T08:00:00Z"/>
          <w:rFonts w:eastAsia="SimSun"/>
          <w:lang w:eastAsia="zh-CN"/>
        </w:rPr>
      </w:pPr>
      <w:del w:id="445" w:author="Skumát László" w:date="2011-09-02T08:00:00Z">
        <w:r w:rsidRPr="000514B8" w:rsidDel="00E32589">
          <w:rPr>
            <w:rFonts w:eastAsia="SimSun"/>
            <w:color w:val="000000"/>
            <w:lang w:eastAsia="zh-CN"/>
          </w:rPr>
          <w:delText xml:space="preserve">  </w:delText>
        </w:r>
        <w:r w:rsidRPr="000514B8" w:rsidDel="00E32589">
          <w:rPr>
            <w:rFonts w:eastAsia="SimSun"/>
            <w:color w:val="008080"/>
            <w:lang w:eastAsia="zh-CN"/>
          </w:rPr>
          <w:delText>&lt;</w:delText>
        </w:r>
        <w:r w:rsidRPr="000514B8" w:rsidDel="00E32589">
          <w:rPr>
            <w:rFonts w:eastAsia="SimSun"/>
            <w:color w:val="3F7F7F"/>
            <w:lang w:eastAsia="zh-CN"/>
          </w:rPr>
          <w:delText>treecols</w:delText>
        </w:r>
        <w:r w:rsidRPr="000514B8" w:rsidDel="00E32589">
          <w:rPr>
            <w:rFonts w:eastAsia="SimSun"/>
            <w:color w:val="008080"/>
            <w:lang w:eastAsia="zh-CN"/>
          </w:rPr>
          <w:delText>&gt;</w:delText>
        </w:r>
      </w:del>
    </w:p>
    <w:p w:rsidR="000514B8" w:rsidRPr="000514B8" w:rsidDel="00E32589" w:rsidRDefault="000514B8" w:rsidP="000514B8">
      <w:pPr>
        <w:pStyle w:val="ProgramStyle"/>
        <w:keepNext/>
        <w:rPr>
          <w:del w:id="446" w:author="Skumát László" w:date="2011-09-02T08:00:00Z"/>
          <w:rFonts w:eastAsia="SimSun"/>
          <w:lang w:eastAsia="zh-CN"/>
        </w:rPr>
      </w:pPr>
      <w:del w:id="447" w:author="Skumát László" w:date="2011-09-02T08:00:00Z">
        <w:r w:rsidRPr="000514B8" w:rsidDel="00E32589">
          <w:rPr>
            <w:rFonts w:eastAsia="SimSun"/>
            <w:color w:val="000000"/>
            <w:lang w:eastAsia="zh-CN"/>
          </w:rPr>
          <w:delText xml:space="preserve">    </w:delText>
        </w:r>
        <w:r w:rsidRPr="000514B8" w:rsidDel="00E32589">
          <w:rPr>
            <w:rFonts w:eastAsia="SimSun"/>
            <w:color w:val="008080"/>
            <w:lang w:eastAsia="zh-CN"/>
          </w:rPr>
          <w:delText>&lt;</w:delText>
        </w:r>
        <w:r w:rsidRPr="000514B8" w:rsidDel="00E32589">
          <w:rPr>
            <w:rFonts w:eastAsia="SimSun"/>
            <w:color w:val="3F7F7F"/>
            <w:lang w:eastAsia="zh-CN"/>
          </w:rPr>
          <w:delText>treecol</w:delText>
        </w:r>
        <w:r w:rsidRPr="000514B8" w:rsidDel="00E32589">
          <w:rPr>
            <w:rFonts w:eastAsia="SimSun"/>
            <w:lang w:eastAsia="zh-CN"/>
          </w:rPr>
          <w:delText xml:space="preserve"> </w:delText>
        </w:r>
        <w:r w:rsidRPr="000514B8" w:rsidDel="00E32589">
          <w:rPr>
            <w:rFonts w:eastAsia="SimSun"/>
            <w:color w:val="7F007F"/>
            <w:lang w:eastAsia="zh-CN"/>
          </w:rPr>
          <w:delText>label</w:delText>
        </w:r>
        <w:r w:rsidRPr="000514B8" w:rsidDel="00E32589">
          <w:rPr>
            <w:rFonts w:eastAsia="SimSun"/>
            <w:color w:val="000000"/>
            <w:lang w:eastAsia="zh-CN"/>
          </w:rPr>
          <w:delText>=</w:delText>
        </w:r>
        <w:r w:rsidRPr="000514B8" w:rsidDel="00E32589">
          <w:rPr>
            <w:rFonts w:eastAsia="SimSun"/>
            <w:i/>
            <w:iCs/>
            <w:lang w:eastAsia="zh-CN"/>
          </w:rPr>
          <w:delText>'Name'</w:delText>
        </w:r>
        <w:r w:rsidRPr="000514B8" w:rsidDel="00E32589">
          <w:rPr>
            <w:rFonts w:eastAsia="SimSun"/>
            <w:lang w:eastAsia="zh-CN"/>
          </w:rPr>
          <w:delText xml:space="preserve"> </w:delText>
        </w:r>
        <w:r w:rsidRPr="000514B8" w:rsidDel="00E32589">
          <w:rPr>
            <w:rFonts w:eastAsia="SimSun"/>
            <w:color w:val="7F007F"/>
            <w:lang w:eastAsia="zh-CN"/>
          </w:rPr>
          <w:delText>widgetType</w:delText>
        </w:r>
        <w:r w:rsidRPr="000514B8" w:rsidDel="00E32589">
          <w:rPr>
            <w:rFonts w:eastAsia="SimSun"/>
            <w:color w:val="000000"/>
            <w:lang w:eastAsia="zh-CN"/>
          </w:rPr>
          <w:delText>=</w:delText>
        </w:r>
        <w:r w:rsidRPr="000514B8" w:rsidDel="00E32589">
          <w:rPr>
            <w:rFonts w:eastAsia="SimSun"/>
            <w:i/>
            <w:iCs/>
            <w:lang w:eastAsia="zh-CN"/>
          </w:rPr>
          <w:delText>'string'</w:delText>
        </w:r>
        <w:r w:rsidRPr="000514B8" w:rsidDel="00E32589">
          <w:rPr>
            <w:rFonts w:eastAsia="SimSun"/>
            <w:color w:val="008080"/>
            <w:lang w:eastAsia="zh-CN"/>
          </w:rPr>
          <w:delText>/&gt;</w:delText>
        </w:r>
      </w:del>
    </w:p>
    <w:p w:rsidR="000514B8" w:rsidRPr="000514B8" w:rsidDel="00E32589" w:rsidRDefault="000514B8" w:rsidP="000514B8">
      <w:pPr>
        <w:pStyle w:val="ProgramStyle"/>
        <w:keepNext/>
        <w:rPr>
          <w:del w:id="448" w:author="Skumát László" w:date="2011-09-02T08:00:00Z"/>
          <w:rFonts w:eastAsia="SimSun"/>
          <w:lang w:eastAsia="zh-CN"/>
        </w:rPr>
      </w:pPr>
      <w:del w:id="449" w:author="Skumát László" w:date="2011-09-02T08:00:00Z">
        <w:r w:rsidRPr="000514B8" w:rsidDel="00E32589">
          <w:rPr>
            <w:rFonts w:eastAsia="SimSun"/>
            <w:color w:val="000000"/>
            <w:lang w:eastAsia="zh-CN"/>
          </w:rPr>
          <w:delText xml:space="preserve">    </w:delText>
        </w:r>
        <w:r w:rsidRPr="000514B8" w:rsidDel="00E32589">
          <w:rPr>
            <w:rFonts w:eastAsia="SimSun"/>
            <w:color w:val="008080"/>
            <w:lang w:eastAsia="zh-CN"/>
          </w:rPr>
          <w:delText>&lt;</w:delText>
        </w:r>
        <w:r w:rsidRPr="000514B8" w:rsidDel="00E32589">
          <w:rPr>
            <w:rFonts w:eastAsia="SimSun"/>
            <w:color w:val="3F7F7F"/>
            <w:lang w:eastAsia="zh-CN"/>
          </w:rPr>
          <w:delText>treecol</w:delText>
        </w:r>
        <w:r w:rsidRPr="000514B8" w:rsidDel="00E32589">
          <w:rPr>
            <w:rFonts w:eastAsia="SimSun"/>
            <w:lang w:eastAsia="zh-CN"/>
          </w:rPr>
          <w:delText xml:space="preserve"> </w:delText>
        </w:r>
        <w:r w:rsidRPr="000514B8" w:rsidDel="00E32589">
          <w:rPr>
            <w:rFonts w:eastAsia="SimSun"/>
            <w:color w:val="7F007F"/>
            <w:lang w:eastAsia="zh-CN"/>
          </w:rPr>
          <w:delText>label</w:delText>
        </w:r>
        <w:r w:rsidRPr="000514B8" w:rsidDel="00E32589">
          <w:rPr>
            <w:rFonts w:eastAsia="SimSun"/>
            <w:color w:val="000000"/>
            <w:lang w:eastAsia="zh-CN"/>
          </w:rPr>
          <w:delText>=</w:delText>
        </w:r>
        <w:r w:rsidRPr="000514B8" w:rsidDel="00E32589">
          <w:rPr>
            <w:rFonts w:eastAsia="SimSun"/>
            <w:i/>
            <w:iCs/>
            <w:lang w:eastAsia="zh-CN"/>
          </w:rPr>
          <w:delText>'</w:delText>
        </w:r>
        <w:r w:rsidDel="00E32589">
          <w:rPr>
            <w:rFonts w:eastAsia="SimSun"/>
            <w:i/>
            <w:iCs/>
            <w:lang w:eastAsia="zh-CN"/>
          </w:rPr>
          <w:delText>CPS</w:delText>
        </w:r>
        <w:r w:rsidRPr="000514B8" w:rsidDel="00E32589">
          <w:rPr>
            <w:rFonts w:eastAsia="SimSun"/>
            <w:i/>
            <w:iCs/>
            <w:lang w:eastAsia="zh-CN"/>
          </w:rPr>
          <w:delText>'</w:delText>
        </w:r>
        <w:r w:rsidRPr="000514B8" w:rsidDel="00E32589">
          <w:rPr>
            <w:rFonts w:eastAsia="SimSun"/>
            <w:lang w:eastAsia="zh-CN"/>
          </w:rPr>
          <w:delText xml:space="preserve"> </w:delText>
        </w:r>
        <w:r w:rsidRPr="000514B8" w:rsidDel="00E32589">
          <w:rPr>
            <w:rFonts w:eastAsia="SimSun"/>
            <w:color w:val="7F007F"/>
            <w:lang w:eastAsia="zh-CN"/>
          </w:rPr>
          <w:delText>widgetType</w:delText>
        </w:r>
        <w:r w:rsidRPr="000514B8" w:rsidDel="00E32589">
          <w:rPr>
            <w:rFonts w:eastAsia="SimSun"/>
            <w:color w:val="000000"/>
            <w:lang w:eastAsia="zh-CN"/>
          </w:rPr>
          <w:delText>=</w:delText>
        </w:r>
        <w:r w:rsidRPr="000514B8" w:rsidDel="00E32589">
          <w:rPr>
            <w:rFonts w:eastAsia="SimSun"/>
            <w:i/>
            <w:iCs/>
            <w:lang w:eastAsia="zh-CN"/>
          </w:rPr>
          <w:delText>'</w:delText>
        </w:r>
        <w:r w:rsidDel="00E32589">
          <w:rPr>
            <w:rFonts w:eastAsia="SimSun"/>
            <w:i/>
            <w:iCs/>
            <w:lang w:eastAsia="zh-CN"/>
          </w:rPr>
          <w:delText>floatField</w:delText>
        </w:r>
        <w:r w:rsidRPr="000514B8" w:rsidDel="00E32589">
          <w:rPr>
            <w:rFonts w:eastAsia="SimSun"/>
            <w:i/>
            <w:iCs/>
            <w:lang w:eastAsia="zh-CN"/>
          </w:rPr>
          <w:delText>'</w:delText>
        </w:r>
        <w:r w:rsidRPr="000514B8" w:rsidDel="00E32589">
          <w:rPr>
            <w:rFonts w:eastAsia="SimSun"/>
            <w:color w:val="008080"/>
            <w:lang w:eastAsia="zh-CN"/>
          </w:rPr>
          <w:delText>/&gt;</w:delText>
        </w:r>
      </w:del>
    </w:p>
    <w:p w:rsidR="000514B8" w:rsidRPr="000514B8" w:rsidDel="00E32589" w:rsidRDefault="000514B8" w:rsidP="000514B8">
      <w:pPr>
        <w:pStyle w:val="ProgramStyle"/>
        <w:keepNext/>
        <w:rPr>
          <w:del w:id="450" w:author="Skumát László" w:date="2011-09-02T08:00:00Z"/>
          <w:rFonts w:eastAsia="SimSun"/>
          <w:lang w:eastAsia="zh-CN"/>
        </w:rPr>
      </w:pPr>
      <w:del w:id="451" w:author="Skumát László" w:date="2011-09-02T08:00:00Z">
        <w:r w:rsidRPr="000514B8" w:rsidDel="00E32589">
          <w:rPr>
            <w:rFonts w:eastAsia="SimSun"/>
            <w:color w:val="000000"/>
            <w:lang w:eastAsia="zh-CN"/>
          </w:rPr>
          <w:delText xml:space="preserve">  </w:delText>
        </w:r>
        <w:r w:rsidRPr="000514B8" w:rsidDel="00E32589">
          <w:rPr>
            <w:rFonts w:eastAsia="SimSun"/>
            <w:color w:val="008080"/>
            <w:lang w:eastAsia="zh-CN"/>
          </w:rPr>
          <w:delText>&lt;/</w:delText>
        </w:r>
        <w:r w:rsidRPr="000514B8" w:rsidDel="00E32589">
          <w:rPr>
            <w:rFonts w:eastAsia="SimSun"/>
            <w:color w:val="3F7F7F"/>
            <w:lang w:eastAsia="zh-CN"/>
          </w:rPr>
          <w:delText>treecols</w:delText>
        </w:r>
        <w:r w:rsidRPr="000514B8" w:rsidDel="00E32589">
          <w:rPr>
            <w:rFonts w:eastAsia="SimSun"/>
            <w:color w:val="008080"/>
            <w:lang w:eastAsia="zh-CN"/>
          </w:rPr>
          <w:delText>&gt;</w:delText>
        </w:r>
      </w:del>
    </w:p>
    <w:p w:rsidR="000514B8" w:rsidRPr="000514B8" w:rsidDel="00E32589" w:rsidRDefault="000514B8" w:rsidP="000514B8">
      <w:pPr>
        <w:pStyle w:val="ProgramStyle"/>
        <w:keepNext/>
        <w:rPr>
          <w:del w:id="452" w:author="Skumát László" w:date="2011-09-02T08:00:00Z"/>
          <w:rFonts w:eastAsia="SimSun"/>
          <w:lang w:eastAsia="zh-CN"/>
        </w:rPr>
      </w:pPr>
      <w:del w:id="453" w:author="Skumát László" w:date="2011-09-02T08:00:00Z">
        <w:r w:rsidRPr="000514B8" w:rsidDel="00E32589">
          <w:rPr>
            <w:rFonts w:eastAsia="SimSun"/>
            <w:color w:val="000000"/>
            <w:lang w:eastAsia="zh-CN"/>
          </w:rPr>
          <w:delText xml:space="preserve">  </w:delText>
        </w:r>
        <w:r w:rsidRPr="000514B8" w:rsidDel="00E32589">
          <w:rPr>
            <w:rFonts w:eastAsia="SimSun"/>
            <w:color w:val="008080"/>
            <w:lang w:eastAsia="zh-CN"/>
          </w:rPr>
          <w:delText>&lt;</w:delText>
        </w:r>
        <w:r w:rsidRPr="000514B8" w:rsidDel="00E32589">
          <w:rPr>
            <w:rFonts w:eastAsia="SimSun"/>
            <w:color w:val="3F7F7F"/>
            <w:lang w:eastAsia="zh-CN"/>
          </w:rPr>
          <w:delText>treechildren</w:delText>
        </w:r>
        <w:r w:rsidRPr="000514B8" w:rsidDel="00E32589">
          <w:rPr>
            <w:rFonts w:eastAsia="SimSun"/>
            <w:color w:val="008080"/>
            <w:lang w:eastAsia="zh-CN"/>
          </w:rPr>
          <w:delText>&gt;</w:delText>
        </w:r>
      </w:del>
    </w:p>
    <w:p w:rsidR="000514B8" w:rsidRPr="000514B8" w:rsidDel="00E32589" w:rsidRDefault="000514B8" w:rsidP="000514B8">
      <w:pPr>
        <w:pStyle w:val="ProgramStyle"/>
        <w:keepNext/>
        <w:rPr>
          <w:del w:id="454" w:author="Skumát László" w:date="2011-09-02T08:00:00Z"/>
          <w:rFonts w:eastAsia="SimSun"/>
          <w:lang w:eastAsia="zh-CN"/>
        </w:rPr>
      </w:pPr>
      <w:del w:id="455" w:author="Skumát László" w:date="2011-09-02T08:00:00Z">
        <w:r w:rsidRPr="000514B8" w:rsidDel="00E32589">
          <w:rPr>
            <w:rFonts w:eastAsia="SimSun"/>
            <w:color w:val="000000"/>
            <w:lang w:eastAsia="zh-CN"/>
          </w:rPr>
          <w:delText xml:space="preserve">    </w:delText>
        </w:r>
        <w:r w:rsidRPr="000514B8" w:rsidDel="00E32589">
          <w:rPr>
            <w:rFonts w:eastAsia="SimSun"/>
            <w:color w:val="008080"/>
            <w:lang w:eastAsia="zh-CN"/>
          </w:rPr>
          <w:delText>&lt;</w:delText>
        </w:r>
        <w:r w:rsidRPr="000514B8" w:rsidDel="00E32589">
          <w:rPr>
            <w:rFonts w:eastAsia="SimSun"/>
            <w:color w:val="3F7F7F"/>
            <w:lang w:eastAsia="zh-CN"/>
          </w:rPr>
          <w:delText>treeitem</w:delText>
        </w:r>
        <w:r w:rsidRPr="000514B8" w:rsidDel="00E32589">
          <w:rPr>
            <w:rFonts w:eastAsia="SimSun"/>
            <w:color w:val="008080"/>
            <w:lang w:eastAsia="zh-CN"/>
          </w:rPr>
          <w:delText>&gt;</w:delText>
        </w:r>
      </w:del>
    </w:p>
    <w:p w:rsidR="000514B8" w:rsidRPr="000514B8" w:rsidDel="00E32589" w:rsidRDefault="000514B8" w:rsidP="000514B8">
      <w:pPr>
        <w:pStyle w:val="ProgramStyle"/>
        <w:keepNext/>
        <w:rPr>
          <w:del w:id="456" w:author="Skumát László" w:date="2011-09-02T08:00:00Z"/>
          <w:rFonts w:eastAsia="SimSun"/>
          <w:lang w:eastAsia="zh-CN"/>
        </w:rPr>
      </w:pPr>
      <w:del w:id="457" w:author="Skumát László" w:date="2011-09-02T08:00:00Z">
        <w:r w:rsidRPr="000514B8" w:rsidDel="00E32589">
          <w:rPr>
            <w:rFonts w:eastAsia="SimSun"/>
            <w:color w:val="000000"/>
            <w:lang w:eastAsia="zh-CN"/>
          </w:rPr>
          <w:delText xml:space="preserve">      </w:delText>
        </w:r>
        <w:r w:rsidRPr="000514B8" w:rsidDel="00E32589">
          <w:rPr>
            <w:rFonts w:eastAsia="SimSun"/>
            <w:color w:val="008080"/>
            <w:lang w:eastAsia="zh-CN"/>
          </w:rPr>
          <w:delText>&lt;</w:delText>
        </w:r>
        <w:r w:rsidRPr="000514B8" w:rsidDel="00E32589">
          <w:rPr>
            <w:rFonts w:eastAsia="SimSun"/>
            <w:color w:val="3F7F7F"/>
            <w:lang w:eastAsia="zh-CN"/>
          </w:rPr>
          <w:delText>iterator</w:delText>
        </w:r>
        <w:r w:rsidRPr="000514B8" w:rsidDel="00E32589">
          <w:rPr>
            <w:rFonts w:eastAsia="SimSun"/>
            <w:lang w:eastAsia="zh-CN"/>
          </w:rPr>
          <w:delText xml:space="preserve"> </w:delText>
        </w:r>
        <w:r w:rsidRPr="000514B8" w:rsidDel="00E32589">
          <w:rPr>
            <w:rFonts w:eastAsia="SimSun"/>
            <w:color w:val="7F007F"/>
            <w:lang w:eastAsia="zh-CN"/>
          </w:rPr>
          <w:delText>element</w:delText>
        </w:r>
        <w:r w:rsidRPr="000514B8" w:rsidDel="00E32589">
          <w:rPr>
            <w:rFonts w:eastAsia="SimSun"/>
            <w:color w:val="000000"/>
            <w:lang w:eastAsia="zh-CN"/>
          </w:rPr>
          <w:delText>=</w:delText>
        </w:r>
        <w:r w:rsidRPr="000514B8" w:rsidDel="00E32589">
          <w:rPr>
            <w:rFonts w:eastAsia="SimSun"/>
            <w:i/>
            <w:iCs/>
            <w:lang w:eastAsia="zh-CN"/>
          </w:rPr>
          <w:delText>'EntityGroups'</w:delText>
        </w:r>
        <w:r w:rsidRPr="000514B8" w:rsidDel="00E32589">
          <w:rPr>
            <w:rFonts w:eastAsia="SimSun"/>
            <w:lang w:eastAsia="zh-CN"/>
          </w:rPr>
          <w:delText xml:space="preserve"> </w:delText>
        </w:r>
        <w:r w:rsidRPr="000514B8" w:rsidDel="00E32589">
          <w:rPr>
            <w:rFonts w:eastAsia="SimSun"/>
            <w:color w:val="7F007F"/>
            <w:lang w:eastAsia="zh-CN"/>
          </w:rPr>
          <w:delText>id</w:delText>
        </w:r>
        <w:r w:rsidRPr="000514B8" w:rsidDel="00E32589">
          <w:rPr>
            <w:rFonts w:eastAsia="SimSun"/>
            <w:color w:val="000000"/>
            <w:lang w:eastAsia="zh-CN"/>
          </w:rPr>
          <w:delText>=</w:delText>
        </w:r>
        <w:r w:rsidRPr="000514B8" w:rsidDel="00E32589">
          <w:rPr>
            <w:rFonts w:eastAsia="SimSun"/>
            <w:i/>
            <w:iCs/>
            <w:lang w:eastAsia="zh-CN"/>
          </w:rPr>
          <w:delText>'EGrp'</w:delText>
        </w:r>
        <w:r w:rsidRPr="000514B8" w:rsidDel="00E32589">
          <w:rPr>
            <w:rFonts w:eastAsia="SimSun"/>
            <w:lang w:eastAsia="zh-CN"/>
          </w:rPr>
          <w:delText xml:space="preserve"> </w:delText>
        </w:r>
        <w:r w:rsidRPr="000514B8" w:rsidDel="00E32589">
          <w:rPr>
            <w:rFonts w:eastAsia="SimSun"/>
            <w:color w:val="7F007F"/>
            <w:lang w:eastAsia="zh-CN"/>
          </w:rPr>
          <w:delText>source</w:delText>
        </w:r>
        <w:r w:rsidRPr="000514B8" w:rsidDel="00E32589">
          <w:rPr>
            <w:rFonts w:eastAsia="SimSun"/>
            <w:color w:val="000000"/>
            <w:lang w:eastAsia="zh-CN"/>
          </w:rPr>
          <w:delText>=</w:delText>
        </w:r>
        <w:r w:rsidRPr="000514B8" w:rsidDel="00E32589">
          <w:rPr>
            <w:rFonts w:eastAsia="SimSun"/>
            <w:i/>
            <w:iCs/>
            <w:lang w:eastAsia="zh-CN"/>
          </w:rPr>
          <w:delText>'ExecCtrl'</w:delText>
        </w:r>
        <w:r w:rsidRPr="000514B8" w:rsidDel="00E32589">
          <w:rPr>
            <w:rFonts w:eastAsia="SimSun"/>
            <w:color w:val="008080"/>
            <w:lang w:eastAsia="zh-CN"/>
          </w:rPr>
          <w:delText>&gt;</w:delText>
        </w:r>
      </w:del>
    </w:p>
    <w:p w:rsidR="000514B8" w:rsidRPr="000514B8" w:rsidDel="00E32589" w:rsidRDefault="000514B8" w:rsidP="000514B8">
      <w:pPr>
        <w:pStyle w:val="ProgramStyle"/>
        <w:keepNext/>
        <w:rPr>
          <w:del w:id="458" w:author="Skumát László" w:date="2011-09-02T08:00:00Z"/>
          <w:rFonts w:eastAsia="SimSun"/>
          <w:lang w:eastAsia="zh-CN"/>
        </w:rPr>
      </w:pPr>
      <w:del w:id="459" w:author="Skumát László" w:date="2011-09-02T08:00:00Z">
        <w:r w:rsidRPr="000514B8" w:rsidDel="00E32589">
          <w:rPr>
            <w:rFonts w:eastAsia="SimSun"/>
            <w:color w:val="000000"/>
            <w:lang w:eastAsia="zh-CN"/>
          </w:rPr>
          <w:delText xml:space="preserve">        </w:delText>
        </w:r>
        <w:r w:rsidRPr="000514B8" w:rsidDel="00E32589">
          <w:rPr>
            <w:rFonts w:eastAsia="SimSun"/>
            <w:color w:val="008080"/>
            <w:lang w:eastAsia="zh-CN"/>
          </w:rPr>
          <w:delText>&lt;</w:delText>
        </w:r>
        <w:r w:rsidRPr="000514B8" w:rsidDel="00E32589">
          <w:rPr>
            <w:rFonts w:eastAsia="SimSun"/>
            <w:color w:val="3F7F7F"/>
            <w:lang w:eastAsia="zh-CN"/>
          </w:rPr>
          <w:delText>iterator</w:delText>
        </w:r>
        <w:r w:rsidRPr="000514B8" w:rsidDel="00E32589">
          <w:rPr>
            <w:rFonts w:eastAsia="SimSun"/>
            <w:lang w:eastAsia="zh-CN"/>
          </w:rPr>
          <w:delText xml:space="preserve"> </w:delText>
        </w:r>
        <w:r w:rsidRPr="000514B8" w:rsidDel="00E32589">
          <w:rPr>
            <w:rFonts w:eastAsia="SimSun"/>
            <w:color w:val="7F007F"/>
            <w:lang w:eastAsia="zh-CN"/>
          </w:rPr>
          <w:delText>element</w:delText>
        </w:r>
        <w:r w:rsidRPr="000514B8" w:rsidDel="00E32589">
          <w:rPr>
            <w:rFonts w:eastAsia="SimSun"/>
            <w:color w:val="000000"/>
            <w:lang w:eastAsia="zh-CN"/>
          </w:rPr>
          <w:delText>=</w:delText>
        </w:r>
        <w:r w:rsidRPr="000514B8" w:rsidDel="00E32589">
          <w:rPr>
            <w:rFonts w:eastAsia="SimSun"/>
            <w:i/>
            <w:iCs/>
            <w:lang w:eastAsia="zh-CN"/>
          </w:rPr>
          <w:delText>'Scenarios'</w:delText>
        </w:r>
        <w:r w:rsidRPr="000514B8" w:rsidDel="00E32589">
          <w:rPr>
            <w:rFonts w:eastAsia="SimSun"/>
            <w:lang w:eastAsia="zh-CN"/>
          </w:rPr>
          <w:delText xml:space="preserve"> </w:delText>
        </w:r>
        <w:r w:rsidRPr="000514B8" w:rsidDel="00E32589">
          <w:rPr>
            <w:rFonts w:eastAsia="SimSun"/>
            <w:color w:val="7F007F"/>
            <w:lang w:eastAsia="zh-CN"/>
          </w:rPr>
          <w:delText>id</w:delText>
        </w:r>
        <w:r w:rsidRPr="000514B8" w:rsidDel="00E32589">
          <w:rPr>
            <w:rFonts w:eastAsia="SimSun"/>
            <w:color w:val="000000"/>
            <w:lang w:eastAsia="zh-CN"/>
          </w:rPr>
          <w:delText>=</w:delText>
        </w:r>
        <w:r w:rsidRPr="000514B8" w:rsidDel="00E32589">
          <w:rPr>
            <w:rFonts w:eastAsia="SimSun"/>
            <w:i/>
            <w:iCs/>
            <w:lang w:eastAsia="zh-CN"/>
          </w:rPr>
          <w:delText>'SC'</w:delText>
        </w:r>
        <w:r w:rsidRPr="000514B8" w:rsidDel="00E32589">
          <w:rPr>
            <w:rFonts w:eastAsia="SimSun"/>
            <w:lang w:eastAsia="zh-CN"/>
          </w:rPr>
          <w:delText xml:space="preserve"> </w:delText>
        </w:r>
        <w:r w:rsidRPr="000514B8" w:rsidDel="00E32589">
          <w:rPr>
            <w:rFonts w:eastAsia="SimSun"/>
            <w:color w:val="7F007F"/>
            <w:lang w:eastAsia="zh-CN"/>
          </w:rPr>
          <w:delText>source</w:delText>
        </w:r>
        <w:r w:rsidRPr="000514B8" w:rsidDel="00E32589">
          <w:rPr>
            <w:rFonts w:eastAsia="SimSun"/>
            <w:color w:val="000000"/>
            <w:lang w:eastAsia="zh-CN"/>
          </w:rPr>
          <w:delText>=</w:delText>
        </w:r>
        <w:r w:rsidRPr="000514B8" w:rsidDel="00E32589">
          <w:rPr>
            <w:rFonts w:eastAsia="SimSun"/>
            <w:i/>
            <w:iCs/>
            <w:lang w:eastAsia="zh-CN"/>
          </w:rPr>
          <w:delText>'ExecCtrl'</w:delText>
        </w:r>
        <w:r w:rsidRPr="000514B8" w:rsidDel="00E32589">
          <w:rPr>
            <w:rFonts w:eastAsia="SimSun"/>
            <w:color w:val="008080"/>
            <w:lang w:eastAsia="zh-CN"/>
          </w:rPr>
          <w:delText>&gt;</w:delText>
        </w:r>
      </w:del>
    </w:p>
    <w:p w:rsidR="000514B8" w:rsidRPr="000514B8" w:rsidDel="00E32589" w:rsidRDefault="000514B8" w:rsidP="000514B8">
      <w:pPr>
        <w:pStyle w:val="ProgramStyle"/>
        <w:keepNext/>
        <w:rPr>
          <w:del w:id="460" w:author="Skumát László" w:date="2011-09-02T08:00:00Z"/>
          <w:rFonts w:eastAsia="SimSun"/>
          <w:lang w:eastAsia="zh-CN"/>
        </w:rPr>
      </w:pPr>
      <w:del w:id="461" w:author="Skumát László" w:date="2011-09-02T08:00:00Z">
        <w:r w:rsidRPr="000514B8" w:rsidDel="00E32589">
          <w:rPr>
            <w:rFonts w:eastAsia="SimSun"/>
            <w:color w:val="000000"/>
            <w:lang w:eastAsia="zh-CN"/>
          </w:rPr>
          <w:delText xml:space="preserve">          </w:delText>
        </w:r>
        <w:r w:rsidRPr="000514B8" w:rsidDel="00E32589">
          <w:rPr>
            <w:rFonts w:eastAsia="SimSun"/>
            <w:color w:val="008080"/>
            <w:lang w:eastAsia="zh-CN"/>
          </w:rPr>
          <w:delText>&lt;</w:delText>
        </w:r>
        <w:r w:rsidRPr="000514B8" w:rsidDel="00E32589">
          <w:rPr>
            <w:rFonts w:eastAsia="SimSun"/>
            <w:color w:val="3F7F7F"/>
            <w:lang w:eastAsia="zh-CN"/>
          </w:rPr>
          <w:delText>treerow</w:delText>
        </w:r>
        <w:r w:rsidRPr="000514B8" w:rsidDel="00E32589">
          <w:rPr>
            <w:rFonts w:eastAsia="SimSun"/>
            <w:color w:val="008080"/>
            <w:lang w:eastAsia="zh-CN"/>
          </w:rPr>
          <w:delText>&gt;</w:delText>
        </w:r>
      </w:del>
    </w:p>
    <w:p w:rsidR="000514B8" w:rsidRPr="000514B8" w:rsidDel="00E32589" w:rsidRDefault="000514B8" w:rsidP="00127CA2">
      <w:pPr>
        <w:pStyle w:val="ProgramStyle"/>
        <w:rPr>
          <w:del w:id="462" w:author="Skumát László" w:date="2011-09-02T08:00:00Z"/>
          <w:rFonts w:eastAsia="SimSun"/>
          <w:lang w:eastAsia="zh-CN"/>
        </w:rPr>
      </w:pPr>
      <w:del w:id="463" w:author="Skumát László" w:date="2011-09-02T08:00:00Z">
        <w:r w:rsidRPr="000514B8" w:rsidDel="00E32589">
          <w:rPr>
            <w:rFonts w:eastAsia="SimSun"/>
            <w:lang w:eastAsia="zh-CN"/>
          </w:rPr>
          <w:delText xml:space="preserve">            </w:delText>
        </w:r>
        <w:r w:rsidRPr="000514B8" w:rsidDel="00E32589">
          <w:rPr>
            <w:rFonts w:eastAsia="SimSun"/>
            <w:color w:val="008080"/>
            <w:lang w:eastAsia="zh-CN"/>
          </w:rPr>
          <w:delText>&lt;</w:delText>
        </w:r>
        <w:r w:rsidRPr="000514B8" w:rsidDel="00E32589">
          <w:rPr>
            <w:rFonts w:eastAsia="SimSun"/>
            <w:color w:val="3F7F7F"/>
            <w:lang w:eastAsia="zh-CN"/>
          </w:rPr>
          <w:delText>treecell</w:delText>
        </w:r>
        <w:r w:rsidRPr="000514B8" w:rsidDel="00E32589">
          <w:rPr>
            <w:rFonts w:eastAsia="SimSun"/>
            <w:lang w:eastAsia="zh-CN"/>
          </w:rPr>
          <w:delText xml:space="preserve"> </w:delText>
        </w:r>
        <w:r w:rsidRPr="000514B8" w:rsidDel="00E32589">
          <w:rPr>
            <w:rFonts w:eastAsia="SimSun"/>
            <w:color w:val="7F007F"/>
            <w:lang w:eastAsia="zh-CN"/>
          </w:rPr>
          <w:delText>label</w:delText>
        </w:r>
        <w:r w:rsidRPr="000514B8" w:rsidDel="00E32589">
          <w:rPr>
            <w:rFonts w:eastAsia="SimSun"/>
            <w:lang w:eastAsia="zh-CN"/>
          </w:rPr>
          <w:delText>=</w:delText>
        </w:r>
        <w:r w:rsidRPr="000514B8" w:rsidDel="00E32589">
          <w:rPr>
            <w:rFonts w:eastAsia="SimSun"/>
            <w:i/>
            <w:iCs/>
            <w:lang w:eastAsia="zh-CN"/>
          </w:rPr>
          <w:delText>'%EGrp%.%SC%'</w:delText>
        </w:r>
        <w:r w:rsidR="00127CA2" w:rsidDel="00E32589">
          <w:rPr>
            <w:rFonts w:eastAsia="SimSun"/>
            <w:color w:val="008080"/>
            <w:lang w:eastAsia="zh-CN"/>
          </w:rPr>
          <w:delText>/</w:delText>
        </w:r>
        <w:r w:rsidRPr="000514B8" w:rsidDel="00E32589">
          <w:rPr>
            <w:rFonts w:eastAsia="SimSun"/>
            <w:color w:val="008080"/>
            <w:lang w:eastAsia="zh-CN"/>
          </w:rPr>
          <w:delText>&gt;</w:delText>
        </w:r>
      </w:del>
    </w:p>
    <w:p w:rsidR="000514B8" w:rsidRPr="000514B8" w:rsidDel="00E32589" w:rsidRDefault="000514B8" w:rsidP="000514B8">
      <w:pPr>
        <w:pStyle w:val="ProgramStyle"/>
        <w:rPr>
          <w:del w:id="464" w:author="Skumát László" w:date="2011-09-02T08:00:00Z"/>
          <w:rFonts w:eastAsia="SimSun"/>
          <w:lang w:eastAsia="zh-CN"/>
        </w:rPr>
      </w:pPr>
      <w:del w:id="465" w:author="Skumát László" w:date="2011-09-02T08:00:00Z">
        <w:r w:rsidRPr="000514B8" w:rsidDel="00E32589">
          <w:rPr>
            <w:rFonts w:eastAsia="SimSun"/>
            <w:lang w:eastAsia="zh-CN"/>
          </w:rPr>
          <w:delText xml:space="preserve">            </w:delText>
        </w:r>
        <w:r w:rsidRPr="000514B8" w:rsidDel="00E32589">
          <w:rPr>
            <w:rFonts w:eastAsia="SimSun"/>
            <w:color w:val="008080"/>
            <w:lang w:eastAsia="zh-CN"/>
          </w:rPr>
          <w:delText>&lt;</w:delText>
        </w:r>
        <w:r w:rsidRPr="000514B8" w:rsidDel="00E32589">
          <w:rPr>
            <w:rFonts w:eastAsia="SimSun"/>
            <w:color w:val="3F7F7F"/>
            <w:lang w:eastAsia="zh-CN"/>
          </w:rPr>
          <w:delText>treecell</w:delText>
        </w:r>
        <w:r w:rsidRPr="000514B8" w:rsidDel="00E32589">
          <w:rPr>
            <w:rFonts w:eastAsia="SimSun"/>
            <w:color w:val="008080"/>
            <w:lang w:eastAsia="zh-CN"/>
          </w:rPr>
          <w:delText>&gt;</w:delText>
        </w:r>
      </w:del>
    </w:p>
    <w:p w:rsidR="000514B8" w:rsidRPr="000514B8" w:rsidDel="00E32589" w:rsidRDefault="000514B8" w:rsidP="000514B8">
      <w:pPr>
        <w:pStyle w:val="ProgramStyle"/>
        <w:rPr>
          <w:del w:id="466" w:author="Skumát László" w:date="2011-09-02T08:00:00Z"/>
          <w:rFonts w:eastAsia="SimSun"/>
          <w:lang w:eastAsia="zh-CN"/>
        </w:rPr>
      </w:pPr>
      <w:del w:id="467" w:author="Skumát László" w:date="2011-09-02T08:00:00Z">
        <w:r w:rsidRPr="000514B8" w:rsidDel="00E32589">
          <w:rPr>
            <w:rFonts w:eastAsia="SimSun"/>
            <w:lang w:eastAsia="zh-CN"/>
          </w:rPr>
          <w:delText xml:space="preserve">              </w:delText>
        </w:r>
        <w:r w:rsidRPr="000514B8" w:rsidDel="00E32589">
          <w:rPr>
            <w:rFonts w:eastAsia="SimSun"/>
            <w:color w:val="008080"/>
            <w:lang w:eastAsia="zh-CN"/>
          </w:rPr>
          <w:delText>&lt;</w:delText>
        </w:r>
        <w:r w:rsidRPr="000514B8" w:rsidDel="00E32589">
          <w:rPr>
            <w:rFonts w:eastAsia="SimSun"/>
            <w:color w:val="3F7F7F"/>
            <w:lang w:eastAsia="zh-CN"/>
          </w:rPr>
          <w:delText>externaldata</w:delText>
        </w:r>
        <w:r w:rsidRPr="000514B8" w:rsidDel="00E32589">
          <w:rPr>
            <w:rFonts w:eastAsia="SimSun"/>
            <w:lang w:eastAsia="zh-CN"/>
          </w:rPr>
          <w:delText xml:space="preserve"> </w:delText>
        </w:r>
        <w:r w:rsidRPr="000514B8" w:rsidDel="00E32589">
          <w:rPr>
            <w:rFonts w:eastAsia="SimSun"/>
            <w:color w:val="7F007F"/>
            <w:lang w:eastAsia="zh-CN"/>
          </w:rPr>
          <w:delText>element</w:delText>
        </w:r>
        <w:r w:rsidRPr="000514B8" w:rsidDel="00E32589">
          <w:rPr>
            <w:rFonts w:eastAsia="SimSun"/>
            <w:lang w:eastAsia="zh-CN"/>
          </w:rPr>
          <w:delText>=</w:delText>
        </w:r>
        <w:r w:rsidRPr="000514B8" w:rsidDel="00E32589">
          <w:rPr>
            <w:rFonts w:eastAsia="SimSun"/>
            <w:i/>
            <w:iCs/>
            <w:lang w:eastAsia="zh-CN"/>
          </w:rPr>
          <w:delText>'CurrentCPS'</w:delText>
        </w:r>
        <w:r w:rsidRPr="000514B8" w:rsidDel="00E32589">
          <w:rPr>
            <w:rFonts w:eastAsia="SimSun"/>
            <w:lang w:eastAsia="zh-CN"/>
          </w:rPr>
          <w:delText xml:space="preserve"> </w:delText>
        </w:r>
        <w:r w:rsidRPr="000514B8" w:rsidDel="00E32589">
          <w:rPr>
            <w:rFonts w:eastAsia="SimSun"/>
            <w:color w:val="7F007F"/>
            <w:lang w:eastAsia="zh-CN"/>
          </w:rPr>
          <w:delText>source</w:delText>
        </w:r>
        <w:r w:rsidRPr="000514B8" w:rsidDel="00E32589">
          <w:rPr>
            <w:rFonts w:eastAsia="SimSun"/>
            <w:lang w:eastAsia="zh-CN"/>
          </w:rPr>
          <w:delText>=</w:delText>
        </w:r>
        <w:r w:rsidRPr="000514B8" w:rsidDel="00E32589">
          <w:rPr>
            <w:rFonts w:eastAsia="SimSun"/>
            <w:i/>
            <w:iCs/>
            <w:lang w:eastAsia="zh-CN"/>
          </w:rPr>
          <w:delText>'ExecCtrl'</w:delText>
        </w:r>
        <w:r w:rsidRPr="000514B8" w:rsidDel="00E32589">
          <w:rPr>
            <w:rFonts w:eastAsia="SimSun"/>
            <w:color w:val="008080"/>
            <w:lang w:eastAsia="zh-CN"/>
          </w:rPr>
          <w:delText>&gt;</w:delText>
        </w:r>
      </w:del>
    </w:p>
    <w:p w:rsidR="000514B8" w:rsidRPr="000514B8" w:rsidDel="00E32589" w:rsidRDefault="000514B8" w:rsidP="000514B8">
      <w:pPr>
        <w:pStyle w:val="ProgramStyle"/>
        <w:rPr>
          <w:del w:id="468" w:author="Skumát László" w:date="2011-09-02T08:00:00Z"/>
          <w:rFonts w:eastAsia="SimSun"/>
          <w:lang w:eastAsia="zh-CN"/>
        </w:rPr>
      </w:pPr>
      <w:del w:id="469" w:author="Skumát László" w:date="2011-09-02T08:00:00Z">
        <w:r w:rsidRPr="000514B8" w:rsidDel="00E32589">
          <w:rPr>
            <w:rFonts w:eastAsia="SimSun"/>
            <w:lang w:eastAsia="zh-CN"/>
          </w:rPr>
          <w:delText xml:space="preserve">                </w:delText>
        </w:r>
        <w:r w:rsidRPr="000514B8" w:rsidDel="00E32589">
          <w:rPr>
            <w:rFonts w:eastAsia="SimSun"/>
            <w:color w:val="008080"/>
            <w:lang w:eastAsia="zh-CN"/>
          </w:rPr>
          <w:delText>&lt;</w:delText>
        </w:r>
        <w:r w:rsidRPr="000514B8" w:rsidDel="00E32589">
          <w:rPr>
            <w:rFonts w:eastAsia="SimSun"/>
            <w:color w:val="3F7F7F"/>
            <w:lang w:eastAsia="zh-CN"/>
          </w:rPr>
          <w:delText>params</w:delText>
        </w:r>
        <w:r w:rsidRPr="000514B8" w:rsidDel="00E32589">
          <w:rPr>
            <w:rFonts w:eastAsia="SimSun"/>
            <w:color w:val="008080"/>
            <w:lang w:eastAsia="zh-CN"/>
          </w:rPr>
          <w:delText>&gt;</w:delText>
        </w:r>
      </w:del>
    </w:p>
    <w:p w:rsidR="000514B8" w:rsidRPr="000514B8" w:rsidDel="00E32589" w:rsidRDefault="000514B8" w:rsidP="000514B8">
      <w:pPr>
        <w:pStyle w:val="ProgramStyle"/>
        <w:keepNext/>
        <w:rPr>
          <w:del w:id="470" w:author="Skumát László" w:date="2011-09-02T08:00:00Z"/>
          <w:rFonts w:eastAsia="SimSun"/>
          <w:lang w:eastAsia="zh-CN"/>
        </w:rPr>
      </w:pPr>
      <w:del w:id="471" w:author="Skumát László" w:date="2011-09-02T08:00:00Z">
        <w:r w:rsidRPr="000514B8" w:rsidDel="00E32589">
          <w:rPr>
            <w:rFonts w:eastAsia="SimSun"/>
            <w:color w:val="000000"/>
            <w:lang w:eastAsia="zh-CN"/>
          </w:rPr>
          <w:delText xml:space="preserve">                  </w:delText>
        </w:r>
        <w:r w:rsidRPr="000514B8" w:rsidDel="00E32589">
          <w:rPr>
            <w:rFonts w:eastAsia="SimSun"/>
            <w:color w:val="008080"/>
            <w:lang w:eastAsia="zh-CN"/>
          </w:rPr>
          <w:delText>&lt;</w:delText>
        </w:r>
        <w:r w:rsidRPr="000514B8" w:rsidDel="00E32589">
          <w:rPr>
            <w:rFonts w:eastAsia="SimSun"/>
            <w:color w:val="3F7F7F"/>
            <w:lang w:eastAsia="zh-CN"/>
          </w:rPr>
          <w:delText>dataparam</w:delText>
        </w:r>
        <w:r w:rsidRPr="000514B8" w:rsidDel="00E32589">
          <w:rPr>
            <w:rFonts w:eastAsia="SimSun"/>
            <w:lang w:eastAsia="zh-CN"/>
          </w:rPr>
          <w:delText xml:space="preserve"> </w:delText>
        </w:r>
        <w:r w:rsidRPr="000514B8" w:rsidDel="00E32589">
          <w:rPr>
            <w:rFonts w:eastAsia="SimSun"/>
            <w:color w:val="7F007F"/>
            <w:lang w:eastAsia="zh-CN"/>
          </w:rPr>
          <w:delText>name</w:delText>
        </w:r>
        <w:r w:rsidRPr="000514B8" w:rsidDel="00E32589">
          <w:rPr>
            <w:rFonts w:eastAsia="SimSun"/>
            <w:color w:val="000000"/>
            <w:lang w:eastAsia="zh-CN"/>
          </w:rPr>
          <w:delText>=</w:delText>
        </w:r>
        <w:r w:rsidRPr="000514B8" w:rsidDel="00E32589">
          <w:rPr>
            <w:rFonts w:eastAsia="SimSun"/>
            <w:i/>
            <w:iCs/>
            <w:lang w:eastAsia="zh-CN"/>
          </w:rPr>
          <w:delText>'EntityGroup'</w:delText>
        </w:r>
        <w:r w:rsidRPr="000514B8" w:rsidDel="00E32589">
          <w:rPr>
            <w:rFonts w:eastAsia="SimSun"/>
            <w:lang w:eastAsia="zh-CN"/>
          </w:rPr>
          <w:delText xml:space="preserve"> </w:delText>
        </w:r>
        <w:r w:rsidRPr="000514B8" w:rsidDel="00E32589">
          <w:rPr>
            <w:rFonts w:eastAsia="SimSun"/>
            <w:color w:val="7F007F"/>
            <w:lang w:eastAsia="zh-CN"/>
          </w:rPr>
          <w:delText>value</w:delText>
        </w:r>
        <w:r w:rsidRPr="000514B8" w:rsidDel="00E32589">
          <w:rPr>
            <w:rFonts w:eastAsia="SimSun"/>
            <w:color w:val="000000"/>
            <w:lang w:eastAsia="zh-CN"/>
          </w:rPr>
          <w:delText>=</w:delText>
        </w:r>
        <w:r w:rsidRPr="000514B8" w:rsidDel="00E32589">
          <w:rPr>
            <w:rFonts w:eastAsia="SimSun"/>
            <w:i/>
            <w:iCs/>
            <w:lang w:eastAsia="zh-CN"/>
          </w:rPr>
          <w:delText>'%EGrp%'</w:delText>
        </w:r>
        <w:r w:rsidRPr="000514B8" w:rsidDel="00E32589">
          <w:rPr>
            <w:rFonts w:eastAsia="SimSun"/>
            <w:color w:val="008080"/>
            <w:lang w:eastAsia="zh-CN"/>
          </w:rPr>
          <w:delText>/&gt;</w:delText>
        </w:r>
      </w:del>
    </w:p>
    <w:p w:rsidR="000514B8" w:rsidRPr="000514B8" w:rsidDel="00E32589" w:rsidRDefault="000514B8" w:rsidP="000514B8">
      <w:pPr>
        <w:pStyle w:val="ProgramStyle"/>
        <w:keepNext/>
        <w:rPr>
          <w:del w:id="472" w:author="Skumát László" w:date="2011-09-02T08:00:00Z"/>
          <w:rFonts w:eastAsia="SimSun"/>
          <w:lang w:val="pt-BR" w:eastAsia="zh-CN"/>
        </w:rPr>
      </w:pPr>
      <w:del w:id="473" w:author="Skumát László" w:date="2011-09-02T08:00:00Z">
        <w:r w:rsidRPr="000514B8" w:rsidDel="00E32589">
          <w:rPr>
            <w:rFonts w:eastAsia="SimSun"/>
            <w:color w:val="000000"/>
            <w:lang w:eastAsia="zh-CN"/>
          </w:rPr>
          <w:delText xml:space="preserve">                  </w:delText>
        </w:r>
        <w:r w:rsidRPr="000514B8" w:rsidDel="00E32589">
          <w:rPr>
            <w:rFonts w:eastAsia="SimSun"/>
            <w:color w:val="008080"/>
            <w:lang w:val="pt-BR" w:eastAsia="zh-CN"/>
          </w:rPr>
          <w:delText>&lt;</w:delText>
        </w:r>
        <w:r w:rsidRPr="000514B8" w:rsidDel="00E32589">
          <w:rPr>
            <w:rFonts w:eastAsia="SimSun"/>
            <w:color w:val="3F7F7F"/>
            <w:lang w:val="pt-BR" w:eastAsia="zh-CN"/>
          </w:rPr>
          <w:delText>dataparam</w:delText>
        </w:r>
        <w:r w:rsidRPr="000514B8" w:rsidDel="00E32589">
          <w:rPr>
            <w:rFonts w:eastAsia="SimSun"/>
            <w:lang w:val="pt-BR" w:eastAsia="zh-CN"/>
          </w:rPr>
          <w:delText xml:space="preserve"> </w:delText>
        </w:r>
        <w:r w:rsidRPr="000514B8" w:rsidDel="00E32589">
          <w:rPr>
            <w:rFonts w:eastAsia="SimSun"/>
            <w:color w:val="7F007F"/>
            <w:lang w:val="pt-BR" w:eastAsia="zh-CN"/>
          </w:rPr>
          <w:delText>name</w:delText>
        </w:r>
        <w:r w:rsidRPr="000514B8" w:rsidDel="00E32589">
          <w:rPr>
            <w:rFonts w:eastAsia="SimSun"/>
            <w:color w:val="000000"/>
            <w:lang w:val="pt-BR" w:eastAsia="zh-CN"/>
          </w:rPr>
          <w:delText>=</w:delText>
        </w:r>
        <w:r w:rsidRPr="000514B8" w:rsidDel="00E32589">
          <w:rPr>
            <w:rFonts w:eastAsia="SimSun"/>
            <w:i/>
            <w:iCs/>
            <w:lang w:val="pt-BR" w:eastAsia="zh-CN"/>
          </w:rPr>
          <w:delText>'Scenario'</w:delText>
        </w:r>
        <w:r w:rsidRPr="000514B8" w:rsidDel="00E32589">
          <w:rPr>
            <w:rFonts w:eastAsia="SimSun"/>
            <w:lang w:val="pt-BR" w:eastAsia="zh-CN"/>
          </w:rPr>
          <w:delText xml:space="preserve"> </w:delText>
        </w:r>
        <w:r w:rsidRPr="000514B8" w:rsidDel="00E32589">
          <w:rPr>
            <w:rFonts w:eastAsia="SimSun"/>
            <w:color w:val="7F007F"/>
            <w:lang w:val="pt-BR" w:eastAsia="zh-CN"/>
          </w:rPr>
          <w:delText>value</w:delText>
        </w:r>
        <w:r w:rsidRPr="000514B8" w:rsidDel="00E32589">
          <w:rPr>
            <w:rFonts w:eastAsia="SimSun"/>
            <w:color w:val="000000"/>
            <w:lang w:val="pt-BR" w:eastAsia="zh-CN"/>
          </w:rPr>
          <w:delText>=</w:delText>
        </w:r>
        <w:r w:rsidRPr="000514B8" w:rsidDel="00E32589">
          <w:rPr>
            <w:rFonts w:eastAsia="SimSun"/>
            <w:i/>
            <w:iCs/>
            <w:lang w:val="pt-BR" w:eastAsia="zh-CN"/>
          </w:rPr>
          <w:delText>'%SC%'</w:delText>
        </w:r>
        <w:r w:rsidRPr="000514B8" w:rsidDel="00E32589">
          <w:rPr>
            <w:rFonts w:eastAsia="SimSun"/>
            <w:color w:val="008080"/>
            <w:lang w:val="pt-BR" w:eastAsia="zh-CN"/>
          </w:rPr>
          <w:delText>/&gt;</w:delText>
        </w:r>
      </w:del>
    </w:p>
    <w:p w:rsidR="000514B8" w:rsidRPr="000514B8" w:rsidDel="00E32589" w:rsidRDefault="000514B8" w:rsidP="000514B8">
      <w:pPr>
        <w:pStyle w:val="ProgramStyle"/>
        <w:keepNext/>
        <w:rPr>
          <w:del w:id="474" w:author="Skumát László" w:date="2011-09-02T08:00:00Z"/>
          <w:rFonts w:eastAsia="SimSun"/>
          <w:lang w:val="pt-BR" w:eastAsia="zh-CN"/>
        </w:rPr>
      </w:pPr>
      <w:del w:id="475" w:author="Skumát László" w:date="2011-09-02T08:00:00Z">
        <w:r w:rsidRPr="000514B8" w:rsidDel="00E32589">
          <w:rPr>
            <w:rFonts w:eastAsia="SimSun"/>
            <w:color w:val="000000"/>
            <w:lang w:val="pt-BR" w:eastAsia="zh-CN"/>
          </w:rPr>
          <w:delText xml:space="preserve">                </w:delText>
        </w:r>
        <w:r w:rsidRPr="000514B8" w:rsidDel="00E32589">
          <w:rPr>
            <w:rFonts w:eastAsia="SimSun"/>
            <w:color w:val="008080"/>
            <w:lang w:val="pt-BR" w:eastAsia="zh-CN"/>
          </w:rPr>
          <w:delText>&lt;/</w:delText>
        </w:r>
        <w:r w:rsidRPr="000514B8" w:rsidDel="00E32589">
          <w:rPr>
            <w:rFonts w:eastAsia="SimSun"/>
            <w:color w:val="3F7F7F"/>
            <w:lang w:val="pt-BR" w:eastAsia="zh-CN"/>
          </w:rPr>
          <w:delText>params</w:delText>
        </w:r>
        <w:r w:rsidRPr="000514B8" w:rsidDel="00E32589">
          <w:rPr>
            <w:rFonts w:eastAsia="SimSun"/>
            <w:color w:val="008080"/>
            <w:lang w:val="pt-BR" w:eastAsia="zh-CN"/>
          </w:rPr>
          <w:delText>&gt;</w:delText>
        </w:r>
      </w:del>
    </w:p>
    <w:p w:rsidR="000514B8" w:rsidRPr="000514B8" w:rsidDel="00E32589" w:rsidRDefault="000514B8" w:rsidP="000514B8">
      <w:pPr>
        <w:pStyle w:val="ProgramStyle"/>
        <w:keepNext/>
        <w:rPr>
          <w:del w:id="476" w:author="Skumát László" w:date="2011-09-02T08:00:00Z"/>
          <w:rFonts w:eastAsia="SimSun"/>
          <w:lang w:val="pt-BR" w:eastAsia="zh-CN"/>
        </w:rPr>
      </w:pPr>
      <w:del w:id="477" w:author="Skumát László" w:date="2011-09-02T08:00:00Z">
        <w:r w:rsidRPr="000514B8" w:rsidDel="00E32589">
          <w:rPr>
            <w:rFonts w:eastAsia="SimSun"/>
            <w:color w:val="000000"/>
            <w:lang w:val="pt-BR" w:eastAsia="zh-CN"/>
          </w:rPr>
          <w:delText xml:space="preserve">              </w:delText>
        </w:r>
        <w:r w:rsidRPr="000514B8" w:rsidDel="00E32589">
          <w:rPr>
            <w:rFonts w:eastAsia="SimSun"/>
            <w:color w:val="008080"/>
            <w:lang w:val="pt-BR" w:eastAsia="zh-CN"/>
          </w:rPr>
          <w:delText>&lt;/</w:delText>
        </w:r>
        <w:r w:rsidRPr="000514B8" w:rsidDel="00E32589">
          <w:rPr>
            <w:rFonts w:eastAsia="SimSun"/>
            <w:color w:val="3F7F7F"/>
            <w:lang w:val="pt-BR" w:eastAsia="zh-CN"/>
          </w:rPr>
          <w:delText>externaldata</w:delText>
        </w:r>
        <w:r w:rsidRPr="000514B8" w:rsidDel="00E32589">
          <w:rPr>
            <w:rFonts w:eastAsia="SimSun"/>
            <w:color w:val="008080"/>
            <w:lang w:val="pt-BR" w:eastAsia="zh-CN"/>
          </w:rPr>
          <w:delText>&gt;</w:delText>
        </w:r>
      </w:del>
    </w:p>
    <w:p w:rsidR="000514B8" w:rsidRPr="000514B8" w:rsidDel="00E32589" w:rsidRDefault="000514B8" w:rsidP="000514B8">
      <w:pPr>
        <w:pStyle w:val="ProgramStyle"/>
        <w:keepNext/>
        <w:rPr>
          <w:del w:id="478" w:author="Skumát László" w:date="2011-09-02T08:00:00Z"/>
          <w:rFonts w:eastAsia="SimSun"/>
          <w:lang w:eastAsia="zh-CN"/>
        </w:rPr>
      </w:pPr>
      <w:del w:id="479" w:author="Skumát László" w:date="2011-09-02T08:00:00Z">
        <w:r w:rsidRPr="000514B8" w:rsidDel="00E32589">
          <w:rPr>
            <w:rFonts w:eastAsia="SimSun"/>
            <w:color w:val="000000"/>
            <w:lang w:val="pt-BR" w:eastAsia="zh-CN"/>
          </w:rPr>
          <w:delText xml:space="preserve">            </w:delText>
        </w:r>
        <w:r w:rsidRPr="000514B8" w:rsidDel="00E32589">
          <w:rPr>
            <w:rFonts w:eastAsia="SimSun"/>
            <w:color w:val="008080"/>
            <w:lang w:eastAsia="zh-CN"/>
          </w:rPr>
          <w:delText>&lt;/</w:delText>
        </w:r>
        <w:r w:rsidRPr="000514B8" w:rsidDel="00E32589">
          <w:rPr>
            <w:rFonts w:eastAsia="SimSun"/>
            <w:color w:val="3F7F7F"/>
            <w:lang w:eastAsia="zh-CN"/>
          </w:rPr>
          <w:delText>treecell</w:delText>
        </w:r>
        <w:r w:rsidRPr="000514B8" w:rsidDel="00E32589">
          <w:rPr>
            <w:rFonts w:eastAsia="SimSun"/>
            <w:color w:val="008080"/>
            <w:lang w:eastAsia="zh-CN"/>
          </w:rPr>
          <w:delText>&gt;</w:delText>
        </w:r>
      </w:del>
    </w:p>
    <w:p w:rsidR="000514B8" w:rsidRPr="000514B8" w:rsidDel="00E32589" w:rsidRDefault="000514B8" w:rsidP="000514B8">
      <w:pPr>
        <w:pStyle w:val="ProgramStyle"/>
        <w:keepNext/>
        <w:rPr>
          <w:del w:id="480" w:author="Skumát László" w:date="2011-09-02T08:00:00Z"/>
          <w:rFonts w:eastAsia="SimSun"/>
          <w:lang w:eastAsia="zh-CN"/>
        </w:rPr>
      </w:pPr>
      <w:del w:id="481" w:author="Skumát László" w:date="2011-09-02T08:00:00Z">
        <w:r w:rsidRPr="000514B8" w:rsidDel="00E32589">
          <w:rPr>
            <w:rFonts w:eastAsia="SimSun"/>
            <w:color w:val="000000"/>
            <w:lang w:eastAsia="zh-CN"/>
          </w:rPr>
          <w:delText xml:space="preserve">          </w:delText>
        </w:r>
        <w:r w:rsidRPr="000514B8" w:rsidDel="00E32589">
          <w:rPr>
            <w:rFonts w:eastAsia="SimSun"/>
            <w:color w:val="008080"/>
            <w:lang w:eastAsia="zh-CN"/>
          </w:rPr>
          <w:delText>&lt;/</w:delText>
        </w:r>
        <w:r w:rsidRPr="000514B8" w:rsidDel="00E32589">
          <w:rPr>
            <w:rFonts w:eastAsia="SimSun"/>
            <w:color w:val="3F7F7F"/>
            <w:lang w:eastAsia="zh-CN"/>
          </w:rPr>
          <w:delText>treerow</w:delText>
        </w:r>
        <w:r w:rsidRPr="000514B8" w:rsidDel="00E32589">
          <w:rPr>
            <w:rFonts w:eastAsia="SimSun"/>
            <w:color w:val="008080"/>
            <w:lang w:eastAsia="zh-CN"/>
          </w:rPr>
          <w:delText>&gt;</w:delText>
        </w:r>
      </w:del>
    </w:p>
    <w:p w:rsidR="000514B8" w:rsidRPr="000514B8" w:rsidDel="00E32589" w:rsidRDefault="000514B8" w:rsidP="000514B8">
      <w:pPr>
        <w:pStyle w:val="ProgramStyle"/>
        <w:keepNext/>
        <w:rPr>
          <w:del w:id="482" w:author="Skumát László" w:date="2011-09-02T08:00:00Z"/>
          <w:rFonts w:eastAsia="SimSun"/>
          <w:lang w:eastAsia="zh-CN"/>
        </w:rPr>
      </w:pPr>
      <w:del w:id="483" w:author="Skumát László" w:date="2011-09-02T08:00:00Z">
        <w:r w:rsidRPr="000514B8" w:rsidDel="00E32589">
          <w:rPr>
            <w:rFonts w:eastAsia="SimSun"/>
            <w:color w:val="000000"/>
            <w:lang w:eastAsia="zh-CN"/>
          </w:rPr>
          <w:delText xml:space="preserve">        </w:delText>
        </w:r>
        <w:r w:rsidRPr="000514B8" w:rsidDel="00E32589">
          <w:rPr>
            <w:rFonts w:eastAsia="SimSun"/>
            <w:color w:val="008080"/>
            <w:lang w:eastAsia="zh-CN"/>
          </w:rPr>
          <w:delText>&lt;/</w:delText>
        </w:r>
        <w:r w:rsidRPr="000514B8" w:rsidDel="00E32589">
          <w:rPr>
            <w:rFonts w:eastAsia="SimSun"/>
            <w:color w:val="3F7F7F"/>
            <w:lang w:eastAsia="zh-CN"/>
          </w:rPr>
          <w:delText>iterator</w:delText>
        </w:r>
        <w:r w:rsidRPr="000514B8" w:rsidDel="00E32589">
          <w:rPr>
            <w:rFonts w:eastAsia="SimSun"/>
            <w:color w:val="008080"/>
            <w:lang w:eastAsia="zh-CN"/>
          </w:rPr>
          <w:delText>&gt;</w:delText>
        </w:r>
      </w:del>
    </w:p>
    <w:p w:rsidR="000514B8" w:rsidRPr="000514B8" w:rsidDel="00E32589" w:rsidRDefault="000514B8" w:rsidP="000514B8">
      <w:pPr>
        <w:pStyle w:val="ProgramStyle"/>
        <w:keepNext/>
        <w:rPr>
          <w:del w:id="484" w:author="Skumát László" w:date="2011-09-02T08:00:00Z"/>
          <w:rFonts w:eastAsia="SimSun"/>
          <w:lang w:eastAsia="zh-CN"/>
        </w:rPr>
      </w:pPr>
      <w:del w:id="485" w:author="Skumát László" w:date="2011-09-02T08:00:00Z">
        <w:r w:rsidRPr="000514B8" w:rsidDel="00E32589">
          <w:rPr>
            <w:rFonts w:eastAsia="SimSun"/>
            <w:color w:val="000000"/>
            <w:lang w:eastAsia="zh-CN"/>
          </w:rPr>
          <w:delText xml:space="preserve">      </w:delText>
        </w:r>
        <w:r w:rsidRPr="000514B8" w:rsidDel="00E32589">
          <w:rPr>
            <w:rFonts w:eastAsia="SimSun"/>
            <w:color w:val="008080"/>
            <w:lang w:eastAsia="zh-CN"/>
          </w:rPr>
          <w:delText>&lt;/</w:delText>
        </w:r>
        <w:r w:rsidRPr="000514B8" w:rsidDel="00E32589">
          <w:rPr>
            <w:rFonts w:eastAsia="SimSun"/>
            <w:color w:val="3F7F7F"/>
            <w:lang w:eastAsia="zh-CN"/>
          </w:rPr>
          <w:delText>iterator</w:delText>
        </w:r>
        <w:r w:rsidRPr="000514B8" w:rsidDel="00E32589">
          <w:rPr>
            <w:rFonts w:eastAsia="SimSun"/>
            <w:color w:val="008080"/>
            <w:lang w:eastAsia="zh-CN"/>
          </w:rPr>
          <w:delText>&gt;</w:delText>
        </w:r>
      </w:del>
    </w:p>
    <w:p w:rsidR="000514B8" w:rsidRPr="000514B8" w:rsidDel="00E32589" w:rsidRDefault="000514B8" w:rsidP="000514B8">
      <w:pPr>
        <w:pStyle w:val="ProgramStyle"/>
        <w:keepNext/>
        <w:rPr>
          <w:del w:id="486" w:author="Skumát László" w:date="2011-09-02T08:00:00Z"/>
          <w:rFonts w:eastAsia="SimSun"/>
          <w:lang w:eastAsia="zh-CN"/>
        </w:rPr>
      </w:pPr>
      <w:del w:id="487" w:author="Skumát László" w:date="2011-09-02T08:00:00Z">
        <w:r w:rsidRPr="000514B8" w:rsidDel="00E32589">
          <w:rPr>
            <w:rFonts w:eastAsia="SimSun"/>
            <w:color w:val="000000"/>
            <w:lang w:eastAsia="zh-CN"/>
          </w:rPr>
          <w:delText xml:space="preserve">    </w:delText>
        </w:r>
        <w:r w:rsidRPr="000514B8" w:rsidDel="00E32589">
          <w:rPr>
            <w:rFonts w:eastAsia="SimSun"/>
            <w:color w:val="008080"/>
            <w:lang w:eastAsia="zh-CN"/>
          </w:rPr>
          <w:delText>&lt;/</w:delText>
        </w:r>
        <w:r w:rsidRPr="000514B8" w:rsidDel="00E32589">
          <w:rPr>
            <w:rFonts w:eastAsia="SimSun"/>
            <w:color w:val="3F7F7F"/>
            <w:lang w:eastAsia="zh-CN"/>
          </w:rPr>
          <w:delText>treeitem</w:delText>
        </w:r>
        <w:r w:rsidRPr="000514B8" w:rsidDel="00E32589">
          <w:rPr>
            <w:rFonts w:eastAsia="SimSun"/>
            <w:color w:val="008080"/>
            <w:lang w:eastAsia="zh-CN"/>
          </w:rPr>
          <w:delText>&gt;</w:delText>
        </w:r>
      </w:del>
    </w:p>
    <w:p w:rsidR="000514B8" w:rsidRPr="000514B8" w:rsidDel="00E32589" w:rsidRDefault="000514B8" w:rsidP="000514B8">
      <w:pPr>
        <w:pStyle w:val="ProgramStyle"/>
        <w:keepNext/>
        <w:rPr>
          <w:del w:id="488" w:author="Skumát László" w:date="2011-09-02T08:00:00Z"/>
          <w:rFonts w:eastAsia="SimSun"/>
          <w:lang w:eastAsia="zh-CN"/>
        </w:rPr>
      </w:pPr>
      <w:del w:id="489" w:author="Skumát László" w:date="2011-09-02T08:00:00Z">
        <w:r w:rsidRPr="000514B8" w:rsidDel="00E32589">
          <w:rPr>
            <w:rFonts w:eastAsia="SimSun"/>
            <w:color w:val="000000"/>
            <w:lang w:eastAsia="zh-CN"/>
          </w:rPr>
          <w:delText xml:space="preserve">  </w:delText>
        </w:r>
        <w:r w:rsidRPr="000514B8" w:rsidDel="00E32589">
          <w:rPr>
            <w:rFonts w:eastAsia="SimSun"/>
            <w:color w:val="008080"/>
            <w:lang w:eastAsia="zh-CN"/>
          </w:rPr>
          <w:delText>&lt;/</w:delText>
        </w:r>
        <w:r w:rsidRPr="000514B8" w:rsidDel="00E32589">
          <w:rPr>
            <w:rFonts w:eastAsia="SimSun"/>
            <w:color w:val="3F7F7F"/>
            <w:lang w:eastAsia="zh-CN"/>
          </w:rPr>
          <w:delText>treechildren</w:delText>
        </w:r>
        <w:r w:rsidRPr="000514B8" w:rsidDel="00E32589">
          <w:rPr>
            <w:rFonts w:eastAsia="SimSun"/>
            <w:color w:val="008080"/>
            <w:lang w:eastAsia="zh-CN"/>
          </w:rPr>
          <w:delText>&gt;</w:delText>
        </w:r>
      </w:del>
    </w:p>
    <w:p w:rsidR="00491650" w:rsidRDefault="000514B8" w:rsidP="00491650">
      <w:pPr>
        <w:pStyle w:val="BodyText"/>
        <w:keepNext/>
        <w:numPr>
          <w:ins w:id="490" w:author="Skumát László" w:date="2011-09-02T07:52:00Z"/>
        </w:numPr>
        <w:rPr>
          <w:ins w:id="491" w:author="Skumát László" w:date="2011-09-02T08:18:00Z"/>
        </w:rPr>
        <w:pPrChange w:id="492" w:author="Skumát László" w:date="2011-09-02T08:18:00Z">
          <w:pPr>
            <w:pStyle w:val="BodyText"/>
          </w:pPr>
        </w:pPrChange>
      </w:pPr>
      <w:del w:id="493" w:author="Skumát László" w:date="2011-09-02T08:00:00Z">
        <w:r w:rsidRPr="000514B8" w:rsidDel="00E32589">
          <w:rPr>
            <w:rFonts w:eastAsia="SimSun"/>
            <w:color w:val="008080"/>
            <w:lang w:eastAsia="zh-CN"/>
          </w:rPr>
          <w:delText>&lt;/</w:delText>
        </w:r>
        <w:r w:rsidRPr="000514B8" w:rsidDel="00E32589">
          <w:rPr>
            <w:rFonts w:eastAsia="SimSun"/>
            <w:color w:val="3F7F7F"/>
            <w:lang w:eastAsia="zh-CN"/>
          </w:rPr>
          <w:delText>tree</w:delText>
        </w:r>
        <w:r w:rsidRPr="000514B8" w:rsidDel="00E32589">
          <w:rPr>
            <w:rFonts w:eastAsia="SimSun"/>
            <w:color w:val="008080"/>
            <w:lang w:eastAsia="zh-CN"/>
          </w:rPr>
          <w:delText>&gt;</w:delText>
        </w:r>
      </w:del>
      <w:ins w:id="494" w:author="Skumát László" w:date="2011-09-02T07:52:00Z">
        <w:r w:rsidR="001F4FC0" w:rsidRPr="00635621">
          <w:rPr>
            <w:rFonts w:eastAsia="SimSun"/>
            <w:noProof/>
          </w:rPr>
          <w:drawing>
            <wp:inline distT="0" distB="0" distL="0" distR="0">
              <wp:extent cx="3054985" cy="1780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4985" cy="1780540"/>
                      </a:xfrm>
                      <a:prstGeom prst="rect">
                        <a:avLst/>
                      </a:prstGeom>
                      <a:noFill/>
                      <a:ln>
                        <a:noFill/>
                      </a:ln>
                    </pic:spPr>
                  </pic:pic>
                </a:graphicData>
              </a:graphic>
            </wp:inline>
          </w:drawing>
        </w:r>
      </w:ins>
    </w:p>
    <w:p w:rsidR="00635621" w:rsidRPr="00635621" w:rsidRDefault="00491650" w:rsidP="00491650">
      <w:pPr>
        <w:pStyle w:val="CaptionFigure"/>
        <w:numPr>
          <w:ins w:id="495" w:author="Skumát László" w:date="2011-09-02T07:52:00Z"/>
        </w:numPr>
        <w:rPr>
          <w:rFonts w:eastAsia="SimSun"/>
          <w:lang w:eastAsia="zh-CN"/>
        </w:rPr>
        <w:pPrChange w:id="496" w:author="Skumát László" w:date="2011-09-02T08:18:00Z">
          <w:pPr>
            <w:pStyle w:val="ProgramStyle"/>
          </w:pPr>
        </w:pPrChange>
      </w:pPr>
      <w:bookmarkStart w:id="497" w:name="_Ref302716563"/>
      <w:ins w:id="498" w:author="Skumát László" w:date="2011-09-02T08:18:00Z">
        <w:r>
          <w:t xml:space="preserve">Figure </w:t>
        </w:r>
        <w:r>
          <w:fldChar w:fldCharType="begin"/>
        </w:r>
        <w:r>
          <w:instrText xml:space="preserve"> SEQ Figure \* ARABIC </w:instrText>
        </w:r>
      </w:ins>
      <w:r>
        <w:fldChar w:fldCharType="separate"/>
      </w:r>
      <w:ins w:id="499" w:author="Skumát László" w:date="2011-09-02T08:49:00Z">
        <w:r w:rsidR="00B04D2E">
          <w:rPr>
            <w:noProof/>
          </w:rPr>
          <w:t>2</w:t>
        </w:r>
      </w:ins>
      <w:ins w:id="500" w:author="Skumát László" w:date="2011-09-02T08:18:00Z">
        <w:r>
          <w:fldChar w:fldCharType="end"/>
        </w:r>
        <w:bookmarkEnd w:id="497"/>
        <w:r>
          <w:tab/>
        </w:r>
      </w:ins>
      <w:ins w:id="501" w:author="Skumát László" w:date="2011-09-02T08:19:00Z">
        <w:r w:rsidR="006534B3">
          <w:t>GUI which lists the elements of an iterator</w:t>
        </w:r>
      </w:ins>
    </w:p>
    <w:p w:rsidR="00236F68" w:rsidRDefault="00236F68" w:rsidP="00236F68">
      <w:pPr>
        <w:pStyle w:val="Heading2"/>
        <w:numPr>
          <w:ins w:id="502" w:author="Kovacs Istvan" w:date="2012-04-13T14:47:00Z"/>
        </w:numPr>
        <w:rPr>
          <w:ins w:id="503" w:author="Kovacs Istvan" w:date="2012-04-13T14:47:00Z"/>
        </w:rPr>
      </w:pPr>
      <w:bookmarkStart w:id="504" w:name="_Toc327538887"/>
      <w:ins w:id="505" w:author="Kovacs Istvan" w:date="2012-04-13T14:46:00Z">
        <w:r>
          <w:t>External values</w:t>
        </w:r>
      </w:ins>
      <w:bookmarkEnd w:id="504"/>
      <w:ins w:id="506" w:author="Kovacs Istvan" w:date="2012-04-13T14:47:00Z">
        <w:r w:rsidRPr="00236F68">
          <w:t xml:space="preserve"> </w:t>
        </w:r>
      </w:ins>
    </w:p>
    <w:p w:rsidR="00236F68" w:rsidRDefault="00236F68" w:rsidP="00236F68">
      <w:pPr>
        <w:pStyle w:val="BodyText"/>
        <w:numPr>
          <w:ins w:id="507" w:author="Kovacs Istvan" w:date="2012-04-13T14:49:00Z"/>
        </w:numPr>
        <w:rPr>
          <w:ins w:id="508" w:author="Kovacs Istvan" w:date="2012-04-13T14:50:00Z"/>
        </w:rPr>
      </w:pPr>
      <w:ins w:id="509" w:author="Kovacs Istvan" w:date="2012-04-13T14:49:00Z">
        <w:r w:rsidRPr="00236F68">
          <w:t>The externalvalue element works as an iterator on a single value. The attributes and parameters are the same as in case of the iterators. The %ID% reference returnes the given variable value in charstring format. The %ID::ref% returnes the variable name. Used in all places, where the iterators as well.</w:t>
        </w:r>
      </w:ins>
    </w:p>
    <w:p w:rsidR="00236F68" w:rsidRPr="00570ABA" w:rsidRDefault="00236F68" w:rsidP="00236F68">
      <w:pPr>
        <w:pStyle w:val="Heading3"/>
        <w:numPr>
          <w:ins w:id="510" w:author="Kovacs Istvan" w:date="2012-04-13T14:50:00Z"/>
        </w:numPr>
        <w:rPr>
          <w:ins w:id="511" w:author="Kovacs Istvan" w:date="2012-04-13T14:50:00Z"/>
          <w:color w:val="000000"/>
        </w:rPr>
      </w:pPr>
      <w:bookmarkStart w:id="512" w:name="_Toc327538888"/>
      <w:ins w:id="513" w:author="Kovacs Istvan" w:date="2012-04-13T14:50:00Z">
        <w:r w:rsidRPr="00570ABA">
          <w:rPr>
            <w:color w:val="000000"/>
          </w:rPr>
          <w:t>Example</w:t>
        </w:r>
        <w:bookmarkEnd w:id="512"/>
      </w:ins>
    </w:p>
    <w:p w:rsidR="00236F68" w:rsidRPr="00570ABA" w:rsidRDefault="00236F68" w:rsidP="00236F68">
      <w:pPr>
        <w:pStyle w:val="BodyText"/>
        <w:keepNext/>
        <w:keepLines w:val="0"/>
        <w:numPr>
          <w:ins w:id="514" w:author="Kovacs Istvan" w:date="2012-04-13T14:50:00Z"/>
        </w:numPr>
        <w:rPr>
          <w:ins w:id="515" w:author="Kovacs Istvan" w:date="2012-04-13T14:50:00Z"/>
          <w:color w:val="000000"/>
        </w:rPr>
      </w:pPr>
      <w:ins w:id="516" w:author="Kovacs Istvan" w:date="2012-04-13T14:50:00Z">
        <w:r w:rsidRPr="00570ABA">
          <w:rPr>
            <w:color w:val="000000"/>
          </w:rPr>
          <w:t>This sample shows how to use externalvalues to read existing variable contents in the configuration:</w:t>
        </w:r>
      </w:ins>
    </w:p>
    <w:p w:rsidR="00236F68" w:rsidRPr="00570ABA" w:rsidRDefault="00236F68" w:rsidP="00236F68">
      <w:pPr>
        <w:pStyle w:val="ProgramStyle"/>
        <w:numPr>
          <w:ins w:id="517" w:author="Kovacs Istvan" w:date="2012-04-13T14:50:00Z"/>
        </w:numPr>
        <w:spacing w:before="120"/>
        <w:rPr>
          <w:ins w:id="518" w:author="Kovacs Istvan" w:date="2012-04-13T14:50:00Z"/>
          <w:rFonts w:eastAsia="SimSun"/>
          <w:color w:val="000000"/>
          <w:lang w:eastAsia="zh-CN"/>
        </w:rPr>
      </w:pPr>
      <w:ins w:id="519" w:author="Kovacs Istvan" w:date="2012-04-13T14:50:00Z">
        <w:r w:rsidRPr="00570ABA">
          <w:rPr>
            <w:rFonts w:eastAsia="SimSun"/>
            <w:color w:val="000000"/>
            <w:lang w:eastAsia="zh-CN"/>
          </w:rPr>
          <w:t>&lt;Widgets xmlns='http://ttcn.ericsson.se/protocolModules/xtdp/xtdl'&gt;</w:t>
        </w:r>
      </w:ins>
    </w:p>
    <w:p w:rsidR="00236F68" w:rsidRPr="00570ABA" w:rsidRDefault="00236F68" w:rsidP="00236F68">
      <w:pPr>
        <w:pStyle w:val="ProgramStyle"/>
        <w:numPr>
          <w:ins w:id="520" w:author="Kovacs Istvan" w:date="2012-04-13T14:50:00Z"/>
        </w:numPr>
        <w:rPr>
          <w:ins w:id="521" w:author="Kovacs Istvan" w:date="2012-04-13T14:50:00Z"/>
          <w:rFonts w:eastAsia="SimSun"/>
          <w:color w:val="000000"/>
          <w:lang w:eastAsia="zh-CN"/>
        </w:rPr>
      </w:pPr>
      <w:ins w:id="522" w:author="Kovacs Istvan" w:date="2012-04-13T14:50:00Z">
        <w:r w:rsidRPr="00570ABA">
          <w:rPr>
            <w:rFonts w:eastAsia="SimSun"/>
            <w:color w:val="000000"/>
            <w:lang w:eastAsia="zh-CN"/>
          </w:rPr>
          <w:t xml:space="preserve">  &lt;window&gt;</w:t>
        </w:r>
      </w:ins>
    </w:p>
    <w:p w:rsidR="00236F68" w:rsidRPr="00570ABA" w:rsidRDefault="00236F68" w:rsidP="00236F68">
      <w:pPr>
        <w:pStyle w:val="ProgramStyle"/>
        <w:numPr>
          <w:ins w:id="523" w:author="Kovacs Istvan" w:date="2012-04-13T14:50:00Z"/>
        </w:numPr>
        <w:rPr>
          <w:ins w:id="524" w:author="Kovacs Istvan" w:date="2012-04-13T14:50:00Z"/>
          <w:rFonts w:eastAsia="SimSun"/>
          <w:color w:val="000000"/>
          <w:lang w:eastAsia="zh-CN"/>
        </w:rPr>
      </w:pPr>
      <w:ins w:id="525" w:author="Kovacs Istvan" w:date="2012-04-13T14:50:00Z">
        <w:r w:rsidRPr="00570ABA">
          <w:rPr>
            <w:rFonts w:eastAsia="SimSun"/>
            <w:color w:val="000000"/>
            <w:lang w:eastAsia="zh-CN"/>
          </w:rPr>
          <w:t xml:space="preserve">    &lt;tree id='SCList'&gt;</w:t>
        </w:r>
      </w:ins>
    </w:p>
    <w:p w:rsidR="00236F68" w:rsidRPr="00570ABA" w:rsidRDefault="00236F68" w:rsidP="00236F68">
      <w:pPr>
        <w:pStyle w:val="ProgramStyle"/>
        <w:numPr>
          <w:ins w:id="526" w:author="Kovacs Istvan" w:date="2012-04-13T14:50:00Z"/>
        </w:numPr>
        <w:rPr>
          <w:ins w:id="527" w:author="Kovacs Istvan" w:date="2012-04-13T14:50:00Z"/>
          <w:rFonts w:eastAsia="SimSun"/>
          <w:color w:val="000000"/>
          <w:lang w:eastAsia="zh-CN"/>
        </w:rPr>
      </w:pPr>
      <w:ins w:id="528" w:author="Kovacs Istvan" w:date="2012-04-13T14:50:00Z">
        <w:r w:rsidRPr="00570ABA">
          <w:rPr>
            <w:rFonts w:eastAsia="SimSun"/>
            <w:color w:val="000000"/>
            <w:lang w:eastAsia="zh-CN"/>
          </w:rPr>
          <w:t xml:space="preserve">      &lt;treecols&gt;</w:t>
        </w:r>
      </w:ins>
    </w:p>
    <w:p w:rsidR="00236F68" w:rsidRPr="00570ABA" w:rsidRDefault="00236F68" w:rsidP="00236F68">
      <w:pPr>
        <w:pStyle w:val="ProgramStyle"/>
        <w:numPr>
          <w:ins w:id="529" w:author="Kovacs Istvan" w:date="2012-04-13T14:50:00Z"/>
        </w:numPr>
        <w:rPr>
          <w:ins w:id="530" w:author="Kovacs Istvan" w:date="2012-04-13T14:50:00Z"/>
          <w:rFonts w:eastAsia="SimSun"/>
          <w:color w:val="000000"/>
          <w:lang w:eastAsia="zh-CN"/>
        </w:rPr>
      </w:pPr>
      <w:ins w:id="531" w:author="Kovacs Istvan" w:date="2012-04-13T14:50:00Z">
        <w:r w:rsidRPr="00570ABA">
          <w:rPr>
            <w:rFonts w:eastAsia="SimSun"/>
            <w:color w:val="000000"/>
            <w:lang w:eastAsia="zh-CN"/>
          </w:rPr>
          <w:t xml:space="preserve">        &lt;treecol label='Name' widgetType='string' /&gt;</w:t>
        </w:r>
      </w:ins>
    </w:p>
    <w:p w:rsidR="00236F68" w:rsidRPr="00570ABA" w:rsidRDefault="00236F68" w:rsidP="00236F68">
      <w:pPr>
        <w:pStyle w:val="ProgramStyle"/>
        <w:numPr>
          <w:ins w:id="532" w:author="Kovacs Istvan" w:date="2012-04-13T14:50:00Z"/>
        </w:numPr>
        <w:rPr>
          <w:ins w:id="533" w:author="Kovacs Istvan" w:date="2012-04-13T14:50:00Z"/>
          <w:rFonts w:eastAsia="SimSun"/>
          <w:color w:val="000000"/>
          <w:lang w:eastAsia="zh-CN"/>
        </w:rPr>
      </w:pPr>
      <w:ins w:id="534" w:author="Kovacs Istvan" w:date="2012-04-13T14:50:00Z">
        <w:r w:rsidRPr="00570ABA">
          <w:rPr>
            <w:rFonts w:eastAsia="SimSun"/>
            <w:color w:val="000000"/>
            <w:lang w:eastAsia="zh-CN"/>
          </w:rPr>
          <w:t xml:space="preserve">      &lt;/treecols&gt;</w:t>
        </w:r>
      </w:ins>
    </w:p>
    <w:p w:rsidR="00236F68" w:rsidRPr="00570ABA" w:rsidRDefault="00236F68" w:rsidP="00236F68">
      <w:pPr>
        <w:pStyle w:val="ProgramStyle"/>
        <w:numPr>
          <w:ins w:id="535" w:author="Kovacs Istvan" w:date="2012-04-13T14:50:00Z"/>
        </w:numPr>
        <w:rPr>
          <w:ins w:id="536" w:author="Kovacs Istvan" w:date="2012-04-13T14:50:00Z"/>
          <w:rFonts w:eastAsia="SimSun"/>
          <w:color w:val="000000"/>
          <w:lang w:eastAsia="zh-CN"/>
        </w:rPr>
      </w:pPr>
      <w:ins w:id="537" w:author="Kovacs Istvan" w:date="2012-04-13T14:50:00Z">
        <w:r w:rsidRPr="00570ABA">
          <w:rPr>
            <w:rFonts w:eastAsia="SimSun"/>
            <w:color w:val="000000"/>
            <w:lang w:eastAsia="zh-CN"/>
          </w:rPr>
          <w:t xml:space="preserve">      &lt;treechildren&gt;</w:t>
        </w:r>
      </w:ins>
    </w:p>
    <w:p w:rsidR="00236F68" w:rsidRPr="00570ABA" w:rsidRDefault="00236F68" w:rsidP="00236F68">
      <w:pPr>
        <w:pStyle w:val="ProgramStyle"/>
        <w:numPr>
          <w:ins w:id="538" w:author="Kovacs Istvan" w:date="2012-04-13T14:50:00Z"/>
        </w:numPr>
        <w:rPr>
          <w:ins w:id="539" w:author="Kovacs Istvan" w:date="2012-04-13T14:50:00Z"/>
          <w:rFonts w:eastAsia="SimSun"/>
          <w:color w:val="000000"/>
          <w:lang w:eastAsia="zh-CN"/>
        </w:rPr>
      </w:pPr>
      <w:ins w:id="540" w:author="Kovacs Istvan" w:date="2012-04-13T14:50:00Z">
        <w:r w:rsidRPr="00570ABA">
          <w:rPr>
            <w:rFonts w:eastAsia="SimSun"/>
            <w:color w:val="000000"/>
            <w:lang w:eastAsia="zh-CN"/>
          </w:rPr>
          <w:t xml:space="preserve">        &lt;treeitem&gt;</w:t>
        </w:r>
      </w:ins>
    </w:p>
    <w:p w:rsidR="00236F68" w:rsidRPr="00570ABA" w:rsidRDefault="00236F68" w:rsidP="00236F68">
      <w:pPr>
        <w:pStyle w:val="ProgramStyle"/>
        <w:numPr>
          <w:ins w:id="541" w:author="Kovacs Istvan" w:date="2012-04-13T14:50:00Z"/>
        </w:numPr>
        <w:rPr>
          <w:ins w:id="542" w:author="Kovacs Istvan" w:date="2012-04-13T14:50:00Z"/>
          <w:rFonts w:eastAsia="SimSun"/>
          <w:color w:val="000000"/>
          <w:lang w:eastAsia="zh-CN"/>
        </w:rPr>
      </w:pPr>
      <w:ins w:id="543" w:author="Kovacs Istvan" w:date="2012-04-13T14:50:00Z">
        <w:r w:rsidRPr="00570ABA">
          <w:rPr>
            <w:rFonts w:eastAsia="SimSun"/>
            <w:color w:val="000000"/>
            <w:lang w:eastAsia="zh-CN"/>
          </w:rPr>
          <w:t xml:space="preserve">          &lt;externalvalue id='titleValue' source='source' element='title'&gt;</w:t>
        </w:r>
      </w:ins>
    </w:p>
    <w:p w:rsidR="00236F68" w:rsidRPr="00570ABA" w:rsidRDefault="00236F68" w:rsidP="00236F68">
      <w:pPr>
        <w:pStyle w:val="ProgramStyle"/>
        <w:numPr>
          <w:ins w:id="544" w:author="Kovacs Istvan" w:date="2012-04-13T14:50:00Z"/>
        </w:numPr>
        <w:rPr>
          <w:ins w:id="545" w:author="Kovacs Istvan" w:date="2012-04-13T14:50:00Z"/>
          <w:rFonts w:eastAsia="SimSun"/>
          <w:color w:val="000000"/>
          <w:lang w:eastAsia="zh-CN"/>
        </w:rPr>
      </w:pPr>
      <w:ins w:id="546" w:author="Kovacs Istvan" w:date="2012-04-13T14:50:00Z">
        <w:r w:rsidRPr="00570ABA">
          <w:rPr>
            <w:rFonts w:eastAsia="SimSun"/>
            <w:color w:val="000000"/>
            <w:lang w:eastAsia="zh-CN"/>
          </w:rPr>
          <w:t xml:space="preserve">            &lt;treecell label='</w:t>
        </w:r>
        <w:r w:rsidRPr="008E2642">
          <w:rPr>
            <w:rFonts w:eastAsia="SimSun"/>
            <w:color w:val="000000"/>
            <w:shd w:val="clear" w:color="auto" w:fill="FFFF99"/>
            <w:lang w:eastAsia="zh-CN"/>
          </w:rPr>
          <w:t>%titleValue%</w:t>
        </w:r>
        <w:r w:rsidRPr="00570ABA">
          <w:rPr>
            <w:rFonts w:eastAsia="SimSun"/>
            <w:color w:val="000000"/>
            <w:lang w:eastAsia="zh-CN"/>
          </w:rPr>
          <w:t>' /&gt;</w:t>
        </w:r>
      </w:ins>
    </w:p>
    <w:p w:rsidR="00236F68" w:rsidRPr="00570ABA" w:rsidRDefault="00236F68" w:rsidP="00236F68">
      <w:pPr>
        <w:pStyle w:val="ProgramStyle"/>
        <w:numPr>
          <w:ins w:id="547" w:author="Kovacs Istvan" w:date="2012-04-13T14:50:00Z"/>
        </w:numPr>
        <w:rPr>
          <w:ins w:id="548" w:author="Kovacs Istvan" w:date="2012-04-13T14:50:00Z"/>
          <w:rFonts w:eastAsia="SimSun"/>
          <w:color w:val="000000"/>
          <w:lang w:eastAsia="zh-CN"/>
        </w:rPr>
      </w:pPr>
      <w:ins w:id="549" w:author="Kovacs Istvan" w:date="2012-04-13T14:50:00Z">
        <w:r w:rsidRPr="00570ABA">
          <w:rPr>
            <w:rFonts w:eastAsia="SimSun"/>
            <w:color w:val="000000"/>
            <w:lang w:eastAsia="zh-CN"/>
          </w:rPr>
          <w:t xml:space="preserve">          &lt;/ externalvalue &gt;</w:t>
        </w:r>
      </w:ins>
    </w:p>
    <w:p w:rsidR="00236F68" w:rsidRPr="00570ABA" w:rsidRDefault="00236F68" w:rsidP="00236F68">
      <w:pPr>
        <w:pStyle w:val="ProgramStyle"/>
        <w:numPr>
          <w:ins w:id="550" w:author="Kovacs Istvan" w:date="2012-04-13T14:50:00Z"/>
        </w:numPr>
        <w:rPr>
          <w:ins w:id="551" w:author="Kovacs Istvan" w:date="2012-04-13T14:50:00Z"/>
          <w:rFonts w:eastAsia="SimSun"/>
          <w:color w:val="000000"/>
          <w:lang w:eastAsia="zh-CN"/>
        </w:rPr>
      </w:pPr>
      <w:ins w:id="552" w:author="Kovacs Istvan" w:date="2012-04-13T14:50:00Z">
        <w:r w:rsidRPr="00570ABA">
          <w:rPr>
            <w:rFonts w:eastAsia="SimSun"/>
            <w:color w:val="000000"/>
            <w:lang w:eastAsia="zh-CN"/>
          </w:rPr>
          <w:t xml:space="preserve">        &lt;/treeitem&gt;</w:t>
        </w:r>
      </w:ins>
    </w:p>
    <w:p w:rsidR="00236F68" w:rsidRPr="00570ABA" w:rsidRDefault="00236F68" w:rsidP="00236F68">
      <w:pPr>
        <w:pStyle w:val="ProgramStyle"/>
        <w:numPr>
          <w:ins w:id="553" w:author="Kovacs Istvan" w:date="2012-04-13T14:50:00Z"/>
        </w:numPr>
        <w:rPr>
          <w:ins w:id="554" w:author="Kovacs Istvan" w:date="2012-04-13T14:50:00Z"/>
          <w:rFonts w:eastAsia="SimSun"/>
          <w:color w:val="000000"/>
          <w:lang w:eastAsia="zh-CN"/>
        </w:rPr>
      </w:pPr>
      <w:ins w:id="555" w:author="Kovacs Istvan" w:date="2012-04-13T14:50:00Z">
        <w:r w:rsidRPr="00570ABA">
          <w:rPr>
            <w:rFonts w:eastAsia="SimSun"/>
            <w:color w:val="000000"/>
            <w:lang w:eastAsia="zh-CN"/>
          </w:rPr>
          <w:t xml:space="preserve">      &lt;/treechildren&gt;</w:t>
        </w:r>
      </w:ins>
    </w:p>
    <w:p w:rsidR="00236F68" w:rsidRPr="00570ABA" w:rsidRDefault="00236F68" w:rsidP="00236F68">
      <w:pPr>
        <w:pStyle w:val="ProgramStyle"/>
        <w:numPr>
          <w:ins w:id="556" w:author="Kovacs Istvan" w:date="2012-04-13T14:50:00Z"/>
        </w:numPr>
        <w:rPr>
          <w:ins w:id="557" w:author="Kovacs Istvan" w:date="2012-04-13T14:50:00Z"/>
          <w:rFonts w:eastAsia="SimSun"/>
          <w:color w:val="000000"/>
          <w:lang w:eastAsia="zh-CN"/>
        </w:rPr>
      </w:pPr>
      <w:ins w:id="558" w:author="Kovacs Istvan" w:date="2012-04-13T14:50:00Z">
        <w:r w:rsidRPr="00570ABA">
          <w:rPr>
            <w:rFonts w:eastAsia="SimSun"/>
            <w:color w:val="000000"/>
            <w:lang w:eastAsia="zh-CN"/>
          </w:rPr>
          <w:t xml:space="preserve">    &lt;/tree&gt;</w:t>
        </w:r>
      </w:ins>
    </w:p>
    <w:p w:rsidR="00236F68" w:rsidRPr="00570ABA" w:rsidRDefault="00236F68" w:rsidP="00236F68">
      <w:pPr>
        <w:pStyle w:val="ProgramStyle"/>
        <w:numPr>
          <w:ins w:id="559" w:author="Kovacs Istvan" w:date="2012-04-13T14:50:00Z"/>
        </w:numPr>
        <w:rPr>
          <w:ins w:id="560" w:author="Kovacs Istvan" w:date="2012-04-13T14:50:00Z"/>
          <w:rFonts w:eastAsia="SimSun"/>
          <w:color w:val="000000"/>
          <w:lang w:eastAsia="zh-CN"/>
        </w:rPr>
      </w:pPr>
      <w:ins w:id="561" w:author="Kovacs Istvan" w:date="2012-04-13T14:50:00Z">
        <w:r w:rsidRPr="00570ABA">
          <w:rPr>
            <w:rFonts w:eastAsia="SimSun"/>
            <w:color w:val="000000"/>
            <w:lang w:eastAsia="zh-CN"/>
          </w:rPr>
          <w:t xml:space="preserve">  &lt;/window&gt;</w:t>
        </w:r>
      </w:ins>
    </w:p>
    <w:p w:rsidR="00236F68" w:rsidRPr="00570ABA" w:rsidRDefault="00236F68" w:rsidP="00236F68">
      <w:pPr>
        <w:pStyle w:val="ProgramStyle"/>
        <w:numPr>
          <w:ins w:id="562" w:author="Kovacs Istvan" w:date="2012-04-13T14:50:00Z"/>
        </w:numPr>
        <w:rPr>
          <w:ins w:id="563" w:author="Kovacs Istvan" w:date="2012-04-13T14:50:00Z"/>
          <w:rFonts w:eastAsia="SimSun"/>
          <w:color w:val="000000"/>
          <w:lang w:eastAsia="zh-CN"/>
        </w:rPr>
      </w:pPr>
      <w:ins w:id="564" w:author="Kovacs Istvan" w:date="2012-04-13T14:50:00Z">
        <w:r w:rsidRPr="00570ABA">
          <w:rPr>
            <w:rFonts w:eastAsia="SimSun"/>
            <w:color w:val="000000"/>
            <w:lang w:eastAsia="zh-CN"/>
          </w:rPr>
          <w:t xml:space="preserve">&lt;/Widgets&gt; </w:t>
        </w:r>
      </w:ins>
    </w:p>
    <w:p w:rsidR="00236F68" w:rsidRPr="00570ABA" w:rsidRDefault="00236F68" w:rsidP="00236F68">
      <w:pPr>
        <w:pStyle w:val="BodyText"/>
        <w:numPr>
          <w:ins w:id="565" w:author="Kovacs Istvan" w:date="2012-04-13T14:50:00Z"/>
        </w:numPr>
        <w:rPr>
          <w:ins w:id="566" w:author="Kovacs Istvan" w:date="2012-04-13T14:50:00Z"/>
          <w:rFonts w:eastAsia="SimSun"/>
          <w:color w:val="000000"/>
          <w:lang w:eastAsia="zh-CN"/>
        </w:rPr>
      </w:pPr>
      <w:ins w:id="567" w:author="Kovacs Istvan" w:date="2012-04-13T14:50:00Z">
        <w:r w:rsidRPr="00570ABA">
          <w:rPr>
            <w:rFonts w:eastAsia="SimSun"/>
            <w:color w:val="000000"/>
            <w:lang w:eastAsia="zh-CN"/>
          </w:rPr>
          <w:t>The highlighted part show how to refer to the externalvalue in the other elements.</w:t>
        </w:r>
      </w:ins>
    </w:p>
    <w:p w:rsidR="00236F68" w:rsidRDefault="00236F68" w:rsidP="00236F68">
      <w:pPr>
        <w:pStyle w:val="BodyText"/>
        <w:numPr>
          <w:ins w:id="568" w:author="Kovacs Istvan" w:date="2012-04-13T14:50:00Z"/>
        </w:numPr>
        <w:rPr>
          <w:ins w:id="569" w:author="Kovacs Istvan" w:date="2012-04-13T14:47:00Z"/>
        </w:rPr>
      </w:pPr>
    </w:p>
    <w:p w:rsidR="00564068" w:rsidRDefault="00FE0860" w:rsidP="00236F68">
      <w:pPr>
        <w:pStyle w:val="Heading2"/>
        <w:numPr>
          <w:numberingChange w:id="570" w:author="Skumát László" w:date="2011-09-01T15:59:00Z" w:original="%1:3:0:.%2:4:0:"/>
        </w:numPr>
      </w:pPr>
      <w:bookmarkStart w:id="571" w:name="_Toc327538889"/>
      <w:r>
        <w:t>Conditional elements</w:t>
      </w:r>
      <w:bookmarkEnd w:id="571"/>
    </w:p>
    <w:p w:rsidR="007C2A6D" w:rsidRDefault="00FE0860" w:rsidP="00C615BC">
      <w:pPr>
        <w:pStyle w:val="BodyText"/>
      </w:pPr>
      <w:r>
        <w:t xml:space="preserve">There are elements which are </w:t>
      </w:r>
      <w:r w:rsidR="00127CA2">
        <w:t>valid</w:t>
      </w:r>
      <w:r>
        <w:t xml:space="preserve"> only in </w:t>
      </w:r>
      <w:del w:id="572" w:author="Skumát László" w:date="2011-09-02T08:20:00Z">
        <w:r w:rsidDel="00C615BC">
          <w:delText xml:space="preserve">some </w:delText>
        </w:r>
      </w:del>
      <w:ins w:id="573" w:author="Skumát László" w:date="2011-09-02T08:20:00Z">
        <w:r w:rsidR="00C615BC">
          <w:t xml:space="preserve">specified </w:t>
        </w:r>
      </w:ins>
      <w:r>
        <w:t xml:space="preserve">cases. E.g. the CPS of a scenario – which </w:t>
      </w:r>
      <w:r w:rsidR="00127CA2">
        <w:t>i</w:t>
      </w:r>
      <w:r>
        <w:t xml:space="preserve">s mentioned </w:t>
      </w:r>
      <w:del w:id="574" w:author="Skumát László" w:date="2011-09-02T08:20:00Z">
        <w:r w:rsidDel="00C615BC">
          <w:delText xml:space="preserve">above </w:delText>
        </w:r>
      </w:del>
      <w:ins w:id="575" w:author="Skumát László" w:date="2011-09-02T08:20:00Z">
        <w:r w:rsidR="00C615BC">
          <w:t xml:space="preserve">in </w:t>
        </w:r>
      </w:ins>
      <w:ins w:id="576" w:author="Skumát László" w:date="2011-09-02T08:21:00Z">
        <w:r w:rsidR="00C615BC">
          <w:fldChar w:fldCharType="begin"/>
        </w:r>
        <w:r w:rsidR="00C615BC">
          <w:instrText xml:space="preserve"> REF _Ref302714997 \r \h </w:instrText>
        </w:r>
      </w:ins>
      <w:r w:rsidR="00C615BC">
        <w:fldChar w:fldCharType="separate"/>
      </w:r>
      <w:ins w:id="577" w:author="Skumát László" w:date="2011-09-02T08:21:00Z">
        <w:r w:rsidR="00C615BC">
          <w:rPr>
            <w:cs/>
          </w:rPr>
          <w:t>‎</w:t>
        </w:r>
        <w:r w:rsidR="00C615BC">
          <w:t>3.2.3</w:t>
        </w:r>
        <w:r w:rsidR="00C615BC">
          <w:fldChar w:fldCharType="end"/>
        </w:r>
      </w:ins>
      <w:ins w:id="578" w:author="Skumát László" w:date="2011-09-02T08:20:00Z">
        <w:r w:rsidR="00C615BC">
          <w:t xml:space="preserve"> </w:t>
        </w:r>
      </w:ins>
      <w:r>
        <w:t>–</w:t>
      </w:r>
      <w:r w:rsidR="00127CA2">
        <w:t xml:space="preserve"> is valid only in case </w:t>
      </w:r>
      <w:del w:id="579" w:author="Skumát László" w:date="2011-09-02T08:21:00Z">
        <w:r w:rsidR="00127CA2" w:rsidDel="00C615BC">
          <w:delText>i</w:delText>
        </w:r>
      </w:del>
      <w:ins w:id="580" w:author="Skumát László" w:date="2011-09-02T08:21:00Z">
        <w:r w:rsidR="00C615BC">
          <w:t>o</w:t>
        </w:r>
      </w:ins>
      <w:r w:rsidR="00127CA2">
        <w:t xml:space="preserve">f weighted scenarios. </w:t>
      </w:r>
    </w:p>
    <w:p w:rsidR="007C2A6D" w:rsidRDefault="007C2A6D" w:rsidP="007C2A6D">
      <w:pPr>
        <w:pStyle w:val="Heading3"/>
        <w:numPr>
          <w:numberingChange w:id="581" w:author="Skumát László" w:date="2011-09-01T15:59:00Z" w:original="%1:3:0:.%2:4:0:.%3:1:0:"/>
        </w:numPr>
      </w:pPr>
      <w:bookmarkStart w:id="582" w:name="_Toc327538890"/>
      <w:r>
        <w:lastRenderedPageBreak/>
        <w:t>Condition</w:t>
      </w:r>
      <w:bookmarkEnd w:id="582"/>
    </w:p>
    <w:p w:rsidR="00FE0860" w:rsidRDefault="00127CA2" w:rsidP="00C736D1">
      <w:pPr>
        <w:pStyle w:val="BodyText"/>
      </w:pPr>
      <w:r>
        <w:t>The GUI descriptions can contain "</w:t>
      </w:r>
      <w:r w:rsidR="007C2A6D" w:rsidRPr="007C2A6D">
        <w:t>condition</w:t>
      </w:r>
      <w:r>
        <w:t>"</w:t>
      </w:r>
      <w:r w:rsidR="007C2A6D">
        <w:t xml:space="preserve"> elements. They define a condition </w:t>
      </w:r>
      <w:r w:rsidR="00C736D1">
        <w:t>which can be used in their content</w:t>
      </w:r>
      <w:r w:rsidR="007C2A6D">
        <w:t>.</w:t>
      </w:r>
    </w:p>
    <w:p w:rsidR="007C2A6D" w:rsidRPr="00FE0860" w:rsidRDefault="007C2A6D" w:rsidP="00506214">
      <w:pPr>
        <w:pStyle w:val="BodyText"/>
      </w:pPr>
      <w:r>
        <w:t>The "condition" element</w:t>
      </w:r>
      <w:r w:rsidR="00067520">
        <w:t xml:space="preserve"> has the same attributes than</w:t>
      </w:r>
      <w:r w:rsidR="005C5855">
        <w:t xml:space="preserve"> the </w:t>
      </w:r>
      <w:r w:rsidR="00506214">
        <w:t>iterator</w:t>
      </w:r>
      <w:r w:rsidR="005C5855">
        <w:t>s</w:t>
      </w:r>
      <w:r w:rsidR="00506214">
        <w:t>,</w:t>
      </w:r>
      <w:r w:rsidR="005C5855">
        <w:t xml:space="preserve"> </w:t>
      </w:r>
      <w:r w:rsidR="00506214">
        <w:t>a</w:t>
      </w:r>
      <w:r w:rsidR="005C5855">
        <w:t xml:space="preserve">nd they can have parameters too, just like the data elements and </w:t>
      </w:r>
      <w:r w:rsidR="00506214">
        <w:t xml:space="preserve">the </w:t>
      </w:r>
      <w:r w:rsidR="005C5855">
        <w:t>iterators.</w:t>
      </w:r>
    </w:p>
    <w:p w:rsidR="00B668BA" w:rsidRDefault="007C2A6D" w:rsidP="007C2A6D">
      <w:pPr>
        <w:pStyle w:val="Heading3"/>
        <w:numPr>
          <w:numberingChange w:id="583" w:author="Skumát László" w:date="2011-09-01T15:59:00Z" w:original="%1:3:0:.%2:4:0:.%3:2:0:"/>
        </w:numPr>
      </w:pPr>
      <w:bookmarkStart w:id="584" w:name="_Toc327538891"/>
      <w:r>
        <w:t>Insertif</w:t>
      </w:r>
      <w:bookmarkEnd w:id="584"/>
    </w:p>
    <w:p w:rsidR="007C2A6D" w:rsidRDefault="008D2861" w:rsidP="0014606B">
      <w:pPr>
        <w:pStyle w:val="BodyText"/>
      </w:pPr>
      <w:r>
        <w:t>To use the conditions, i</w:t>
      </w:r>
      <w:r w:rsidR="007C2A6D">
        <w:t xml:space="preserve">n the GUI description </w:t>
      </w:r>
      <w:r>
        <w:t>there is an "insertif" element. As its name tells it, the content of the element will be added to the GUI if the referred condition is true.</w:t>
      </w:r>
      <w:r w:rsidR="00506214">
        <w:t xml:space="preserve"> The </w:t>
      </w:r>
      <w:r w:rsidR="0014606B">
        <w:t xml:space="preserve">"insertif" element has an </w:t>
      </w:r>
      <w:r w:rsidR="005E5B3F">
        <w:t xml:space="preserve">"id" </w:t>
      </w:r>
      <w:r w:rsidR="00506214">
        <w:t>attribute, which refers to the "id" attribute of the referred condition element.</w:t>
      </w:r>
    </w:p>
    <w:p w:rsidR="005E5B3F" w:rsidRPr="0014606B" w:rsidRDefault="0014606B" w:rsidP="007E0BDE">
      <w:pPr>
        <w:pStyle w:val="BodyText"/>
      </w:pPr>
      <w:r>
        <w:t xml:space="preserve">The conditions of the insertif element can be negated. It has a </w:t>
      </w:r>
      <w:r w:rsidRPr="0014606B">
        <w:t>"negate"</w:t>
      </w:r>
      <w:r>
        <w:t xml:space="preserve"> </w:t>
      </w:r>
      <w:r w:rsidR="00587F67">
        <w:t xml:space="preserve">optional </w:t>
      </w:r>
      <w:r>
        <w:t>boolean attribute. If it's set</w:t>
      </w:r>
      <w:r w:rsidR="00587F67">
        <w:t xml:space="preserve"> to true</w:t>
      </w:r>
      <w:r>
        <w:t xml:space="preserve">, the </w:t>
      </w:r>
      <w:r w:rsidR="007E0BDE">
        <w:t xml:space="preserve">negated </w:t>
      </w:r>
      <w:r>
        <w:t xml:space="preserve">value of the referred condition will be </w:t>
      </w:r>
      <w:r w:rsidR="007E0BDE">
        <w:t xml:space="preserve">used </w:t>
      </w:r>
      <w:r w:rsidR="00587F67">
        <w:t>during</w:t>
      </w:r>
      <w:r>
        <w:t xml:space="preserve"> the process.</w:t>
      </w:r>
    </w:p>
    <w:p w:rsidR="005E5B3F" w:rsidRDefault="005E5B3F" w:rsidP="0014606B">
      <w:pPr>
        <w:pStyle w:val="Heading3"/>
        <w:numPr>
          <w:numberingChange w:id="585" w:author="Skumát László" w:date="2011-09-01T15:59:00Z" w:original="%1:3:0:.%2:4:0:.%3:3:0:"/>
        </w:numPr>
      </w:pPr>
      <w:bookmarkStart w:id="586" w:name="_Toc327538892"/>
      <w:r>
        <w:lastRenderedPageBreak/>
        <w:t>Example</w:t>
      </w:r>
      <w:bookmarkEnd w:id="586"/>
    </w:p>
    <w:p w:rsidR="005E5B3F" w:rsidRDefault="005E5B3F" w:rsidP="0013786D">
      <w:pPr>
        <w:pStyle w:val="BodyText"/>
        <w:keepNext/>
      </w:pPr>
      <w:r>
        <w:t xml:space="preserve">The following sample </w:t>
      </w:r>
      <w:r w:rsidR="00986A10">
        <w:t>describes</w:t>
      </w:r>
      <w:r>
        <w:t xml:space="preserve"> </w:t>
      </w:r>
      <w:del w:id="587" w:author="Skumát László" w:date="2011-09-02T08:28:00Z">
        <w:r w:rsidDel="0008422E">
          <w:delText xml:space="preserve">almost the same table as </w:delText>
        </w:r>
        <w:r w:rsidDel="0008422E">
          <w:fldChar w:fldCharType="begin"/>
        </w:r>
        <w:r w:rsidDel="0008422E">
          <w:delInstrText xml:space="preserve"> REF _Ref302558989 \r \h </w:delInstrText>
        </w:r>
        <w:r w:rsidDel="0008422E">
          <w:fldChar w:fldCharType="separate"/>
        </w:r>
        <w:r w:rsidR="00E2477B" w:rsidDel="0008422E">
          <w:rPr>
            <w:cs/>
          </w:rPr>
          <w:delText>‎</w:delText>
        </w:r>
        <w:r w:rsidR="00E2477B" w:rsidDel="0008422E">
          <w:delText>3.3.3</w:delText>
        </w:r>
        <w:r w:rsidDel="0008422E">
          <w:fldChar w:fldCharType="end"/>
        </w:r>
        <w:r w:rsidDel="0008422E">
          <w:delText>, but it will contain</w:delText>
        </w:r>
      </w:del>
      <w:ins w:id="588" w:author="Skumát László" w:date="2011-09-02T08:28:00Z">
        <w:r w:rsidR="0008422E">
          <w:t>how to use conditional elements to display</w:t>
        </w:r>
      </w:ins>
      <w:r>
        <w:t xml:space="preserve"> only the </w:t>
      </w:r>
      <w:del w:id="589" w:author="Skumát László" w:date="2011-09-02T08:45:00Z">
        <w:r w:rsidR="00986A10" w:rsidDel="0013786D">
          <w:delText xml:space="preserve">data of the </w:delText>
        </w:r>
      </w:del>
      <w:r>
        <w:t>weighted</w:t>
      </w:r>
      <w:r w:rsidR="0014606B">
        <w:t xml:space="preserve"> scenarios</w:t>
      </w:r>
      <w:ins w:id="590" w:author="Skumát László" w:date="2011-09-02T08:45:00Z">
        <w:r w:rsidR="0013786D">
          <w:t xml:space="preserve"> with th</w:t>
        </w:r>
      </w:ins>
      <w:ins w:id="591" w:author="Skumát László" w:date="2011-09-02T08:46:00Z">
        <w:r w:rsidR="0013786D">
          <w:t>eir CPS</w:t>
        </w:r>
      </w:ins>
      <w:r w:rsidR="0014606B">
        <w:t>:</w:t>
      </w:r>
    </w:p>
    <w:p w:rsidR="0008422E" w:rsidRPr="00E32589" w:rsidRDefault="0008422E" w:rsidP="0008422E">
      <w:pPr>
        <w:pStyle w:val="ProgramStyle"/>
        <w:keepNext/>
        <w:numPr>
          <w:ins w:id="592" w:author="Skumát László" w:date="2011-09-02T08:25:00Z"/>
        </w:numPr>
        <w:spacing w:before="120"/>
        <w:rPr>
          <w:ins w:id="593" w:author="Skumát László" w:date="2011-09-02T08:25:00Z"/>
          <w:rFonts w:eastAsia="SimSun"/>
          <w:lang w:eastAsia="zh-CN"/>
        </w:rPr>
        <w:pPrChange w:id="594" w:author="Skumát László" w:date="2011-09-02T08:28:00Z">
          <w:pPr>
            <w:pStyle w:val="ProgramStyle"/>
            <w:spacing w:before="120"/>
          </w:pPr>
        </w:pPrChange>
      </w:pPr>
      <w:ins w:id="595" w:author="Skumát László" w:date="2011-09-02T08:25:00Z">
        <w:r w:rsidRPr="00E32589">
          <w:rPr>
            <w:rFonts w:eastAsia="SimSun"/>
            <w:color w:val="008080"/>
            <w:lang w:eastAsia="zh-CN"/>
          </w:rPr>
          <w:t>&lt;</w:t>
        </w:r>
        <w:r w:rsidRPr="00E32589">
          <w:rPr>
            <w:rFonts w:eastAsia="SimSun"/>
            <w:color w:val="3F7F7F"/>
            <w:lang w:eastAsia="zh-CN"/>
          </w:rPr>
          <w:t>Widgets</w:t>
        </w:r>
        <w:r w:rsidRPr="00E32589">
          <w:rPr>
            <w:rFonts w:eastAsia="SimSun"/>
            <w:lang w:eastAsia="zh-CN"/>
          </w:rPr>
          <w:t xml:space="preserve"> </w:t>
        </w:r>
        <w:r w:rsidRPr="00E32589">
          <w:rPr>
            <w:rFonts w:eastAsia="SimSun"/>
            <w:color w:val="7F007F"/>
            <w:lang w:eastAsia="zh-CN"/>
          </w:rPr>
          <w:t>xmlns</w:t>
        </w:r>
        <w:r w:rsidRPr="00E32589">
          <w:rPr>
            <w:rFonts w:eastAsia="SimSun"/>
            <w:color w:val="000000"/>
            <w:lang w:eastAsia="zh-CN"/>
          </w:rPr>
          <w:t>=</w:t>
        </w:r>
        <w:r w:rsidRPr="00E32589">
          <w:rPr>
            <w:rFonts w:eastAsia="SimSun"/>
            <w:lang w:eastAsia="zh-CN"/>
          </w:rPr>
          <w:t>'http://ttcn.ericsson.se/protocolModules/xtdp/xtdl'</w:t>
        </w:r>
        <w:r w:rsidRPr="00E32589">
          <w:rPr>
            <w:rFonts w:eastAsia="SimSun"/>
            <w:color w:val="008080"/>
            <w:lang w:eastAsia="zh-CN"/>
          </w:rPr>
          <w:t>&gt;</w:t>
        </w:r>
      </w:ins>
    </w:p>
    <w:p w:rsidR="00E35543" w:rsidRDefault="0008422E" w:rsidP="0008422E">
      <w:pPr>
        <w:pStyle w:val="ProgramStyle"/>
        <w:keepNext/>
        <w:numPr>
          <w:ins w:id="596" w:author="Skumát László" w:date="2011-09-02T08:25:00Z"/>
        </w:numPr>
        <w:rPr>
          <w:ins w:id="597" w:author="Skumát László" w:date="2011-09-02T08:39:00Z"/>
          <w:rFonts w:eastAsia="SimSun"/>
          <w:lang w:eastAsia="zh-CN"/>
        </w:rPr>
      </w:pPr>
      <w:ins w:id="598" w:author="Skumát László" w:date="2011-09-02T08:25:00Z">
        <w:r w:rsidRPr="00E32589">
          <w:rPr>
            <w:rFonts w:eastAsia="SimSun"/>
            <w:color w:val="000000"/>
            <w:lang w:eastAsia="zh-CN"/>
          </w:rPr>
          <w:t xml:space="preserve">  </w:t>
        </w:r>
        <w:r w:rsidRPr="00E32589">
          <w:rPr>
            <w:rFonts w:eastAsia="SimSun"/>
            <w:color w:val="008080"/>
            <w:lang w:eastAsia="zh-CN"/>
          </w:rPr>
          <w:t>&lt;</w:t>
        </w:r>
        <w:r w:rsidRPr="00E32589">
          <w:rPr>
            <w:rFonts w:eastAsia="SimSun"/>
            <w:color w:val="3F7F7F"/>
            <w:lang w:eastAsia="zh-CN"/>
          </w:rPr>
          <w:t>window</w:t>
        </w:r>
        <w:r w:rsidRPr="00E32589">
          <w:rPr>
            <w:rFonts w:eastAsia="SimSun"/>
            <w:color w:val="008080"/>
            <w:lang w:eastAsia="zh-CN"/>
          </w:rPr>
          <w:t>&gt;</w:t>
        </w:r>
      </w:ins>
    </w:p>
    <w:p w:rsidR="00E35543" w:rsidRDefault="00E35543" w:rsidP="009A2D14">
      <w:pPr>
        <w:pStyle w:val="ProgramStyle"/>
        <w:keepNext/>
        <w:rPr>
          <w:ins w:id="599" w:author="Skumát László" w:date="2011-09-02T08:39:00Z"/>
          <w:rFonts w:eastAsia="SimSun"/>
          <w:lang w:eastAsia="zh-CN"/>
        </w:rPr>
      </w:pPr>
      <w:ins w:id="600" w:author="Skumát László" w:date="2011-09-02T08:39:00Z">
        <w:r>
          <w:rPr>
            <w:rFonts w:eastAsia="SimSun"/>
            <w:lang w:eastAsia="zh-CN"/>
          </w:rPr>
          <w:t xml:space="preserve">  </w:t>
        </w:r>
      </w:ins>
      <w:ins w:id="601" w:author="Skumát László" w:date="2011-09-02T08:27:00Z">
        <w:r w:rsidR="0008422E">
          <w:rPr>
            <w:rFonts w:eastAsia="SimSun"/>
            <w:lang w:eastAsia="zh-CN"/>
          </w:rPr>
          <w:t xml:space="preserve">  </w:t>
        </w:r>
      </w:ins>
      <w:r w:rsidR="0014606B" w:rsidRPr="0014606B">
        <w:rPr>
          <w:rFonts w:eastAsia="SimSun"/>
          <w:color w:val="008080"/>
          <w:lang w:eastAsia="zh-CN"/>
        </w:rPr>
        <w:t>&lt;</w:t>
      </w:r>
      <w:r w:rsidR="0014606B" w:rsidRPr="0014606B">
        <w:rPr>
          <w:rFonts w:eastAsia="SimSun"/>
          <w:color w:val="3F7F7F"/>
          <w:lang w:eastAsia="zh-CN"/>
        </w:rPr>
        <w:t>tree</w:t>
      </w:r>
      <w:r w:rsidR="0014606B" w:rsidRPr="0014606B">
        <w:rPr>
          <w:rFonts w:eastAsia="SimSun"/>
          <w:lang w:eastAsia="zh-CN"/>
        </w:rPr>
        <w:t xml:space="preserve"> </w:t>
      </w:r>
      <w:r w:rsidR="0014606B" w:rsidRPr="0014606B">
        <w:rPr>
          <w:rFonts w:eastAsia="SimSun"/>
          <w:color w:val="7F007F"/>
          <w:lang w:eastAsia="zh-CN"/>
        </w:rPr>
        <w:t>id</w:t>
      </w:r>
      <w:r w:rsidR="0014606B" w:rsidRPr="0014606B">
        <w:rPr>
          <w:rFonts w:eastAsia="SimSun"/>
          <w:color w:val="000000"/>
          <w:lang w:eastAsia="zh-CN"/>
        </w:rPr>
        <w:t>=</w:t>
      </w:r>
      <w:r w:rsidR="0014606B" w:rsidRPr="0014606B">
        <w:rPr>
          <w:rFonts w:eastAsia="SimSun"/>
          <w:i/>
          <w:iCs/>
          <w:lang w:eastAsia="zh-CN"/>
        </w:rPr>
        <w:t>'SCList'</w:t>
      </w:r>
      <w:r w:rsidR="0014606B" w:rsidRPr="0014606B">
        <w:rPr>
          <w:rFonts w:eastAsia="SimSun"/>
          <w:color w:val="008080"/>
          <w:lang w:eastAsia="zh-CN"/>
        </w:rPr>
        <w:t>&gt;</w:t>
      </w:r>
    </w:p>
    <w:p w:rsidR="00E35543" w:rsidRDefault="00E35543" w:rsidP="001C0F17">
      <w:pPr>
        <w:pStyle w:val="ProgramStyle"/>
        <w:keepNext/>
        <w:rPr>
          <w:ins w:id="602" w:author="Skumát László" w:date="2011-09-02T08:39:00Z"/>
          <w:rFonts w:eastAsia="SimSun"/>
          <w:lang w:eastAsia="zh-CN"/>
        </w:rPr>
      </w:pPr>
      <w:ins w:id="603" w:author="Skumát László" w:date="2011-09-02T08:39:00Z">
        <w:r>
          <w:rPr>
            <w:rFonts w:eastAsia="SimSun"/>
            <w:lang w:eastAsia="zh-CN"/>
          </w:rPr>
          <w:t xml:space="preserve">  </w:t>
        </w:r>
      </w:ins>
      <w:ins w:id="604" w:author="Skumát László" w:date="2011-09-02T08:27:00Z">
        <w:r w:rsidR="0008422E">
          <w:rPr>
            <w:rFonts w:eastAsia="SimSun"/>
            <w:lang w:eastAsia="zh-CN"/>
          </w:rPr>
          <w:t xml:space="preserve">  </w:t>
        </w:r>
      </w:ins>
      <w:r w:rsidR="0014606B">
        <w:rPr>
          <w:rFonts w:eastAsia="SimSun"/>
          <w:color w:val="000000"/>
          <w:lang w:eastAsia="zh-CN"/>
        </w:rPr>
        <w:t xml:space="preserve">  </w:t>
      </w:r>
      <w:r w:rsidR="0014606B" w:rsidRPr="0014606B">
        <w:rPr>
          <w:rFonts w:eastAsia="SimSun"/>
          <w:color w:val="008080"/>
          <w:lang w:eastAsia="zh-CN"/>
        </w:rPr>
        <w:t>&lt;</w:t>
      </w:r>
      <w:r w:rsidR="0014606B" w:rsidRPr="0014606B">
        <w:rPr>
          <w:rFonts w:eastAsia="SimSun"/>
          <w:color w:val="3F7F7F"/>
          <w:lang w:eastAsia="zh-CN"/>
        </w:rPr>
        <w:t>treecols</w:t>
      </w:r>
      <w:r w:rsidR="0014606B" w:rsidRPr="0014606B">
        <w:rPr>
          <w:rFonts w:eastAsia="SimSun"/>
          <w:color w:val="008080"/>
          <w:lang w:eastAsia="zh-CN"/>
        </w:rPr>
        <w:t>&gt;</w:t>
      </w:r>
    </w:p>
    <w:p w:rsidR="00E35543" w:rsidRDefault="00E35543" w:rsidP="001C0F17">
      <w:pPr>
        <w:pStyle w:val="ProgramStyle"/>
        <w:keepNext/>
        <w:rPr>
          <w:ins w:id="605" w:author="Skumát László" w:date="2011-09-02T08:39:00Z"/>
          <w:rFonts w:eastAsia="SimSun"/>
          <w:lang w:eastAsia="zh-CN"/>
        </w:rPr>
      </w:pPr>
      <w:ins w:id="606" w:author="Skumát László" w:date="2011-09-02T08:39:00Z">
        <w:r>
          <w:rPr>
            <w:rFonts w:eastAsia="SimSun"/>
            <w:lang w:eastAsia="zh-CN"/>
          </w:rPr>
          <w:t xml:space="preserve">  </w:t>
        </w:r>
      </w:ins>
      <w:ins w:id="607" w:author="Skumát László" w:date="2011-09-02T08:27:00Z">
        <w:r w:rsidR="0008422E">
          <w:rPr>
            <w:rFonts w:eastAsia="SimSun"/>
            <w:lang w:eastAsia="zh-CN"/>
          </w:rPr>
          <w:t xml:space="preserve">  </w:t>
        </w:r>
      </w:ins>
      <w:r w:rsidR="0014606B">
        <w:rPr>
          <w:rFonts w:eastAsia="SimSun"/>
          <w:color w:val="000000"/>
          <w:lang w:eastAsia="zh-CN"/>
        </w:rPr>
        <w:t xml:space="preserve">    </w:t>
      </w:r>
      <w:r w:rsidR="0014606B" w:rsidRPr="0014606B">
        <w:rPr>
          <w:rFonts w:eastAsia="SimSun"/>
          <w:color w:val="008080"/>
          <w:lang w:eastAsia="zh-CN"/>
        </w:rPr>
        <w:t>&lt;</w:t>
      </w:r>
      <w:r w:rsidR="0014606B" w:rsidRPr="0014606B">
        <w:rPr>
          <w:rFonts w:eastAsia="SimSun"/>
          <w:color w:val="3F7F7F"/>
          <w:lang w:eastAsia="zh-CN"/>
        </w:rPr>
        <w:t>treecol</w:t>
      </w:r>
      <w:r w:rsidR="0014606B" w:rsidRPr="0014606B">
        <w:rPr>
          <w:rFonts w:eastAsia="SimSun"/>
          <w:lang w:eastAsia="zh-CN"/>
        </w:rPr>
        <w:t xml:space="preserve"> </w:t>
      </w:r>
      <w:r w:rsidR="0014606B" w:rsidRPr="0014606B">
        <w:rPr>
          <w:rFonts w:eastAsia="SimSun"/>
          <w:color w:val="7F007F"/>
          <w:lang w:eastAsia="zh-CN"/>
        </w:rPr>
        <w:t>label</w:t>
      </w:r>
      <w:r w:rsidR="0014606B" w:rsidRPr="0014606B">
        <w:rPr>
          <w:rFonts w:eastAsia="SimSun"/>
          <w:color w:val="000000"/>
          <w:lang w:eastAsia="zh-CN"/>
        </w:rPr>
        <w:t>=</w:t>
      </w:r>
      <w:r w:rsidR="0014606B" w:rsidRPr="0014606B">
        <w:rPr>
          <w:rFonts w:eastAsia="SimSun"/>
          <w:i/>
          <w:iCs/>
          <w:lang w:eastAsia="zh-CN"/>
        </w:rPr>
        <w:t>'Name'</w:t>
      </w:r>
      <w:r w:rsidR="0014606B" w:rsidRPr="0014606B">
        <w:rPr>
          <w:rFonts w:eastAsia="SimSun"/>
          <w:lang w:eastAsia="zh-CN"/>
        </w:rPr>
        <w:t xml:space="preserve"> </w:t>
      </w:r>
      <w:r w:rsidR="0014606B" w:rsidRPr="0014606B">
        <w:rPr>
          <w:rFonts w:eastAsia="SimSun"/>
          <w:color w:val="7F007F"/>
          <w:lang w:eastAsia="zh-CN"/>
        </w:rPr>
        <w:t>widgetType</w:t>
      </w:r>
      <w:r w:rsidR="0014606B" w:rsidRPr="0014606B">
        <w:rPr>
          <w:rFonts w:eastAsia="SimSun"/>
          <w:color w:val="000000"/>
          <w:lang w:eastAsia="zh-CN"/>
        </w:rPr>
        <w:t>=</w:t>
      </w:r>
      <w:r w:rsidR="0014606B" w:rsidRPr="0014606B">
        <w:rPr>
          <w:rFonts w:eastAsia="SimSun"/>
          <w:i/>
          <w:iCs/>
          <w:lang w:eastAsia="zh-CN"/>
        </w:rPr>
        <w:t>'string'</w:t>
      </w:r>
      <w:r w:rsidR="0014606B" w:rsidRPr="0014606B">
        <w:rPr>
          <w:rFonts w:eastAsia="SimSun"/>
          <w:lang w:eastAsia="zh-CN"/>
        </w:rPr>
        <w:t xml:space="preserve"> </w:t>
      </w:r>
      <w:r w:rsidR="0014606B" w:rsidRPr="0014606B">
        <w:rPr>
          <w:rFonts w:eastAsia="SimSun"/>
          <w:color w:val="008080"/>
          <w:lang w:eastAsia="zh-CN"/>
        </w:rPr>
        <w:t>/&gt;</w:t>
      </w:r>
    </w:p>
    <w:p w:rsidR="00E35543" w:rsidRDefault="00E35543" w:rsidP="00BB5C37">
      <w:pPr>
        <w:pStyle w:val="ProgramStyle"/>
        <w:keepNext/>
        <w:numPr>
          <w:ins w:id="608" w:author="Skumát László" w:date="2011-09-02T08:34:00Z"/>
        </w:numPr>
        <w:rPr>
          <w:ins w:id="609" w:author="Skumát László" w:date="2011-09-02T08:39:00Z"/>
          <w:rFonts w:eastAsia="SimSun"/>
          <w:lang w:eastAsia="zh-CN"/>
        </w:rPr>
      </w:pPr>
      <w:ins w:id="610" w:author="Skumát László" w:date="2011-09-02T08:39:00Z">
        <w:r>
          <w:rPr>
            <w:rFonts w:eastAsia="SimSun"/>
            <w:lang w:eastAsia="zh-CN"/>
          </w:rPr>
          <w:t xml:space="preserve">  </w:t>
        </w:r>
      </w:ins>
      <w:ins w:id="611" w:author="Skumát László" w:date="2011-09-02T08:34:00Z">
        <w:r w:rsidR="00BB5C37" w:rsidRPr="00D01BDD">
          <w:rPr>
            <w:rFonts w:eastAsia="SimSun"/>
            <w:color w:val="000000"/>
            <w:lang w:eastAsia="zh-CN"/>
          </w:rPr>
          <w:t xml:space="preserve">      </w:t>
        </w:r>
        <w:r w:rsidR="00BB5C37" w:rsidRPr="00D01BDD">
          <w:rPr>
            <w:rFonts w:eastAsia="SimSun"/>
            <w:color w:val="008080"/>
            <w:lang w:eastAsia="zh-CN"/>
          </w:rPr>
          <w:t>&lt;</w:t>
        </w:r>
        <w:r w:rsidR="00BB5C37" w:rsidRPr="00D01BDD">
          <w:rPr>
            <w:rFonts w:eastAsia="SimSun"/>
            <w:color w:val="3F7F7F"/>
            <w:lang w:eastAsia="zh-CN"/>
          </w:rPr>
          <w:t>treecol</w:t>
        </w:r>
        <w:r w:rsidR="00BB5C37" w:rsidRPr="00D01BDD">
          <w:rPr>
            <w:rFonts w:eastAsia="SimSun"/>
            <w:lang w:eastAsia="zh-CN"/>
          </w:rPr>
          <w:t xml:space="preserve"> </w:t>
        </w:r>
        <w:r w:rsidR="00BB5C37" w:rsidRPr="00D01BDD">
          <w:rPr>
            <w:rFonts w:eastAsia="SimSun"/>
            <w:color w:val="7F007F"/>
            <w:lang w:eastAsia="zh-CN"/>
          </w:rPr>
          <w:t>label</w:t>
        </w:r>
        <w:r w:rsidR="00BB5C37" w:rsidRPr="00D01BDD">
          <w:rPr>
            <w:rFonts w:eastAsia="SimSun"/>
            <w:color w:val="000000"/>
            <w:lang w:eastAsia="zh-CN"/>
          </w:rPr>
          <w:t>=</w:t>
        </w:r>
        <w:r w:rsidR="00BB5C37" w:rsidRPr="00D01BDD">
          <w:rPr>
            <w:rFonts w:eastAsia="SimSun"/>
            <w:lang w:eastAsia="zh-CN"/>
          </w:rPr>
          <w:t xml:space="preserve">'CPS' </w:t>
        </w:r>
        <w:r w:rsidR="00BB5C37" w:rsidRPr="00D01BDD">
          <w:rPr>
            <w:rFonts w:eastAsia="SimSun"/>
            <w:color w:val="7F007F"/>
            <w:lang w:eastAsia="zh-CN"/>
          </w:rPr>
          <w:t>widgetType</w:t>
        </w:r>
        <w:r w:rsidR="00BB5C37" w:rsidRPr="00D01BDD">
          <w:rPr>
            <w:rFonts w:eastAsia="SimSun"/>
            <w:color w:val="000000"/>
            <w:lang w:eastAsia="zh-CN"/>
          </w:rPr>
          <w:t>=</w:t>
        </w:r>
        <w:r w:rsidR="00BB5C37" w:rsidRPr="00D01BDD">
          <w:rPr>
            <w:rFonts w:eastAsia="SimSun"/>
            <w:lang w:eastAsia="zh-CN"/>
          </w:rPr>
          <w:t xml:space="preserve">'floatField' </w:t>
        </w:r>
        <w:r w:rsidR="00BB5C37" w:rsidRPr="00D01BDD">
          <w:rPr>
            <w:rFonts w:eastAsia="SimSun"/>
            <w:color w:val="008080"/>
            <w:lang w:eastAsia="zh-CN"/>
          </w:rPr>
          <w:t>/&gt;</w:t>
        </w:r>
      </w:ins>
    </w:p>
    <w:p w:rsidR="00E35543" w:rsidRDefault="00E35543" w:rsidP="001C0F17">
      <w:pPr>
        <w:pStyle w:val="ProgramStyle"/>
        <w:keepNext/>
        <w:rPr>
          <w:ins w:id="612" w:author="Skumát László" w:date="2011-09-02T08:39:00Z"/>
          <w:rFonts w:eastAsia="SimSun"/>
          <w:lang w:eastAsia="zh-CN"/>
        </w:rPr>
      </w:pPr>
      <w:ins w:id="613" w:author="Skumát László" w:date="2011-09-02T08:39:00Z">
        <w:r>
          <w:rPr>
            <w:rFonts w:eastAsia="SimSun"/>
            <w:lang w:eastAsia="zh-CN"/>
          </w:rPr>
          <w:t xml:space="preserve">  </w:t>
        </w:r>
      </w:ins>
      <w:ins w:id="614" w:author="Skumát László" w:date="2011-09-02T08:27:00Z">
        <w:r w:rsidR="0008422E">
          <w:rPr>
            <w:rFonts w:eastAsia="SimSun"/>
            <w:lang w:eastAsia="zh-CN"/>
          </w:rPr>
          <w:t xml:space="preserve">  </w:t>
        </w:r>
      </w:ins>
      <w:r w:rsidR="0014606B">
        <w:rPr>
          <w:rFonts w:eastAsia="SimSun"/>
          <w:color w:val="000000"/>
          <w:lang w:eastAsia="zh-CN"/>
        </w:rPr>
        <w:t xml:space="preserve">  </w:t>
      </w:r>
      <w:r w:rsidR="0014606B" w:rsidRPr="0014606B">
        <w:rPr>
          <w:rFonts w:eastAsia="SimSun"/>
          <w:color w:val="008080"/>
          <w:lang w:eastAsia="zh-CN"/>
        </w:rPr>
        <w:t>&lt;/</w:t>
      </w:r>
      <w:r w:rsidR="0014606B" w:rsidRPr="0014606B">
        <w:rPr>
          <w:rFonts w:eastAsia="SimSun"/>
          <w:color w:val="3F7F7F"/>
          <w:lang w:eastAsia="zh-CN"/>
        </w:rPr>
        <w:t>treecols</w:t>
      </w:r>
      <w:r w:rsidR="0014606B" w:rsidRPr="0014606B">
        <w:rPr>
          <w:rFonts w:eastAsia="SimSun"/>
          <w:color w:val="008080"/>
          <w:lang w:eastAsia="zh-CN"/>
        </w:rPr>
        <w:t>&gt;</w:t>
      </w:r>
    </w:p>
    <w:p w:rsidR="00E35543" w:rsidRDefault="00E35543" w:rsidP="001C0F17">
      <w:pPr>
        <w:pStyle w:val="ProgramStyle"/>
        <w:keepNext/>
        <w:rPr>
          <w:ins w:id="615" w:author="Skumát László" w:date="2011-09-02T08:39:00Z"/>
          <w:rFonts w:eastAsia="SimSun"/>
          <w:lang w:eastAsia="zh-CN"/>
        </w:rPr>
      </w:pPr>
      <w:ins w:id="616" w:author="Skumát László" w:date="2011-09-02T08:39:00Z">
        <w:r>
          <w:rPr>
            <w:rFonts w:eastAsia="SimSun"/>
            <w:lang w:eastAsia="zh-CN"/>
          </w:rPr>
          <w:t xml:space="preserve">  </w:t>
        </w:r>
      </w:ins>
      <w:ins w:id="617" w:author="Skumát László" w:date="2011-09-02T08:27:00Z">
        <w:r w:rsidR="0008422E">
          <w:rPr>
            <w:rFonts w:eastAsia="SimSun"/>
            <w:lang w:eastAsia="zh-CN"/>
          </w:rPr>
          <w:t xml:space="preserve">  </w:t>
        </w:r>
      </w:ins>
      <w:r w:rsidR="0014606B">
        <w:rPr>
          <w:rFonts w:eastAsia="SimSun"/>
          <w:color w:val="000000"/>
          <w:lang w:eastAsia="zh-CN"/>
        </w:rPr>
        <w:t xml:space="preserve">  </w:t>
      </w:r>
      <w:r w:rsidR="0014606B" w:rsidRPr="0014606B">
        <w:rPr>
          <w:rFonts w:eastAsia="SimSun"/>
          <w:color w:val="008080"/>
          <w:lang w:eastAsia="zh-CN"/>
        </w:rPr>
        <w:t>&lt;</w:t>
      </w:r>
      <w:r w:rsidR="0014606B" w:rsidRPr="0014606B">
        <w:rPr>
          <w:rFonts w:eastAsia="SimSun"/>
          <w:color w:val="3F7F7F"/>
          <w:lang w:eastAsia="zh-CN"/>
        </w:rPr>
        <w:t>treechildren</w:t>
      </w:r>
      <w:r w:rsidR="0014606B" w:rsidRPr="0014606B">
        <w:rPr>
          <w:rFonts w:eastAsia="SimSun"/>
          <w:color w:val="008080"/>
          <w:lang w:eastAsia="zh-CN"/>
        </w:rPr>
        <w:t>&gt;</w:t>
      </w:r>
    </w:p>
    <w:p w:rsidR="00E35543" w:rsidRDefault="00E35543" w:rsidP="001C0F17">
      <w:pPr>
        <w:pStyle w:val="ProgramStyle"/>
        <w:keepNext/>
        <w:rPr>
          <w:ins w:id="618" w:author="Skumát László" w:date="2011-09-02T08:39:00Z"/>
          <w:rFonts w:eastAsia="SimSun"/>
          <w:lang w:eastAsia="zh-CN"/>
        </w:rPr>
      </w:pPr>
      <w:ins w:id="619" w:author="Skumát László" w:date="2011-09-02T08:39:00Z">
        <w:r>
          <w:rPr>
            <w:rFonts w:eastAsia="SimSun"/>
            <w:lang w:eastAsia="zh-CN"/>
          </w:rPr>
          <w:t xml:space="preserve">  </w:t>
        </w:r>
      </w:ins>
      <w:ins w:id="620" w:author="Skumát László" w:date="2011-09-02T08:27:00Z">
        <w:r w:rsidR="0008422E">
          <w:rPr>
            <w:rFonts w:eastAsia="SimSun"/>
            <w:lang w:eastAsia="zh-CN"/>
          </w:rPr>
          <w:t xml:space="preserve">  </w:t>
        </w:r>
      </w:ins>
      <w:r w:rsidR="0014606B">
        <w:rPr>
          <w:rFonts w:eastAsia="SimSun"/>
          <w:color w:val="000000"/>
          <w:lang w:eastAsia="zh-CN"/>
        </w:rPr>
        <w:t xml:space="preserve">    </w:t>
      </w:r>
      <w:r w:rsidR="0014606B" w:rsidRPr="0014606B">
        <w:rPr>
          <w:rFonts w:eastAsia="SimSun"/>
          <w:color w:val="008080"/>
          <w:lang w:eastAsia="zh-CN"/>
        </w:rPr>
        <w:t>&lt;</w:t>
      </w:r>
      <w:r w:rsidR="0014606B" w:rsidRPr="0014606B">
        <w:rPr>
          <w:rFonts w:eastAsia="SimSun"/>
          <w:color w:val="3F7F7F"/>
          <w:lang w:eastAsia="zh-CN"/>
        </w:rPr>
        <w:t>treeitem</w:t>
      </w:r>
      <w:r w:rsidR="0014606B" w:rsidRPr="0014606B">
        <w:rPr>
          <w:rFonts w:eastAsia="SimSun"/>
          <w:color w:val="008080"/>
          <w:lang w:eastAsia="zh-CN"/>
        </w:rPr>
        <w:t>&gt;</w:t>
      </w:r>
    </w:p>
    <w:p w:rsidR="00E35543" w:rsidRDefault="00E35543" w:rsidP="001C0F17">
      <w:pPr>
        <w:pStyle w:val="ProgramStyle"/>
        <w:keepNext/>
        <w:rPr>
          <w:ins w:id="621" w:author="Skumát László" w:date="2011-09-02T08:39:00Z"/>
          <w:rFonts w:eastAsia="SimSun"/>
          <w:lang w:eastAsia="zh-CN"/>
        </w:rPr>
      </w:pPr>
      <w:ins w:id="622" w:author="Skumát László" w:date="2011-09-02T08:39:00Z">
        <w:r>
          <w:rPr>
            <w:rFonts w:eastAsia="SimSun"/>
            <w:lang w:eastAsia="zh-CN"/>
          </w:rPr>
          <w:t xml:space="preserve">  </w:t>
        </w:r>
      </w:ins>
      <w:ins w:id="623" w:author="Skumát László" w:date="2011-09-02T08:27:00Z">
        <w:r w:rsidR="0008422E">
          <w:rPr>
            <w:rFonts w:eastAsia="SimSun"/>
            <w:lang w:eastAsia="zh-CN"/>
          </w:rPr>
          <w:t xml:space="preserve">  </w:t>
        </w:r>
      </w:ins>
      <w:r w:rsidR="0014606B">
        <w:rPr>
          <w:rFonts w:eastAsia="SimSun"/>
          <w:color w:val="000000"/>
          <w:lang w:eastAsia="zh-CN"/>
        </w:rPr>
        <w:t xml:space="preserve">      </w:t>
      </w:r>
      <w:r w:rsidR="0014606B" w:rsidRPr="0014606B">
        <w:rPr>
          <w:rFonts w:eastAsia="SimSun"/>
          <w:color w:val="008080"/>
          <w:lang w:eastAsia="zh-CN"/>
        </w:rPr>
        <w:t>&lt;</w:t>
      </w:r>
      <w:r w:rsidR="0014606B" w:rsidRPr="0014606B">
        <w:rPr>
          <w:rFonts w:eastAsia="SimSun"/>
          <w:color w:val="3F7F7F"/>
          <w:lang w:eastAsia="zh-CN"/>
        </w:rPr>
        <w:t>iterator</w:t>
      </w:r>
      <w:r w:rsidR="0014606B" w:rsidRPr="0014606B">
        <w:rPr>
          <w:rFonts w:eastAsia="SimSun"/>
          <w:lang w:eastAsia="zh-CN"/>
        </w:rPr>
        <w:t xml:space="preserve"> </w:t>
      </w:r>
      <w:r w:rsidR="0014606B" w:rsidRPr="0014606B">
        <w:rPr>
          <w:rFonts w:eastAsia="SimSun"/>
          <w:color w:val="7F007F"/>
          <w:lang w:eastAsia="zh-CN"/>
        </w:rPr>
        <w:t>element</w:t>
      </w:r>
      <w:r w:rsidR="0014606B" w:rsidRPr="0014606B">
        <w:rPr>
          <w:rFonts w:eastAsia="SimSun"/>
          <w:color w:val="000000"/>
          <w:lang w:eastAsia="zh-CN"/>
        </w:rPr>
        <w:t>=</w:t>
      </w:r>
      <w:r w:rsidR="0014606B" w:rsidRPr="0014606B">
        <w:rPr>
          <w:rFonts w:eastAsia="SimSun"/>
          <w:i/>
          <w:iCs/>
          <w:lang w:eastAsia="zh-CN"/>
        </w:rPr>
        <w:t>'EntityGroups'</w:t>
      </w:r>
      <w:r w:rsidR="0014606B" w:rsidRPr="0014606B">
        <w:rPr>
          <w:rFonts w:eastAsia="SimSun"/>
          <w:lang w:eastAsia="zh-CN"/>
        </w:rPr>
        <w:t xml:space="preserve"> </w:t>
      </w:r>
      <w:r w:rsidR="0014606B" w:rsidRPr="0014606B">
        <w:rPr>
          <w:rFonts w:eastAsia="SimSun"/>
          <w:color w:val="7F007F"/>
          <w:lang w:eastAsia="zh-CN"/>
        </w:rPr>
        <w:t>id</w:t>
      </w:r>
      <w:r w:rsidR="0014606B" w:rsidRPr="0014606B">
        <w:rPr>
          <w:rFonts w:eastAsia="SimSun"/>
          <w:color w:val="000000"/>
          <w:lang w:eastAsia="zh-CN"/>
        </w:rPr>
        <w:t>=</w:t>
      </w:r>
      <w:r w:rsidR="0014606B" w:rsidRPr="0014606B">
        <w:rPr>
          <w:rFonts w:eastAsia="SimSun"/>
          <w:i/>
          <w:iCs/>
          <w:lang w:eastAsia="zh-CN"/>
        </w:rPr>
        <w:t>'EGrp'</w:t>
      </w:r>
      <w:r w:rsidR="0014606B" w:rsidRPr="0014606B">
        <w:rPr>
          <w:rFonts w:eastAsia="SimSun"/>
          <w:lang w:eastAsia="zh-CN"/>
        </w:rPr>
        <w:t xml:space="preserve"> </w:t>
      </w:r>
      <w:r w:rsidR="0014606B" w:rsidRPr="0014606B">
        <w:rPr>
          <w:rFonts w:eastAsia="SimSun"/>
          <w:color w:val="7F007F"/>
          <w:lang w:eastAsia="zh-CN"/>
        </w:rPr>
        <w:t>source</w:t>
      </w:r>
      <w:r w:rsidR="0014606B" w:rsidRPr="0014606B">
        <w:rPr>
          <w:rFonts w:eastAsia="SimSun"/>
          <w:color w:val="000000"/>
          <w:lang w:eastAsia="zh-CN"/>
        </w:rPr>
        <w:t>=</w:t>
      </w:r>
      <w:r w:rsidR="0014606B" w:rsidRPr="0014606B">
        <w:rPr>
          <w:rFonts w:eastAsia="SimSun"/>
          <w:i/>
          <w:iCs/>
          <w:lang w:eastAsia="zh-CN"/>
        </w:rPr>
        <w:t>'ExecCtrl'</w:t>
      </w:r>
      <w:r w:rsidR="0014606B" w:rsidRPr="0014606B">
        <w:rPr>
          <w:rFonts w:eastAsia="SimSun"/>
          <w:color w:val="008080"/>
          <w:lang w:eastAsia="zh-CN"/>
        </w:rPr>
        <w:t>&gt;</w:t>
      </w:r>
    </w:p>
    <w:p w:rsidR="00E35543" w:rsidRDefault="00E35543" w:rsidP="001C0F17">
      <w:pPr>
        <w:pStyle w:val="ProgramStyle"/>
        <w:keepNext/>
        <w:rPr>
          <w:ins w:id="624" w:author="Skumát László" w:date="2011-09-02T08:39:00Z"/>
          <w:rFonts w:eastAsia="SimSun"/>
          <w:lang w:eastAsia="zh-CN"/>
        </w:rPr>
      </w:pPr>
      <w:ins w:id="625" w:author="Skumát László" w:date="2011-09-02T08:39:00Z">
        <w:r>
          <w:rPr>
            <w:rFonts w:eastAsia="SimSun"/>
            <w:lang w:eastAsia="zh-CN"/>
          </w:rPr>
          <w:t xml:space="preserve">  </w:t>
        </w:r>
      </w:ins>
      <w:ins w:id="626" w:author="Skumát László" w:date="2011-09-02T08:27:00Z">
        <w:r w:rsidR="0008422E">
          <w:rPr>
            <w:rFonts w:eastAsia="SimSun"/>
            <w:lang w:eastAsia="zh-CN"/>
          </w:rPr>
          <w:t xml:space="preserve">  </w:t>
        </w:r>
      </w:ins>
      <w:r w:rsidR="0014606B">
        <w:rPr>
          <w:rFonts w:eastAsia="SimSun"/>
          <w:color w:val="000000"/>
          <w:lang w:eastAsia="zh-CN"/>
        </w:rPr>
        <w:t xml:space="preserve">        </w:t>
      </w:r>
      <w:r w:rsidR="0014606B" w:rsidRPr="0014606B">
        <w:rPr>
          <w:rFonts w:eastAsia="SimSun"/>
          <w:color w:val="008080"/>
          <w:lang w:eastAsia="zh-CN"/>
        </w:rPr>
        <w:t>&lt;</w:t>
      </w:r>
      <w:r w:rsidR="0014606B" w:rsidRPr="0014606B">
        <w:rPr>
          <w:rFonts w:eastAsia="SimSun"/>
          <w:color w:val="3F7F7F"/>
          <w:lang w:eastAsia="zh-CN"/>
        </w:rPr>
        <w:t>iterator</w:t>
      </w:r>
      <w:r w:rsidR="0014606B" w:rsidRPr="0014606B">
        <w:rPr>
          <w:rFonts w:eastAsia="SimSun"/>
          <w:lang w:eastAsia="zh-CN"/>
        </w:rPr>
        <w:t xml:space="preserve"> </w:t>
      </w:r>
      <w:r w:rsidR="0014606B" w:rsidRPr="0014606B">
        <w:rPr>
          <w:rFonts w:eastAsia="SimSun"/>
          <w:color w:val="7F007F"/>
          <w:lang w:eastAsia="zh-CN"/>
        </w:rPr>
        <w:t>element</w:t>
      </w:r>
      <w:r w:rsidR="0014606B" w:rsidRPr="0014606B">
        <w:rPr>
          <w:rFonts w:eastAsia="SimSun"/>
          <w:color w:val="000000"/>
          <w:lang w:eastAsia="zh-CN"/>
        </w:rPr>
        <w:t>=</w:t>
      </w:r>
      <w:r w:rsidR="0014606B" w:rsidRPr="0014606B">
        <w:rPr>
          <w:rFonts w:eastAsia="SimSun"/>
          <w:i/>
          <w:iCs/>
          <w:lang w:eastAsia="zh-CN"/>
        </w:rPr>
        <w:t>'Scenarios'</w:t>
      </w:r>
      <w:r w:rsidR="0014606B" w:rsidRPr="0014606B">
        <w:rPr>
          <w:rFonts w:eastAsia="SimSun"/>
          <w:lang w:eastAsia="zh-CN"/>
        </w:rPr>
        <w:t xml:space="preserve"> </w:t>
      </w:r>
      <w:r w:rsidR="0014606B" w:rsidRPr="0014606B">
        <w:rPr>
          <w:rFonts w:eastAsia="SimSun"/>
          <w:color w:val="7F007F"/>
          <w:lang w:eastAsia="zh-CN"/>
        </w:rPr>
        <w:t>id</w:t>
      </w:r>
      <w:r w:rsidR="0014606B" w:rsidRPr="0014606B">
        <w:rPr>
          <w:rFonts w:eastAsia="SimSun"/>
          <w:color w:val="000000"/>
          <w:lang w:eastAsia="zh-CN"/>
        </w:rPr>
        <w:t>=</w:t>
      </w:r>
      <w:r w:rsidR="0014606B" w:rsidRPr="0014606B">
        <w:rPr>
          <w:rFonts w:eastAsia="SimSun"/>
          <w:i/>
          <w:iCs/>
          <w:lang w:eastAsia="zh-CN"/>
        </w:rPr>
        <w:t>'SC'</w:t>
      </w:r>
      <w:r w:rsidR="0014606B" w:rsidRPr="0014606B">
        <w:rPr>
          <w:rFonts w:eastAsia="SimSun"/>
          <w:lang w:eastAsia="zh-CN"/>
        </w:rPr>
        <w:t xml:space="preserve"> </w:t>
      </w:r>
      <w:r w:rsidR="0014606B" w:rsidRPr="0014606B">
        <w:rPr>
          <w:rFonts w:eastAsia="SimSun"/>
          <w:color w:val="7F007F"/>
          <w:lang w:eastAsia="zh-CN"/>
        </w:rPr>
        <w:t>source</w:t>
      </w:r>
      <w:r w:rsidR="0014606B" w:rsidRPr="0014606B">
        <w:rPr>
          <w:rFonts w:eastAsia="SimSun"/>
          <w:color w:val="000000"/>
          <w:lang w:eastAsia="zh-CN"/>
        </w:rPr>
        <w:t>=</w:t>
      </w:r>
      <w:r w:rsidR="0014606B" w:rsidRPr="0014606B">
        <w:rPr>
          <w:rFonts w:eastAsia="SimSun"/>
          <w:i/>
          <w:iCs/>
          <w:lang w:eastAsia="zh-CN"/>
        </w:rPr>
        <w:t>'ExecCtrl'</w:t>
      </w:r>
      <w:r w:rsidR="0014606B" w:rsidRPr="0014606B">
        <w:rPr>
          <w:rFonts w:eastAsia="SimSun"/>
          <w:color w:val="008080"/>
          <w:lang w:eastAsia="zh-CN"/>
        </w:rPr>
        <w:t>&gt;</w:t>
      </w:r>
    </w:p>
    <w:p w:rsidR="00E35543" w:rsidRDefault="00E35543" w:rsidP="00EE3FEC">
      <w:pPr>
        <w:pStyle w:val="ProgramStyle"/>
        <w:keepNext/>
        <w:numPr>
          <w:ins w:id="627" w:author="Skumát László" w:date="2011-09-02T08:24:00Z"/>
        </w:numPr>
        <w:rPr>
          <w:ins w:id="628" w:author="Skumát László" w:date="2011-09-02T08:39:00Z"/>
          <w:rFonts w:eastAsia="SimSun"/>
          <w:lang w:eastAsia="zh-CN"/>
        </w:rPr>
      </w:pPr>
      <w:ins w:id="629" w:author="Skumát László" w:date="2011-09-02T08:39:00Z">
        <w:r>
          <w:rPr>
            <w:rFonts w:eastAsia="SimSun"/>
            <w:lang w:eastAsia="zh-CN"/>
          </w:rPr>
          <w:t xml:space="preserve">  </w:t>
        </w:r>
      </w:ins>
      <w:ins w:id="630" w:author="Skumát László" w:date="2011-09-02T08:27:00Z">
        <w:r w:rsidR="0008422E">
          <w:rPr>
            <w:rFonts w:eastAsia="SimSun"/>
            <w:lang w:eastAsia="zh-CN"/>
          </w:rPr>
          <w:t xml:space="preserve">  </w:t>
        </w:r>
      </w:ins>
      <w:ins w:id="631" w:author="Skumát László" w:date="2011-09-02T08:24:00Z">
        <w:r w:rsidR="00EE3FEC" w:rsidRPr="0008422E">
          <w:rPr>
            <w:rFonts w:eastAsia="SimSun"/>
            <w:color w:val="000000"/>
            <w:lang w:eastAsia="zh-CN"/>
          </w:rPr>
          <w:t xml:space="preserve">          </w:t>
        </w:r>
        <w:r w:rsidR="00EE3FEC" w:rsidRPr="0008422E">
          <w:rPr>
            <w:rFonts w:eastAsia="SimSun"/>
            <w:color w:val="008080"/>
            <w:lang w:eastAsia="zh-CN"/>
            <w:rPrChange w:id="632" w:author="Skumát László" w:date="2011-09-02T08:27:00Z">
              <w:rPr>
                <w:rFonts w:eastAsia="SimSun"/>
                <w:color w:val="008080"/>
                <w:lang w:val="pt-BR" w:eastAsia="zh-CN"/>
              </w:rPr>
            </w:rPrChange>
          </w:rPr>
          <w:t>&lt;</w:t>
        </w:r>
        <w:r w:rsidR="00EE3FEC" w:rsidRPr="0008422E">
          <w:rPr>
            <w:rFonts w:eastAsia="SimSun"/>
            <w:color w:val="3F7F7F"/>
            <w:lang w:eastAsia="zh-CN"/>
            <w:rPrChange w:id="633" w:author="Skumát László" w:date="2011-09-02T08:27:00Z">
              <w:rPr>
                <w:rFonts w:eastAsia="SimSun"/>
                <w:color w:val="3F7F7F"/>
                <w:lang w:val="pt-BR" w:eastAsia="zh-CN"/>
              </w:rPr>
            </w:rPrChange>
          </w:rPr>
          <w:t>params</w:t>
        </w:r>
        <w:r w:rsidR="00EE3FEC" w:rsidRPr="0008422E">
          <w:rPr>
            <w:rFonts w:eastAsia="SimSun"/>
            <w:color w:val="008080"/>
            <w:lang w:eastAsia="zh-CN"/>
            <w:rPrChange w:id="634" w:author="Skumát László" w:date="2011-09-02T08:27:00Z">
              <w:rPr>
                <w:rFonts w:eastAsia="SimSun"/>
                <w:color w:val="008080"/>
                <w:lang w:val="pt-BR" w:eastAsia="zh-CN"/>
              </w:rPr>
            </w:rPrChange>
          </w:rPr>
          <w:t>&gt;</w:t>
        </w:r>
      </w:ins>
    </w:p>
    <w:p w:rsidR="00E35543" w:rsidRDefault="00E35543" w:rsidP="00EE3FEC">
      <w:pPr>
        <w:pStyle w:val="ProgramStyle"/>
        <w:keepNext/>
        <w:numPr>
          <w:ins w:id="635" w:author="Skumát László" w:date="2011-09-02T08:24:00Z"/>
        </w:numPr>
        <w:rPr>
          <w:ins w:id="636" w:author="Skumát László" w:date="2011-09-02T08:39:00Z"/>
          <w:rFonts w:eastAsia="SimSun"/>
          <w:lang w:eastAsia="zh-CN"/>
        </w:rPr>
      </w:pPr>
      <w:ins w:id="637" w:author="Skumát László" w:date="2011-09-02T08:39:00Z">
        <w:r>
          <w:rPr>
            <w:rFonts w:eastAsia="SimSun"/>
            <w:lang w:eastAsia="zh-CN"/>
          </w:rPr>
          <w:t xml:space="preserve">  </w:t>
        </w:r>
      </w:ins>
      <w:ins w:id="638" w:author="Skumát László" w:date="2011-09-02T08:27:00Z">
        <w:r w:rsidR="0008422E" w:rsidRPr="0008422E">
          <w:rPr>
            <w:rFonts w:eastAsia="SimSun"/>
            <w:lang w:eastAsia="zh-CN"/>
            <w:rPrChange w:id="639" w:author="Skumát László" w:date="2011-09-02T08:27:00Z">
              <w:rPr>
                <w:rFonts w:eastAsia="SimSun"/>
                <w:lang w:val="pt-BR" w:eastAsia="zh-CN"/>
              </w:rPr>
            </w:rPrChange>
          </w:rPr>
          <w:t xml:space="preserve">  </w:t>
        </w:r>
      </w:ins>
      <w:ins w:id="640" w:author="Skumát László" w:date="2011-09-02T08:24:00Z">
        <w:r w:rsidR="00EE3FEC" w:rsidRPr="0008422E">
          <w:rPr>
            <w:rFonts w:eastAsia="SimSun"/>
            <w:color w:val="000000"/>
            <w:lang w:eastAsia="zh-CN"/>
            <w:rPrChange w:id="641" w:author="Skumát László" w:date="2011-09-02T08:27:00Z">
              <w:rPr>
                <w:rFonts w:eastAsia="SimSun"/>
                <w:color w:val="000000"/>
                <w:lang w:val="pt-BR" w:eastAsia="zh-CN"/>
              </w:rPr>
            </w:rPrChange>
          </w:rPr>
          <w:t xml:space="preserve">            </w:t>
        </w:r>
        <w:r w:rsidR="00EE3FEC" w:rsidRPr="0008422E">
          <w:rPr>
            <w:rFonts w:eastAsia="SimSun"/>
            <w:color w:val="008080"/>
            <w:lang w:eastAsia="zh-CN"/>
            <w:rPrChange w:id="642" w:author="Skumát László" w:date="2011-09-02T08:27:00Z">
              <w:rPr>
                <w:rFonts w:eastAsia="SimSun"/>
                <w:color w:val="008080"/>
                <w:lang w:val="pt-BR" w:eastAsia="zh-CN"/>
              </w:rPr>
            </w:rPrChange>
          </w:rPr>
          <w:t>&lt;</w:t>
        </w:r>
        <w:r w:rsidR="00EE3FEC" w:rsidRPr="0008422E">
          <w:rPr>
            <w:rFonts w:eastAsia="SimSun"/>
            <w:color w:val="3F7F7F"/>
            <w:lang w:eastAsia="zh-CN"/>
            <w:rPrChange w:id="643" w:author="Skumát László" w:date="2011-09-02T08:27:00Z">
              <w:rPr>
                <w:rFonts w:eastAsia="SimSun"/>
                <w:color w:val="3F7F7F"/>
                <w:lang w:val="pt-BR" w:eastAsia="zh-CN"/>
              </w:rPr>
            </w:rPrChange>
          </w:rPr>
          <w:t>dataparam</w:t>
        </w:r>
        <w:r w:rsidR="00EE3FEC" w:rsidRPr="0008422E">
          <w:rPr>
            <w:rFonts w:eastAsia="SimSun"/>
            <w:lang w:eastAsia="zh-CN"/>
            <w:rPrChange w:id="644" w:author="Skumát László" w:date="2011-09-02T08:27:00Z">
              <w:rPr>
                <w:rFonts w:eastAsia="SimSun"/>
                <w:lang w:val="pt-BR" w:eastAsia="zh-CN"/>
              </w:rPr>
            </w:rPrChange>
          </w:rPr>
          <w:t xml:space="preserve"> </w:t>
        </w:r>
        <w:r w:rsidR="00EE3FEC" w:rsidRPr="0008422E">
          <w:rPr>
            <w:rFonts w:eastAsia="SimSun"/>
            <w:color w:val="7F007F"/>
            <w:lang w:eastAsia="zh-CN"/>
            <w:rPrChange w:id="645" w:author="Skumát László" w:date="2011-09-02T08:27:00Z">
              <w:rPr>
                <w:rFonts w:eastAsia="SimSun"/>
                <w:color w:val="7F007F"/>
                <w:lang w:val="pt-BR" w:eastAsia="zh-CN"/>
              </w:rPr>
            </w:rPrChange>
          </w:rPr>
          <w:t>name</w:t>
        </w:r>
        <w:r w:rsidR="00EE3FEC" w:rsidRPr="0008422E">
          <w:rPr>
            <w:rFonts w:eastAsia="SimSun"/>
            <w:color w:val="000000"/>
            <w:lang w:eastAsia="zh-CN"/>
            <w:rPrChange w:id="646" w:author="Skumát László" w:date="2011-09-02T08:27:00Z">
              <w:rPr>
                <w:rFonts w:eastAsia="SimSun"/>
                <w:color w:val="000000"/>
                <w:lang w:val="pt-BR" w:eastAsia="zh-CN"/>
              </w:rPr>
            </w:rPrChange>
          </w:rPr>
          <w:t>=</w:t>
        </w:r>
        <w:r w:rsidR="00EE3FEC" w:rsidRPr="0008422E">
          <w:rPr>
            <w:rFonts w:eastAsia="SimSun"/>
            <w:i/>
            <w:iCs/>
            <w:lang w:eastAsia="zh-CN"/>
            <w:rPrChange w:id="647" w:author="Skumát László" w:date="2011-09-02T08:27:00Z">
              <w:rPr>
                <w:rFonts w:eastAsia="SimSun"/>
                <w:i/>
                <w:iCs/>
                <w:lang w:val="pt-BR" w:eastAsia="zh-CN"/>
              </w:rPr>
            </w:rPrChange>
          </w:rPr>
          <w:t>'EntityGroup'</w:t>
        </w:r>
        <w:r w:rsidR="00EE3FEC" w:rsidRPr="0008422E">
          <w:rPr>
            <w:rFonts w:eastAsia="SimSun"/>
            <w:lang w:eastAsia="zh-CN"/>
            <w:rPrChange w:id="648" w:author="Skumát László" w:date="2011-09-02T08:27:00Z">
              <w:rPr>
                <w:rFonts w:eastAsia="SimSun"/>
                <w:lang w:val="pt-BR" w:eastAsia="zh-CN"/>
              </w:rPr>
            </w:rPrChange>
          </w:rPr>
          <w:t xml:space="preserve"> </w:t>
        </w:r>
        <w:r w:rsidR="00EE3FEC" w:rsidRPr="0008422E">
          <w:rPr>
            <w:rFonts w:eastAsia="SimSun"/>
            <w:color w:val="7F007F"/>
            <w:lang w:eastAsia="zh-CN"/>
            <w:rPrChange w:id="649" w:author="Skumát László" w:date="2011-09-02T08:27:00Z">
              <w:rPr>
                <w:rFonts w:eastAsia="SimSun"/>
                <w:color w:val="7F007F"/>
                <w:lang w:val="pt-BR" w:eastAsia="zh-CN"/>
              </w:rPr>
            </w:rPrChange>
          </w:rPr>
          <w:t>value</w:t>
        </w:r>
        <w:r w:rsidR="00EE3FEC" w:rsidRPr="0008422E">
          <w:rPr>
            <w:rFonts w:eastAsia="SimSun"/>
            <w:color w:val="000000"/>
            <w:lang w:eastAsia="zh-CN"/>
            <w:rPrChange w:id="650" w:author="Skumát László" w:date="2011-09-02T08:27:00Z">
              <w:rPr>
                <w:rFonts w:eastAsia="SimSun"/>
                <w:color w:val="000000"/>
                <w:lang w:val="pt-BR" w:eastAsia="zh-CN"/>
              </w:rPr>
            </w:rPrChange>
          </w:rPr>
          <w:t>=</w:t>
        </w:r>
        <w:r w:rsidR="00EE3FEC" w:rsidRPr="0008422E">
          <w:rPr>
            <w:rFonts w:eastAsia="SimSun"/>
            <w:i/>
            <w:iCs/>
            <w:lang w:eastAsia="zh-CN"/>
            <w:rPrChange w:id="651" w:author="Skumát László" w:date="2011-09-02T08:27:00Z">
              <w:rPr>
                <w:rFonts w:eastAsia="SimSun"/>
                <w:i/>
                <w:iCs/>
                <w:lang w:val="pt-BR" w:eastAsia="zh-CN"/>
              </w:rPr>
            </w:rPrChange>
          </w:rPr>
          <w:t>'%EGrp%'</w:t>
        </w:r>
        <w:r w:rsidR="00EE3FEC" w:rsidRPr="0008422E">
          <w:rPr>
            <w:rFonts w:eastAsia="SimSun"/>
            <w:color w:val="008080"/>
            <w:lang w:eastAsia="zh-CN"/>
            <w:rPrChange w:id="652" w:author="Skumát László" w:date="2011-09-02T08:27:00Z">
              <w:rPr>
                <w:rFonts w:eastAsia="SimSun"/>
                <w:color w:val="008080"/>
                <w:lang w:val="pt-BR" w:eastAsia="zh-CN"/>
              </w:rPr>
            </w:rPrChange>
          </w:rPr>
          <w:t>&gt;&lt;/</w:t>
        </w:r>
        <w:r w:rsidR="00EE3FEC" w:rsidRPr="0008422E">
          <w:rPr>
            <w:rFonts w:eastAsia="SimSun"/>
            <w:color w:val="3F7F7F"/>
            <w:lang w:eastAsia="zh-CN"/>
            <w:rPrChange w:id="653" w:author="Skumát László" w:date="2011-09-02T08:27:00Z">
              <w:rPr>
                <w:rFonts w:eastAsia="SimSun"/>
                <w:color w:val="3F7F7F"/>
                <w:lang w:val="pt-BR" w:eastAsia="zh-CN"/>
              </w:rPr>
            </w:rPrChange>
          </w:rPr>
          <w:t>dataparam</w:t>
        </w:r>
        <w:r w:rsidR="00EE3FEC" w:rsidRPr="0008422E">
          <w:rPr>
            <w:rFonts w:eastAsia="SimSun"/>
            <w:color w:val="008080"/>
            <w:lang w:eastAsia="zh-CN"/>
            <w:rPrChange w:id="654" w:author="Skumát László" w:date="2011-09-02T08:27:00Z">
              <w:rPr>
                <w:rFonts w:eastAsia="SimSun"/>
                <w:color w:val="008080"/>
                <w:lang w:val="pt-BR" w:eastAsia="zh-CN"/>
              </w:rPr>
            </w:rPrChange>
          </w:rPr>
          <w:t>&gt;</w:t>
        </w:r>
      </w:ins>
    </w:p>
    <w:p w:rsidR="00E35543" w:rsidRDefault="00E35543" w:rsidP="00EE3FEC">
      <w:pPr>
        <w:pStyle w:val="ProgramStyle"/>
        <w:keepNext/>
        <w:numPr>
          <w:ins w:id="655" w:author="Skumát László" w:date="2011-09-02T08:24:00Z"/>
        </w:numPr>
        <w:rPr>
          <w:ins w:id="656" w:author="Skumát László" w:date="2011-09-02T08:39:00Z"/>
          <w:rFonts w:eastAsia="SimSun"/>
          <w:lang w:eastAsia="zh-CN"/>
        </w:rPr>
      </w:pPr>
      <w:ins w:id="657" w:author="Skumát László" w:date="2011-09-02T08:39:00Z">
        <w:r>
          <w:rPr>
            <w:rFonts w:eastAsia="SimSun"/>
            <w:lang w:eastAsia="zh-CN"/>
          </w:rPr>
          <w:t xml:space="preserve">  </w:t>
        </w:r>
      </w:ins>
      <w:ins w:id="658" w:author="Skumát László" w:date="2011-09-02T08:27:00Z">
        <w:r w:rsidR="0008422E" w:rsidRPr="0008422E">
          <w:rPr>
            <w:rFonts w:eastAsia="SimSun"/>
            <w:lang w:eastAsia="zh-CN"/>
            <w:rPrChange w:id="659" w:author="Skumát László" w:date="2011-09-02T08:27:00Z">
              <w:rPr>
                <w:rFonts w:eastAsia="SimSun"/>
                <w:lang w:val="pt-BR" w:eastAsia="zh-CN"/>
              </w:rPr>
            </w:rPrChange>
          </w:rPr>
          <w:t xml:space="preserve">  </w:t>
        </w:r>
      </w:ins>
      <w:ins w:id="660" w:author="Skumát László" w:date="2011-09-02T08:24:00Z">
        <w:r w:rsidR="00EE3FEC" w:rsidRPr="0008422E">
          <w:rPr>
            <w:rFonts w:eastAsia="SimSun"/>
            <w:color w:val="000000"/>
            <w:lang w:eastAsia="zh-CN"/>
            <w:rPrChange w:id="661" w:author="Skumát László" w:date="2011-09-02T08:27:00Z">
              <w:rPr>
                <w:rFonts w:eastAsia="SimSun"/>
                <w:color w:val="000000"/>
                <w:lang w:val="pt-BR" w:eastAsia="zh-CN"/>
              </w:rPr>
            </w:rPrChange>
          </w:rPr>
          <w:t xml:space="preserve">          </w:t>
        </w:r>
        <w:r w:rsidR="00EE3FEC" w:rsidRPr="0014606B">
          <w:rPr>
            <w:rFonts w:eastAsia="SimSun"/>
            <w:color w:val="008080"/>
            <w:lang w:eastAsia="zh-CN"/>
          </w:rPr>
          <w:t>&lt;/</w:t>
        </w:r>
        <w:r w:rsidR="00EE3FEC" w:rsidRPr="0014606B">
          <w:rPr>
            <w:rFonts w:eastAsia="SimSun"/>
            <w:color w:val="3F7F7F"/>
            <w:lang w:eastAsia="zh-CN"/>
          </w:rPr>
          <w:t>params</w:t>
        </w:r>
        <w:r w:rsidR="00EE3FEC" w:rsidRPr="0014606B">
          <w:rPr>
            <w:rFonts w:eastAsia="SimSun"/>
            <w:color w:val="008080"/>
            <w:lang w:eastAsia="zh-CN"/>
          </w:rPr>
          <w:t>&gt;</w:t>
        </w:r>
      </w:ins>
    </w:p>
    <w:p w:rsidR="0014606B" w:rsidRPr="0014606B" w:rsidDel="0008422E" w:rsidRDefault="00E35543" w:rsidP="001C0F17">
      <w:pPr>
        <w:pStyle w:val="ProgramStyle"/>
        <w:keepNext/>
        <w:rPr>
          <w:del w:id="662" w:author="Skumát László" w:date="2011-09-02T08:27:00Z"/>
          <w:rFonts w:eastAsia="SimSun"/>
          <w:lang w:eastAsia="zh-CN"/>
        </w:rPr>
      </w:pPr>
      <w:ins w:id="663" w:author="Skumát László" w:date="2011-09-02T08:39:00Z">
        <w:r>
          <w:rPr>
            <w:rFonts w:eastAsia="SimSun"/>
            <w:lang w:eastAsia="zh-CN"/>
          </w:rPr>
          <w:t xml:space="preserve">  </w:t>
        </w:r>
      </w:ins>
      <w:del w:id="664" w:author="Skumát László" w:date="2011-09-02T08:38:00Z">
        <w:r w:rsidR="0014606B" w:rsidDel="00B012F5">
          <w:rPr>
            <w:rFonts w:eastAsia="SimSun"/>
            <w:color w:val="000000"/>
            <w:lang w:eastAsia="zh-CN"/>
          </w:rPr>
          <w:delText xml:space="preserve">          </w:delText>
        </w:r>
        <w:r w:rsidR="0014606B" w:rsidRPr="0014606B" w:rsidDel="00B012F5">
          <w:rPr>
            <w:rFonts w:eastAsia="SimSun"/>
            <w:color w:val="008080"/>
            <w:lang w:eastAsia="zh-CN"/>
          </w:rPr>
          <w:delText>&lt;</w:delText>
        </w:r>
        <w:r w:rsidR="0014606B" w:rsidRPr="0014606B" w:rsidDel="00B012F5">
          <w:rPr>
            <w:rFonts w:eastAsia="SimSun"/>
            <w:color w:val="3F7F7F"/>
            <w:lang w:eastAsia="zh-CN"/>
          </w:rPr>
          <w:delText>treerow</w:delText>
        </w:r>
        <w:r w:rsidR="0014606B" w:rsidRPr="0014606B" w:rsidDel="00B012F5">
          <w:rPr>
            <w:rFonts w:eastAsia="SimSun"/>
            <w:color w:val="008080"/>
            <w:lang w:eastAsia="zh-CN"/>
          </w:rPr>
          <w:delText>&gt;</w:delText>
        </w:r>
      </w:del>
    </w:p>
    <w:p w:rsidR="0014606B" w:rsidDel="0008422E" w:rsidRDefault="0008422E" w:rsidP="00B012F5">
      <w:pPr>
        <w:pStyle w:val="ProgramStyle"/>
        <w:keepNext/>
        <w:rPr>
          <w:del w:id="665" w:author="Skumát László" w:date="2011-09-02T08:27:00Z"/>
          <w:rFonts w:eastAsia="SimSun"/>
          <w:lang w:eastAsia="zh-CN"/>
        </w:rPr>
      </w:pPr>
      <w:ins w:id="666" w:author="Skumát László" w:date="2011-09-02T08:27:00Z">
        <w:r>
          <w:rPr>
            <w:rFonts w:eastAsia="SimSun"/>
            <w:lang w:eastAsia="zh-CN"/>
          </w:rPr>
          <w:t xml:space="preserve">  </w:t>
        </w:r>
      </w:ins>
      <w:r w:rsidR="0014606B">
        <w:rPr>
          <w:rFonts w:eastAsia="SimSun"/>
          <w:color w:val="000000"/>
          <w:lang w:eastAsia="zh-CN"/>
        </w:rPr>
        <w:t xml:space="preserve">  </w:t>
      </w:r>
      <w:del w:id="667" w:author="Skumát László" w:date="2011-09-02T08:39:00Z">
        <w:r w:rsidR="0014606B" w:rsidDel="00B012F5">
          <w:rPr>
            <w:rFonts w:eastAsia="SimSun"/>
            <w:color w:val="000000"/>
            <w:lang w:eastAsia="zh-CN"/>
          </w:rPr>
          <w:delText xml:space="preserve">  </w:delText>
        </w:r>
      </w:del>
      <w:r w:rsidR="0014606B">
        <w:rPr>
          <w:rFonts w:eastAsia="SimSun"/>
          <w:color w:val="000000"/>
          <w:lang w:eastAsia="zh-CN"/>
        </w:rPr>
        <w:t xml:space="preserve">        </w:t>
      </w:r>
      <w:r w:rsidR="0014606B" w:rsidRPr="0014606B">
        <w:rPr>
          <w:rFonts w:eastAsia="SimSun"/>
          <w:color w:val="008080"/>
          <w:lang w:eastAsia="zh-CN"/>
        </w:rPr>
        <w:t>&lt;</w:t>
      </w:r>
      <w:r w:rsidR="0014606B" w:rsidRPr="0014606B">
        <w:rPr>
          <w:rFonts w:eastAsia="SimSun"/>
          <w:color w:val="3F7F7F"/>
          <w:lang w:eastAsia="zh-CN"/>
        </w:rPr>
        <w:t>condition</w:t>
      </w:r>
      <w:r w:rsidR="0014606B" w:rsidRPr="0014606B">
        <w:rPr>
          <w:rFonts w:eastAsia="SimSun"/>
          <w:lang w:eastAsia="zh-CN"/>
        </w:rPr>
        <w:t xml:space="preserve"> </w:t>
      </w:r>
    </w:p>
    <w:p w:rsidR="00E35543" w:rsidRDefault="00E35543" w:rsidP="001C0F17">
      <w:pPr>
        <w:pStyle w:val="ProgramStyle"/>
        <w:keepNext/>
        <w:rPr>
          <w:ins w:id="668" w:author="Skumát László" w:date="2011-09-02T08:39:00Z"/>
          <w:rFonts w:eastAsia="SimSun"/>
          <w:lang w:eastAsia="zh-CN"/>
        </w:rPr>
      </w:pPr>
    </w:p>
    <w:p w:rsidR="0014606B" w:rsidDel="0008422E" w:rsidRDefault="00E35543" w:rsidP="00B012F5">
      <w:pPr>
        <w:pStyle w:val="ProgramStyle"/>
        <w:keepNext/>
        <w:rPr>
          <w:del w:id="669" w:author="Skumát László" w:date="2011-09-02T08:27:00Z"/>
          <w:rFonts w:eastAsia="SimSun"/>
          <w:lang w:eastAsia="zh-CN"/>
        </w:rPr>
      </w:pPr>
      <w:ins w:id="670" w:author="Skumát László" w:date="2011-09-02T08:39:00Z">
        <w:r>
          <w:rPr>
            <w:rFonts w:eastAsia="SimSun"/>
            <w:lang w:eastAsia="zh-CN"/>
          </w:rPr>
          <w:t xml:space="preserve">  </w:t>
        </w:r>
      </w:ins>
      <w:ins w:id="671" w:author="Skumát László" w:date="2011-09-02T08:27:00Z">
        <w:r w:rsidR="0008422E">
          <w:rPr>
            <w:rFonts w:eastAsia="SimSun"/>
            <w:lang w:eastAsia="zh-CN"/>
          </w:rPr>
          <w:t xml:space="preserve">  </w:t>
        </w:r>
      </w:ins>
      <w:r w:rsidR="0014606B">
        <w:rPr>
          <w:rFonts w:eastAsia="SimSun"/>
          <w:color w:val="008080"/>
          <w:lang w:eastAsia="zh-CN"/>
        </w:rPr>
        <w:t xml:space="preserve">  </w:t>
      </w:r>
      <w:del w:id="672" w:author="Skumát László" w:date="2011-09-02T08:39:00Z">
        <w:r w:rsidR="0014606B" w:rsidDel="00B012F5">
          <w:rPr>
            <w:rFonts w:eastAsia="SimSun"/>
            <w:color w:val="008080"/>
            <w:lang w:eastAsia="zh-CN"/>
          </w:rPr>
          <w:delText xml:space="preserve">  </w:delText>
        </w:r>
      </w:del>
      <w:r w:rsidR="0014606B">
        <w:rPr>
          <w:rFonts w:eastAsia="SimSun"/>
          <w:color w:val="008080"/>
          <w:lang w:eastAsia="zh-CN"/>
        </w:rPr>
        <w:t xml:space="preserve">          </w:t>
      </w:r>
      <w:r w:rsidR="0014606B" w:rsidRPr="0014606B">
        <w:rPr>
          <w:rFonts w:eastAsia="SimSun"/>
          <w:color w:val="7F007F"/>
          <w:lang w:eastAsia="zh-CN"/>
        </w:rPr>
        <w:t>element</w:t>
      </w:r>
      <w:r w:rsidR="0014606B" w:rsidRPr="0014606B">
        <w:rPr>
          <w:rFonts w:eastAsia="SimSun"/>
          <w:color w:val="000000"/>
          <w:lang w:eastAsia="zh-CN"/>
        </w:rPr>
        <w:t>=</w:t>
      </w:r>
      <w:r w:rsidR="0014606B" w:rsidRPr="0014606B">
        <w:rPr>
          <w:rFonts w:eastAsia="SimSun"/>
          <w:i/>
          <w:iCs/>
          <w:lang w:eastAsia="zh-CN"/>
        </w:rPr>
        <w:t>'IsWeightedSc'</w:t>
      </w:r>
    </w:p>
    <w:p w:rsidR="00E35543" w:rsidRDefault="00E35543" w:rsidP="001C0F17">
      <w:pPr>
        <w:pStyle w:val="ProgramStyle"/>
        <w:keepNext/>
        <w:rPr>
          <w:ins w:id="673" w:author="Skumát László" w:date="2011-09-02T08:39:00Z"/>
          <w:rFonts w:eastAsia="SimSun"/>
          <w:lang w:eastAsia="zh-CN"/>
        </w:rPr>
      </w:pPr>
    </w:p>
    <w:p w:rsidR="0014606B" w:rsidDel="0008422E" w:rsidRDefault="00E35543" w:rsidP="00B012F5">
      <w:pPr>
        <w:pStyle w:val="ProgramStyle"/>
        <w:keepNext/>
        <w:rPr>
          <w:del w:id="674" w:author="Skumát László" w:date="2011-09-02T08:27:00Z"/>
          <w:rFonts w:eastAsia="SimSun"/>
          <w:lang w:eastAsia="zh-CN"/>
        </w:rPr>
      </w:pPr>
      <w:ins w:id="675" w:author="Skumát László" w:date="2011-09-02T08:39:00Z">
        <w:r>
          <w:rPr>
            <w:rFonts w:eastAsia="SimSun"/>
            <w:lang w:eastAsia="zh-CN"/>
          </w:rPr>
          <w:t xml:space="preserve">  </w:t>
        </w:r>
      </w:ins>
      <w:ins w:id="676" w:author="Skumát László" w:date="2011-09-02T08:27:00Z">
        <w:r w:rsidR="0008422E">
          <w:rPr>
            <w:rFonts w:eastAsia="SimSun"/>
            <w:lang w:eastAsia="zh-CN"/>
          </w:rPr>
          <w:t xml:space="preserve">  </w:t>
        </w:r>
      </w:ins>
      <w:r w:rsidR="0014606B">
        <w:rPr>
          <w:rFonts w:eastAsia="SimSun"/>
          <w:color w:val="7F007F"/>
          <w:lang w:eastAsia="zh-CN"/>
        </w:rPr>
        <w:t xml:space="preserve">  </w:t>
      </w:r>
      <w:del w:id="677" w:author="Skumát László" w:date="2011-09-02T08:39:00Z">
        <w:r w:rsidR="0014606B" w:rsidDel="00B012F5">
          <w:rPr>
            <w:rFonts w:eastAsia="SimSun"/>
            <w:color w:val="7F007F"/>
            <w:lang w:eastAsia="zh-CN"/>
          </w:rPr>
          <w:delText xml:space="preserve">  </w:delText>
        </w:r>
      </w:del>
      <w:r w:rsidR="0014606B">
        <w:rPr>
          <w:rFonts w:eastAsia="SimSun"/>
          <w:color w:val="7F007F"/>
          <w:lang w:eastAsia="zh-CN"/>
        </w:rPr>
        <w:t xml:space="preserve">          </w:t>
      </w:r>
      <w:r w:rsidR="0014606B" w:rsidRPr="0014606B">
        <w:rPr>
          <w:rFonts w:eastAsia="SimSun"/>
          <w:color w:val="7F007F"/>
          <w:lang w:eastAsia="zh-CN"/>
        </w:rPr>
        <w:t>id</w:t>
      </w:r>
      <w:r w:rsidR="0014606B" w:rsidRPr="0014606B">
        <w:rPr>
          <w:rFonts w:eastAsia="SimSun"/>
          <w:color w:val="000000"/>
          <w:lang w:eastAsia="zh-CN"/>
        </w:rPr>
        <w:t>=</w:t>
      </w:r>
      <w:r w:rsidR="0014606B" w:rsidRPr="0014606B">
        <w:rPr>
          <w:rFonts w:eastAsia="SimSun"/>
          <w:i/>
          <w:iCs/>
          <w:lang w:eastAsia="zh-CN"/>
        </w:rPr>
        <w:t>'%EGrp%.%Scenario%</w:t>
      </w:r>
      <w:r w:rsidR="0014606B">
        <w:rPr>
          <w:rFonts w:eastAsia="SimSun"/>
          <w:i/>
          <w:iCs/>
          <w:lang w:eastAsia="zh-CN"/>
        </w:rPr>
        <w:t>.weighted</w:t>
      </w:r>
      <w:r w:rsidR="0014606B" w:rsidRPr="0014606B">
        <w:rPr>
          <w:rFonts w:eastAsia="SimSun"/>
          <w:i/>
          <w:iCs/>
          <w:lang w:eastAsia="zh-CN"/>
        </w:rPr>
        <w:t>'</w:t>
      </w:r>
    </w:p>
    <w:p w:rsidR="00E35543" w:rsidRDefault="00E35543" w:rsidP="001C0F17">
      <w:pPr>
        <w:pStyle w:val="ProgramStyle"/>
        <w:keepNext/>
        <w:rPr>
          <w:ins w:id="678" w:author="Skumát László" w:date="2011-09-02T08:39:00Z"/>
          <w:rFonts w:eastAsia="SimSun"/>
          <w:lang w:eastAsia="zh-CN"/>
        </w:rPr>
      </w:pPr>
    </w:p>
    <w:p w:rsidR="0014606B" w:rsidRPr="0014606B" w:rsidDel="0008422E" w:rsidRDefault="00E35543" w:rsidP="00B012F5">
      <w:pPr>
        <w:pStyle w:val="ProgramStyle"/>
        <w:keepNext/>
        <w:rPr>
          <w:del w:id="679" w:author="Skumát László" w:date="2011-09-02T08:27:00Z"/>
          <w:rFonts w:eastAsia="SimSun"/>
          <w:lang w:eastAsia="zh-CN"/>
        </w:rPr>
      </w:pPr>
      <w:ins w:id="680" w:author="Skumát László" w:date="2011-09-02T08:39:00Z">
        <w:r>
          <w:rPr>
            <w:rFonts w:eastAsia="SimSun"/>
            <w:lang w:eastAsia="zh-CN"/>
          </w:rPr>
          <w:t xml:space="preserve">  </w:t>
        </w:r>
      </w:ins>
      <w:ins w:id="681" w:author="Skumát László" w:date="2011-09-02T08:27:00Z">
        <w:r w:rsidR="0008422E">
          <w:rPr>
            <w:rFonts w:eastAsia="SimSun"/>
            <w:lang w:eastAsia="zh-CN"/>
          </w:rPr>
          <w:t xml:space="preserve">  </w:t>
        </w:r>
      </w:ins>
      <w:r w:rsidR="0014606B">
        <w:rPr>
          <w:rFonts w:eastAsia="SimSun"/>
          <w:color w:val="7F007F"/>
          <w:lang w:eastAsia="zh-CN"/>
        </w:rPr>
        <w:t xml:space="preserve">  </w:t>
      </w:r>
      <w:del w:id="682" w:author="Skumát László" w:date="2011-09-02T08:39:00Z">
        <w:r w:rsidR="0014606B" w:rsidDel="00B012F5">
          <w:rPr>
            <w:rFonts w:eastAsia="SimSun"/>
            <w:color w:val="7F007F"/>
            <w:lang w:eastAsia="zh-CN"/>
          </w:rPr>
          <w:delText xml:space="preserve">  </w:delText>
        </w:r>
      </w:del>
      <w:r w:rsidR="0014606B">
        <w:rPr>
          <w:rFonts w:eastAsia="SimSun"/>
          <w:color w:val="7F007F"/>
          <w:lang w:eastAsia="zh-CN"/>
        </w:rPr>
        <w:t xml:space="preserve">          </w:t>
      </w:r>
      <w:r w:rsidR="0014606B" w:rsidRPr="0014606B">
        <w:rPr>
          <w:rFonts w:eastAsia="SimSun"/>
          <w:color w:val="7F007F"/>
          <w:lang w:eastAsia="zh-CN"/>
        </w:rPr>
        <w:t>source</w:t>
      </w:r>
      <w:r w:rsidR="0014606B" w:rsidRPr="0014606B">
        <w:rPr>
          <w:rFonts w:eastAsia="SimSun"/>
          <w:color w:val="000000"/>
          <w:lang w:eastAsia="zh-CN"/>
        </w:rPr>
        <w:t>=</w:t>
      </w:r>
      <w:r w:rsidR="0014606B" w:rsidRPr="0014606B">
        <w:rPr>
          <w:rFonts w:eastAsia="SimSun"/>
          <w:i/>
          <w:iCs/>
          <w:lang w:eastAsia="zh-CN"/>
        </w:rPr>
        <w:t>'ExecCtrl'</w:t>
      </w:r>
      <w:r w:rsidR="0014606B" w:rsidRPr="0014606B">
        <w:rPr>
          <w:rFonts w:eastAsia="SimSun"/>
          <w:color w:val="008080"/>
          <w:lang w:eastAsia="zh-CN"/>
        </w:rPr>
        <w:t>&gt;</w:t>
      </w:r>
    </w:p>
    <w:p w:rsidR="00E35543" w:rsidRDefault="00E35543" w:rsidP="001C0F17">
      <w:pPr>
        <w:pStyle w:val="ProgramStyle"/>
        <w:keepNext/>
        <w:rPr>
          <w:ins w:id="683" w:author="Skumát László" w:date="2011-09-02T08:39:00Z"/>
          <w:rFonts w:eastAsia="SimSun"/>
          <w:lang w:eastAsia="zh-CN"/>
        </w:rPr>
      </w:pPr>
    </w:p>
    <w:p w:rsidR="00E35543" w:rsidRPr="00E35543" w:rsidRDefault="00E35543" w:rsidP="00B012F5">
      <w:pPr>
        <w:pStyle w:val="ProgramStyle"/>
        <w:keepNext/>
        <w:numPr>
          <w:ins w:id="684" w:author="Skumát László" w:date="2011-09-02T08:30:00Z"/>
        </w:numPr>
        <w:rPr>
          <w:ins w:id="685" w:author="Skumát László" w:date="2011-09-02T08:39:00Z"/>
          <w:rFonts w:eastAsia="SimSun"/>
          <w:lang w:eastAsia="zh-CN"/>
          <w:rPrChange w:id="686" w:author="Skumát László" w:date="2011-09-02T08:39:00Z">
            <w:rPr>
              <w:ins w:id="687" w:author="Skumát László" w:date="2011-09-02T08:39:00Z"/>
              <w:rFonts w:eastAsia="SimSun"/>
              <w:lang w:val="pt-BR" w:eastAsia="zh-CN"/>
            </w:rPr>
          </w:rPrChange>
        </w:rPr>
      </w:pPr>
      <w:ins w:id="688" w:author="Skumát László" w:date="2011-09-02T08:39:00Z">
        <w:r>
          <w:rPr>
            <w:rFonts w:eastAsia="SimSun"/>
            <w:lang w:eastAsia="zh-CN"/>
          </w:rPr>
          <w:t xml:space="preserve">  </w:t>
        </w:r>
      </w:ins>
      <w:ins w:id="689" w:author="Skumát László" w:date="2011-09-02T08:30:00Z">
        <w:r w:rsidR="00436384" w:rsidRPr="00E35543">
          <w:rPr>
            <w:rFonts w:eastAsia="SimSun"/>
            <w:color w:val="000000"/>
            <w:lang w:eastAsia="zh-CN"/>
          </w:rPr>
          <w:t xml:space="preserve">              </w:t>
        </w:r>
        <w:r w:rsidR="00436384" w:rsidRPr="00E35543">
          <w:rPr>
            <w:rFonts w:eastAsia="SimSun"/>
            <w:color w:val="008080"/>
            <w:lang w:eastAsia="zh-CN"/>
            <w:rPrChange w:id="690" w:author="Skumát László" w:date="2011-09-02T08:39:00Z">
              <w:rPr>
                <w:rFonts w:eastAsia="SimSun"/>
                <w:color w:val="008080"/>
                <w:lang w:val="pt-BR" w:eastAsia="zh-CN"/>
              </w:rPr>
            </w:rPrChange>
          </w:rPr>
          <w:t>&lt;</w:t>
        </w:r>
        <w:r w:rsidR="00436384" w:rsidRPr="00E35543">
          <w:rPr>
            <w:rFonts w:eastAsia="SimSun"/>
            <w:color w:val="3F7F7F"/>
            <w:lang w:eastAsia="zh-CN"/>
            <w:rPrChange w:id="691" w:author="Skumát László" w:date="2011-09-02T08:39:00Z">
              <w:rPr>
                <w:rFonts w:eastAsia="SimSun"/>
                <w:color w:val="3F7F7F"/>
                <w:lang w:val="pt-BR" w:eastAsia="zh-CN"/>
              </w:rPr>
            </w:rPrChange>
          </w:rPr>
          <w:t>params</w:t>
        </w:r>
        <w:r w:rsidR="00436384" w:rsidRPr="00E35543">
          <w:rPr>
            <w:rFonts w:eastAsia="SimSun"/>
            <w:color w:val="008080"/>
            <w:lang w:eastAsia="zh-CN"/>
            <w:rPrChange w:id="692" w:author="Skumát László" w:date="2011-09-02T08:39:00Z">
              <w:rPr>
                <w:rFonts w:eastAsia="SimSun"/>
                <w:color w:val="008080"/>
                <w:lang w:val="pt-BR" w:eastAsia="zh-CN"/>
              </w:rPr>
            </w:rPrChange>
          </w:rPr>
          <w:t>&gt;</w:t>
        </w:r>
      </w:ins>
    </w:p>
    <w:p w:rsidR="00E35543" w:rsidRPr="00E35543" w:rsidRDefault="00E35543" w:rsidP="00B012F5">
      <w:pPr>
        <w:pStyle w:val="ProgramStyle"/>
        <w:keepNext/>
        <w:numPr>
          <w:ins w:id="693" w:author="Skumát László" w:date="2011-09-02T08:30:00Z"/>
        </w:numPr>
        <w:rPr>
          <w:ins w:id="694" w:author="Skumát László" w:date="2011-09-02T08:39:00Z"/>
          <w:rFonts w:eastAsia="SimSun"/>
          <w:lang w:eastAsia="zh-CN"/>
          <w:rPrChange w:id="695" w:author="Skumát László" w:date="2011-09-02T08:39:00Z">
            <w:rPr>
              <w:ins w:id="696" w:author="Skumát László" w:date="2011-09-02T08:39:00Z"/>
              <w:rFonts w:eastAsia="SimSun"/>
              <w:lang w:val="pt-BR" w:eastAsia="zh-CN"/>
            </w:rPr>
          </w:rPrChange>
        </w:rPr>
      </w:pPr>
      <w:ins w:id="697" w:author="Skumát László" w:date="2011-09-02T08:39:00Z">
        <w:r w:rsidRPr="00E35543">
          <w:rPr>
            <w:rFonts w:eastAsia="SimSun"/>
            <w:lang w:eastAsia="zh-CN"/>
            <w:rPrChange w:id="698" w:author="Skumát László" w:date="2011-09-02T08:39:00Z">
              <w:rPr>
                <w:rFonts w:eastAsia="SimSun"/>
                <w:lang w:val="pt-BR" w:eastAsia="zh-CN"/>
              </w:rPr>
            </w:rPrChange>
          </w:rPr>
          <w:t xml:space="preserve">  </w:t>
        </w:r>
      </w:ins>
      <w:ins w:id="699" w:author="Skumát László" w:date="2011-09-02T08:30:00Z">
        <w:r w:rsidR="00436384" w:rsidRPr="00E35543">
          <w:rPr>
            <w:rFonts w:eastAsia="SimSun"/>
            <w:color w:val="000000"/>
            <w:lang w:eastAsia="zh-CN"/>
            <w:rPrChange w:id="700" w:author="Skumát László" w:date="2011-09-02T08:39:00Z">
              <w:rPr>
                <w:rFonts w:eastAsia="SimSun"/>
                <w:color w:val="000000"/>
                <w:lang w:val="pt-BR" w:eastAsia="zh-CN"/>
              </w:rPr>
            </w:rPrChange>
          </w:rPr>
          <w:t xml:space="preserve">                </w:t>
        </w:r>
        <w:r w:rsidR="00436384" w:rsidRPr="00E35543">
          <w:rPr>
            <w:rFonts w:eastAsia="SimSun"/>
            <w:color w:val="008080"/>
            <w:lang w:eastAsia="zh-CN"/>
            <w:rPrChange w:id="701" w:author="Skumát László" w:date="2011-09-02T08:39:00Z">
              <w:rPr>
                <w:rFonts w:eastAsia="SimSun"/>
                <w:color w:val="008080"/>
                <w:lang w:val="pt-BR" w:eastAsia="zh-CN"/>
              </w:rPr>
            </w:rPrChange>
          </w:rPr>
          <w:t>&lt;</w:t>
        </w:r>
        <w:r w:rsidR="00436384" w:rsidRPr="00E35543">
          <w:rPr>
            <w:rFonts w:eastAsia="SimSun"/>
            <w:color w:val="3F7F7F"/>
            <w:lang w:eastAsia="zh-CN"/>
            <w:rPrChange w:id="702" w:author="Skumát László" w:date="2011-09-02T08:39:00Z">
              <w:rPr>
                <w:rFonts w:eastAsia="SimSun"/>
                <w:color w:val="3F7F7F"/>
                <w:lang w:val="pt-BR" w:eastAsia="zh-CN"/>
              </w:rPr>
            </w:rPrChange>
          </w:rPr>
          <w:t>dataparam</w:t>
        </w:r>
        <w:r w:rsidR="00436384" w:rsidRPr="00E35543">
          <w:rPr>
            <w:rFonts w:eastAsia="SimSun"/>
            <w:lang w:eastAsia="zh-CN"/>
            <w:rPrChange w:id="703" w:author="Skumát László" w:date="2011-09-02T08:39:00Z">
              <w:rPr>
                <w:rFonts w:eastAsia="SimSun"/>
                <w:lang w:val="pt-BR" w:eastAsia="zh-CN"/>
              </w:rPr>
            </w:rPrChange>
          </w:rPr>
          <w:t xml:space="preserve"> </w:t>
        </w:r>
        <w:r w:rsidR="00436384" w:rsidRPr="00E35543">
          <w:rPr>
            <w:rFonts w:eastAsia="SimSun"/>
            <w:color w:val="7F007F"/>
            <w:lang w:eastAsia="zh-CN"/>
            <w:rPrChange w:id="704" w:author="Skumát László" w:date="2011-09-02T08:39:00Z">
              <w:rPr>
                <w:rFonts w:eastAsia="SimSun"/>
                <w:color w:val="7F007F"/>
                <w:lang w:val="pt-BR" w:eastAsia="zh-CN"/>
              </w:rPr>
            </w:rPrChange>
          </w:rPr>
          <w:t>name</w:t>
        </w:r>
        <w:r w:rsidR="00436384" w:rsidRPr="00E35543">
          <w:rPr>
            <w:rFonts w:eastAsia="SimSun"/>
            <w:color w:val="000000"/>
            <w:lang w:eastAsia="zh-CN"/>
            <w:rPrChange w:id="705" w:author="Skumát László" w:date="2011-09-02T08:39:00Z">
              <w:rPr>
                <w:rFonts w:eastAsia="SimSun"/>
                <w:color w:val="000000"/>
                <w:lang w:val="pt-BR" w:eastAsia="zh-CN"/>
              </w:rPr>
            </w:rPrChange>
          </w:rPr>
          <w:t>=</w:t>
        </w:r>
        <w:r w:rsidR="00436384" w:rsidRPr="00E35543">
          <w:rPr>
            <w:rFonts w:eastAsia="SimSun"/>
            <w:i/>
            <w:iCs/>
            <w:lang w:eastAsia="zh-CN"/>
            <w:rPrChange w:id="706" w:author="Skumát László" w:date="2011-09-02T08:39:00Z">
              <w:rPr>
                <w:rFonts w:eastAsia="SimSun"/>
                <w:i/>
                <w:iCs/>
                <w:lang w:val="pt-BR" w:eastAsia="zh-CN"/>
              </w:rPr>
            </w:rPrChange>
          </w:rPr>
          <w:t>'EntityGroup'</w:t>
        </w:r>
        <w:r w:rsidR="00436384" w:rsidRPr="00E35543">
          <w:rPr>
            <w:rFonts w:eastAsia="SimSun"/>
            <w:lang w:eastAsia="zh-CN"/>
            <w:rPrChange w:id="707" w:author="Skumát László" w:date="2011-09-02T08:39:00Z">
              <w:rPr>
                <w:rFonts w:eastAsia="SimSun"/>
                <w:lang w:val="pt-BR" w:eastAsia="zh-CN"/>
              </w:rPr>
            </w:rPrChange>
          </w:rPr>
          <w:t xml:space="preserve"> </w:t>
        </w:r>
        <w:r w:rsidR="00436384" w:rsidRPr="00E35543">
          <w:rPr>
            <w:rFonts w:eastAsia="SimSun"/>
            <w:color w:val="7F007F"/>
            <w:lang w:eastAsia="zh-CN"/>
            <w:rPrChange w:id="708" w:author="Skumát László" w:date="2011-09-02T08:39:00Z">
              <w:rPr>
                <w:rFonts w:eastAsia="SimSun"/>
                <w:color w:val="7F007F"/>
                <w:lang w:val="pt-BR" w:eastAsia="zh-CN"/>
              </w:rPr>
            </w:rPrChange>
          </w:rPr>
          <w:t>value</w:t>
        </w:r>
        <w:r w:rsidR="00436384" w:rsidRPr="00E35543">
          <w:rPr>
            <w:rFonts w:eastAsia="SimSun"/>
            <w:color w:val="000000"/>
            <w:lang w:eastAsia="zh-CN"/>
            <w:rPrChange w:id="709" w:author="Skumát László" w:date="2011-09-02T08:39:00Z">
              <w:rPr>
                <w:rFonts w:eastAsia="SimSun"/>
                <w:color w:val="000000"/>
                <w:lang w:val="pt-BR" w:eastAsia="zh-CN"/>
              </w:rPr>
            </w:rPrChange>
          </w:rPr>
          <w:t>=</w:t>
        </w:r>
        <w:r w:rsidR="00436384" w:rsidRPr="00E35543">
          <w:rPr>
            <w:rFonts w:eastAsia="SimSun"/>
            <w:i/>
            <w:iCs/>
            <w:lang w:eastAsia="zh-CN"/>
            <w:rPrChange w:id="710" w:author="Skumát László" w:date="2011-09-02T08:39:00Z">
              <w:rPr>
                <w:rFonts w:eastAsia="SimSun"/>
                <w:i/>
                <w:iCs/>
                <w:lang w:val="pt-BR" w:eastAsia="zh-CN"/>
              </w:rPr>
            </w:rPrChange>
          </w:rPr>
          <w:t>'%EGrp%'</w:t>
        </w:r>
        <w:r w:rsidR="00436384" w:rsidRPr="00E35543">
          <w:rPr>
            <w:rFonts w:eastAsia="SimSun"/>
            <w:color w:val="008080"/>
            <w:lang w:eastAsia="zh-CN"/>
            <w:rPrChange w:id="711" w:author="Skumát László" w:date="2011-09-02T08:39:00Z">
              <w:rPr>
                <w:rFonts w:eastAsia="SimSun"/>
                <w:color w:val="008080"/>
                <w:lang w:val="pt-BR" w:eastAsia="zh-CN"/>
              </w:rPr>
            </w:rPrChange>
          </w:rPr>
          <w:t>&gt;&lt;/</w:t>
        </w:r>
        <w:r w:rsidR="00436384" w:rsidRPr="00E35543">
          <w:rPr>
            <w:rFonts w:eastAsia="SimSun"/>
            <w:color w:val="3F7F7F"/>
            <w:lang w:eastAsia="zh-CN"/>
            <w:rPrChange w:id="712" w:author="Skumát László" w:date="2011-09-02T08:39:00Z">
              <w:rPr>
                <w:rFonts w:eastAsia="SimSun"/>
                <w:color w:val="3F7F7F"/>
                <w:lang w:val="pt-BR" w:eastAsia="zh-CN"/>
              </w:rPr>
            </w:rPrChange>
          </w:rPr>
          <w:t>dataparam</w:t>
        </w:r>
        <w:r w:rsidR="00436384" w:rsidRPr="00E35543">
          <w:rPr>
            <w:rFonts w:eastAsia="SimSun"/>
            <w:color w:val="008080"/>
            <w:lang w:eastAsia="zh-CN"/>
            <w:rPrChange w:id="713" w:author="Skumát László" w:date="2011-09-02T08:39:00Z">
              <w:rPr>
                <w:rFonts w:eastAsia="SimSun"/>
                <w:color w:val="008080"/>
                <w:lang w:val="pt-BR" w:eastAsia="zh-CN"/>
              </w:rPr>
            </w:rPrChange>
          </w:rPr>
          <w:t>&gt;</w:t>
        </w:r>
      </w:ins>
    </w:p>
    <w:p w:rsidR="00E35543" w:rsidRPr="00205FFC" w:rsidRDefault="00E35543" w:rsidP="00B012F5">
      <w:pPr>
        <w:pStyle w:val="ProgramStyle"/>
        <w:keepNext/>
        <w:numPr>
          <w:ins w:id="714" w:author="Skumát László" w:date="2011-09-02T08:30:00Z"/>
        </w:numPr>
        <w:rPr>
          <w:ins w:id="715" w:author="Skumát László" w:date="2011-09-02T08:39:00Z"/>
          <w:rFonts w:eastAsia="SimSun"/>
          <w:lang w:val="pt-BR" w:eastAsia="zh-CN"/>
        </w:rPr>
      </w:pPr>
      <w:ins w:id="716" w:author="Skumát László" w:date="2011-09-02T08:39:00Z">
        <w:r w:rsidRPr="00205FFC">
          <w:rPr>
            <w:rFonts w:eastAsia="SimSun"/>
            <w:lang w:val="pt-BR" w:eastAsia="zh-CN"/>
          </w:rPr>
          <w:t xml:space="preserve">  </w:t>
        </w:r>
      </w:ins>
      <w:ins w:id="717" w:author="Skumát László" w:date="2011-09-02T08:30:00Z">
        <w:r w:rsidR="00436384" w:rsidRPr="00205FFC">
          <w:rPr>
            <w:rFonts w:eastAsia="SimSun"/>
            <w:color w:val="000000"/>
            <w:lang w:val="pt-BR" w:eastAsia="zh-CN"/>
          </w:rPr>
          <w:t xml:space="preserve">                </w:t>
        </w:r>
        <w:r w:rsidR="00436384" w:rsidRPr="00205FFC">
          <w:rPr>
            <w:rFonts w:eastAsia="SimSun"/>
            <w:color w:val="008080"/>
            <w:lang w:val="pt-BR" w:eastAsia="zh-CN"/>
          </w:rPr>
          <w:t>&lt;</w:t>
        </w:r>
        <w:r w:rsidR="00436384" w:rsidRPr="00205FFC">
          <w:rPr>
            <w:rFonts w:eastAsia="SimSun"/>
            <w:color w:val="3F7F7F"/>
            <w:lang w:val="pt-BR" w:eastAsia="zh-CN"/>
          </w:rPr>
          <w:t>dataparam</w:t>
        </w:r>
        <w:r w:rsidR="00436384" w:rsidRPr="00205FFC">
          <w:rPr>
            <w:rFonts w:eastAsia="SimSun"/>
            <w:lang w:val="pt-BR" w:eastAsia="zh-CN"/>
          </w:rPr>
          <w:t xml:space="preserve"> </w:t>
        </w:r>
        <w:r w:rsidR="00436384" w:rsidRPr="00205FFC">
          <w:rPr>
            <w:rFonts w:eastAsia="SimSun"/>
            <w:color w:val="7F007F"/>
            <w:lang w:val="pt-BR" w:eastAsia="zh-CN"/>
          </w:rPr>
          <w:t>name</w:t>
        </w:r>
        <w:r w:rsidR="00436384" w:rsidRPr="00205FFC">
          <w:rPr>
            <w:rFonts w:eastAsia="SimSun"/>
            <w:color w:val="000000"/>
            <w:lang w:val="pt-BR" w:eastAsia="zh-CN"/>
          </w:rPr>
          <w:t>=</w:t>
        </w:r>
        <w:r w:rsidR="00436384" w:rsidRPr="00205FFC">
          <w:rPr>
            <w:rFonts w:eastAsia="SimSun"/>
            <w:i/>
            <w:iCs/>
            <w:lang w:val="pt-BR" w:eastAsia="zh-CN"/>
          </w:rPr>
          <w:t>'Scenario'</w:t>
        </w:r>
        <w:r w:rsidR="00436384" w:rsidRPr="00205FFC">
          <w:rPr>
            <w:rFonts w:eastAsia="SimSun"/>
            <w:lang w:val="pt-BR" w:eastAsia="zh-CN"/>
          </w:rPr>
          <w:t xml:space="preserve"> </w:t>
        </w:r>
        <w:r w:rsidR="00436384" w:rsidRPr="00205FFC">
          <w:rPr>
            <w:rFonts w:eastAsia="SimSun"/>
            <w:color w:val="7F007F"/>
            <w:lang w:val="pt-BR" w:eastAsia="zh-CN"/>
          </w:rPr>
          <w:t>value</w:t>
        </w:r>
        <w:r w:rsidR="00436384" w:rsidRPr="00205FFC">
          <w:rPr>
            <w:rFonts w:eastAsia="SimSun"/>
            <w:color w:val="000000"/>
            <w:lang w:val="pt-BR" w:eastAsia="zh-CN"/>
          </w:rPr>
          <w:t>=</w:t>
        </w:r>
        <w:r w:rsidR="00436384" w:rsidRPr="00205FFC">
          <w:rPr>
            <w:rFonts w:eastAsia="SimSun"/>
            <w:i/>
            <w:iCs/>
            <w:lang w:val="pt-BR" w:eastAsia="zh-CN"/>
          </w:rPr>
          <w:t>'</w:t>
        </w:r>
      </w:ins>
      <w:ins w:id="718" w:author="Skumát László" w:date="2011-09-02T08:44:00Z">
        <w:r w:rsidR="00205FFC" w:rsidRPr="00205FFC">
          <w:rPr>
            <w:rFonts w:eastAsia="SimSun"/>
            <w:i/>
            <w:iCs/>
            <w:lang w:val="pt-BR" w:eastAsia="zh-CN"/>
            <w:rPrChange w:id="719" w:author="Skumát László" w:date="2011-09-02T08:44:00Z">
              <w:rPr>
                <w:rFonts w:eastAsia="SimSun"/>
                <w:i/>
                <w:iCs/>
                <w:lang w:eastAsia="zh-CN"/>
              </w:rPr>
            </w:rPrChange>
          </w:rPr>
          <w:t>%</w:t>
        </w:r>
      </w:ins>
      <w:ins w:id="720" w:author="Skumát László" w:date="2011-09-02T08:30:00Z">
        <w:r w:rsidR="00436384" w:rsidRPr="00205FFC">
          <w:rPr>
            <w:rFonts w:eastAsia="SimSun"/>
            <w:i/>
            <w:iCs/>
            <w:lang w:val="pt-BR" w:eastAsia="zh-CN"/>
          </w:rPr>
          <w:t>SC</w:t>
        </w:r>
      </w:ins>
      <w:ins w:id="721" w:author="Skumát László" w:date="2011-09-02T08:44:00Z">
        <w:r w:rsidR="00205FFC">
          <w:rPr>
            <w:rFonts w:eastAsia="SimSun"/>
            <w:i/>
            <w:iCs/>
            <w:lang w:val="pt-BR" w:eastAsia="zh-CN"/>
          </w:rPr>
          <w:t>%</w:t>
        </w:r>
      </w:ins>
      <w:ins w:id="722" w:author="Skumát László" w:date="2011-09-02T08:30:00Z">
        <w:r w:rsidR="00436384" w:rsidRPr="00205FFC">
          <w:rPr>
            <w:rFonts w:eastAsia="SimSun"/>
            <w:i/>
            <w:iCs/>
            <w:lang w:val="pt-BR" w:eastAsia="zh-CN"/>
          </w:rPr>
          <w:t>'</w:t>
        </w:r>
        <w:r w:rsidR="00436384" w:rsidRPr="00205FFC">
          <w:rPr>
            <w:rFonts w:eastAsia="SimSun"/>
            <w:color w:val="008080"/>
            <w:lang w:val="pt-BR" w:eastAsia="zh-CN"/>
          </w:rPr>
          <w:t>&gt;&lt;/</w:t>
        </w:r>
        <w:r w:rsidR="00436384" w:rsidRPr="00205FFC">
          <w:rPr>
            <w:rFonts w:eastAsia="SimSun"/>
            <w:color w:val="3F7F7F"/>
            <w:lang w:val="pt-BR" w:eastAsia="zh-CN"/>
          </w:rPr>
          <w:t>dataparam</w:t>
        </w:r>
        <w:r w:rsidR="00436384" w:rsidRPr="00205FFC">
          <w:rPr>
            <w:rFonts w:eastAsia="SimSun"/>
            <w:color w:val="008080"/>
            <w:lang w:val="pt-BR" w:eastAsia="zh-CN"/>
          </w:rPr>
          <w:t>&gt;</w:t>
        </w:r>
      </w:ins>
    </w:p>
    <w:p w:rsidR="00E35543" w:rsidRDefault="00E35543" w:rsidP="00B012F5">
      <w:pPr>
        <w:pStyle w:val="ProgramStyle"/>
        <w:keepNext/>
        <w:numPr>
          <w:ins w:id="723" w:author="Skumát László" w:date="2011-09-02T08:30:00Z"/>
        </w:numPr>
        <w:rPr>
          <w:ins w:id="724" w:author="Skumát László" w:date="2011-09-02T08:39:00Z"/>
          <w:rFonts w:eastAsia="SimSun"/>
          <w:lang w:eastAsia="zh-CN"/>
        </w:rPr>
      </w:pPr>
      <w:ins w:id="725" w:author="Skumát László" w:date="2011-09-02T08:39:00Z">
        <w:r w:rsidRPr="00205FFC">
          <w:rPr>
            <w:rFonts w:eastAsia="SimSun"/>
            <w:lang w:val="pt-BR" w:eastAsia="zh-CN"/>
          </w:rPr>
          <w:t xml:space="preserve">  </w:t>
        </w:r>
      </w:ins>
      <w:ins w:id="726" w:author="Skumát László" w:date="2011-09-02T08:30:00Z">
        <w:r w:rsidR="00436384" w:rsidRPr="00205FFC">
          <w:rPr>
            <w:rFonts w:eastAsia="SimSun"/>
            <w:color w:val="000000"/>
            <w:lang w:val="pt-BR" w:eastAsia="zh-CN"/>
          </w:rPr>
          <w:t xml:space="preserve">              </w:t>
        </w:r>
        <w:r w:rsidR="00436384" w:rsidRPr="0014606B">
          <w:rPr>
            <w:rFonts w:eastAsia="SimSun"/>
            <w:color w:val="008080"/>
            <w:lang w:eastAsia="zh-CN"/>
          </w:rPr>
          <w:t>&lt;/</w:t>
        </w:r>
        <w:r w:rsidR="00436384" w:rsidRPr="0014606B">
          <w:rPr>
            <w:rFonts w:eastAsia="SimSun"/>
            <w:color w:val="3F7F7F"/>
            <w:lang w:eastAsia="zh-CN"/>
          </w:rPr>
          <w:t>params</w:t>
        </w:r>
        <w:r w:rsidR="00436384" w:rsidRPr="0014606B">
          <w:rPr>
            <w:rFonts w:eastAsia="SimSun"/>
            <w:color w:val="008080"/>
            <w:lang w:eastAsia="zh-CN"/>
          </w:rPr>
          <w:t>&gt;</w:t>
        </w:r>
      </w:ins>
    </w:p>
    <w:p w:rsidR="0014606B" w:rsidRPr="0014606B" w:rsidDel="0008422E" w:rsidRDefault="00E35543" w:rsidP="00B012F5">
      <w:pPr>
        <w:pStyle w:val="ProgramStyle"/>
        <w:keepNext/>
        <w:rPr>
          <w:del w:id="727" w:author="Skumát László" w:date="2011-09-02T08:27:00Z"/>
          <w:rFonts w:eastAsia="SimSun"/>
          <w:lang w:eastAsia="zh-CN"/>
        </w:rPr>
      </w:pPr>
      <w:ins w:id="728" w:author="Skumát László" w:date="2011-09-02T08:39:00Z">
        <w:r>
          <w:rPr>
            <w:rFonts w:eastAsia="SimSun"/>
            <w:lang w:eastAsia="zh-CN"/>
          </w:rPr>
          <w:t xml:space="preserve">  </w:t>
        </w:r>
      </w:ins>
      <w:ins w:id="729" w:author="Skumát László" w:date="2011-09-02T08:27:00Z">
        <w:r w:rsidR="0008422E">
          <w:rPr>
            <w:rFonts w:eastAsia="SimSun"/>
            <w:lang w:eastAsia="zh-CN"/>
          </w:rPr>
          <w:t xml:space="preserve">  </w:t>
        </w:r>
      </w:ins>
      <w:r w:rsidR="0014606B">
        <w:rPr>
          <w:rFonts w:eastAsia="SimSun"/>
          <w:color w:val="000000"/>
          <w:lang w:eastAsia="zh-CN"/>
        </w:rPr>
        <w:t xml:space="preserve">  </w:t>
      </w:r>
      <w:del w:id="730" w:author="Skumát László" w:date="2011-09-02T08:39:00Z">
        <w:r w:rsidR="0014606B" w:rsidDel="00B012F5">
          <w:rPr>
            <w:rFonts w:eastAsia="SimSun"/>
            <w:color w:val="000000"/>
            <w:lang w:eastAsia="zh-CN"/>
          </w:rPr>
          <w:delText xml:space="preserve">  </w:delText>
        </w:r>
      </w:del>
      <w:r w:rsidR="0014606B">
        <w:rPr>
          <w:rFonts w:eastAsia="SimSun"/>
          <w:color w:val="000000"/>
          <w:lang w:eastAsia="zh-CN"/>
        </w:rPr>
        <w:t xml:space="preserve">          </w:t>
      </w:r>
      <w:r w:rsidR="0014606B" w:rsidRPr="0014606B">
        <w:rPr>
          <w:rFonts w:eastAsia="SimSun"/>
          <w:color w:val="008080"/>
          <w:lang w:eastAsia="zh-CN"/>
        </w:rPr>
        <w:t>&lt;</w:t>
      </w:r>
      <w:r w:rsidR="0014606B" w:rsidRPr="00AB31DB">
        <w:rPr>
          <w:rFonts w:eastAsia="SimSun"/>
          <w:color w:val="3F7F7F"/>
          <w:highlight w:val="yellow"/>
          <w:lang w:eastAsia="zh-CN"/>
          <w:rPrChange w:id="731" w:author="Skumát László" w:date="2011-09-02T09:01:00Z">
            <w:rPr>
              <w:rFonts w:eastAsia="SimSun"/>
              <w:color w:val="3F7F7F"/>
              <w:lang w:eastAsia="zh-CN"/>
            </w:rPr>
          </w:rPrChange>
        </w:rPr>
        <w:t>insertif</w:t>
      </w:r>
      <w:r w:rsidR="0014606B" w:rsidRPr="0014606B">
        <w:rPr>
          <w:rFonts w:eastAsia="SimSun"/>
          <w:lang w:eastAsia="zh-CN"/>
        </w:rPr>
        <w:t xml:space="preserve"> </w:t>
      </w:r>
      <w:r w:rsidR="0014606B" w:rsidRPr="0014606B">
        <w:rPr>
          <w:rFonts w:eastAsia="SimSun"/>
          <w:color w:val="7F007F"/>
          <w:lang w:eastAsia="zh-CN"/>
        </w:rPr>
        <w:t>id</w:t>
      </w:r>
      <w:r w:rsidR="0014606B" w:rsidRPr="0014606B">
        <w:rPr>
          <w:rFonts w:eastAsia="SimSun"/>
          <w:color w:val="000000"/>
          <w:lang w:eastAsia="zh-CN"/>
        </w:rPr>
        <w:t>=</w:t>
      </w:r>
      <w:r w:rsidR="0014606B" w:rsidRPr="0014606B">
        <w:rPr>
          <w:rFonts w:eastAsia="SimSun"/>
          <w:i/>
          <w:iCs/>
          <w:lang w:eastAsia="zh-CN"/>
        </w:rPr>
        <w:t>'%EGrp%.%Scenario%</w:t>
      </w:r>
      <w:r w:rsidR="0014606B">
        <w:rPr>
          <w:rFonts w:eastAsia="SimSun"/>
          <w:i/>
          <w:iCs/>
          <w:lang w:eastAsia="zh-CN"/>
        </w:rPr>
        <w:t>.weighted</w:t>
      </w:r>
      <w:r w:rsidR="0014606B" w:rsidRPr="0014606B">
        <w:rPr>
          <w:rFonts w:eastAsia="SimSun"/>
          <w:i/>
          <w:iCs/>
          <w:lang w:eastAsia="zh-CN"/>
        </w:rPr>
        <w:t>'</w:t>
      </w:r>
      <w:r w:rsidR="0014606B" w:rsidRPr="0014606B">
        <w:rPr>
          <w:rFonts w:eastAsia="SimSun"/>
          <w:color w:val="008080"/>
          <w:lang w:eastAsia="zh-CN"/>
        </w:rPr>
        <w:t>&gt;</w:t>
      </w:r>
    </w:p>
    <w:p w:rsidR="00E35543" w:rsidRDefault="00E35543" w:rsidP="001C0F17">
      <w:pPr>
        <w:pStyle w:val="ProgramStyle"/>
        <w:keepNext/>
        <w:rPr>
          <w:ins w:id="732" w:author="Skumát László" w:date="2011-09-02T08:39:00Z"/>
          <w:rFonts w:eastAsia="SimSun"/>
          <w:lang w:eastAsia="zh-CN"/>
        </w:rPr>
      </w:pPr>
    </w:p>
    <w:p w:rsidR="00E35543" w:rsidRDefault="00E35543" w:rsidP="00B012F5">
      <w:pPr>
        <w:pStyle w:val="ProgramStyle"/>
        <w:keepNext/>
        <w:numPr>
          <w:ins w:id="733" w:author="Skumát László" w:date="2011-09-02T08:38:00Z"/>
        </w:numPr>
        <w:rPr>
          <w:ins w:id="734" w:author="Skumát László" w:date="2011-09-02T08:39:00Z"/>
          <w:rFonts w:eastAsia="SimSun"/>
          <w:lang w:eastAsia="zh-CN"/>
        </w:rPr>
      </w:pPr>
      <w:ins w:id="735" w:author="Skumát László" w:date="2011-09-02T08:39:00Z">
        <w:r>
          <w:rPr>
            <w:rFonts w:eastAsia="SimSun"/>
            <w:lang w:eastAsia="zh-CN"/>
          </w:rPr>
          <w:t xml:space="preserve">  </w:t>
        </w:r>
      </w:ins>
      <w:ins w:id="736" w:author="Skumát László" w:date="2011-09-02T08:38:00Z">
        <w:r w:rsidR="00B012F5">
          <w:rPr>
            <w:rFonts w:eastAsia="SimSun"/>
            <w:lang w:eastAsia="zh-CN"/>
          </w:rPr>
          <w:t xml:space="preserve">      </w:t>
        </w:r>
        <w:r w:rsidR="00B012F5">
          <w:rPr>
            <w:rFonts w:eastAsia="SimSun"/>
            <w:color w:val="000000"/>
            <w:lang w:eastAsia="zh-CN"/>
          </w:rPr>
          <w:t xml:space="preserve">          </w:t>
        </w:r>
        <w:r w:rsidR="00B012F5" w:rsidRPr="0014606B">
          <w:rPr>
            <w:rFonts w:eastAsia="SimSun"/>
            <w:color w:val="008080"/>
            <w:lang w:eastAsia="zh-CN"/>
          </w:rPr>
          <w:t>&lt;</w:t>
        </w:r>
        <w:r w:rsidR="00B012F5" w:rsidRPr="0014606B">
          <w:rPr>
            <w:rFonts w:eastAsia="SimSun"/>
            <w:color w:val="3F7F7F"/>
            <w:lang w:eastAsia="zh-CN"/>
          </w:rPr>
          <w:t>treerow</w:t>
        </w:r>
        <w:r w:rsidR="00B012F5" w:rsidRPr="0014606B">
          <w:rPr>
            <w:rFonts w:eastAsia="SimSun"/>
            <w:color w:val="008080"/>
            <w:lang w:eastAsia="zh-CN"/>
          </w:rPr>
          <w:t>&gt;</w:t>
        </w:r>
      </w:ins>
    </w:p>
    <w:p w:rsidR="0014606B" w:rsidRPr="00436384" w:rsidDel="0008422E" w:rsidRDefault="00E35543" w:rsidP="001C0F17">
      <w:pPr>
        <w:pStyle w:val="ProgramStyle"/>
        <w:keepNext/>
        <w:rPr>
          <w:del w:id="737" w:author="Skumát László" w:date="2011-09-02T08:27:00Z"/>
          <w:rFonts w:eastAsia="SimSun"/>
          <w:lang w:eastAsia="zh-CN"/>
          <w:rPrChange w:id="738" w:author="Skumát László" w:date="2011-09-02T08:30:00Z">
            <w:rPr>
              <w:del w:id="739" w:author="Skumát László" w:date="2011-09-02T08:27:00Z"/>
              <w:rFonts w:eastAsia="SimSun"/>
              <w:lang w:val="pt-BR" w:eastAsia="zh-CN"/>
            </w:rPr>
          </w:rPrChange>
        </w:rPr>
      </w:pPr>
      <w:ins w:id="740" w:author="Skumát László" w:date="2011-09-02T08:39:00Z">
        <w:r>
          <w:rPr>
            <w:rFonts w:eastAsia="SimSun"/>
            <w:lang w:eastAsia="zh-CN"/>
          </w:rPr>
          <w:t xml:space="preserve">  </w:t>
        </w:r>
      </w:ins>
      <w:del w:id="741" w:author="Skumát László" w:date="2011-09-02T08:30:00Z">
        <w:r w:rsidR="0014606B" w:rsidDel="00436384">
          <w:rPr>
            <w:rFonts w:eastAsia="SimSun"/>
            <w:color w:val="000000"/>
            <w:lang w:eastAsia="zh-CN"/>
          </w:rPr>
          <w:delText xml:space="preserve">                </w:delText>
        </w:r>
        <w:r w:rsidR="0014606B" w:rsidRPr="00436384" w:rsidDel="00436384">
          <w:rPr>
            <w:rFonts w:eastAsia="SimSun"/>
            <w:color w:val="008080"/>
            <w:lang w:eastAsia="zh-CN"/>
            <w:rPrChange w:id="742" w:author="Skumát László" w:date="2011-09-02T08:30:00Z">
              <w:rPr>
                <w:rFonts w:eastAsia="SimSun"/>
                <w:color w:val="008080"/>
                <w:lang w:val="pt-BR" w:eastAsia="zh-CN"/>
              </w:rPr>
            </w:rPrChange>
          </w:rPr>
          <w:delText>&lt;</w:delText>
        </w:r>
        <w:r w:rsidR="0014606B" w:rsidRPr="00436384" w:rsidDel="00436384">
          <w:rPr>
            <w:rFonts w:eastAsia="SimSun"/>
            <w:color w:val="3F7F7F"/>
            <w:lang w:eastAsia="zh-CN"/>
            <w:rPrChange w:id="743" w:author="Skumát László" w:date="2011-09-02T08:30:00Z">
              <w:rPr>
                <w:rFonts w:eastAsia="SimSun"/>
                <w:color w:val="3F7F7F"/>
                <w:lang w:val="pt-BR" w:eastAsia="zh-CN"/>
              </w:rPr>
            </w:rPrChange>
          </w:rPr>
          <w:delText>params</w:delText>
        </w:r>
        <w:r w:rsidR="0014606B" w:rsidRPr="00436384" w:rsidDel="00436384">
          <w:rPr>
            <w:rFonts w:eastAsia="SimSun"/>
            <w:color w:val="008080"/>
            <w:lang w:eastAsia="zh-CN"/>
            <w:rPrChange w:id="744" w:author="Skumát László" w:date="2011-09-02T08:30:00Z">
              <w:rPr>
                <w:rFonts w:eastAsia="SimSun"/>
                <w:color w:val="008080"/>
                <w:lang w:val="pt-BR" w:eastAsia="zh-CN"/>
              </w:rPr>
            </w:rPrChange>
          </w:rPr>
          <w:delText>&gt;</w:delText>
        </w:r>
      </w:del>
    </w:p>
    <w:p w:rsidR="0014606B" w:rsidRPr="00436384" w:rsidDel="0008422E" w:rsidRDefault="0014606B" w:rsidP="001C0F17">
      <w:pPr>
        <w:pStyle w:val="ProgramStyle"/>
        <w:keepNext/>
        <w:rPr>
          <w:del w:id="745" w:author="Skumát László" w:date="2011-09-02T08:27:00Z"/>
          <w:rFonts w:eastAsia="SimSun"/>
          <w:lang w:eastAsia="zh-CN"/>
          <w:rPrChange w:id="746" w:author="Skumát László" w:date="2011-09-02T08:30:00Z">
            <w:rPr>
              <w:del w:id="747" w:author="Skumát László" w:date="2011-09-02T08:27:00Z"/>
              <w:rFonts w:eastAsia="SimSun"/>
              <w:lang w:val="pt-BR" w:eastAsia="zh-CN"/>
            </w:rPr>
          </w:rPrChange>
        </w:rPr>
      </w:pPr>
      <w:del w:id="748" w:author="Skumát László" w:date="2011-09-02T08:30:00Z">
        <w:r w:rsidRPr="00436384" w:rsidDel="00436384">
          <w:rPr>
            <w:rFonts w:eastAsia="SimSun"/>
            <w:color w:val="000000"/>
            <w:lang w:eastAsia="zh-CN"/>
            <w:rPrChange w:id="749" w:author="Skumát László" w:date="2011-09-02T08:30:00Z">
              <w:rPr>
                <w:rFonts w:eastAsia="SimSun"/>
                <w:color w:val="000000"/>
                <w:lang w:val="pt-BR" w:eastAsia="zh-CN"/>
              </w:rPr>
            </w:rPrChange>
          </w:rPr>
          <w:delText xml:space="preserve">                  </w:delText>
        </w:r>
        <w:r w:rsidRPr="00436384" w:rsidDel="00436384">
          <w:rPr>
            <w:rFonts w:eastAsia="SimSun"/>
            <w:color w:val="008080"/>
            <w:lang w:eastAsia="zh-CN"/>
            <w:rPrChange w:id="750" w:author="Skumát László" w:date="2011-09-02T08:30:00Z">
              <w:rPr>
                <w:rFonts w:eastAsia="SimSun"/>
                <w:color w:val="008080"/>
                <w:lang w:val="pt-BR" w:eastAsia="zh-CN"/>
              </w:rPr>
            </w:rPrChange>
          </w:rPr>
          <w:delText>&lt;</w:delText>
        </w:r>
        <w:r w:rsidRPr="00436384" w:rsidDel="00436384">
          <w:rPr>
            <w:rFonts w:eastAsia="SimSun"/>
            <w:color w:val="3F7F7F"/>
            <w:lang w:eastAsia="zh-CN"/>
            <w:rPrChange w:id="751" w:author="Skumát László" w:date="2011-09-02T08:30:00Z">
              <w:rPr>
                <w:rFonts w:eastAsia="SimSun"/>
                <w:color w:val="3F7F7F"/>
                <w:lang w:val="pt-BR" w:eastAsia="zh-CN"/>
              </w:rPr>
            </w:rPrChange>
          </w:rPr>
          <w:delText>dataparam</w:delText>
        </w:r>
        <w:r w:rsidRPr="00436384" w:rsidDel="00436384">
          <w:rPr>
            <w:rFonts w:eastAsia="SimSun"/>
            <w:lang w:eastAsia="zh-CN"/>
            <w:rPrChange w:id="752" w:author="Skumát László" w:date="2011-09-02T08:30:00Z">
              <w:rPr>
                <w:rFonts w:eastAsia="SimSun"/>
                <w:lang w:val="pt-BR" w:eastAsia="zh-CN"/>
              </w:rPr>
            </w:rPrChange>
          </w:rPr>
          <w:delText xml:space="preserve"> </w:delText>
        </w:r>
        <w:r w:rsidRPr="00436384" w:rsidDel="00436384">
          <w:rPr>
            <w:rFonts w:eastAsia="SimSun"/>
            <w:color w:val="7F007F"/>
            <w:lang w:eastAsia="zh-CN"/>
            <w:rPrChange w:id="753" w:author="Skumát László" w:date="2011-09-02T08:30:00Z">
              <w:rPr>
                <w:rFonts w:eastAsia="SimSun"/>
                <w:color w:val="7F007F"/>
                <w:lang w:val="pt-BR" w:eastAsia="zh-CN"/>
              </w:rPr>
            </w:rPrChange>
          </w:rPr>
          <w:delText>name</w:delText>
        </w:r>
        <w:r w:rsidRPr="00436384" w:rsidDel="00436384">
          <w:rPr>
            <w:rFonts w:eastAsia="SimSun"/>
            <w:color w:val="000000"/>
            <w:lang w:eastAsia="zh-CN"/>
            <w:rPrChange w:id="754" w:author="Skumát László" w:date="2011-09-02T08:30:00Z">
              <w:rPr>
                <w:rFonts w:eastAsia="SimSun"/>
                <w:color w:val="000000"/>
                <w:lang w:val="pt-BR" w:eastAsia="zh-CN"/>
              </w:rPr>
            </w:rPrChange>
          </w:rPr>
          <w:delText>=</w:delText>
        </w:r>
        <w:r w:rsidRPr="00436384" w:rsidDel="00436384">
          <w:rPr>
            <w:rFonts w:eastAsia="SimSun"/>
            <w:i/>
            <w:iCs/>
            <w:lang w:eastAsia="zh-CN"/>
            <w:rPrChange w:id="755" w:author="Skumát László" w:date="2011-09-02T08:30:00Z">
              <w:rPr>
                <w:rFonts w:eastAsia="SimSun"/>
                <w:i/>
                <w:iCs/>
                <w:lang w:val="pt-BR" w:eastAsia="zh-CN"/>
              </w:rPr>
            </w:rPrChange>
          </w:rPr>
          <w:delText>'EntityGroup'</w:delText>
        </w:r>
        <w:r w:rsidRPr="00436384" w:rsidDel="00436384">
          <w:rPr>
            <w:rFonts w:eastAsia="SimSun"/>
            <w:lang w:eastAsia="zh-CN"/>
            <w:rPrChange w:id="756" w:author="Skumát László" w:date="2011-09-02T08:30:00Z">
              <w:rPr>
                <w:rFonts w:eastAsia="SimSun"/>
                <w:lang w:val="pt-BR" w:eastAsia="zh-CN"/>
              </w:rPr>
            </w:rPrChange>
          </w:rPr>
          <w:delText xml:space="preserve"> </w:delText>
        </w:r>
        <w:r w:rsidRPr="00436384" w:rsidDel="00436384">
          <w:rPr>
            <w:rFonts w:eastAsia="SimSun"/>
            <w:color w:val="7F007F"/>
            <w:lang w:eastAsia="zh-CN"/>
            <w:rPrChange w:id="757" w:author="Skumát László" w:date="2011-09-02T08:30:00Z">
              <w:rPr>
                <w:rFonts w:eastAsia="SimSun"/>
                <w:color w:val="7F007F"/>
                <w:lang w:val="pt-BR" w:eastAsia="zh-CN"/>
              </w:rPr>
            </w:rPrChange>
          </w:rPr>
          <w:delText>value</w:delText>
        </w:r>
        <w:r w:rsidRPr="00436384" w:rsidDel="00436384">
          <w:rPr>
            <w:rFonts w:eastAsia="SimSun"/>
            <w:color w:val="000000"/>
            <w:lang w:eastAsia="zh-CN"/>
            <w:rPrChange w:id="758" w:author="Skumát László" w:date="2011-09-02T08:30:00Z">
              <w:rPr>
                <w:rFonts w:eastAsia="SimSun"/>
                <w:color w:val="000000"/>
                <w:lang w:val="pt-BR" w:eastAsia="zh-CN"/>
              </w:rPr>
            </w:rPrChange>
          </w:rPr>
          <w:delText>=</w:delText>
        </w:r>
        <w:r w:rsidRPr="00436384" w:rsidDel="00436384">
          <w:rPr>
            <w:rFonts w:eastAsia="SimSun"/>
            <w:i/>
            <w:iCs/>
            <w:lang w:eastAsia="zh-CN"/>
            <w:rPrChange w:id="759" w:author="Skumát László" w:date="2011-09-02T08:30:00Z">
              <w:rPr>
                <w:rFonts w:eastAsia="SimSun"/>
                <w:i/>
                <w:iCs/>
                <w:lang w:val="pt-BR" w:eastAsia="zh-CN"/>
              </w:rPr>
            </w:rPrChange>
          </w:rPr>
          <w:delText>'%EGrp%'</w:delText>
        </w:r>
        <w:r w:rsidRPr="00436384" w:rsidDel="00436384">
          <w:rPr>
            <w:rFonts w:eastAsia="SimSun"/>
            <w:color w:val="008080"/>
            <w:lang w:eastAsia="zh-CN"/>
            <w:rPrChange w:id="760" w:author="Skumát László" w:date="2011-09-02T08:30:00Z">
              <w:rPr>
                <w:rFonts w:eastAsia="SimSun"/>
                <w:color w:val="008080"/>
                <w:lang w:val="pt-BR" w:eastAsia="zh-CN"/>
              </w:rPr>
            </w:rPrChange>
          </w:rPr>
          <w:delText>&gt;&lt;/</w:delText>
        </w:r>
        <w:r w:rsidRPr="00436384" w:rsidDel="00436384">
          <w:rPr>
            <w:rFonts w:eastAsia="SimSun"/>
            <w:color w:val="3F7F7F"/>
            <w:lang w:eastAsia="zh-CN"/>
            <w:rPrChange w:id="761" w:author="Skumát László" w:date="2011-09-02T08:30:00Z">
              <w:rPr>
                <w:rFonts w:eastAsia="SimSun"/>
                <w:color w:val="3F7F7F"/>
                <w:lang w:val="pt-BR" w:eastAsia="zh-CN"/>
              </w:rPr>
            </w:rPrChange>
          </w:rPr>
          <w:delText>dataparam</w:delText>
        </w:r>
        <w:r w:rsidRPr="00436384" w:rsidDel="00436384">
          <w:rPr>
            <w:rFonts w:eastAsia="SimSun"/>
            <w:color w:val="008080"/>
            <w:lang w:eastAsia="zh-CN"/>
            <w:rPrChange w:id="762" w:author="Skumát László" w:date="2011-09-02T08:30:00Z">
              <w:rPr>
                <w:rFonts w:eastAsia="SimSun"/>
                <w:color w:val="008080"/>
                <w:lang w:val="pt-BR" w:eastAsia="zh-CN"/>
              </w:rPr>
            </w:rPrChange>
          </w:rPr>
          <w:delText>&gt;</w:delText>
        </w:r>
      </w:del>
    </w:p>
    <w:p w:rsidR="0014606B" w:rsidRPr="00436384" w:rsidDel="0008422E" w:rsidRDefault="0014606B" w:rsidP="001C0F17">
      <w:pPr>
        <w:pStyle w:val="ProgramStyle"/>
        <w:keepNext/>
        <w:rPr>
          <w:del w:id="763" w:author="Skumát László" w:date="2011-09-02T08:27:00Z"/>
          <w:rFonts w:eastAsia="SimSun"/>
          <w:lang w:eastAsia="zh-CN"/>
          <w:rPrChange w:id="764" w:author="Skumát László" w:date="2011-09-02T08:30:00Z">
            <w:rPr>
              <w:del w:id="765" w:author="Skumát László" w:date="2011-09-02T08:27:00Z"/>
              <w:rFonts w:eastAsia="SimSun"/>
              <w:lang w:val="pt-BR" w:eastAsia="zh-CN"/>
            </w:rPr>
          </w:rPrChange>
        </w:rPr>
      </w:pPr>
      <w:del w:id="766" w:author="Skumát László" w:date="2011-09-02T08:30:00Z">
        <w:r w:rsidRPr="00436384" w:rsidDel="00436384">
          <w:rPr>
            <w:rFonts w:eastAsia="SimSun"/>
            <w:color w:val="000000"/>
            <w:lang w:eastAsia="zh-CN"/>
            <w:rPrChange w:id="767" w:author="Skumát László" w:date="2011-09-02T08:30:00Z">
              <w:rPr>
                <w:rFonts w:eastAsia="SimSun"/>
                <w:color w:val="000000"/>
                <w:lang w:val="pt-BR" w:eastAsia="zh-CN"/>
              </w:rPr>
            </w:rPrChange>
          </w:rPr>
          <w:delText xml:space="preserve">                  </w:delText>
        </w:r>
        <w:r w:rsidRPr="00436384" w:rsidDel="00436384">
          <w:rPr>
            <w:rFonts w:eastAsia="SimSun"/>
            <w:color w:val="008080"/>
            <w:lang w:eastAsia="zh-CN"/>
            <w:rPrChange w:id="768" w:author="Skumát László" w:date="2011-09-02T08:30:00Z">
              <w:rPr>
                <w:rFonts w:eastAsia="SimSun"/>
                <w:color w:val="008080"/>
                <w:lang w:val="pt-BR" w:eastAsia="zh-CN"/>
              </w:rPr>
            </w:rPrChange>
          </w:rPr>
          <w:delText>&lt;</w:delText>
        </w:r>
        <w:r w:rsidRPr="00436384" w:rsidDel="00436384">
          <w:rPr>
            <w:rFonts w:eastAsia="SimSun"/>
            <w:color w:val="3F7F7F"/>
            <w:lang w:eastAsia="zh-CN"/>
            <w:rPrChange w:id="769" w:author="Skumát László" w:date="2011-09-02T08:30:00Z">
              <w:rPr>
                <w:rFonts w:eastAsia="SimSun"/>
                <w:color w:val="3F7F7F"/>
                <w:lang w:val="pt-BR" w:eastAsia="zh-CN"/>
              </w:rPr>
            </w:rPrChange>
          </w:rPr>
          <w:delText>dataparam</w:delText>
        </w:r>
        <w:r w:rsidRPr="00436384" w:rsidDel="00436384">
          <w:rPr>
            <w:rFonts w:eastAsia="SimSun"/>
            <w:lang w:eastAsia="zh-CN"/>
            <w:rPrChange w:id="770" w:author="Skumát László" w:date="2011-09-02T08:30:00Z">
              <w:rPr>
                <w:rFonts w:eastAsia="SimSun"/>
                <w:lang w:val="pt-BR" w:eastAsia="zh-CN"/>
              </w:rPr>
            </w:rPrChange>
          </w:rPr>
          <w:delText xml:space="preserve"> </w:delText>
        </w:r>
        <w:r w:rsidRPr="00436384" w:rsidDel="00436384">
          <w:rPr>
            <w:rFonts w:eastAsia="SimSun"/>
            <w:color w:val="7F007F"/>
            <w:lang w:eastAsia="zh-CN"/>
            <w:rPrChange w:id="771" w:author="Skumát László" w:date="2011-09-02T08:30:00Z">
              <w:rPr>
                <w:rFonts w:eastAsia="SimSun"/>
                <w:color w:val="7F007F"/>
                <w:lang w:val="pt-BR" w:eastAsia="zh-CN"/>
              </w:rPr>
            </w:rPrChange>
          </w:rPr>
          <w:delText>name</w:delText>
        </w:r>
        <w:r w:rsidRPr="00436384" w:rsidDel="00436384">
          <w:rPr>
            <w:rFonts w:eastAsia="SimSun"/>
            <w:color w:val="000000"/>
            <w:lang w:eastAsia="zh-CN"/>
            <w:rPrChange w:id="772" w:author="Skumát László" w:date="2011-09-02T08:30:00Z">
              <w:rPr>
                <w:rFonts w:eastAsia="SimSun"/>
                <w:color w:val="000000"/>
                <w:lang w:val="pt-BR" w:eastAsia="zh-CN"/>
              </w:rPr>
            </w:rPrChange>
          </w:rPr>
          <w:delText>=</w:delText>
        </w:r>
        <w:r w:rsidRPr="00436384" w:rsidDel="00436384">
          <w:rPr>
            <w:rFonts w:eastAsia="SimSun"/>
            <w:i/>
            <w:iCs/>
            <w:lang w:eastAsia="zh-CN"/>
            <w:rPrChange w:id="773" w:author="Skumát László" w:date="2011-09-02T08:30:00Z">
              <w:rPr>
                <w:rFonts w:eastAsia="SimSun"/>
                <w:i/>
                <w:iCs/>
                <w:lang w:val="pt-BR" w:eastAsia="zh-CN"/>
              </w:rPr>
            </w:rPrChange>
          </w:rPr>
          <w:delText>'Scenario'</w:delText>
        </w:r>
        <w:r w:rsidRPr="00436384" w:rsidDel="00436384">
          <w:rPr>
            <w:rFonts w:eastAsia="SimSun"/>
            <w:lang w:eastAsia="zh-CN"/>
            <w:rPrChange w:id="774" w:author="Skumát László" w:date="2011-09-02T08:30:00Z">
              <w:rPr>
                <w:rFonts w:eastAsia="SimSun"/>
                <w:lang w:val="pt-BR" w:eastAsia="zh-CN"/>
              </w:rPr>
            </w:rPrChange>
          </w:rPr>
          <w:delText xml:space="preserve"> </w:delText>
        </w:r>
        <w:r w:rsidRPr="00436384" w:rsidDel="00436384">
          <w:rPr>
            <w:rFonts w:eastAsia="SimSun"/>
            <w:color w:val="7F007F"/>
            <w:lang w:eastAsia="zh-CN"/>
            <w:rPrChange w:id="775" w:author="Skumát László" w:date="2011-09-02T08:30:00Z">
              <w:rPr>
                <w:rFonts w:eastAsia="SimSun"/>
                <w:color w:val="7F007F"/>
                <w:lang w:val="pt-BR" w:eastAsia="zh-CN"/>
              </w:rPr>
            </w:rPrChange>
          </w:rPr>
          <w:delText>value</w:delText>
        </w:r>
        <w:r w:rsidRPr="00436384" w:rsidDel="00436384">
          <w:rPr>
            <w:rFonts w:eastAsia="SimSun"/>
            <w:color w:val="000000"/>
            <w:lang w:eastAsia="zh-CN"/>
            <w:rPrChange w:id="776" w:author="Skumát László" w:date="2011-09-02T08:30:00Z">
              <w:rPr>
                <w:rFonts w:eastAsia="SimSun"/>
                <w:color w:val="000000"/>
                <w:lang w:val="pt-BR" w:eastAsia="zh-CN"/>
              </w:rPr>
            </w:rPrChange>
          </w:rPr>
          <w:delText>=</w:delText>
        </w:r>
        <w:r w:rsidRPr="00436384" w:rsidDel="00436384">
          <w:rPr>
            <w:rFonts w:eastAsia="SimSun"/>
            <w:i/>
            <w:iCs/>
            <w:lang w:eastAsia="zh-CN"/>
            <w:rPrChange w:id="777" w:author="Skumát László" w:date="2011-09-02T08:30:00Z">
              <w:rPr>
                <w:rFonts w:eastAsia="SimSun"/>
                <w:i/>
                <w:iCs/>
                <w:lang w:val="pt-BR" w:eastAsia="zh-CN"/>
              </w:rPr>
            </w:rPrChange>
          </w:rPr>
          <w:delText>'SC'</w:delText>
        </w:r>
        <w:r w:rsidRPr="00436384" w:rsidDel="00436384">
          <w:rPr>
            <w:rFonts w:eastAsia="SimSun"/>
            <w:color w:val="008080"/>
            <w:lang w:eastAsia="zh-CN"/>
            <w:rPrChange w:id="778" w:author="Skumát László" w:date="2011-09-02T08:30:00Z">
              <w:rPr>
                <w:rFonts w:eastAsia="SimSun"/>
                <w:color w:val="008080"/>
                <w:lang w:val="pt-BR" w:eastAsia="zh-CN"/>
              </w:rPr>
            </w:rPrChange>
          </w:rPr>
          <w:delText>&gt;&lt;/</w:delText>
        </w:r>
        <w:r w:rsidRPr="00436384" w:rsidDel="00436384">
          <w:rPr>
            <w:rFonts w:eastAsia="SimSun"/>
            <w:color w:val="3F7F7F"/>
            <w:lang w:eastAsia="zh-CN"/>
            <w:rPrChange w:id="779" w:author="Skumát László" w:date="2011-09-02T08:30:00Z">
              <w:rPr>
                <w:rFonts w:eastAsia="SimSun"/>
                <w:color w:val="3F7F7F"/>
                <w:lang w:val="pt-BR" w:eastAsia="zh-CN"/>
              </w:rPr>
            </w:rPrChange>
          </w:rPr>
          <w:delText>dataparam</w:delText>
        </w:r>
        <w:r w:rsidRPr="00436384" w:rsidDel="00436384">
          <w:rPr>
            <w:rFonts w:eastAsia="SimSun"/>
            <w:color w:val="008080"/>
            <w:lang w:eastAsia="zh-CN"/>
            <w:rPrChange w:id="780" w:author="Skumát László" w:date="2011-09-02T08:30:00Z">
              <w:rPr>
                <w:rFonts w:eastAsia="SimSun"/>
                <w:color w:val="008080"/>
                <w:lang w:val="pt-BR" w:eastAsia="zh-CN"/>
              </w:rPr>
            </w:rPrChange>
          </w:rPr>
          <w:delText>&gt;</w:delText>
        </w:r>
      </w:del>
    </w:p>
    <w:p w:rsidR="0014606B" w:rsidRPr="0014606B" w:rsidDel="0008422E" w:rsidRDefault="0014606B" w:rsidP="001C0F17">
      <w:pPr>
        <w:pStyle w:val="ProgramStyle"/>
        <w:keepNext/>
        <w:rPr>
          <w:del w:id="781" w:author="Skumát László" w:date="2011-09-02T08:27:00Z"/>
          <w:rFonts w:eastAsia="SimSun"/>
          <w:lang w:eastAsia="zh-CN"/>
        </w:rPr>
      </w:pPr>
      <w:del w:id="782" w:author="Skumát László" w:date="2011-09-02T08:30:00Z">
        <w:r w:rsidRPr="00436384" w:rsidDel="00436384">
          <w:rPr>
            <w:rFonts w:eastAsia="SimSun"/>
            <w:color w:val="000000"/>
            <w:lang w:eastAsia="zh-CN"/>
            <w:rPrChange w:id="783" w:author="Skumát László" w:date="2011-09-02T08:30:00Z">
              <w:rPr>
                <w:rFonts w:eastAsia="SimSun"/>
                <w:color w:val="000000"/>
                <w:lang w:val="pt-BR" w:eastAsia="zh-CN"/>
              </w:rPr>
            </w:rPrChange>
          </w:rPr>
          <w:delText xml:space="preserve">                </w:delText>
        </w:r>
        <w:r w:rsidRPr="0014606B" w:rsidDel="00436384">
          <w:rPr>
            <w:rFonts w:eastAsia="SimSun"/>
            <w:color w:val="008080"/>
            <w:lang w:eastAsia="zh-CN"/>
          </w:rPr>
          <w:delText>&lt;/</w:delText>
        </w:r>
        <w:r w:rsidRPr="0014606B" w:rsidDel="00436384">
          <w:rPr>
            <w:rFonts w:eastAsia="SimSun"/>
            <w:color w:val="3F7F7F"/>
            <w:lang w:eastAsia="zh-CN"/>
          </w:rPr>
          <w:delText>params</w:delText>
        </w:r>
        <w:r w:rsidRPr="0014606B" w:rsidDel="00436384">
          <w:rPr>
            <w:rFonts w:eastAsia="SimSun"/>
            <w:color w:val="008080"/>
            <w:lang w:eastAsia="zh-CN"/>
          </w:rPr>
          <w:delText>&gt;</w:delText>
        </w:r>
      </w:del>
    </w:p>
    <w:p w:rsidR="0014606B" w:rsidRPr="0014606B" w:rsidDel="0008422E" w:rsidRDefault="0008422E" w:rsidP="001C0F17">
      <w:pPr>
        <w:pStyle w:val="ProgramStyle"/>
        <w:keepNext/>
        <w:rPr>
          <w:del w:id="784" w:author="Skumát László" w:date="2011-09-02T08:27:00Z"/>
          <w:rFonts w:eastAsia="SimSun"/>
          <w:lang w:eastAsia="zh-CN"/>
        </w:rPr>
      </w:pPr>
      <w:ins w:id="785" w:author="Skumát László" w:date="2011-09-02T08:27:00Z">
        <w:r>
          <w:rPr>
            <w:rFonts w:eastAsia="SimSun"/>
            <w:lang w:eastAsia="zh-CN"/>
          </w:rPr>
          <w:t xml:space="preserve">  </w:t>
        </w:r>
      </w:ins>
      <w:r w:rsidR="0014606B">
        <w:rPr>
          <w:rFonts w:eastAsia="SimSun"/>
          <w:color w:val="000000"/>
          <w:lang w:eastAsia="zh-CN"/>
        </w:rPr>
        <w:t xml:space="preserve">                </w:t>
      </w:r>
      <w:r w:rsidR="0014606B" w:rsidRPr="0014606B">
        <w:rPr>
          <w:rFonts w:eastAsia="SimSun"/>
          <w:color w:val="008080"/>
          <w:lang w:eastAsia="zh-CN"/>
        </w:rPr>
        <w:t>&lt;</w:t>
      </w:r>
      <w:r w:rsidR="0014606B" w:rsidRPr="0014606B">
        <w:rPr>
          <w:rFonts w:eastAsia="SimSun"/>
          <w:color w:val="3F7F7F"/>
          <w:lang w:eastAsia="zh-CN"/>
        </w:rPr>
        <w:t>treecell</w:t>
      </w:r>
      <w:r w:rsidR="0014606B" w:rsidRPr="0014606B">
        <w:rPr>
          <w:rFonts w:eastAsia="SimSun"/>
          <w:lang w:eastAsia="zh-CN"/>
        </w:rPr>
        <w:t xml:space="preserve"> </w:t>
      </w:r>
      <w:r w:rsidR="0014606B" w:rsidRPr="0014606B">
        <w:rPr>
          <w:rFonts w:eastAsia="SimSun"/>
          <w:color w:val="7F007F"/>
          <w:lang w:eastAsia="zh-CN"/>
        </w:rPr>
        <w:t>label</w:t>
      </w:r>
      <w:r w:rsidR="0014606B" w:rsidRPr="0014606B">
        <w:rPr>
          <w:rFonts w:eastAsia="SimSun"/>
          <w:color w:val="000000"/>
          <w:lang w:eastAsia="zh-CN"/>
        </w:rPr>
        <w:t>=</w:t>
      </w:r>
      <w:r w:rsidR="0014606B" w:rsidRPr="0014606B">
        <w:rPr>
          <w:rFonts w:eastAsia="SimSun"/>
          <w:i/>
          <w:iCs/>
          <w:lang w:eastAsia="zh-CN"/>
        </w:rPr>
        <w:t>'%EGrp%.%SC%'</w:t>
      </w:r>
      <w:r w:rsidR="0014606B" w:rsidRPr="0014606B">
        <w:rPr>
          <w:rFonts w:eastAsia="SimSun"/>
          <w:lang w:eastAsia="zh-CN"/>
        </w:rPr>
        <w:t xml:space="preserve"> </w:t>
      </w:r>
      <w:r w:rsidR="0014606B" w:rsidRPr="0014606B">
        <w:rPr>
          <w:rFonts w:eastAsia="SimSun"/>
          <w:color w:val="008080"/>
          <w:lang w:eastAsia="zh-CN"/>
        </w:rPr>
        <w:t>/&gt;</w:t>
      </w:r>
    </w:p>
    <w:p w:rsidR="00E35543" w:rsidRDefault="00E35543" w:rsidP="001C0F17">
      <w:pPr>
        <w:pStyle w:val="ProgramStyle"/>
        <w:keepNext/>
        <w:rPr>
          <w:ins w:id="786" w:author="Skumát László" w:date="2011-09-02T08:39:00Z"/>
          <w:rFonts w:eastAsia="SimSun"/>
          <w:lang w:eastAsia="zh-CN"/>
        </w:rPr>
      </w:pPr>
    </w:p>
    <w:p w:rsidR="0014606B" w:rsidRPr="0014606B" w:rsidDel="0008422E" w:rsidRDefault="00E35543" w:rsidP="001C0F17">
      <w:pPr>
        <w:pStyle w:val="ProgramStyle"/>
        <w:keepNext/>
        <w:rPr>
          <w:del w:id="787" w:author="Skumát László" w:date="2011-09-02T08:27:00Z"/>
          <w:rFonts w:eastAsia="SimSun"/>
          <w:lang w:eastAsia="zh-CN"/>
        </w:rPr>
      </w:pPr>
      <w:ins w:id="788" w:author="Skumát László" w:date="2011-09-02T08:39:00Z">
        <w:r>
          <w:rPr>
            <w:rFonts w:eastAsia="SimSun"/>
            <w:lang w:eastAsia="zh-CN"/>
          </w:rPr>
          <w:t xml:space="preserve">  </w:t>
        </w:r>
      </w:ins>
      <w:ins w:id="789" w:author="Skumát László" w:date="2011-09-02T08:27:00Z">
        <w:r w:rsidR="0008422E">
          <w:rPr>
            <w:rFonts w:eastAsia="SimSun"/>
            <w:lang w:eastAsia="zh-CN"/>
          </w:rPr>
          <w:t xml:space="preserve">  </w:t>
        </w:r>
      </w:ins>
      <w:r w:rsidR="0014606B">
        <w:rPr>
          <w:rFonts w:eastAsia="SimSun"/>
          <w:color w:val="000000"/>
          <w:lang w:eastAsia="zh-CN"/>
        </w:rPr>
        <w:t xml:space="preserve">                </w:t>
      </w:r>
      <w:r w:rsidR="0014606B" w:rsidRPr="0014606B">
        <w:rPr>
          <w:rFonts w:eastAsia="SimSun"/>
          <w:color w:val="008080"/>
          <w:lang w:eastAsia="zh-CN"/>
        </w:rPr>
        <w:t>&lt;</w:t>
      </w:r>
      <w:r w:rsidR="0014606B" w:rsidRPr="0014606B">
        <w:rPr>
          <w:rFonts w:eastAsia="SimSun"/>
          <w:color w:val="3F7F7F"/>
          <w:lang w:eastAsia="zh-CN"/>
        </w:rPr>
        <w:t>treecell</w:t>
      </w:r>
      <w:r w:rsidR="0014606B" w:rsidRPr="0014606B">
        <w:rPr>
          <w:rFonts w:eastAsia="SimSun"/>
          <w:color w:val="008080"/>
          <w:lang w:eastAsia="zh-CN"/>
        </w:rPr>
        <w:t>&gt;</w:t>
      </w:r>
    </w:p>
    <w:p w:rsidR="00E35543" w:rsidRDefault="00E35543" w:rsidP="001C0F17">
      <w:pPr>
        <w:pStyle w:val="ProgramStyle"/>
        <w:keepNext/>
        <w:rPr>
          <w:ins w:id="790" w:author="Skumát László" w:date="2011-09-02T08:39:00Z"/>
          <w:rFonts w:eastAsia="SimSun"/>
          <w:lang w:eastAsia="zh-CN"/>
        </w:rPr>
      </w:pPr>
    </w:p>
    <w:p w:rsidR="0014606B" w:rsidRPr="0014606B" w:rsidDel="0008422E" w:rsidRDefault="00E35543" w:rsidP="001C0F17">
      <w:pPr>
        <w:pStyle w:val="ProgramStyle"/>
        <w:keepNext/>
        <w:rPr>
          <w:del w:id="791" w:author="Skumát László" w:date="2011-09-02T08:27:00Z"/>
          <w:rFonts w:eastAsia="SimSun"/>
          <w:lang w:eastAsia="zh-CN"/>
        </w:rPr>
      </w:pPr>
      <w:ins w:id="792" w:author="Skumát László" w:date="2011-09-02T08:39:00Z">
        <w:r>
          <w:rPr>
            <w:rFonts w:eastAsia="SimSun"/>
            <w:lang w:eastAsia="zh-CN"/>
          </w:rPr>
          <w:t xml:space="preserve">  </w:t>
        </w:r>
      </w:ins>
      <w:ins w:id="793" w:author="Skumát László" w:date="2011-09-02T08:27:00Z">
        <w:r w:rsidR="0008422E">
          <w:rPr>
            <w:rFonts w:eastAsia="SimSun"/>
            <w:lang w:eastAsia="zh-CN"/>
          </w:rPr>
          <w:t xml:space="preserve">  </w:t>
        </w:r>
      </w:ins>
      <w:r w:rsidR="0014606B">
        <w:rPr>
          <w:rFonts w:eastAsia="SimSun"/>
          <w:color w:val="000000"/>
          <w:lang w:eastAsia="zh-CN"/>
        </w:rPr>
        <w:t xml:space="preserve">                  </w:t>
      </w:r>
      <w:r w:rsidR="0014606B" w:rsidRPr="0014606B">
        <w:rPr>
          <w:rFonts w:eastAsia="SimSun"/>
          <w:color w:val="008080"/>
          <w:lang w:eastAsia="zh-CN"/>
        </w:rPr>
        <w:t>&lt;</w:t>
      </w:r>
      <w:r w:rsidR="0014606B" w:rsidRPr="0014606B">
        <w:rPr>
          <w:rFonts w:eastAsia="SimSun"/>
          <w:color w:val="3F7F7F"/>
          <w:lang w:eastAsia="zh-CN"/>
        </w:rPr>
        <w:t>externaldata</w:t>
      </w:r>
      <w:r w:rsidR="0014606B" w:rsidRPr="0014606B">
        <w:rPr>
          <w:rFonts w:eastAsia="SimSun"/>
          <w:lang w:eastAsia="zh-CN"/>
        </w:rPr>
        <w:t xml:space="preserve"> </w:t>
      </w:r>
      <w:r w:rsidR="0014606B" w:rsidRPr="0014606B">
        <w:rPr>
          <w:rFonts w:eastAsia="SimSun"/>
          <w:color w:val="7F007F"/>
          <w:lang w:eastAsia="zh-CN"/>
        </w:rPr>
        <w:t>element</w:t>
      </w:r>
      <w:r w:rsidR="0014606B" w:rsidRPr="0014606B">
        <w:rPr>
          <w:rFonts w:eastAsia="SimSun"/>
          <w:color w:val="000000"/>
          <w:lang w:eastAsia="zh-CN"/>
        </w:rPr>
        <w:t>=</w:t>
      </w:r>
      <w:r w:rsidR="0014606B" w:rsidRPr="0014606B">
        <w:rPr>
          <w:rFonts w:eastAsia="SimSun"/>
          <w:i/>
          <w:iCs/>
          <w:lang w:eastAsia="zh-CN"/>
        </w:rPr>
        <w:t>'CurrentCPS'</w:t>
      </w:r>
      <w:r w:rsidR="0014606B" w:rsidRPr="0014606B">
        <w:rPr>
          <w:rFonts w:eastAsia="SimSun"/>
          <w:lang w:eastAsia="zh-CN"/>
        </w:rPr>
        <w:t xml:space="preserve"> </w:t>
      </w:r>
      <w:r w:rsidR="0014606B" w:rsidRPr="0014606B">
        <w:rPr>
          <w:rFonts w:eastAsia="SimSun"/>
          <w:color w:val="7F007F"/>
          <w:lang w:eastAsia="zh-CN"/>
        </w:rPr>
        <w:t>source</w:t>
      </w:r>
      <w:r w:rsidR="0014606B" w:rsidRPr="0014606B">
        <w:rPr>
          <w:rFonts w:eastAsia="SimSun"/>
          <w:color w:val="000000"/>
          <w:lang w:eastAsia="zh-CN"/>
        </w:rPr>
        <w:t>=</w:t>
      </w:r>
      <w:r w:rsidR="0014606B" w:rsidRPr="0014606B">
        <w:rPr>
          <w:rFonts w:eastAsia="SimSun"/>
          <w:i/>
          <w:iCs/>
          <w:lang w:eastAsia="zh-CN"/>
        </w:rPr>
        <w:t>'ExecCtrl'</w:t>
      </w:r>
      <w:r w:rsidR="0014606B" w:rsidRPr="0014606B">
        <w:rPr>
          <w:rFonts w:eastAsia="SimSun"/>
          <w:color w:val="008080"/>
          <w:lang w:eastAsia="zh-CN"/>
        </w:rPr>
        <w:t>&gt;</w:t>
      </w:r>
    </w:p>
    <w:p w:rsidR="00E35543" w:rsidRDefault="00E35543" w:rsidP="001C0F17">
      <w:pPr>
        <w:pStyle w:val="ProgramStyle"/>
        <w:keepNext/>
        <w:rPr>
          <w:ins w:id="794" w:author="Skumát László" w:date="2011-09-02T08:39:00Z"/>
          <w:rFonts w:eastAsia="SimSun"/>
          <w:lang w:eastAsia="zh-CN"/>
        </w:rPr>
      </w:pPr>
    </w:p>
    <w:p w:rsidR="0014606B" w:rsidRPr="0014606B" w:rsidDel="0008422E" w:rsidRDefault="00E35543" w:rsidP="001C0F17">
      <w:pPr>
        <w:pStyle w:val="ProgramStyle"/>
        <w:keepNext/>
        <w:rPr>
          <w:del w:id="795" w:author="Skumát László" w:date="2011-09-02T08:27:00Z"/>
          <w:rFonts w:eastAsia="SimSun"/>
          <w:lang w:eastAsia="zh-CN"/>
        </w:rPr>
      </w:pPr>
      <w:ins w:id="796" w:author="Skumát László" w:date="2011-09-02T08:39:00Z">
        <w:r>
          <w:rPr>
            <w:rFonts w:eastAsia="SimSun"/>
            <w:lang w:eastAsia="zh-CN"/>
          </w:rPr>
          <w:t xml:space="preserve">  </w:t>
        </w:r>
      </w:ins>
      <w:ins w:id="797" w:author="Skumát László" w:date="2011-09-02T08:27:00Z">
        <w:r w:rsidR="0008422E">
          <w:rPr>
            <w:rFonts w:eastAsia="SimSun"/>
            <w:lang w:eastAsia="zh-CN"/>
          </w:rPr>
          <w:t xml:space="preserve">  </w:t>
        </w:r>
      </w:ins>
      <w:r w:rsidR="0014606B">
        <w:rPr>
          <w:rFonts w:eastAsia="SimSun"/>
          <w:color w:val="000000"/>
          <w:lang w:eastAsia="zh-CN"/>
        </w:rPr>
        <w:t xml:space="preserve">                    </w:t>
      </w:r>
      <w:r w:rsidR="0014606B" w:rsidRPr="0014606B">
        <w:rPr>
          <w:rFonts w:eastAsia="SimSun"/>
          <w:color w:val="008080"/>
          <w:lang w:eastAsia="zh-CN"/>
        </w:rPr>
        <w:t>&lt;</w:t>
      </w:r>
      <w:r w:rsidR="0014606B" w:rsidRPr="0014606B">
        <w:rPr>
          <w:rFonts w:eastAsia="SimSun"/>
          <w:color w:val="3F7F7F"/>
          <w:lang w:eastAsia="zh-CN"/>
        </w:rPr>
        <w:t>params</w:t>
      </w:r>
      <w:r w:rsidR="0014606B" w:rsidRPr="0014606B">
        <w:rPr>
          <w:rFonts w:eastAsia="SimSun"/>
          <w:color w:val="008080"/>
          <w:lang w:eastAsia="zh-CN"/>
        </w:rPr>
        <w:t>&gt;</w:t>
      </w:r>
    </w:p>
    <w:p w:rsidR="00E35543" w:rsidRDefault="00E35543" w:rsidP="001C0F17">
      <w:pPr>
        <w:pStyle w:val="ProgramStyle"/>
        <w:keepNext/>
        <w:rPr>
          <w:ins w:id="798" w:author="Skumát László" w:date="2011-09-02T08:39:00Z"/>
          <w:rFonts w:eastAsia="SimSun"/>
          <w:lang w:eastAsia="zh-CN"/>
        </w:rPr>
      </w:pPr>
    </w:p>
    <w:p w:rsidR="0014606B" w:rsidRPr="0014606B" w:rsidDel="0008422E" w:rsidRDefault="00E35543" w:rsidP="001C0F17">
      <w:pPr>
        <w:pStyle w:val="ProgramStyle"/>
        <w:keepNext/>
        <w:rPr>
          <w:del w:id="799" w:author="Skumát László" w:date="2011-09-02T08:27:00Z"/>
          <w:rFonts w:eastAsia="SimSun"/>
          <w:lang w:eastAsia="zh-CN"/>
        </w:rPr>
      </w:pPr>
      <w:ins w:id="800" w:author="Skumát László" w:date="2011-09-02T08:39:00Z">
        <w:r>
          <w:rPr>
            <w:rFonts w:eastAsia="SimSun"/>
            <w:lang w:eastAsia="zh-CN"/>
          </w:rPr>
          <w:t xml:space="preserve">  </w:t>
        </w:r>
      </w:ins>
      <w:ins w:id="801" w:author="Skumát László" w:date="2011-09-02T08:27:00Z">
        <w:r w:rsidR="0008422E">
          <w:rPr>
            <w:rFonts w:eastAsia="SimSun"/>
            <w:lang w:eastAsia="zh-CN"/>
          </w:rPr>
          <w:t xml:space="preserve">  </w:t>
        </w:r>
      </w:ins>
      <w:r w:rsidR="0014606B">
        <w:rPr>
          <w:rFonts w:eastAsia="SimSun"/>
          <w:color w:val="000000"/>
          <w:lang w:eastAsia="zh-CN"/>
        </w:rPr>
        <w:t xml:space="preserve">                      </w:t>
      </w:r>
      <w:r w:rsidR="0014606B" w:rsidRPr="0014606B">
        <w:rPr>
          <w:rFonts w:eastAsia="SimSun"/>
          <w:color w:val="008080"/>
          <w:lang w:eastAsia="zh-CN"/>
        </w:rPr>
        <w:t>&lt;</w:t>
      </w:r>
      <w:r w:rsidR="0014606B" w:rsidRPr="0014606B">
        <w:rPr>
          <w:rFonts w:eastAsia="SimSun"/>
          <w:color w:val="3F7F7F"/>
          <w:lang w:eastAsia="zh-CN"/>
        </w:rPr>
        <w:t>dataparam</w:t>
      </w:r>
      <w:r w:rsidR="0014606B" w:rsidRPr="0014606B">
        <w:rPr>
          <w:rFonts w:eastAsia="SimSun"/>
          <w:lang w:eastAsia="zh-CN"/>
        </w:rPr>
        <w:t xml:space="preserve"> </w:t>
      </w:r>
      <w:r w:rsidR="0014606B" w:rsidRPr="0014606B">
        <w:rPr>
          <w:rFonts w:eastAsia="SimSun"/>
          <w:color w:val="7F007F"/>
          <w:lang w:eastAsia="zh-CN"/>
        </w:rPr>
        <w:t>name</w:t>
      </w:r>
      <w:r w:rsidR="0014606B" w:rsidRPr="0014606B">
        <w:rPr>
          <w:rFonts w:eastAsia="SimSun"/>
          <w:color w:val="000000"/>
          <w:lang w:eastAsia="zh-CN"/>
        </w:rPr>
        <w:t>=</w:t>
      </w:r>
      <w:r w:rsidR="0014606B" w:rsidRPr="0014606B">
        <w:rPr>
          <w:rFonts w:eastAsia="SimSun"/>
          <w:i/>
          <w:iCs/>
          <w:lang w:eastAsia="zh-CN"/>
        </w:rPr>
        <w:t>'EntityGroup'</w:t>
      </w:r>
      <w:r w:rsidR="0014606B" w:rsidRPr="0014606B">
        <w:rPr>
          <w:rFonts w:eastAsia="SimSun"/>
          <w:lang w:eastAsia="zh-CN"/>
        </w:rPr>
        <w:t xml:space="preserve"> </w:t>
      </w:r>
      <w:r w:rsidR="0014606B" w:rsidRPr="0014606B">
        <w:rPr>
          <w:rFonts w:eastAsia="SimSun"/>
          <w:color w:val="7F007F"/>
          <w:lang w:eastAsia="zh-CN"/>
        </w:rPr>
        <w:t>value</w:t>
      </w:r>
      <w:r w:rsidR="0014606B" w:rsidRPr="0014606B">
        <w:rPr>
          <w:rFonts w:eastAsia="SimSun"/>
          <w:color w:val="000000"/>
          <w:lang w:eastAsia="zh-CN"/>
        </w:rPr>
        <w:t>=</w:t>
      </w:r>
      <w:r w:rsidR="0014606B" w:rsidRPr="0014606B">
        <w:rPr>
          <w:rFonts w:eastAsia="SimSun"/>
          <w:i/>
          <w:iCs/>
          <w:lang w:eastAsia="zh-CN"/>
        </w:rPr>
        <w:t>'%EGrp%'</w:t>
      </w:r>
      <w:r w:rsidR="0014606B" w:rsidRPr="0014606B">
        <w:rPr>
          <w:rFonts w:eastAsia="SimSun"/>
          <w:lang w:eastAsia="zh-CN"/>
        </w:rPr>
        <w:t xml:space="preserve"> </w:t>
      </w:r>
      <w:r w:rsidR="0014606B" w:rsidRPr="0014606B">
        <w:rPr>
          <w:rFonts w:eastAsia="SimSun"/>
          <w:color w:val="008080"/>
          <w:lang w:eastAsia="zh-CN"/>
        </w:rPr>
        <w:t>/&gt;</w:t>
      </w:r>
    </w:p>
    <w:p w:rsidR="00E35543" w:rsidRDefault="00E35543" w:rsidP="001C0F17">
      <w:pPr>
        <w:pStyle w:val="ProgramStyle"/>
        <w:keepNext/>
        <w:rPr>
          <w:ins w:id="802" w:author="Skumát László" w:date="2011-09-02T08:39:00Z"/>
          <w:rFonts w:eastAsia="SimSun"/>
          <w:lang w:eastAsia="zh-CN"/>
        </w:rPr>
      </w:pPr>
    </w:p>
    <w:p w:rsidR="0014606B" w:rsidRPr="0014606B" w:rsidDel="0008422E" w:rsidRDefault="00E35543" w:rsidP="001C0F17">
      <w:pPr>
        <w:pStyle w:val="ProgramStyle"/>
        <w:keepNext/>
        <w:rPr>
          <w:del w:id="803" w:author="Skumát László" w:date="2011-09-02T08:27:00Z"/>
          <w:rFonts w:eastAsia="SimSun"/>
          <w:lang w:val="pt-BR" w:eastAsia="zh-CN"/>
        </w:rPr>
      </w:pPr>
      <w:ins w:id="804" w:author="Skumát László" w:date="2011-09-02T08:39:00Z">
        <w:r>
          <w:rPr>
            <w:rFonts w:eastAsia="SimSun"/>
            <w:lang w:eastAsia="zh-CN"/>
          </w:rPr>
          <w:t xml:space="preserve">  </w:t>
        </w:r>
      </w:ins>
      <w:ins w:id="805" w:author="Skumát László" w:date="2011-09-02T08:27:00Z">
        <w:r w:rsidR="0008422E">
          <w:rPr>
            <w:rFonts w:eastAsia="SimSun"/>
            <w:lang w:eastAsia="zh-CN"/>
          </w:rPr>
          <w:t xml:space="preserve">  </w:t>
        </w:r>
      </w:ins>
      <w:r w:rsidR="0014606B">
        <w:rPr>
          <w:rFonts w:eastAsia="SimSun"/>
          <w:color w:val="000000"/>
          <w:lang w:eastAsia="zh-CN"/>
        </w:rPr>
        <w:t xml:space="preserve">                      </w:t>
      </w:r>
      <w:r w:rsidR="0014606B" w:rsidRPr="0014606B">
        <w:rPr>
          <w:rFonts w:eastAsia="SimSun"/>
          <w:color w:val="008080"/>
          <w:lang w:val="pt-BR" w:eastAsia="zh-CN"/>
        </w:rPr>
        <w:t>&lt;</w:t>
      </w:r>
      <w:r w:rsidR="0014606B" w:rsidRPr="0014606B">
        <w:rPr>
          <w:rFonts w:eastAsia="SimSun"/>
          <w:color w:val="3F7F7F"/>
          <w:lang w:val="pt-BR" w:eastAsia="zh-CN"/>
        </w:rPr>
        <w:t>dataparam</w:t>
      </w:r>
      <w:r w:rsidR="0014606B" w:rsidRPr="0014606B">
        <w:rPr>
          <w:rFonts w:eastAsia="SimSun"/>
          <w:lang w:val="pt-BR" w:eastAsia="zh-CN"/>
        </w:rPr>
        <w:t xml:space="preserve"> </w:t>
      </w:r>
      <w:r w:rsidR="0014606B" w:rsidRPr="0014606B">
        <w:rPr>
          <w:rFonts w:eastAsia="SimSun"/>
          <w:color w:val="7F007F"/>
          <w:lang w:val="pt-BR" w:eastAsia="zh-CN"/>
        </w:rPr>
        <w:t>name</w:t>
      </w:r>
      <w:r w:rsidR="0014606B" w:rsidRPr="0014606B">
        <w:rPr>
          <w:rFonts w:eastAsia="SimSun"/>
          <w:color w:val="000000"/>
          <w:lang w:val="pt-BR" w:eastAsia="zh-CN"/>
        </w:rPr>
        <w:t>=</w:t>
      </w:r>
      <w:r w:rsidR="0014606B" w:rsidRPr="0014606B">
        <w:rPr>
          <w:rFonts w:eastAsia="SimSun"/>
          <w:i/>
          <w:iCs/>
          <w:lang w:val="pt-BR" w:eastAsia="zh-CN"/>
        </w:rPr>
        <w:t>'Scenario'</w:t>
      </w:r>
      <w:r w:rsidR="0014606B" w:rsidRPr="0014606B">
        <w:rPr>
          <w:rFonts w:eastAsia="SimSun"/>
          <w:lang w:val="pt-BR" w:eastAsia="zh-CN"/>
        </w:rPr>
        <w:t xml:space="preserve"> </w:t>
      </w:r>
      <w:r w:rsidR="0014606B" w:rsidRPr="0014606B">
        <w:rPr>
          <w:rFonts w:eastAsia="SimSun"/>
          <w:color w:val="7F007F"/>
          <w:lang w:val="pt-BR" w:eastAsia="zh-CN"/>
        </w:rPr>
        <w:t>value</w:t>
      </w:r>
      <w:r w:rsidR="0014606B" w:rsidRPr="0014606B">
        <w:rPr>
          <w:rFonts w:eastAsia="SimSun"/>
          <w:color w:val="000000"/>
          <w:lang w:val="pt-BR" w:eastAsia="zh-CN"/>
        </w:rPr>
        <w:t>=</w:t>
      </w:r>
      <w:r w:rsidR="0014606B" w:rsidRPr="0014606B">
        <w:rPr>
          <w:rFonts w:eastAsia="SimSun"/>
          <w:i/>
          <w:iCs/>
          <w:lang w:val="pt-BR" w:eastAsia="zh-CN"/>
        </w:rPr>
        <w:t>'%SC%'</w:t>
      </w:r>
      <w:r w:rsidR="0014606B" w:rsidRPr="0014606B">
        <w:rPr>
          <w:rFonts w:eastAsia="SimSun"/>
          <w:lang w:val="pt-BR" w:eastAsia="zh-CN"/>
        </w:rPr>
        <w:t xml:space="preserve"> </w:t>
      </w:r>
      <w:r w:rsidR="0014606B" w:rsidRPr="0014606B">
        <w:rPr>
          <w:rFonts w:eastAsia="SimSun"/>
          <w:color w:val="008080"/>
          <w:lang w:val="pt-BR" w:eastAsia="zh-CN"/>
        </w:rPr>
        <w:t>/&gt;</w:t>
      </w:r>
    </w:p>
    <w:p w:rsidR="00E35543" w:rsidRDefault="00E35543" w:rsidP="001C0F17">
      <w:pPr>
        <w:pStyle w:val="ProgramStyle"/>
        <w:keepNext/>
        <w:rPr>
          <w:ins w:id="806" w:author="Skumát László" w:date="2011-09-02T08:39:00Z"/>
          <w:rFonts w:eastAsia="SimSun"/>
          <w:lang w:val="pt-BR" w:eastAsia="zh-CN"/>
        </w:rPr>
      </w:pPr>
    </w:p>
    <w:p w:rsidR="0014606B" w:rsidRPr="0014606B" w:rsidDel="0008422E" w:rsidRDefault="00E35543" w:rsidP="001C0F17">
      <w:pPr>
        <w:pStyle w:val="ProgramStyle"/>
        <w:keepNext/>
        <w:rPr>
          <w:del w:id="807" w:author="Skumát László" w:date="2011-09-02T08:27:00Z"/>
          <w:rFonts w:eastAsia="SimSun"/>
          <w:lang w:val="pt-BR" w:eastAsia="zh-CN"/>
        </w:rPr>
      </w:pPr>
      <w:ins w:id="808" w:author="Skumát László" w:date="2011-09-02T08:39:00Z">
        <w:r>
          <w:rPr>
            <w:rFonts w:eastAsia="SimSun"/>
            <w:lang w:val="pt-BR" w:eastAsia="zh-CN"/>
          </w:rPr>
          <w:t xml:space="preserve">  </w:t>
        </w:r>
      </w:ins>
      <w:ins w:id="809" w:author="Skumát László" w:date="2011-09-02T08:27:00Z">
        <w:r w:rsidR="0008422E">
          <w:rPr>
            <w:rFonts w:eastAsia="SimSun"/>
            <w:lang w:val="pt-BR" w:eastAsia="zh-CN"/>
          </w:rPr>
          <w:t xml:space="preserve">  </w:t>
        </w:r>
      </w:ins>
      <w:r w:rsidR="0014606B">
        <w:rPr>
          <w:rFonts w:eastAsia="SimSun"/>
          <w:color w:val="000000"/>
          <w:lang w:val="pt-BR" w:eastAsia="zh-CN"/>
        </w:rPr>
        <w:t xml:space="preserve">                    </w:t>
      </w:r>
      <w:r w:rsidR="0014606B" w:rsidRPr="0014606B">
        <w:rPr>
          <w:rFonts w:eastAsia="SimSun"/>
          <w:color w:val="008080"/>
          <w:lang w:val="pt-BR" w:eastAsia="zh-CN"/>
        </w:rPr>
        <w:t>&lt;/</w:t>
      </w:r>
      <w:r w:rsidR="0014606B" w:rsidRPr="0014606B">
        <w:rPr>
          <w:rFonts w:eastAsia="SimSun"/>
          <w:color w:val="3F7F7F"/>
          <w:lang w:val="pt-BR" w:eastAsia="zh-CN"/>
        </w:rPr>
        <w:t>params</w:t>
      </w:r>
      <w:r w:rsidR="0014606B" w:rsidRPr="0014606B">
        <w:rPr>
          <w:rFonts w:eastAsia="SimSun"/>
          <w:color w:val="008080"/>
          <w:lang w:val="pt-BR" w:eastAsia="zh-CN"/>
        </w:rPr>
        <w:t>&gt;</w:t>
      </w:r>
    </w:p>
    <w:p w:rsidR="00E35543" w:rsidRDefault="00E35543" w:rsidP="001C0F17">
      <w:pPr>
        <w:pStyle w:val="ProgramStyle"/>
        <w:keepNext/>
        <w:rPr>
          <w:ins w:id="810" w:author="Skumát László" w:date="2011-09-02T08:39:00Z"/>
          <w:rFonts w:eastAsia="SimSun"/>
          <w:lang w:val="pt-BR" w:eastAsia="zh-CN"/>
        </w:rPr>
      </w:pPr>
    </w:p>
    <w:p w:rsidR="0014606B" w:rsidRPr="0014606B" w:rsidDel="0008422E" w:rsidRDefault="00E35543" w:rsidP="001C0F17">
      <w:pPr>
        <w:pStyle w:val="ProgramStyle"/>
        <w:keepNext/>
        <w:rPr>
          <w:del w:id="811" w:author="Skumát László" w:date="2011-09-02T08:27:00Z"/>
          <w:rFonts w:eastAsia="SimSun"/>
          <w:lang w:val="pt-BR" w:eastAsia="zh-CN"/>
        </w:rPr>
      </w:pPr>
      <w:ins w:id="812" w:author="Skumát László" w:date="2011-09-02T08:39:00Z">
        <w:r>
          <w:rPr>
            <w:rFonts w:eastAsia="SimSun"/>
            <w:lang w:val="pt-BR" w:eastAsia="zh-CN"/>
          </w:rPr>
          <w:t xml:space="preserve">  </w:t>
        </w:r>
      </w:ins>
      <w:ins w:id="813" w:author="Skumát László" w:date="2011-09-02T08:27:00Z">
        <w:r w:rsidR="0008422E">
          <w:rPr>
            <w:rFonts w:eastAsia="SimSun"/>
            <w:lang w:val="pt-BR" w:eastAsia="zh-CN"/>
          </w:rPr>
          <w:t xml:space="preserve">  </w:t>
        </w:r>
      </w:ins>
      <w:r w:rsidR="0014606B">
        <w:rPr>
          <w:rFonts w:eastAsia="SimSun"/>
          <w:color w:val="000000"/>
          <w:lang w:val="pt-BR" w:eastAsia="zh-CN"/>
        </w:rPr>
        <w:t xml:space="preserve">                  </w:t>
      </w:r>
      <w:r w:rsidR="0014606B" w:rsidRPr="0014606B">
        <w:rPr>
          <w:rFonts w:eastAsia="SimSun"/>
          <w:color w:val="008080"/>
          <w:lang w:val="pt-BR" w:eastAsia="zh-CN"/>
        </w:rPr>
        <w:t>&lt;/</w:t>
      </w:r>
      <w:r w:rsidR="0014606B" w:rsidRPr="0014606B">
        <w:rPr>
          <w:rFonts w:eastAsia="SimSun"/>
          <w:color w:val="3F7F7F"/>
          <w:lang w:val="pt-BR" w:eastAsia="zh-CN"/>
        </w:rPr>
        <w:t>externaldata</w:t>
      </w:r>
      <w:r w:rsidR="0014606B" w:rsidRPr="0014606B">
        <w:rPr>
          <w:rFonts w:eastAsia="SimSun"/>
          <w:color w:val="008080"/>
          <w:lang w:val="pt-BR" w:eastAsia="zh-CN"/>
        </w:rPr>
        <w:t>&gt;</w:t>
      </w:r>
    </w:p>
    <w:p w:rsidR="00E35543" w:rsidRDefault="00E35543" w:rsidP="001C0F17">
      <w:pPr>
        <w:pStyle w:val="ProgramStyle"/>
        <w:keepNext/>
        <w:rPr>
          <w:ins w:id="814" w:author="Skumát László" w:date="2011-09-02T08:39:00Z"/>
          <w:rFonts w:eastAsia="SimSun"/>
          <w:lang w:val="pt-BR" w:eastAsia="zh-CN"/>
        </w:rPr>
      </w:pPr>
    </w:p>
    <w:p w:rsidR="0014606B" w:rsidRPr="0014606B" w:rsidDel="0008422E" w:rsidRDefault="00E35543" w:rsidP="001C0F17">
      <w:pPr>
        <w:pStyle w:val="ProgramStyle"/>
        <w:keepNext/>
        <w:rPr>
          <w:del w:id="815" w:author="Skumát László" w:date="2011-09-02T08:27:00Z"/>
          <w:rFonts w:eastAsia="SimSun"/>
          <w:lang w:eastAsia="zh-CN"/>
        </w:rPr>
      </w:pPr>
      <w:ins w:id="816" w:author="Skumát László" w:date="2011-09-02T08:39:00Z">
        <w:r>
          <w:rPr>
            <w:rFonts w:eastAsia="SimSun"/>
            <w:lang w:val="pt-BR" w:eastAsia="zh-CN"/>
          </w:rPr>
          <w:t xml:space="preserve">  </w:t>
        </w:r>
      </w:ins>
      <w:ins w:id="817" w:author="Skumát László" w:date="2011-09-02T08:27:00Z">
        <w:r w:rsidR="0008422E">
          <w:rPr>
            <w:rFonts w:eastAsia="SimSun"/>
            <w:lang w:val="pt-BR" w:eastAsia="zh-CN"/>
          </w:rPr>
          <w:t xml:space="preserve">  </w:t>
        </w:r>
      </w:ins>
      <w:r w:rsidR="0014606B">
        <w:rPr>
          <w:rFonts w:eastAsia="SimSun"/>
          <w:color w:val="000000"/>
          <w:lang w:val="pt-BR" w:eastAsia="zh-CN"/>
        </w:rPr>
        <w:t xml:space="preserve">                </w:t>
      </w:r>
      <w:r w:rsidR="0014606B" w:rsidRPr="0014606B">
        <w:rPr>
          <w:rFonts w:eastAsia="SimSun"/>
          <w:color w:val="008080"/>
          <w:lang w:eastAsia="zh-CN"/>
        </w:rPr>
        <w:t>&lt;/</w:t>
      </w:r>
      <w:r w:rsidR="0014606B" w:rsidRPr="0014606B">
        <w:rPr>
          <w:rFonts w:eastAsia="SimSun"/>
          <w:color w:val="3F7F7F"/>
          <w:lang w:eastAsia="zh-CN"/>
        </w:rPr>
        <w:t>treecell</w:t>
      </w:r>
      <w:r w:rsidR="0014606B" w:rsidRPr="0014606B">
        <w:rPr>
          <w:rFonts w:eastAsia="SimSun"/>
          <w:color w:val="008080"/>
          <w:lang w:eastAsia="zh-CN"/>
        </w:rPr>
        <w:t>&gt;</w:t>
      </w:r>
    </w:p>
    <w:p w:rsidR="00E35543" w:rsidRDefault="00E35543" w:rsidP="001C0F17">
      <w:pPr>
        <w:pStyle w:val="ProgramStyle"/>
        <w:keepNext/>
        <w:rPr>
          <w:ins w:id="818" w:author="Skumát László" w:date="2011-09-02T08:39:00Z"/>
          <w:rFonts w:eastAsia="SimSun"/>
          <w:lang w:eastAsia="zh-CN"/>
        </w:rPr>
      </w:pPr>
    </w:p>
    <w:p w:rsidR="00E35543" w:rsidRDefault="00E35543" w:rsidP="00B012F5">
      <w:pPr>
        <w:pStyle w:val="ProgramStyle"/>
        <w:keepNext/>
        <w:numPr>
          <w:ins w:id="819" w:author="Skumát László" w:date="2011-09-02T08:38:00Z"/>
        </w:numPr>
        <w:rPr>
          <w:ins w:id="820" w:author="Skumát László" w:date="2011-09-02T08:39:00Z"/>
          <w:rFonts w:eastAsia="SimSun"/>
          <w:lang w:eastAsia="zh-CN"/>
        </w:rPr>
      </w:pPr>
      <w:ins w:id="821" w:author="Skumát László" w:date="2011-09-02T08:39:00Z">
        <w:r>
          <w:rPr>
            <w:rFonts w:eastAsia="SimSun"/>
            <w:lang w:eastAsia="zh-CN"/>
          </w:rPr>
          <w:t xml:space="preserve">  </w:t>
        </w:r>
      </w:ins>
      <w:ins w:id="822" w:author="Skumát László" w:date="2011-09-02T08:38:00Z">
        <w:r w:rsidR="00B012F5">
          <w:rPr>
            <w:rFonts w:eastAsia="SimSun"/>
            <w:lang w:eastAsia="zh-CN"/>
          </w:rPr>
          <w:t xml:space="preserve">      </w:t>
        </w:r>
        <w:r w:rsidR="00B012F5">
          <w:rPr>
            <w:rFonts w:eastAsia="SimSun"/>
            <w:color w:val="000000"/>
            <w:lang w:eastAsia="zh-CN"/>
          </w:rPr>
          <w:t xml:space="preserve">          </w:t>
        </w:r>
        <w:r w:rsidR="00B012F5" w:rsidRPr="0014606B">
          <w:rPr>
            <w:rFonts w:eastAsia="SimSun"/>
            <w:color w:val="008080"/>
            <w:lang w:eastAsia="zh-CN"/>
          </w:rPr>
          <w:t>&lt;/</w:t>
        </w:r>
        <w:r w:rsidR="00B012F5" w:rsidRPr="0014606B">
          <w:rPr>
            <w:rFonts w:eastAsia="SimSun"/>
            <w:color w:val="3F7F7F"/>
            <w:lang w:eastAsia="zh-CN"/>
          </w:rPr>
          <w:t>treerow</w:t>
        </w:r>
        <w:r w:rsidR="00B012F5" w:rsidRPr="0014606B">
          <w:rPr>
            <w:rFonts w:eastAsia="SimSun"/>
            <w:color w:val="008080"/>
            <w:lang w:eastAsia="zh-CN"/>
          </w:rPr>
          <w:t>&gt;</w:t>
        </w:r>
      </w:ins>
    </w:p>
    <w:p w:rsidR="0014606B" w:rsidRPr="0014606B" w:rsidDel="0008422E" w:rsidRDefault="00E35543" w:rsidP="001C0F17">
      <w:pPr>
        <w:pStyle w:val="ProgramStyle"/>
        <w:keepNext/>
        <w:rPr>
          <w:del w:id="823" w:author="Skumát László" w:date="2011-09-02T08:27:00Z"/>
          <w:rFonts w:eastAsia="SimSun"/>
          <w:lang w:eastAsia="zh-CN"/>
        </w:rPr>
      </w:pPr>
      <w:ins w:id="824" w:author="Skumát László" w:date="2011-09-02T08:39:00Z">
        <w:r>
          <w:rPr>
            <w:rFonts w:eastAsia="SimSun"/>
            <w:lang w:eastAsia="zh-CN"/>
          </w:rPr>
          <w:t xml:space="preserve">  </w:t>
        </w:r>
      </w:ins>
      <w:r w:rsidR="0014606B">
        <w:rPr>
          <w:rFonts w:eastAsia="SimSun"/>
          <w:color w:val="000000"/>
          <w:lang w:eastAsia="zh-CN"/>
        </w:rPr>
        <w:t xml:space="preserve">              </w:t>
      </w:r>
      <w:r w:rsidR="0014606B" w:rsidRPr="0014606B">
        <w:rPr>
          <w:rFonts w:eastAsia="SimSun"/>
          <w:color w:val="008080"/>
          <w:lang w:eastAsia="zh-CN"/>
        </w:rPr>
        <w:t>&lt;</w:t>
      </w:r>
      <w:r w:rsidR="0014606B" w:rsidRPr="00AB31DB">
        <w:rPr>
          <w:rFonts w:eastAsia="SimSun"/>
          <w:color w:val="008080"/>
          <w:highlight w:val="yellow"/>
          <w:lang w:eastAsia="zh-CN"/>
          <w:rPrChange w:id="825" w:author="Skumát László" w:date="2011-09-02T09:01:00Z">
            <w:rPr>
              <w:rFonts w:eastAsia="SimSun"/>
              <w:color w:val="008080"/>
              <w:lang w:eastAsia="zh-CN"/>
            </w:rPr>
          </w:rPrChange>
        </w:rPr>
        <w:t>/</w:t>
      </w:r>
      <w:r w:rsidR="0014606B" w:rsidRPr="00AB31DB">
        <w:rPr>
          <w:rFonts w:eastAsia="SimSun"/>
          <w:color w:val="3F7F7F"/>
          <w:highlight w:val="yellow"/>
          <w:lang w:eastAsia="zh-CN"/>
          <w:rPrChange w:id="826" w:author="Skumát László" w:date="2011-09-02T09:01:00Z">
            <w:rPr>
              <w:rFonts w:eastAsia="SimSun"/>
              <w:color w:val="3F7F7F"/>
              <w:lang w:eastAsia="zh-CN"/>
            </w:rPr>
          </w:rPrChange>
        </w:rPr>
        <w:t>insertif</w:t>
      </w:r>
      <w:r w:rsidR="0014606B" w:rsidRPr="0014606B">
        <w:rPr>
          <w:rFonts w:eastAsia="SimSun"/>
          <w:color w:val="008080"/>
          <w:lang w:eastAsia="zh-CN"/>
        </w:rPr>
        <w:t>&gt;</w:t>
      </w:r>
    </w:p>
    <w:p w:rsidR="00E35543" w:rsidRDefault="00E35543" w:rsidP="001C0F17">
      <w:pPr>
        <w:pStyle w:val="ProgramStyle"/>
        <w:keepNext/>
        <w:rPr>
          <w:ins w:id="827" w:author="Skumát László" w:date="2011-09-02T08:39:00Z"/>
          <w:rFonts w:eastAsia="SimSun"/>
          <w:lang w:eastAsia="zh-CN"/>
        </w:rPr>
      </w:pPr>
    </w:p>
    <w:p w:rsidR="0014606B" w:rsidRPr="0014606B" w:rsidDel="0008422E" w:rsidRDefault="00E35543" w:rsidP="001C0F17">
      <w:pPr>
        <w:pStyle w:val="ProgramStyle"/>
        <w:keepNext/>
        <w:rPr>
          <w:del w:id="828" w:author="Skumát László" w:date="2011-09-02T08:27:00Z"/>
          <w:rFonts w:eastAsia="SimSun"/>
          <w:lang w:eastAsia="zh-CN"/>
        </w:rPr>
      </w:pPr>
      <w:ins w:id="829" w:author="Skumát László" w:date="2011-09-02T08:39:00Z">
        <w:r>
          <w:rPr>
            <w:rFonts w:eastAsia="SimSun"/>
            <w:lang w:eastAsia="zh-CN"/>
          </w:rPr>
          <w:t xml:space="preserve">  </w:t>
        </w:r>
      </w:ins>
      <w:r w:rsidR="0014606B">
        <w:rPr>
          <w:rFonts w:eastAsia="SimSun"/>
          <w:color w:val="000000"/>
          <w:lang w:eastAsia="zh-CN"/>
        </w:rPr>
        <w:t xml:space="preserve">            </w:t>
      </w:r>
      <w:r w:rsidR="0014606B" w:rsidRPr="0014606B">
        <w:rPr>
          <w:rFonts w:eastAsia="SimSun"/>
          <w:color w:val="008080"/>
          <w:lang w:eastAsia="zh-CN"/>
        </w:rPr>
        <w:t>&lt;/</w:t>
      </w:r>
      <w:r w:rsidR="0014606B" w:rsidRPr="0014606B">
        <w:rPr>
          <w:rFonts w:eastAsia="SimSun"/>
          <w:color w:val="3F7F7F"/>
          <w:lang w:eastAsia="zh-CN"/>
        </w:rPr>
        <w:t>condition</w:t>
      </w:r>
      <w:r w:rsidR="0014606B" w:rsidRPr="0014606B">
        <w:rPr>
          <w:rFonts w:eastAsia="SimSun"/>
          <w:color w:val="008080"/>
          <w:lang w:eastAsia="zh-CN"/>
        </w:rPr>
        <w:t>&gt;</w:t>
      </w:r>
    </w:p>
    <w:p w:rsidR="00E35543" w:rsidRDefault="00E35543" w:rsidP="001C0F17">
      <w:pPr>
        <w:pStyle w:val="ProgramStyle"/>
        <w:keepNext/>
        <w:rPr>
          <w:ins w:id="830" w:author="Skumát László" w:date="2011-09-02T08:39:00Z"/>
          <w:rFonts w:eastAsia="SimSun"/>
          <w:lang w:eastAsia="zh-CN"/>
        </w:rPr>
      </w:pPr>
    </w:p>
    <w:p w:rsidR="0014606B" w:rsidRPr="0014606B" w:rsidDel="0008422E" w:rsidRDefault="00E35543" w:rsidP="001C0F17">
      <w:pPr>
        <w:pStyle w:val="ProgramStyle"/>
        <w:keepNext/>
        <w:rPr>
          <w:del w:id="831" w:author="Skumát László" w:date="2011-09-02T08:27:00Z"/>
          <w:rFonts w:eastAsia="SimSun"/>
          <w:lang w:eastAsia="zh-CN"/>
        </w:rPr>
      </w:pPr>
      <w:ins w:id="832" w:author="Skumát László" w:date="2011-09-02T08:39:00Z">
        <w:r>
          <w:rPr>
            <w:rFonts w:eastAsia="SimSun"/>
            <w:lang w:eastAsia="zh-CN"/>
          </w:rPr>
          <w:t xml:space="preserve">  </w:t>
        </w:r>
      </w:ins>
      <w:del w:id="833" w:author="Skumát László" w:date="2011-09-02T08:38:00Z">
        <w:r w:rsidR="0014606B" w:rsidDel="00B012F5">
          <w:rPr>
            <w:rFonts w:eastAsia="SimSun"/>
            <w:color w:val="000000"/>
            <w:lang w:eastAsia="zh-CN"/>
          </w:rPr>
          <w:delText xml:space="preserve">          </w:delText>
        </w:r>
        <w:r w:rsidR="0014606B" w:rsidRPr="0014606B" w:rsidDel="00B012F5">
          <w:rPr>
            <w:rFonts w:eastAsia="SimSun"/>
            <w:color w:val="008080"/>
            <w:lang w:eastAsia="zh-CN"/>
          </w:rPr>
          <w:delText>&lt;/</w:delText>
        </w:r>
        <w:r w:rsidR="0014606B" w:rsidRPr="0014606B" w:rsidDel="00B012F5">
          <w:rPr>
            <w:rFonts w:eastAsia="SimSun"/>
            <w:color w:val="3F7F7F"/>
            <w:lang w:eastAsia="zh-CN"/>
          </w:rPr>
          <w:delText>treerow</w:delText>
        </w:r>
        <w:r w:rsidR="0014606B" w:rsidRPr="0014606B" w:rsidDel="00B012F5">
          <w:rPr>
            <w:rFonts w:eastAsia="SimSun"/>
            <w:color w:val="008080"/>
            <w:lang w:eastAsia="zh-CN"/>
          </w:rPr>
          <w:delText>&gt;</w:delText>
        </w:r>
      </w:del>
    </w:p>
    <w:p w:rsidR="0014606B" w:rsidRPr="0014606B" w:rsidDel="0008422E" w:rsidRDefault="0008422E" w:rsidP="001C0F17">
      <w:pPr>
        <w:pStyle w:val="ProgramStyle"/>
        <w:keepNext/>
        <w:rPr>
          <w:del w:id="834" w:author="Skumát László" w:date="2011-09-02T08:27:00Z"/>
          <w:rFonts w:eastAsia="SimSun"/>
          <w:lang w:eastAsia="zh-CN"/>
        </w:rPr>
      </w:pPr>
      <w:ins w:id="835" w:author="Skumát László" w:date="2011-09-02T08:27:00Z">
        <w:r>
          <w:rPr>
            <w:rFonts w:eastAsia="SimSun"/>
            <w:lang w:eastAsia="zh-CN"/>
          </w:rPr>
          <w:t xml:space="preserve">  </w:t>
        </w:r>
      </w:ins>
      <w:r w:rsidR="0014606B">
        <w:rPr>
          <w:rFonts w:eastAsia="SimSun"/>
          <w:color w:val="000000"/>
          <w:lang w:eastAsia="zh-CN"/>
        </w:rPr>
        <w:t xml:space="preserve">        </w:t>
      </w:r>
      <w:r w:rsidR="0014606B" w:rsidRPr="0014606B">
        <w:rPr>
          <w:rFonts w:eastAsia="SimSun"/>
          <w:color w:val="008080"/>
          <w:lang w:eastAsia="zh-CN"/>
        </w:rPr>
        <w:t>&lt;/</w:t>
      </w:r>
      <w:r w:rsidR="0014606B" w:rsidRPr="0014606B">
        <w:rPr>
          <w:rFonts w:eastAsia="SimSun"/>
          <w:color w:val="3F7F7F"/>
          <w:lang w:eastAsia="zh-CN"/>
        </w:rPr>
        <w:t>iterator</w:t>
      </w:r>
      <w:r w:rsidR="0014606B" w:rsidRPr="0014606B">
        <w:rPr>
          <w:rFonts w:eastAsia="SimSun"/>
          <w:color w:val="008080"/>
          <w:lang w:eastAsia="zh-CN"/>
        </w:rPr>
        <w:t>&gt;</w:t>
      </w:r>
    </w:p>
    <w:p w:rsidR="00E35543" w:rsidRDefault="00E35543" w:rsidP="001C0F17">
      <w:pPr>
        <w:pStyle w:val="ProgramStyle"/>
        <w:keepNext/>
        <w:rPr>
          <w:ins w:id="836" w:author="Skumát László" w:date="2011-09-02T08:39:00Z"/>
          <w:rFonts w:eastAsia="SimSun"/>
          <w:lang w:eastAsia="zh-CN"/>
        </w:rPr>
      </w:pPr>
    </w:p>
    <w:p w:rsidR="0014606B" w:rsidRPr="0014606B" w:rsidDel="0008422E" w:rsidRDefault="00E35543" w:rsidP="001C0F17">
      <w:pPr>
        <w:pStyle w:val="ProgramStyle"/>
        <w:keepNext/>
        <w:rPr>
          <w:del w:id="837" w:author="Skumát László" w:date="2011-09-02T08:27:00Z"/>
          <w:rFonts w:eastAsia="SimSun"/>
          <w:lang w:eastAsia="zh-CN"/>
        </w:rPr>
      </w:pPr>
      <w:ins w:id="838" w:author="Skumát László" w:date="2011-09-02T08:39:00Z">
        <w:r>
          <w:rPr>
            <w:rFonts w:eastAsia="SimSun"/>
            <w:lang w:eastAsia="zh-CN"/>
          </w:rPr>
          <w:t xml:space="preserve">  </w:t>
        </w:r>
      </w:ins>
      <w:ins w:id="839" w:author="Skumát László" w:date="2011-09-02T08:27:00Z">
        <w:r w:rsidR="0008422E">
          <w:rPr>
            <w:rFonts w:eastAsia="SimSun"/>
            <w:lang w:eastAsia="zh-CN"/>
          </w:rPr>
          <w:t xml:space="preserve">  </w:t>
        </w:r>
      </w:ins>
      <w:r w:rsidR="0014606B">
        <w:rPr>
          <w:rFonts w:eastAsia="SimSun"/>
          <w:color w:val="000000"/>
          <w:lang w:eastAsia="zh-CN"/>
        </w:rPr>
        <w:t xml:space="preserve">      </w:t>
      </w:r>
      <w:r w:rsidR="0014606B" w:rsidRPr="0014606B">
        <w:rPr>
          <w:rFonts w:eastAsia="SimSun"/>
          <w:color w:val="008080"/>
          <w:lang w:eastAsia="zh-CN"/>
        </w:rPr>
        <w:t>&lt;/</w:t>
      </w:r>
      <w:r w:rsidR="0014606B" w:rsidRPr="0014606B">
        <w:rPr>
          <w:rFonts w:eastAsia="SimSun"/>
          <w:color w:val="3F7F7F"/>
          <w:lang w:eastAsia="zh-CN"/>
        </w:rPr>
        <w:t>iterator</w:t>
      </w:r>
      <w:r w:rsidR="0014606B" w:rsidRPr="0014606B">
        <w:rPr>
          <w:rFonts w:eastAsia="SimSun"/>
          <w:color w:val="008080"/>
          <w:lang w:eastAsia="zh-CN"/>
        </w:rPr>
        <w:t>&gt;</w:t>
      </w:r>
    </w:p>
    <w:p w:rsidR="00E35543" w:rsidRDefault="00E35543" w:rsidP="001C0F17">
      <w:pPr>
        <w:pStyle w:val="ProgramStyle"/>
        <w:keepNext/>
        <w:rPr>
          <w:ins w:id="840" w:author="Skumát László" w:date="2011-09-02T08:39:00Z"/>
          <w:rFonts w:eastAsia="SimSun"/>
          <w:lang w:eastAsia="zh-CN"/>
        </w:rPr>
      </w:pPr>
    </w:p>
    <w:p w:rsidR="0014606B" w:rsidRPr="0014606B" w:rsidDel="0008422E" w:rsidRDefault="00E35543" w:rsidP="001C0F17">
      <w:pPr>
        <w:pStyle w:val="ProgramStyle"/>
        <w:keepNext/>
        <w:rPr>
          <w:del w:id="841" w:author="Skumát László" w:date="2011-09-02T08:27:00Z"/>
          <w:rFonts w:eastAsia="SimSun"/>
          <w:lang w:eastAsia="zh-CN"/>
        </w:rPr>
      </w:pPr>
      <w:ins w:id="842" w:author="Skumát László" w:date="2011-09-02T08:39:00Z">
        <w:r>
          <w:rPr>
            <w:rFonts w:eastAsia="SimSun"/>
            <w:lang w:eastAsia="zh-CN"/>
          </w:rPr>
          <w:t xml:space="preserve">  </w:t>
        </w:r>
      </w:ins>
      <w:ins w:id="843" w:author="Skumát László" w:date="2011-09-02T08:27:00Z">
        <w:r w:rsidR="0008422E">
          <w:rPr>
            <w:rFonts w:eastAsia="SimSun"/>
            <w:lang w:eastAsia="zh-CN"/>
          </w:rPr>
          <w:t xml:space="preserve">  </w:t>
        </w:r>
      </w:ins>
      <w:r w:rsidR="0014606B">
        <w:rPr>
          <w:rFonts w:eastAsia="SimSun"/>
          <w:color w:val="000000"/>
          <w:lang w:eastAsia="zh-CN"/>
        </w:rPr>
        <w:t xml:space="preserve">    </w:t>
      </w:r>
      <w:r w:rsidR="0014606B" w:rsidRPr="0014606B">
        <w:rPr>
          <w:rFonts w:eastAsia="SimSun"/>
          <w:color w:val="008080"/>
          <w:lang w:eastAsia="zh-CN"/>
        </w:rPr>
        <w:t>&lt;/</w:t>
      </w:r>
      <w:r w:rsidR="0014606B" w:rsidRPr="0014606B">
        <w:rPr>
          <w:rFonts w:eastAsia="SimSun"/>
          <w:color w:val="3F7F7F"/>
          <w:lang w:eastAsia="zh-CN"/>
        </w:rPr>
        <w:t>treeitem</w:t>
      </w:r>
      <w:r w:rsidR="0014606B" w:rsidRPr="0014606B">
        <w:rPr>
          <w:rFonts w:eastAsia="SimSun"/>
          <w:color w:val="008080"/>
          <w:lang w:eastAsia="zh-CN"/>
        </w:rPr>
        <w:t>&gt;</w:t>
      </w:r>
    </w:p>
    <w:p w:rsidR="00E35543" w:rsidRDefault="00E35543" w:rsidP="001C0F17">
      <w:pPr>
        <w:pStyle w:val="ProgramStyle"/>
        <w:keepNext/>
        <w:rPr>
          <w:ins w:id="844" w:author="Skumát László" w:date="2011-09-02T08:39:00Z"/>
          <w:rFonts w:eastAsia="SimSun"/>
          <w:lang w:eastAsia="zh-CN"/>
        </w:rPr>
      </w:pPr>
    </w:p>
    <w:p w:rsidR="0014606B" w:rsidRPr="0014606B" w:rsidDel="0008422E" w:rsidRDefault="00E35543" w:rsidP="001C0F17">
      <w:pPr>
        <w:pStyle w:val="ProgramStyle"/>
        <w:keepNext/>
        <w:rPr>
          <w:del w:id="845" w:author="Skumát László" w:date="2011-09-02T08:27:00Z"/>
          <w:rFonts w:eastAsia="SimSun"/>
          <w:lang w:eastAsia="zh-CN"/>
        </w:rPr>
      </w:pPr>
      <w:ins w:id="846" w:author="Skumát László" w:date="2011-09-02T08:39:00Z">
        <w:r>
          <w:rPr>
            <w:rFonts w:eastAsia="SimSun"/>
            <w:lang w:eastAsia="zh-CN"/>
          </w:rPr>
          <w:t xml:space="preserve">  </w:t>
        </w:r>
      </w:ins>
      <w:ins w:id="847" w:author="Skumát László" w:date="2011-09-02T08:27:00Z">
        <w:r w:rsidR="0008422E">
          <w:rPr>
            <w:rFonts w:eastAsia="SimSun"/>
            <w:lang w:eastAsia="zh-CN"/>
          </w:rPr>
          <w:t xml:space="preserve">  </w:t>
        </w:r>
      </w:ins>
      <w:r w:rsidR="0014606B">
        <w:rPr>
          <w:rFonts w:eastAsia="SimSun"/>
          <w:color w:val="000000"/>
          <w:lang w:eastAsia="zh-CN"/>
        </w:rPr>
        <w:t xml:space="preserve">  </w:t>
      </w:r>
      <w:r w:rsidR="0014606B" w:rsidRPr="0014606B">
        <w:rPr>
          <w:rFonts w:eastAsia="SimSun"/>
          <w:color w:val="008080"/>
          <w:lang w:eastAsia="zh-CN"/>
        </w:rPr>
        <w:t>&lt;/</w:t>
      </w:r>
      <w:r w:rsidR="0014606B" w:rsidRPr="0014606B">
        <w:rPr>
          <w:rFonts w:eastAsia="SimSun"/>
          <w:color w:val="3F7F7F"/>
          <w:lang w:eastAsia="zh-CN"/>
        </w:rPr>
        <w:t>treechildren</w:t>
      </w:r>
      <w:r w:rsidR="0014606B" w:rsidRPr="0014606B">
        <w:rPr>
          <w:rFonts w:eastAsia="SimSun"/>
          <w:color w:val="008080"/>
          <w:lang w:eastAsia="zh-CN"/>
        </w:rPr>
        <w:t>&gt;</w:t>
      </w:r>
    </w:p>
    <w:p w:rsidR="00E35543" w:rsidRDefault="00E35543" w:rsidP="001C0F17">
      <w:pPr>
        <w:pStyle w:val="ProgramStyle"/>
        <w:keepNext/>
        <w:rPr>
          <w:ins w:id="848" w:author="Skumát László" w:date="2011-09-02T08:39:00Z"/>
          <w:rFonts w:eastAsia="SimSun"/>
          <w:lang w:eastAsia="zh-CN"/>
        </w:rPr>
      </w:pPr>
    </w:p>
    <w:p w:rsidR="0008422E" w:rsidRDefault="00E35543" w:rsidP="0014606B">
      <w:pPr>
        <w:pStyle w:val="ProgramStyle"/>
        <w:rPr>
          <w:ins w:id="849" w:author="Skumát László" w:date="2011-09-02T08:27:00Z"/>
          <w:rFonts w:eastAsia="SimSun"/>
          <w:color w:val="008080"/>
          <w:lang w:eastAsia="zh-CN"/>
        </w:rPr>
      </w:pPr>
      <w:ins w:id="850" w:author="Skumát László" w:date="2011-09-02T08:39:00Z">
        <w:r>
          <w:rPr>
            <w:rFonts w:eastAsia="SimSun"/>
            <w:lang w:eastAsia="zh-CN"/>
          </w:rPr>
          <w:t xml:space="preserve">  </w:t>
        </w:r>
      </w:ins>
      <w:ins w:id="851" w:author="Skumát László" w:date="2011-09-02T08:27:00Z">
        <w:r w:rsidR="0008422E">
          <w:rPr>
            <w:rFonts w:eastAsia="SimSun"/>
            <w:lang w:eastAsia="zh-CN"/>
          </w:rPr>
          <w:t xml:space="preserve">  </w:t>
        </w:r>
      </w:ins>
      <w:r w:rsidR="0014606B" w:rsidRPr="0014606B">
        <w:rPr>
          <w:rFonts w:eastAsia="SimSun"/>
          <w:color w:val="008080"/>
          <w:lang w:eastAsia="zh-CN"/>
        </w:rPr>
        <w:t>&lt;/</w:t>
      </w:r>
      <w:r w:rsidR="0014606B" w:rsidRPr="0014606B">
        <w:rPr>
          <w:rFonts w:eastAsia="SimSun"/>
          <w:color w:val="3F7F7F"/>
          <w:lang w:eastAsia="zh-CN"/>
        </w:rPr>
        <w:t>tree</w:t>
      </w:r>
      <w:r w:rsidR="0014606B" w:rsidRPr="0014606B">
        <w:rPr>
          <w:rFonts w:eastAsia="SimSun"/>
          <w:color w:val="008080"/>
          <w:lang w:eastAsia="zh-CN"/>
        </w:rPr>
        <w:t>&gt;</w:t>
      </w:r>
    </w:p>
    <w:p w:rsidR="0008422E" w:rsidRPr="00E32589" w:rsidRDefault="00E35543" w:rsidP="0008422E">
      <w:pPr>
        <w:pStyle w:val="ProgramStyle"/>
        <w:numPr>
          <w:ins w:id="852" w:author="Skumát László" w:date="2011-09-02T08:25:00Z"/>
        </w:numPr>
        <w:rPr>
          <w:ins w:id="853" w:author="Skumát László" w:date="2011-09-02T08:25:00Z"/>
          <w:rFonts w:eastAsia="SimSun"/>
          <w:lang w:eastAsia="zh-CN"/>
        </w:rPr>
      </w:pPr>
      <w:ins w:id="854" w:author="Skumát László" w:date="2011-09-02T08:39:00Z">
        <w:r>
          <w:rPr>
            <w:rFonts w:eastAsia="SimSun"/>
            <w:color w:val="008080"/>
            <w:lang w:eastAsia="zh-CN"/>
          </w:rPr>
          <w:t xml:space="preserve">  </w:t>
        </w:r>
      </w:ins>
      <w:ins w:id="855" w:author="Skumát László" w:date="2011-09-02T08:25:00Z">
        <w:r w:rsidR="0008422E" w:rsidRPr="00E32589">
          <w:rPr>
            <w:rFonts w:eastAsia="SimSun"/>
            <w:color w:val="008080"/>
            <w:lang w:eastAsia="zh-CN"/>
          </w:rPr>
          <w:t>&lt;/</w:t>
        </w:r>
        <w:r w:rsidR="0008422E" w:rsidRPr="00E32589">
          <w:rPr>
            <w:rFonts w:eastAsia="SimSun"/>
            <w:color w:val="3F7F7F"/>
            <w:lang w:eastAsia="zh-CN"/>
          </w:rPr>
          <w:t>window</w:t>
        </w:r>
        <w:r w:rsidR="0008422E" w:rsidRPr="00E32589">
          <w:rPr>
            <w:rFonts w:eastAsia="SimSun"/>
            <w:color w:val="008080"/>
            <w:lang w:eastAsia="zh-CN"/>
          </w:rPr>
          <w:t>&gt;</w:t>
        </w:r>
      </w:ins>
    </w:p>
    <w:p w:rsidR="0008422E" w:rsidRDefault="0008422E" w:rsidP="0008422E">
      <w:pPr>
        <w:pStyle w:val="ProgramStyle"/>
        <w:numPr>
          <w:ins w:id="856" w:author="Skumát László" w:date="2011-09-02T08:25:00Z"/>
        </w:numPr>
        <w:rPr>
          <w:ins w:id="857" w:author="Skumát László" w:date="2011-09-02T08:46:00Z"/>
          <w:rFonts w:eastAsia="SimSun"/>
          <w:color w:val="000000"/>
          <w:lang w:eastAsia="zh-CN"/>
        </w:rPr>
      </w:pPr>
      <w:ins w:id="858" w:author="Skumát László" w:date="2011-09-02T08:25:00Z">
        <w:r w:rsidRPr="00E32589">
          <w:rPr>
            <w:rFonts w:eastAsia="SimSun"/>
            <w:color w:val="008080"/>
            <w:lang w:eastAsia="zh-CN"/>
          </w:rPr>
          <w:t>&lt;/</w:t>
        </w:r>
        <w:r w:rsidRPr="00E32589">
          <w:rPr>
            <w:rFonts w:eastAsia="SimSun"/>
            <w:color w:val="3F7F7F"/>
            <w:lang w:eastAsia="zh-CN"/>
          </w:rPr>
          <w:t>Widgets</w:t>
        </w:r>
        <w:r w:rsidRPr="00E32589">
          <w:rPr>
            <w:rFonts w:eastAsia="SimSun"/>
            <w:color w:val="008080"/>
            <w:lang w:eastAsia="zh-CN"/>
          </w:rPr>
          <w:t>&gt;</w:t>
        </w:r>
        <w:r>
          <w:rPr>
            <w:rFonts w:eastAsia="SimSun"/>
            <w:color w:val="000000"/>
            <w:lang w:eastAsia="zh-CN"/>
          </w:rPr>
          <w:t xml:space="preserve"> </w:t>
        </w:r>
      </w:ins>
    </w:p>
    <w:p w:rsidR="00B04D2E" w:rsidRPr="00B04D2E" w:rsidRDefault="00B04D2E" w:rsidP="00B04D2E">
      <w:pPr>
        <w:pStyle w:val="BodyText"/>
        <w:numPr>
          <w:ins w:id="859" w:author="Skumát László" w:date="2011-09-02T08:46:00Z"/>
        </w:numPr>
        <w:rPr>
          <w:ins w:id="860" w:author="Skumát László" w:date="2011-09-02T08:25:00Z"/>
          <w:rFonts w:eastAsia="SimSun"/>
          <w:lang w:eastAsia="zh-CN"/>
          <w:rPrChange w:id="861" w:author="Skumát László" w:date="2011-09-02T08:46:00Z">
            <w:rPr>
              <w:ins w:id="862" w:author="Skumát László" w:date="2011-09-02T08:25:00Z"/>
              <w:rFonts w:eastAsia="SimSun"/>
              <w:color w:val="000000"/>
              <w:lang w:eastAsia="zh-CN"/>
            </w:rPr>
          </w:rPrChange>
        </w:rPr>
        <w:pPrChange w:id="863" w:author="Skumát László" w:date="2011-09-02T08:46:00Z">
          <w:pPr>
            <w:pStyle w:val="ProgramStyle"/>
          </w:pPr>
        </w:pPrChange>
      </w:pPr>
      <w:ins w:id="864" w:author="Skumát László" w:date="2011-09-02T08:46:00Z">
        <w:r>
          <w:rPr>
            <w:rFonts w:eastAsia="SimSun"/>
            <w:lang w:eastAsia="zh-CN"/>
          </w:rPr>
          <w:t xml:space="preserve">As we saw on </w:t>
        </w:r>
      </w:ins>
      <w:ins w:id="865" w:author="Skumát László" w:date="2011-09-02T08:47:00Z">
        <w:r>
          <w:rPr>
            <w:rFonts w:eastAsia="SimSun"/>
            <w:lang w:eastAsia="zh-CN"/>
          </w:rPr>
          <w:fldChar w:fldCharType="begin"/>
        </w:r>
        <w:r>
          <w:rPr>
            <w:rFonts w:eastAsia="SimSun"/>
            <w:lang w:eastAsia="zh-CN"/>
          </w:rPr>
          <w:instrText xml:space="preserve"> REF _Ref302716563 \h </w:instrText>
        </w:r>
      </w:ins>
      <w:r w:rsidR="00792416" w:rsidRPr="00B04D2E">
        <w:rPr>
          <w:rFonts w:eastAsia="SimSun"/>
          <w:lang w:eastAsia="zh-CN"/>
        </w:rPr>
      </w:r>
      <w:r>
        <w:rPr>
          <w:rFonts w:eastAsia="SimSun"/>
          <w:lang w:eastAsia="zh-CN"/>
        </w:rPr>
        <w:fldChar w:fldCharType="separate"/>
      </w:r>
      <w:ins w:id="866" w:author="Skumát László" w:date="2011-09-02T08:47:00Z">
        <w:r>
          <w:t xml:space="preserve">Figure </w:t>
        </w:r>
        <w:r>
          <w:rPr>
            <w:noProof/>
          </w:rPr>
          <w:t>2</w:t>
        </w:r>
        <w:r>
          <w:rPr>
            <w:rFonts w:eastAsia="SimSun"/>
            <w:lang w:eastAsia="zh-CN"/>
          </w:rPr>
          <w:fldChar w:fldCharType="end"/>
        </w:r>
        <w:r>
          <w:rPr>
            <w:rFonts w:eastAsia="SimSun"/>
            <w:lang w:eastAsia="zh-CN"/>
          </w:rPr>
          <w:t xml:space="preserve">, there are </w:t>
        </w:r>
      </w:ins>
      <w:ins w:id="867" w:author="Skumát László" w:date="2011-09-02T08:48:00Z">
        <w:r>
          <w:rPr>
            <w:rFonts w:eastAsia="SimSun"/>
            <w:lang w:eastAsia="zh-CN"/>
          </w:rPr>
          <w:t>9</w:t>
        </w:r>
      </w:ins>
      <w:ins w:id="868" w:author="Skumát László" w:date="2011-09-02T08:47:00Z">
        <w:r>
          <w:rPr>
            <w:rFonts w:eastAsia="SimSun"/>
            <w:lang w:eastAsia="zh-CN"/>
          </w:rPr>
          <w:t xml:space="preserve"> </w:t>
        </w:r>
        <w:r w:rsidRPr="00B04D2E">
          <w:rPr>
            <w:rStyle w:val="TCaction"/>
            <w:rFonts w:eastAsia="SimSun"/>
            <w:b w:val="0"/>
            <w:bCs/>
            <w:i w:val="0"/>
            <w:iCs/>
            <w:lang w:eastAsia="zh-CN"/>
            <w:rPrChange w:id="869" w:author="Skumát László" w:date="2011-09-02T08:47:00Z">
              <w:rPr>
                <w:rStyle w:val="TCaction"/>
                <w:b w:val="0"/>
                <w:bCs/>
                <w:i w:val="0"/>
                <w:iCs/>
              </w:rPr>
            </w:rPrChange>
          </w:rPr>
          <w:t>scenario</w:t>
        </w:r>
        <w:r>
          <w:rPr>
            <w:rFonts w:eastAsia="SimSun"/>
            <w:lang w:eastAsia="zh-CN"/>
          </w:rPr>
          <w:t>s in the configuration</w:t>
        </w:r>
      </w:ins>
      <w:ins w:id="870" w:author="Skumát László" w:date="2011-09-02T08:48:00Z">
        <w:r>
          <w:rPr>
            <w:rFonts w:eastAsia="SimSun"/>
            <w:lang w:eastAsia="zh-CN"/>
          </w:rPr>
          <w:t>. But using the insertif the resulting GUI contains only the weighted scenarios, as it can be seen on</w:t>
        </w:r>
      </w:ins>
      <w:ins w:id="871" w:author="Skumát László" w:date="2011-09-02T08:49:00Z">
        <w:r>
          <w:rPr>
            <w:rFonts w:eastAsia="SimSun"/>
            <w:lang w:eastAsia="zh-CN"/>
          </w:rPr>
          <w:t xml:space="preserve"> </w:t>
        </w:r>
        <w:r>
          <w:rPr>
            <w:rFonts w:eastAsia="SimSun"/>
            <w:lang w:eastAsia="zh-CN"/>
          </w:rPr>
          <w:fldChar w:fldCharType="begin"/>
        </w:r>
        <w:r>
          <w:rPr>
            <w:rFonts w:eastAsia="SimSun"/>
            <w:lang w:eastAsia="zh-CN"/>
          </w:rPr>
          <w:instrText xml:space="preserve"> REF _Ref302716721 \h </w:instrText>
        </w:r>
      </w:ins>
      <w:r w:rsidR="00792416" w:rsidRPr="00B04D2E">
        <w:rPr>
          <w:rFonts w:eastAsia="SimSun"/>
          <w:lang w:eastAsia="zh-CN"/>
        </w:rPr>
      </w:r>
      <w:r>
        <w:rPr>
          <w:rFonts w:eastAsia="SimSun"/>
          <w:lang w:eastAsia="zh-CN"/>
        </w:rPr>
        <w:fldChar w:fldCharType="separate"/>
      </w:r>
      <w:ins w:id="872" w:author="Skumát László" w:date="2011-09-02T08:49:00Z">
        <w:r>
          <w:t xml:space="preserve">Figure </w:t>
        </w:r>
        <w:r>
          <w:rPr>
            <w:noProof/>
          </w:rPr>
          <w:t>3</w:t>
        </w:r>
        <w:r>
          <w:rPr>
            <w:rFonts w:eastAsia="SimSun"/>
            <w:lang w:eastAsia="zh-CN"/>
          </w:rPr>
          <w:fldChar w:fldCharType="end"/>
        </w:r>
        <w:r>
          <w:rPr>
            <w:rFonts w:eastAsia="SimSun"/>
            <w:lang w:eastAsia="zh-CN"/>
          </w:rPr>
          <w:t>:</w:t>
        </w:r>
      </w:ins>
    </w:p>
    <w:p w:rsidR="00B04D2E" w:rsidRDefault="001F4FC0" w:rsidP="00B04D2E">
      <w:pPr>
        <w:pStyle w:val="BodyText"/>
        <w:keepNext/>
        <w:numPr>
          <w:ins w:id="873" w:author="Skumát László" w:date="2011-09-02T08:25:00Z"/>
        </w:numPr>
        <w:rPr>
          <w:ins w:id="874" w:author="Skumát László" w:date="2011-09-02T08:49:00Z"/>
        </w:rPr>
        <w:pPrChange w:id="875" w:author="Skumát László" w:date="2011-09-02T08:49:00Z">
          <w:pPr>
            <w:pStyle w:val="BodyText"/>
          </w:pPr>
        </w:pPrChange>
      </w:pPr>
      <w:ins w:id="876" w:author="Skumát László" w:date="2011-09-02T08:38:00Z">
        <w:r w:rsidRPr="00B012F5">
          <w:rPr>
            <w:rFonts w:eastAsia="SimSun"/>
            <w:noProof/>
          </w:rPr>
          <w:drawing>
            <wp:inline distT="0" distB="0" distL="0" distR="0">
              <wp:extent cx="2750185" cy="83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0185" cy="838200"/>
                      </a:xfrm>
                      <a:prstGeom prst="rect">
                        <a:avLst/>
                      </a:prstGeom>
                      <a:noFill/>
                      <a:ln>
                        <a:noFill/>
                      </a:ln>
                    </pic:spPr>
                  </pic:pic>
                </a:graphicData>
              </a:graphic>
            </wp:inline>
          </w:drawing>
        </w:r>
      </w:ins>
    </w:p>
    <w:p w:rsidR="0008422E" w:rsidRDefault="00B04D2E" w:rsidP="00B04D2E">
      <w:pPr>
        <w:pStyle w:val="CaptionFigure"/>
        <w:numPr>
          <w:ins w:id="877" w:author="Skumát László" w:date="2011-09-02T08:25:00Z"/>
        </w:numPr>
        <w:rPr>
          <w:ins w:id="878" w:author="Skumát László" w:date="2011-09-02T08:50:00Z"/>
        </w:rPr>
        <w:pPrChange w:id="879" w:author="Skumát László" w:date="2011-09-02T08:49:00Z">
          <w:pPr>
            <w:pStyle w:val="ProgramStyle"/>
          </w:pPr>
        </w:pPrChange>
      </w:pPr>
      <w:bookmarkStart w:id="880" w:name="_Ref302716721"/>
      <w:ins w:id="881" w:author="Skumát László" w:date="2011-09-02T08:49:00Z">
        <w:r>
          <w:t xml:space="preserve">Figure </w:t>
        </w:r>
        <w:r>
          <w:fldChar w:fldCharType="begin"/>
        </w:r>
        <w:r>
          <w:instrText xml:space="preserve"> SEQ Figure \* ARABIC </w:instrText>
        </w:r>
      </w:ins>
      <w:r>
        <w:fldChar w:fldCharType="separate"/>
      </w:r>
      <w:ins w:id="882" w:author="Skumát László" w:date="2011-09-02T08:49:00Z">
        <w:r>
          <w:rPr>
            <w:noProof/>
          </w:rPr>
          <w:t>3</w:t>
        </w:r>
        <w:r>
          <w:fldChar w:fldCharType="end"/>
        </w:r>
        <w:bookmarkEnd w:id="880"/>
        <w:r>
          <w:tab/>
          <w:t>Filtered list of scenarios</w:t>
        </w:r>
      </w:ins>
    </w:p>
    <w:p w:rsidR="00B04D2E" w:rsidRDefault="00B04D2E" w:rsidP="00B04D2E">
      <w:pPr>
        <w:pStyle w:val="BodyText"/>
        <w:keepNext/>
        <w:numPr>
          <w:ins w:id="883" w:author="Skumát László" w:date="2011-09-02T08:50:00Z"/>
        </w:numPr>
        <w:rPr>
          <w:ins w:id="884" w:author="Skumát László" w:date="2011-09-02T08:51:00Z"/>
          <w:rFonts w:eastAsia="SimSun"/>
          <w:lang w:val="en-GB"/>
        </w:rPr>
        <w:pPrChange w:id="885" w:author="Skumát László" w:date="2011-09-02T08:52:00Z">
          <w:pPr>
            <w:pStyle w:val="ProgramStyle"/>
          </w:pPr>
        </w:pPrChange>
      </w:pPr>
      <w:ins w:id="886" w:author="Skumát László" w:date="2011-09-02T08:51:00Z">
        <w:r>
          <w:rPr>
            <w:rFonts w:eastAsia="SimSun"/>
            <w:lang w:val="en-GB"/>
          </w:rPr>
          <w:lastRenderedPageBreak/>
          <w:t>You can use the insertif and its negated version to display different content if the scenario is weighted or not:</w:t>
        </w:r>
      </w:ins>
    </w:p>
    <w:p w:rsidR="00B04D2E" w:rsidRPr="00E32589" w:rsidRDefault="00B04D2E" w:rsidP="00B04D2E">
      <w:pPr>
        <w:pStyle w:val="ProgramStyle"/>
        <w:keepNext/>
        <w:numPr>
          <w:ins w:id="887" w:author="Skumát László" w:date="2011-09-02T08:52:00Z"/>
        </w:numPr>
        <w:spacing w:before="120"/>
        <w:rPr>
          <w:ins w:id="888" w:author="Skumát László" w:date="2011-09-02T08:52:00Z"/>
          <w:rFonts w:eastAsia="SimSun"/>
          <w:lang w:eastAsia="zh-CN"/>
        </w:rPr>
      </w:pPr>
      <w:ins w:id="889" w:author="Skumát László" w:date="2011-09-02T08:52:00Z">
        <w:r w:rsidRPr="00E32589">
          <w:rPr>
            <w:rFonts w:eastAsia="SimSun"/>
            <w:color w:val="008080"/>
            <w:lang w:eastAsia="zh-CN"/>
          </w:rPr>
          <w:t>&lt;</w:t>
        </w:r>
        <w:r w:rsidRPr="00E32589">
          <w:rPr>
            <w:rFonts w:eastAsia="SimSun"/>
            <w:color w:val="3F7F7F"/>
            <w:lang w:eastAsia="zh-CN"/>
          </w:rPr>
          <w:t>Widgets</w:t>
        </w:r>
        <w:r w:rsidRPr="00E32589">
          <w:rPr>
            <w:rFonts w:eastAsia="SimSun"/>
            <w:lang w:eastAsia="zh-CN"/>
          </w:rPr>
          <w:t xml:space="preserve"> </w:t>
        </w:r>
        <w:r w:rsidRPr="00E32589">
          <w:rPr>
            <w:rFonts w:eastAsia="SimSun"/>
            <w:color w:val="7F007F"/>
            <w:lang w:eastAsia="zh-CN"/>
          </w:rPr>
          <w:t>xmlns</w:t>
        </w:r>
        <w:r w:rsidRPr="00E32589">
          <w:rPr>
            <w:rFonts w:eastAsia="SimSun"/>
            <w:color w:val="000000"/>
            <w:lang w:eastAsia="zh-CN"/>
          </w:rPr>
          <w:t>=</w:t>
        </w:r>
        <w:r w:rsidRPr="00E32589">
          <w:rPr>
            <w:rFonts w:eastAsia="SimSun"/>
            <w:lang w:eastAsia="zh-CN"/>
          </w:rPr>
          <w:t>'http://ttcn.ericsson.se/protocolModules/xtdp/xtdl'</w:t>
        </w:r>
        <w:r w:rsidRPr="00E32589">
          <w:rPr>
            <w:rFonts w:eastAsia="SimSun"/>
            <w:color w:val="008080"/>
            <w:lang w:eastAsia="zh-CN"/>
          </w:rPr>
          <w:t>&gt;</w:t>
        </w:r>
      </w:ins>
    </w:p>
    <w:p w:rsidR="00B04D2E" w:rsidRDefault="00B04D2E" w:rsidP="00B04D2E">
      <w:pPr>
        <w:pStyle w:val="ProgramStyle"/>
        <w:keepNext/>
        <w:numPr>
          <w:ins w:id="890" w:author="Skumát László" w:date="2011-09-02T08:52:00Z"/>
        </w:numPr>
        <w:rPr>
          <w:ins w:id="891" w:author="Skumát László" w:date="2011-09-02T08:52:00Z"/>
          <w:rFonts w:eastAsia="SimSun"/>
          <w:lang w:eastAsia="zh-CN"/>
        </w:rPr>
      </w:pPr>
      <w:ins w:id="892" w:author="Skumát László" w:date="2011-09-02T08:52:00Z">
        <w:r w:rsidRPr="00E32589">
          <w:rPr>
            <w:rFonts w:eastAsia="SimSun"/>
            <w:color w:val="000000"/>
            <w:lang w:eastAsia="zh-CN"/>
          </w:rPr>
          <w:t xml:space="preserve">  </w:t>
        </w:r>
        <w:r w:rsidRPr="00E32589">
          <w:rPr>
            <w:rFonts w:eastAsia="SimSun"/>
            <w:color w:val="008080"/>
            <w:lang w:eastAsia="zh-CN"/>
          </w:rPr>
          <w:t>&lt;</w:t>
        </w:r>
        <w:r w:rsidRPr="00E32589">
          <w:rPr>
            <w:rFonts w:eastAsia="SimSun"/>
            <w:color w:val="3F7F7F"/>
            <w:lang w:eastAsia="zh-CN"/>
          </w:rPr>
          <w:t>window</w:t>
        </w:r>
        <w:r w:rsidRPr="00E32589">
          <w:rPr>
            <w:rFonts w:eastAsia="SimSun"/>
            <w:color w:val="008080"/>
            <w:lang w:eastAsia="zh-CN"/>
          </w:rPr>
          <w:t>&gt;</w:t>
        </w:r>
      </w:ins>
    </w:p>
    <w:p w:rsidR="00B04D2E" w:rsidRDefault="00B04D2E" w:rsidP="00B04D2E">
      <w:pPr>
        <w:pStyle w:val="ProgramStyle"/>
        <w:keepNext/>
        <w:numPr>
          <w:ins w:id="893" w:author="Skumát László" w:date="2011-09-02T08:52:00Z"/>
        </w:numPr>
        <w:rPr>
          <w:ins w:id="894" w:author="Skumát László" w:date="2011-09-02T08:52:00Z"/>
          <w:rFonts w:eastAsia="SimSun"/>
          <w:lang w:eastAsia="zh-CN"/>
        </w:rPr>
      </w:pPr>
      <w:ins w:id="895" w:author="Skumát László" w:date="2011-09-02T08:52:00Z">
        <w:r>
          <w:rPr>
            <w:rFonts w:eastAsia="SimSun"/>
            <w:lang w:eastAsia="zh-CN"/>
          </w:rPr>
          <w:t xml:space="preserve">    </w:t>
        </w:r>
        <w:r w:rsidRPr="0014606B">
          <w:rPr>
            <w:rFonts w:eastAsia="SimSun"/>
            <w:color w:val="008080"/>
            <w:lang w:eastAsia="zh-CN"/>
          </w:rPr>
          <w:t>&lt;</w:t>
        </w:r>
        <w:r w:rsidRPr="0014606B">
          <w:rPr>
            <w:rFonts w:eastAsia="SimSun"/>
            <w:color w:val="3F7F7F"/>
            <w:lang w:eastAsia="zh-CN"/>
          </w:rPr>
          <w:t>tree</w:t>
        </w:r>
        <w:r w:rsidRPr="0014606B">
          <w:rPr>
            <w:rFonts w:eastAsia="SimSun"/>
            <w:lang w:eastAsia="zh-CN"/>
          </w:rPr>
          <w:t xml:space="preserve"> </w:t>
        </w:r>
        <w:r w:rsidRPr="0014606B">
          <w:rPr>
            <w:rFonts w:eastAsia="SimSun"/>
            <w:color w:val="7F007F"/>
            <w:lang w:eastAsia="zh-CN"/>
          </w:rPr>
          <w:t>id</w:t>
        </w:r>
        <w:r w:rsidRPr="0014606B">
          <w:rPr>
            <w:rFonts w:eastAsia="SimSun"/>
            <w:color w:val="000000"/>
            <w:lang w:eastAsia="zh-CN"/>
          </w:rPr>
          <w:t>=</w:t>
        </w:r>
        <w:r w:rsidRPr="0014606B">
          <w:rPr>
            <w:rFonts w:eastAsia="SimSun"/>
            <w:i/>
            <w:iCs/>
            <w:lang w:eastAsia="zh-CN"/>
          </w:rPr>
          <w:t>'SCList'</w:t>
        </w:r>
        <w:r w:rsidRPr="0014606B">
          <w:rPr>
            <w:rFonts w:eastAsia="SimSun"/>
            <w:color w:val="008080"/>
            <w:lang w:eastAsia="zh-CN"/>
          </w:rPr>
          <w:t>&gt;</w:t>
        </w:r>
      </w:ins>
    </w:p>
    <w:p w:rsidR="00B04D2E" w:rsidRDefault="00B04D2E" w:rsidP="00B04D2E">
      <w:pPr>
        <w:pStyle w:val="ProgramStyle"/>
        <w:keepNext/>
        <w:numPr>
          <w:ins w:id="896" w:author="Skumát László" w:date="2011-09-02T08:52:00Z"/>
        </w:numPr>
        <w:rPr>
          <w:ins w:id="897" w:author="Skumát László" w:date="2011-09-02T08:52:00Z"/>
          <w:rFonts w:eastAsia="SimSun"/>
          <w:lang w:eastAsia="zh-CN"/>
        </w:rPr>
      </w:pPr>
      <w:ins w:id="898" w:author="Skumát László" w:date="2011-09-02T08:52:00Z">
        <w:r>
          <w:rPr>
            <w:rFonts w:eastAsia="SimSun"/>
            <w:lang w:eastAsia="zh-CN"/>
          </w:rPr>
          <w:t xml:space="preserve">    </w:t>
        </w:r>
        <w:r>
          <w:rPr>
            <w:rFonts w:eastAsia="SimSun"/>
            <w:color w:val="000000"/>
            <w:lang w:eastAsia="zh-CN"/>
          </w:rPr>
          <w:t xml:space="preserve">  </w:t>
        </w:r>
        <w:r w:rsidRPr="0014606B">
          <w:rPr>
            <w:rFonts w:eastAsia="SimSun"/>
            <w:color w:val="008080"/>
            <w:lang w:eastAsia="zh-CN"/>
          </w:rPr>
          <w:t>&lt;</w:t>
        </w:r>
        <w:r w:rsidRPr="0014606B">
          <w:rPr>
            <w:rFonts w:eastAsia="SimSun"/>
            <w:color w:val="3F7F7F"/>
            <w:lang w:eastAsia="zh-CN"/>
          </w:rPr>
          <w:t>treecols</w:t>
        </w:r>
        <w:r w:rsidRPr="0014606B">
          <w:rPr>
            <w:rFonts w:eastAsia="SimSun"/>
            <w:color w:val="008080"/>
            <w:lang w:eastAsia="zh-CN"/>
          </w:rPr>
          <w:t>&gt;</w:t>
        </w:r>
      </w:ins>
    </w:p>
    <w:p w:rsidR="00B04D2E" w:rsidRDefault="00B04D2E" w:rsidP="00B04D2E">
      <w:pPr>
        <w:pStyle w:val="ProgramStyle"/>
        <w:keepNext/>
        <w:numPr>
          <w:ins w:id="899" w:author="Skumát László" w:date="2011-09-02T08:52:00Z"/>
        </w:numPr>
        <w:rPr>
          <w:ins w:id="900" w:author="Skumát László" w:date="2011-09-02T08:52:00Z"/>
          <w:rFonts w:eastAsia="SimSun"/>
          <w:lang w:eastAsia="zh-CN"/>
        </w:rPr>
      </w:pPr>
      <w:ins w:id="901" w:author="Skumát László" w:date="2011-09-02T08:52:00Z">
        <w:r>
          <w:rPr>
            <w:rFonts w:eastAsia="SimSun"/>
            <w:lang w:eastAsia="zh-CN"/>
          </w:rPr>
          <w:t xml:space="preserve">    </w:t>
        </w:r>
        <w:r>
          <w:rPr>
            <w:rFonts w:eastAsia="SimSun"/>
            <w:color w:val="000000"/>
            <w:lang w:eastAsia="zh-CN"/>
          </w:rPr>
          <w:t xml:space="preserve">    </w:t>
        </w:r>
        <w:r w:rsidRPr="0014606B">
          <w:rPr>
            <w:rFonts w:eastAsia="SimSun"/>
            <w:color w:val="008080"/>
            <w:lang w:eastAsia="zh-CN"/>
          </w:rPr>
          <w:t>&lt;</w:t>
        </w:r>
        <w:r w:rsidRPr="0014606B">
          <w:rPr>
            <w:rFonts w:eastAsia="SimSun"/>
            <w:color w:val="3F7F7F"/>
            <w:lang w:eastAsia="zh-CN"/>
          </w:rPr>
          <w:t>treecol</w:t>
        </w:r>
        <w:r w:rsidRPr="0014606B">
          <w:rPr>
            <w:rFonts w:eastAsia="SimSun"/>
            <w:lang w:eastAsia="zh-CN"/>
          </w:rPr>
          <w:t xml:space="preserve"> </w:t>
        </w:r>
        <w:r w:rsidRPr="0014606B">
          <w:rPr>
            <w:rFonts w:eastAsia="SimSun"/>
            <w:color w:val="7F007F"/>
            <w:lang w:eastAsia="zh-CN"/>
          </w:rPr>
          <w:t>label</w:t>
        </w:r>
        <w:r w:rsidRPr="0014606B">
          <w:rPr>
            <w:rFonts w:eastAsia="SimSun"/>
            <w:color w:val="000000"/>
            <w:lang w:eastAsia="zh-CN"/>
          </w:rPr>
          <w:t>=</w:t>
        </w:r>
        <w:r w:rsidRPr="0014606B">
          <w:rPr>
            <w:rFonts w:eastAsia="SimSun"/>
            <w:i/>
            <w:iCs/>
            <w:lang w:eastAsia="zh-CN"/>
          </w:rPr>
          <w:t>'Name'</w:t>
        </w:r>
        <w:r w:rsidRPr="0014606B">
          <w:rPr>
            <w:rFonts w:eastAsia="SimSun"/>
            <w:lang w:eastAsia="zh-CN"/>
          </w:rPr>
          <w:t xml:space="preserve"> </w:t>
        </w:r>
        <w:r w:rsidRPr="0014606B">
          <w:rPr>
            <w:rFonts w:eastAsia="SimSun"/>
            <w:color w:val="7F007F"/>
            <w:lang w:eastAsia="zh-CN"/>
          </w:rPr>
          <w:t>widgetType</w:t>
        </w:r>
        <w:r w:rsidRPr="0014606B">
          <w:rPr>
            <w:rFonts w:eastAsia="SimSun"/>
            <w:color w:val="000000"/>
            <w:lang w:eastAsia="zh-CN"/>
          </w:rPr>
          <w:t>=</w:t>
        </w:r>
        <w:r w:rsidRPr="0014606B">
          <w:rPr>
            <w:rFonts w:eastAsia="SimSun"/>
            <w:i/>
            <w:iCs/>
            <w:lang w:eastAsia="zh-CN"/>
          </w:rPr>
          <w:t>'string'</w:t>
        </w:r>
        <w:r w:rsidRPr="0014606B">
          <w:rPr>
            <w:rFonts w:eastAsia="SimSun"/>
            <w:lang w:eastAsia="zh-CN"/>
          </w:rPr>
          <w:t xml:space="preserve"> </w:t>
        </w:r>
        <w:r w:rsidRPr="0014606B">
          <w:rPr>
            <w:rFonts w:eastAsia="SimSun"/>
            <w:color w:val="008080"/>
            <w:lang w:eastAsia="zh-CN"/>
          </w:rPr>
          <w:t>/&gt;</w:t>
        </w:r>
      </w:ins>
    </w:p>
    <w:p w:rsidR="00B04D2E" w:rsidRDefault="00B04D2E" w:rsidP="00B04D2E">
      <w:pPr>
        <w:pStyle w:val="ProgramStyle"/>
        <w:keepNext/>
        <w:numPr>
          <w:ins w:id="902" w:author="Skumát László" w:date="2011-09-02T08:52:00Z"/>
        </w:numPr>
        <w:rPr>
          <w:ins w:id="903" w:author="Skumát László" w:date="2011-09-02T08:52:00Z"/>
          <w:rFonts w:eastAsia="SimSun"/>
          <w:lang w:eastAsia="zh-CN"/>
        </w:rPr>
      </w:pPr>
      <w:ins w:id="904" w:author="Skumát László" w:date="2011-09-02T08:52:00Z">
        <w:r>
          <w:rPr>
            <w:rFonts w:eastAsia="SimSun"/>
            <w:lang w:eastAsia="zh-CN"/>
          </w:rPr>
          <w:t xml:space="preserve">  </w:t>
        </w:r>
        <w:r w:rsidRPr="00D01BDD">
          <w:rPr>
            <w:rFonts w:eastAsia="SimSun"/>
            <w:color w:val="000000"/>
            <w:lang w:eastAsia="zh-CN"/>
          </w:rPr>
          <w:t xml:space="preserve">      </w:t>
        </w:r>
        <w:r w:rsidRPr="00D01BDD">
          <w:rPr>
            <w:rFonts w:eastAsia="SimSun"/>
            <w:color w:val="008080"/>
            <w:lang w:eastAsia="zh-CN"/>
          </w:rPr>
          <w:t>&lt;</w:t>
        </w:r>
        <w:r w:rsidRPr="00D01BDD">
          <w:rPr>
            <w:rFonts w:eastAsia="SimSun"/>
            <w:color w:val="3F7F7F"/>
            <w:lang w:eastAsia="zh-CN"/>
          </w:rPr>
          <w:t>treecol</w:t>
        </w:r>
        <w:r w:rsidRPr="00D01BDD">
          <w:rPr>
            <w:rFonts w:eastAsia="SimSun"/>
            <w:lang w:eastAsia="zh-CN"/>
          </w:rPr>
          <w:t xml:space="preserve"> </w:t>
        </w:r>
        <w:r w:rsidRPr="00D01BDD">
          <w:rPr>
            <w:rFonts w:eastAsia="SimSun"/>
            <w:color w:val="7F007F"/>
            <w:lang w:eastAsia="zh-CN"/>
          </w:rPr>
          <w:t>label</w:t>
        </w:r>
        <w:r w:rsidRPr="00D01BDD">
          <w:rPr>
            <w:rFonts w:eastAsia="SimSun"/>
            <w:color w:val="000000"/>
            <w:lang w:eastAsia="zh-CN"/>
          </w:rPr>
          <w:t>=</w:t>
        </w:r>
        <w:r w:rsidRPr="00D01BDD">
          <w:rPr>
            <w:rFonts w:eastAsia="SimSun"/>
            <w:lang w:eastAsia="zh-CN"/>
          </w:rPr>
          <w:t xml:space="preserve">'CPS' </w:t>
        </w:r>
        <w:r w:rsidRPr="00D01BDD">
          <w:rPr>
            <w:rFonts w:eastAsia="SimSun"/>
            <w:color w:val="7F007F"/>
            <w:lang w:eastAsia="zh-CN"/>
          </w:rPr>
          <w:t>widgetType</w:t>
        </w:r>
        <w:r w:rsidRPr="00D01BDD">
          <w:rPr>
            <w:rFonts w:eastAsia="SimSun"/>
            <w:color w:val="000000"/>
            <w:lang w:eastAsia="zh-CN"/>
          </w:rPr>
          <w:t>=</w:t>
        </w:r>
        <w:r w:rsidRPr="00D01BDD">
          <w:rPr>
            <w:rFonts w:eastAsia="SimSun"/>
            <w:lang w:eastAsia="zh-CN"/>
          </w:rPr>
          <w:t xml:space="preserve">'floatField' </w:t>
        </w:r>
        <w:r w:rsidRPr="00D01BDD">
          <w:rPr>
            <w:rFonts w:eastAsia="SimSun"/>
            <w:color w:val="008080"/>
            <w:lang w:eastAsia="zh-CN"/>
          </w:rPr>
          <w:t>/&gt;</w:t>
        </w:r>
      </w:ins>
    </w:p>
    <w:p w:rsidR="00B04D2E" w:rsidRDefault="00B04D2E" w:rsidP="00B04D2E">
      <w:pPr>
        <w:pStyle w:val="ProgramStyle"/>
        <w:keepNext/>
        <w:numPr>
          <w:ins w:id="905" w:author="Skumát László" w:date="2011-09-02T08:52:00Z"/>
        </w:numPr>
        <w:rPr>
          <w:ins w:id="906" w:author="Skumát László" w:date="2011-09-02T08:52:00Z"/>
          <w:rFonts w:eastAsia="SimSun"/>
          <w:lang w:eastAsia="zh-CN"/>
        </w:rPr>
      </w:pPr>
      <w:ins w:id="907" w:author="Skumát László" w:date="2011-09-02T08:52:00Z">
        <w:r>
          <w:rPr>
            <w:rFonts w:eastAsia="SimSun"/>
            <w:lang w:eastAsia="zh-CN"/>
          </w:rPr>
          <w:t xml:space="preserve">    </w:t>
        </w:r>
        <w:r>
          <w:rPr>
            <w:rFonts w:eastAsia="SimSun"/>
            <w:color w:val="000000"/>
            <w:lang w:eastAsia="zh-CN"/>
          </w:rPr>
          <w:t xml:space="preserve">  </w:t>
        </w:r>
        <w:r w:rsidRPr="0014606B">
          <w:rPr>
            <w:rFonts w:eastAsia="SimSun"/>
            <w:color w:val="008080"/>
            <w:lang w:eastAsia="zh-CN"/>
          </w:rPr>
          <w:t>&lt;/</w:t>
        </w:r>
        <w:r w:rsidRPr="0014606B">
          <w:rPr>
            <w:rFonts w:eastAsia="SimSun"/>
            <w:color w:val="3F7F7F"/>
            <w:lang w:eastAsia="zh-CN"/>
          </w:rPr>
          <w:t>treecols</w:t>
        </w:r>
        <w:r w:rsidRPr="0014606B">
          <w:rPr>
            <w:rFonts w:eastAsia="SimSun"/>
            <w:color w:val="008080"/>
            <w:lang w:eastAsia="zh-CN"/>
          </w:rPr>
          <w:t>&gt;</w:t>
        </w:r>
      </w:ins>
    </w:p>
    <w:p w:rsidR="00B04D2E" w:rsidRDefault="00B04D2E" w:rsidP="00B04D2E">
      <w:pPr>
        <w:pStyle w:val="ProgramStyle"/>
        <w:keepNext/>
        <w:numPr>
          <w:ins w:id="908" w:author="Skumát László" w:date="2011-09-02T08:52:00Z"/>
        </w:numPr>
        <w:rPr>
          <w:ins w:id="909" w:author="Skumát László" w:date="2011-09-02T08:52:00Z"/>
          <w:rFonts w:eastAsia="SimSun"/>
          <w:lang w:eastAsia="zh-CN"/>
        </w:rPr>
      </w:pPr>
      <w:ins w:id="910" w:author="Skumát László" w:date="2011-09-02T08:52:00Z">
        <w:r>
          <w:rPr>
            <w:rFonts w:eastAsia="SimSun"/>
            <w:lang w:eastAsia="zh-CN"/>
          </w:rPr>
          <w:t xml:space="preserve">    </w:t>
        </w:r>
        <w:r>
          <w:rPr>
            <w:rFonts w:eastAsia="SimSun"/>
            <w:color w:val="000000"/>
            <w:lang w:eastAsia="zh-CN"/>
          </w:rPr>
          <w:t xml:space="preserve">  </w:t>
        </w:r>
        <w:r w:rsidRPr="0014606B">
          <w:rPr>
            <w:rFonts w:eastAsia="SimSun"/>
            <w:color w:val="008080"/>
            <w:lang w:eastAsia="zh-CN"/>
          </w:rPr>
          <w:t>&lt;</w:t>
        </w:r>
        <w:r w:rsidRPr="0014606B">
          <w:rPr>
            <w:rFonts w:eastAsia="SimSun"/>
            <w:color w:val="3F7F7F"/>
            <w:lang w:eastAsia="zh-CN"/>
          </w:rPr>
          <w:t>treechildren</w:t>
        </w:r>
        <w:r w:rsidRPr="0014606B">
          <w:rPr>
            <w:rFonts w:eastAsia="SimSun"/>
            <w:color w:val="008080"/>
            <w:lang w:eastAsia="zh-CN"/>
          </w:rPr>
          <w:t>&gt;</w:t>
        </w:r>
      </w:ins>
    </w:p>
    <w:p w:rsidR="00B04D2E" w:rsidRDefault="00B04D2E" w:rsidP="00B04D2E">
      <w:pPr>
        <w:pStyle w:val="ProgramStyle"/>
        <w:keepNext/>
        <w:numPr>
          <w:ins w:id="911" w:author="Skumát László" w:date="2011-09-02T08:52:00Z"/>
        </w:numPr>
        <w:rPr>
          <w:ins w:id="912" w:author="Skumát László" w:date="2011-09-02T08:52:00Z"/>
          <w:rFonts w:eastAsia="SimSun"/>
          <w:lang w:eastAsia="zh-CN"/>
        </w:rPr>
      </w:pPr>
      <w:ins w:id="913" w:author="Skumát László" w:date="2011-09-02T08:52:00Z">
        <w:r>
          <w:rPr>
            <w:rFonts w:eastAsia="SimSun"/>
            <w:lang w:eastAsia="zh-CN"/>
          </w:rPr>
          <w:t xml:space="preserve">    </w:t>
        </w:r>
        <w:r>
          <w:rPr>
            <w:rFonts w:eastAsia="SimSun"/>
            <w:color w:val="000000"/>
            <w:lang w:eastAsia="zh-CN"/>
          </w:rPr>
          <w:t xml:space="preserve">    </w:t>
        </w:r>
        <w:r w:rsidRPr="0014606B">
          <w:rPr>
            <w:rFonts w:eastAsia="SimSun"/>
            <w:color w:val="008080"/>
            <w:lang w:eastAsia="zh-CN"/>
          </w:rPr>
          <w:t>&lt;</w:t>
        </w:r>
        <w:r w:rsidRPr="0014606B">
          <w:rPr>
            <w:rFonts w:eastAsia="SimSun"/>
            <w:color w:val="3F7F7F"/>
            <w:lang w:eastAsia="zh-CN"/>
          </w:rPr>
          <w:t>treeitem</w:t>
        </w:r>
        <w:r w:rsidRPr="0014606B">
          <w:rPr>
            <w:rFonts w:eastAsia="SimSun"/>
            <w:color w:val="008080"/>
            <w:lang w:eastAsia="zh-CN"/>
          </w:rPr>
          <w:t>&gt;</w:t>
        </w:r>
      </w:ins>
    </w:p>
    <w:p w:rsidR="00B04D2E" w:rsidRDefault="00B04D2E" w:rsidP="00B04D2E">
      <w:pPr>
        <w:pStyle w:val="ProgramStyle"/>
        <w:keepNext/>
        <w:numPr>
          <w:ins w:id="914" w:author="Skumát László" w:date="2011-09-02T08:52:00Z"/>
        </w:numPr>
        <w:rPr>
          <w:ins w:id="915" w:author="Skumát László" w:date="2011-09-02T08:52:00Z"/>
          <w:rFonts w:eastAsia="SimSun"/>
          <w:lang w:eastAsia="zh-CN"/>
        </w:rPr>
      </w:pPr>
      <w:ins w:id="916" w:author="Skumát László" w:date="2011-09-02T08:52:00Z">
        <w:r>
          <w:rPr>
            <w:rFonts w:eastAsia="SimSun"/>
            <w:lang w:eastAsia="zh-CN"/>
          </w:rPr>
          <w:t xml:space="preserve">    </w:t>
        </w:r>
        <w:r>
          <w:rPr>
            <w:rFonts w:eastAsia="SimSun"/>
            <w:color w:val="000000"/>
            <w:lang w:eastAsia="zh-CN"/>
          </w:rPr>
          <w:t xml:space="preserve">      </w:t>
        </w:r>
        <w:r w:rsidRPr="0014606B">
          <w:rPr>
            <w:rFonts w:eastAsia="SimSun"/>
            <w:color w:val="008080"/>
            <w:lang w:eastAsia="zh-CN"/>
          </w:rPr>
          <w:t>&lt;</w:t>
        </w:r>
        <w:r w:rsidRPr="0014606B">
          <w:rPr>
            <w:rFonts w:eastAsia="SimSun"/>
            <w:color w:val="3F7F7F"/>
            <w:lang w:eastAsia="zh-CN"/>
          </w:rPr>
          <w:t>iterator</w:t>
        </w:r>
        <w:r w:rsidRPr="0014606B">
          <w:rPr>
            <w:rFonts w:eastAsia="SimSun"/>
            <w:lang w:eastAsia="zh-CN"/>
          </w:rPr>
          <w:t xml:space="preserve"> </w:t>
        </w:r>
        <w:r w:rsidRPr="0014606B">
          <w:rPr>
            <w:rFonts w:eastAsia="SimSun"/>
            <w:color w:val="7F007F"/>
            <w:lang w:eastAsia="zh-CN"/>
          </w:rPr>
          <w:t>element</w:t>
        </w:r>
        <w:r w:rsidRPr="0014606B">
          <w:rPr>
            <w:rFonts w:eastAsia="SimSun"/>
            <w:color w:val="000000"/>
            <w:lang w:eastAsia="zh-CN"/>
          </w:rPr>
          <w:t>=</w:t>
        </w:r>
        <w:r w:rsidRPr="0014606B">
          <w:rPr>
            <w:rFonts w:eastAsia="SimSun"/>
            <w:i/>
            <w:iCs/>
            <w:lang w:eastAsia="zh-CN"/>
          </w:rPr>
          <w:t>'EntityGroups'</w:t>
        </w:r>
        <w:r w:rsidRPr="0014606B">
          <w:rPr>
            <w:rFonts w:eastAsia="SimSun"/>
            <w:lang w:eastAsia="zh-CN"/>
          </w:rPr>
          <w:t xml:space="preserve"> </w:t>
        </w:r>
        <w:r w:rsidRPr="0014606B">
          <w:rPr>
            <w:rFonts w:eastAsia="SimSun"/>
            <w:color w:val="7F007F"/>
            <w:lang w:eastAsia="zh-CN"/>
          </w:rPr>
          <w:t>id</w:t>
        </w:r>
        <w:r w:rsidRPr="0014606B">
          <w:rPr>
            <w:rFonts w:eastAsia="SimSun"/>
            <w:color w:val="000000"/>
            <w:lang w:eastAsia="zh-CN"/>
          </w:rPr>
          <w:t>=</w:t>
        </w:r>
        <w:r w:rsidRPr="0014606B">
          <w:rPr>
            <w:rFonts w:eastAsia="SimSun"/>
            <w:i/>
            <w:iCs/>
            <w:lang w:eastAsia="zh-CN"/>
          </w:rPr>
          <w:t>'EGrp'</w:t>
        </w:r>
        <w:r w:rsidRPr="0014606B">
          <w:rPr>
            <w:rFonts w:eastAsia="SimSun"/>
            <w:lang w:eastAsia="zh-CN"/>
          </w:rPr>
          <w:t xml:space="preserve"> </w:t>
        </w:r>
        <w:r w:rsidRPr="0014606B">
          <w:rPr>
            <w:rFonts w:eastAsia="SimSun"/>
            <w:color w:val="7F007F"/>
            <w:lang w:eastAsia="zh-CN"/>
          </w:rPr>
          <w:t>source</w:t>
        </w:r>
        <w:r w:rsidRPr="0014606B">
          <w:rPr>
            <w:rFonts w:eastAsia="SimSun"/>
            <w:color w:val="000000"/>
            <w:lang w:eastAsia="zh-CN"/>
          </w:rPr>
          <w:t>=</w:t>
        </w:r>
        <w:r w:rsidRPr="0014606B">
          <w:rPr>
            <w:rFonts w:eastAsia="SimSun"/>
            <w:i/>
            <w:iCs/>
            <w:lang w:eastAsia="zh-CN"/>
          </w:rPr>
          <w:t>'ExecCtrl'</w:t>
        </w:r>
        <w:r w:rsidRPr="0014606B">
          <w:rPr>
            <w:rFonts w:eastAsia="SimSun"/>
            <w:color w:val="008080"/>
            <w:lang w:eastAsia="zh-CN"/>
          </w:rPr>
          <w:t>&gt;</w:t>
        </w:r>
      </w:ins>
    </w:p>
    <w:p w:rsidR="00B04D2E" w:rsidRDefault="00B04D2E" w:rsidP="00B04D2E">
      <w:pPr>
        <w:pStyle w:val="ProgramStyle"/>
        <w:keepNext/>
        <w:numPr>
          <w:ins w:id="917" w:author="Skumát László" w:date="2011-09-02T08:52:00Z"/>
        </w:numPr>
        <w:rPr>
          <w:ins w:id="918" w:author="Skumát László" w:date="2011-09-02T08:52:00Z"/>
          <w:rFonts w:eastAsia="SimSun"/>
          <w:lang w:eastAsia="zh-CN"/>
        </w:rPr>
      </w:pPr>
      <w:ins w:id="919" w:author="Skumát László" w:date="2011-09-02T08:52:00Z">
        <w:r>
          <w:rPr>
            <w:rFonts w:eastAsia="SimSun"/>
            <w:lang w:eastAsia="zh-CN"/>
          </w:rPr>
          <w:t xml:space="preserve">    </w:t>
        </w:r>
        <w:r>
          <w:rPr>
            <w:rFonts w:eastAsia="SimSun"/>
            <w:color w:val="000000"/>
            <w:lang w:eastAsia="zh-CN"/>
          </w:rPr>
          <w:t xml:space="preserve">        </w:t>
        </w:r>
        <w:r w:rsidRPr="0014606B">
          <w:rPr>
            <w:rFonts w:eastAsia="SimSun"/>
            <w:color w:val="008080"/>
            <w:lang w:eastAsia="zh-CN"/>
          </w:rPr>
          <w:t>&lt;</w:t>
        </w:r>
        <w:r w:rsidRPr="0014606B">
          <w:rPr>
            <w:rFonts w:eastAsia="SimSun"/>
            <w:color w:val="3F7F7F"/>
            <w:lang w:eastAsia="zh-CN"/>
          </w:rPr>
          <w:t>iterator</w:t>
        </w:r>
        <w:r w:rsidRPr="0014606B">
          <w:rPr>
            <w:rFonts w:eastAsia="SimSun"/>
            <w:lang w:eastAsia="zh-CN"/>
          </w:rPr>
          <w:t xml:space="preserve"> </w:t>
        </w:r>
        <w:r w:rsidRPr="0014606B">
          <w:rPr>
            <w:rFonts w:eastAsia="SimSun"/>
            <w:color w:val="7F007F"/>
            <w:lang w:eastAsia="zh-CN"/>
          </w:rPr>
          <w:t>element</w:t>
        </w:r>
        <w:r w:rsidRPr="0014606B">
          <w:rPr>
            <w:rFonts w:eastAsia="SimSun"/>
            <w:color w:val="000000"/>
            <w:lang w:eastAsia="zh-CN"/>
          </w:rPr>
          <w:t>=</w:t>
        </w:r>
        <w:r w:rsidRPr="0014606B">
          <w:rPr>
            <w:rFonts w:eastAsia="SimSun"/>
            <w:i/>
            <w:iCs/>
            <w:lang w:eastAsia="zh-CN"/>
          </w:rPr>
          <w:t>'Scenarios'</w:t>
        </w:r>
        <w:r w:rsidRPr="0014606B">
          <w:rPr>
            <w:rFonts w:eastAsia="SimSun"/>
            <w:lang w:eastAsia="zh-CN"/>
          </w:rPr>
          <w:t xml:space="preserve"> </w:t>
        </w:r>
        <w:r w:rsidRPr="0014606B">
          <w:rPr>
            <w:rFonts w:eastAsia="SimSun"/>
            <w:color w:val="7F007F"/>
            <w:lang w:eastAsia="zh-CN"/>
          </w:rPr>
          <w:t>id</w:t>
        </w:r>
        <w:r w:rsidRPr="0014606B">
          <w:rPr>
            <w:rFonts w:eastAsia="SimSun"/>
            <w:color w:val="000000"/>
            <w:lang w:eastAsia="zh-CN"/>
          </w:rPr>
          <w:t>=</w:t>
        </w:r>
        <w:r w:rsidRPr="0014606B">
          <w:rPr>
            <w:rFonts w:eastAsia="SimSun"/>
            <w:i/>
            <w:iCs/>
            <w:lang w:eastAsia="zh-CN"/>
          </w:rPr>
          <w:t>'SC'</w:t>
        </w:r>
        <w:r w:rsidRPr="0014606B">
          <w:rPr>
            <w:rFonts w:eastAsia="SimSun"/>
            <w:lang w:eastAsia="zh-CN"/>
          </w:rPr>
          <w:t xml:space="preserve"> </w:t>
        </w:r>
        <w:r w:rsidRPr="0014606B">
          <w:rPr>
            <w:rFonts w:eastAsia="SimSun"/>
            <w:color w:val="7F007F"/>
            <w:lang w:eastAsia="zh-CN"/>
          </w:rPr>
          <w:t>source</w:t>
        </w:r>
        <w:r w:rsidRPr="0014606B">
          <w:rPr>
            <w:rFonts w:eastAsia="SimSun"/>
            <w:color w:val="000000"/>
            <w:lang w:eastAsia="zh-CN"/>
          </w:rPr>
          <w:t>=</w:t>
        </w:r>
        <w:r w:rsidRPr="0014606B">
          <w:rPr>
            <w:rFonts w:eastAsia="SimSun"/>
            <w:i/>
            <w:iCs/>
            <w:lang w:eastAsia="zh-CN"/>
          </w:rPr>
          <w:t>'ExecCtrl'</w:t>
        </w:r>
        <w:r w:rsidRPr="0014606B">
          <w:rPr>
            <w:rFonts w:eastAsia="SimSun"/>
            <w:color w:val="008080"/>
            <w:lang w:eastAsia="zh-CN"/>
          </w:rPr>
          <w:t>&gt;</w:t>
        </w:r>
      </w:ins>
    </w:p>
    <w:p w:rsidR="00B04D2E" w:rsidRDefault="00B04D2E" w:rsidP="00B04D2E">
      <w:pPr>
        <w:pStyle w:val="ProgramStyle"/>
        <w:keepNext/>
        <w:numPr>
          <w:ins w:id="920" w:author="Skumát László" w:date="2011-09-02T08:52:00Z"/>
        </w:numPr>
        <w:rPr>
          <w:ins w:id="921" w:author="Skumát László" w:date="2011-09-02T08:52:00Z"/>
          <w:rFonts w:eastAsia="SimSun"/>
          <w:lang w:eastAsia="zh-CN"/>
        </w:rPr>
      </w:pPr>
      <w:ins w:id="922" w:author="Skumát László" w:date="2011-09-02T08:52:00Z">
        <w:r>
          <w:rPr>
            <w:rFonts w:eastAsia="SimSun"/>
            <w:lang w:eastAsia="zh-CN"/>
          </w:rPr>
          <w:t xml:space="preserve">    </w:t>
        </w:r>
        <w:r w:rsidRPr="0008422E">
          <w:rPr>
            <w:rFonts w:eastAsia="SimSun"/>
            <w:color w:val="000000"/>
            <w:lang w:eastAsia="zh-CN"/>
          </w:rPr>
          <w:t xml:space="preserve">          </w:t>
        </w:r>
        <w:r w:rsidRPr="0008422E">
          <w:rPr>
            <w:rFonts w:eastAsia="SimSun"/>
            <w:color w:val="008080"/>
            <w:lang w:eastAsia="zh-CN"/>
          </w:rPr>
          <w:t>&lt;</w:t>
        </w:r>
        <w:r w:rsidRPr="0008422E">
          <w:rPr>
            <w:rFonts w:eastAsia="SimSun"/>
            <w:color w:val="3F7F7F"/>
            <w:lang w:eastAsia="zh-CN"/>
          </w:rPr>
          <w:t>params</w:t>
        </w:r>
        <w:r w:rsidRPr="0008422E">
          <w:rPr>
            <w:rFonts w:eastAsia="SimSun"/>
            <w:color w:val="008080"/>
            <w:lang w:eastAsia="zh-CN"/>
          </w:rPr>
          <w:t>&gt;</w:t>
        </w:r>
      </w:ins>
    </w:p>
    <w:p w:rsidR="00B04D2E" w:rsidRDefault="00B04D2E" w:rsidP="00B04D2E">
      <w:pPr>
        <w:pStyle w:val="ProgramStyle"/>
        <w:keepNext/>
        <w:numPr>
          <w:ins w:id="923" w:author="Skumát László" w:date="2011-09-02T08:52:00Z"/>
        </w:numPr>
        <w:rPr>
          <w:ins w:id="924" w:author="Skumát László" w:date="2011-09-02T08:52:00Z"/>
          <w:rFonts w:eastAsia="SimSun"/>
          <w:lang w:eastAsia="zh-CN"/>
        </w:rPr>
      </w:pPr>
      <w:ins w:id="925" w:author="Skumát László" w:date="2011-09-02T08:52:00Z">
        <w:r>
          <w:rPr>
            <w:rFonts w:eastAsia="SimSun"/>
            <w:lang w:eastAsia="zh-CN"/>
          </w:rPr>
          <w:t xml:space="preserve">  </w:t>
        </w:r>
        <w:r w:rsidRPr="0008422E">
          <w:rPr>
            <w:rFonts w:eastAsia="SimSun"/>
            <w:lang w:eastAsia="zh-CN"/>
          </w:rPr>
          <w:t xml:space="preserve">  </w:t>
        </w:r>
        <w:r w:rsidRPr="0008422E">
          <w:rPr>
            <w:rFonts w:eastAsia="SimSun"/>
            <w:color w:val="000000"/>
            <w:lang w:eastAsia="zh-CN"/>
          </w:rPr>
          <w:t xml:space="preserve">            </w:t>
        </w:r>
        <w:r w:rsidRPr="0008422E">
          <w:rPr>
            <w:rFonts w:eastAsia="SimSun"/>
            <w:color w:val="008080"/>
            <w:lang w:eastAsia="zh-CN"/>
          </w:rPr>
          <w:t>&lt;</w:t>
        </w:r>
        <w:r w:rsidRPr="0008422E">
          <w:rPr>
            <w:rFonts w:eastAsia="SimSun"/>
            <w:color w:val="3F7F7F"/>
            <w:lang w:eastAsia="zh-CN"/>
          </w:rPr>
          <w:t>dataparam</w:t>
        </w:r>
        <w:r w:rsidRPr="0008422E">
          <w:rPr>
            <w:rFonts w:eastAsia="SimSun"/>
            <w:lang w:eastAsia="zh-CN"/>
          </w:rPr>
          <w:t xml:space="preserve"> </w:t>
        </w:r>
        <w:r w:rsidRPr="0008422E">
          <w:rPr>
            <w:rFonts w:eastAsia="SimSun"/>
            <w:color w:val="7F007F"/>
            <w:lang w:eastAsia="zh-CN"/>
          </w:rPr>
          <w:t>name</w:t>
        </w:r>
        <w:r w:rsidRPr="0008422E">
          <w:rPr>
            <w:rFonts w:eastAsia="SimSun"/>
            <w:color w:val="000000"/>
            <w:lang w:eastAsia="zh-CN"/>
          </w:rPr>
          <w:t>=</w:t>
        </w:r>
        <w:r w:rsidRPr="0008422E">
          <w:rPr>
            <w:rFonts w:eastAsia="SimSun"/>
            <w:i/>
            <w:iCs/>
            <w:lang w:eastAsia="zh-CN"/>
          </w:rPr>
          <w:t>'EntityGroup'</w:t>
        </w:r>
        <w:r w:rsidRPr="0008422E">
          <w:rPr>
            <w:rFonts w:eastAsia="SimSun"/>
            <w:lang w:eastAsia="zh-CN"/>
          </w:rPr>
          <w:t xml:space="preserve"> </w:t>
        </w:r>
        <w:r w:rsidRPr="0008422E">
          <w:rPr>
            <w:rFonts w:eastAsia="SimSun"/>
            <w:color w:val="7F007F"/>
            <w:lang w:eastAsia="zh-CN"/>
          </w:rPr>
          <w:t>value</w:t>
        </w:r>
        <w:r w:rsidRPr="0008422E">
          <w:rPr>
            <w:rFonts w:eastAsia="SimSun"/>
            <w:color w:val="000000"/>
            <w:lang w:eastAsia="zh-CN"/>
          </w:rPr>
          <w:t>=</w:t>
        </w:r>
        <w:r w:rsidRPr="0008422E">
          <w:rPr>
            <w:rFonts w:eastAsia="SimSun"/>
            <w:i/>
            <w:iCs/>
            <w:lang w:eastAsia="zh-CN"/>
          </w:rPr>
          <w:t>'%EGrp%'</w:t>
        </w:r>
        <w:r w:rsidRPr="0008422E">
          <w:rPr>
            <w:rFonts w:eastAsia="SimSun"/>
            <w:color w:val="008080"/>
            <w:lang w:eastAsia="zh-CN"/>
          </w:rPr>
          <w:t>&gt;&lt;/</w:t>
        </w:r>
        <w:r w:rsidRPr="0008422E">
          <w:rPr>
            <w:rFonts w:eastAsia="SimSun"/>
            <w:color w:val="3F7F7F"/>
            <w:lang w:eastAsia="zh-CN"/>
          </w:rPr>
          <w:t>dataparam</w:t>
        </w:r>
        <w:r w:rsidRPr="0008422E">
          <w:rPr>
            <w:rFonts w:eastAsia="SimSun"/>
            <w:color w:val="008080"/>
            <w:lang w:eastAsia="zh-CN"/>
          </w:rPr>
          <w:t>&gt;</w:t>
        </w:r>
      </w:ins>
    </w:p>
    <w:p w:rsidR="00B04D2E" w:rsidRDefault="00B04D2E" w:rsidP="00B04D2E">
      <w:pPr>
        <w:pStyle w:val="ProgramStyle"/>
        <w:keepNext/>
        <w:numPr>
          <w:ins w:id="926" w:author="Skumát László" w:date="2011-09-02T08:52:00Z"/>
        </w:numPr>
        <w:rPr>
          <w:ins w:id="927" w:author="Skumát László" w:date="2011-09-02T08:52:00Z"/>
          <w:rFonts w:eastAsia="SimSun"/>
          <w:lang w:eastAsia="zh-CN"/>
        </w:rPr>
      </w:pPr>
      <w:ins w:id="928" w:author="Skumát László" w:date="2011-09-02T08:52:00Z">
        <w:r>
          <w:rPr>
            <w:rFonts w:eastAsia="SimSun"/>
            <w:lang w:eastAsia="zh-CN"/>
          </w:rPr>
          <w:t xml:space="preserve">  </w:t>
        </w:r>
        <w:r w:rsidRPr="0008422E">
          <w:rPr>
            <w:rFonts w:eastAsia="SimSun"/>
            <w:lang w:eastAsia="zh-CN"/>
          </w:rPr>
          <w:t xml:space="preserve">  </w:t>
        </w:r>
        <w:r w:rsidRPr="0008422E">
          <w:rPr>
            <w:rFonts w:eastAsia="SimSun"/>
            <w:color w:val="000000"/>
            <w:lang w:eastAsia="zh-CN"/>
          </w:rPr>
          <w:t xml:space="preserve">          </w:t>
        </w:r>
        <w:r w:rsidRPr="0014606B">
          <w:rPr>
            <w:rFonts w:eastAsia="SimSun"/>
            <w:color w:val="008080"/>
            <w:lang w:eastAsia="zh-CN"/>
          </w:rPr>
          <w:t>&lt;/</w:t>
        </w:r>
        <w:r w:rsidRPr="0014606B">
          <w:rPr>
            <w:rFonts w:eastAsia="SimSun"/>
            <w:color w:val="3F7F7F"/>
            <w:lang w:eastAsia="zh-CN"/>
          </w:rPr>
          <w:t>params</w:t>
        </w:r>
        <w:r w:rsidRPr="0014606B">
          <w:rPr>
            <w:rFonts w:eastAsia="SimSun"/>
            <w:color w:val="008080"/>
            <w:lang w:eastAsia="zh-CN"/>
          </w:rPr>
          <w:t>&gt;</w:t>
        </w:r>
      </w:ins>
    </w:p>
    <w:p w:rsidR="00B04D2E" w:rsidRDefault="00B04D2E" w:rsidP="00B04D2E">
      <w:pPr>
        <w:pStyle w:val="ProgramStyle"/>
        <w:keepNext/>
        <w:numPr>
          <w:ins w:id="929" w:author="Skumát László" w:date="2011-09-02T08:52:00Z"/>
        </w:numPr>
        <w:rPr>
          <w:ins w:id="930" w:author="Skumát László" w:date="2011-09-02T08:52:00Z"/>
          <w:rFonts w:eastAsia="SimSun"/>
          <w:lang w:eastAsia="zh-CN"/>
        </w:rPr>
      </w:pPr>
      <w:ins w:id="931" w:author="Skumát László" w:date="2011-09-02T08:52:00Z">
        <w:r>
          <w:rPr>
            <w:rFonts w:eastAsia="SimSun"/>
            <w:lang w:eastAsia="zh-CN"/>
          </w:rPr>
          <w:t xml:space="preserve">    </w:t>
        </w:r>
        <w:r>
          <w:rPr>
            <w:rFonts w:eastAsia="SimSun"/>
            <w:color w:val="000000"/>
            <w:lang w:eastAsia="zh-CN"/>
          </w:rPr>
          <w:t xml:space="preserve">          </w:t>
        </w:r>
        <w:r w:rsidRPr="0014606B">
          <w:rPr>
            <w:rFonts w:eastAsia="SimSun"/>
            <w:color w:val="008080"/>
            <w:lang w:eastAsia="zh-CN"/>
          </w:rPr>
          <w:t>&lt;</w:t>
        </w:r>
        <w:r w:rsidRPr="0014606B">
          <w:rPr>
            <w:rFonts w:eastAsia="SimSun"/>
            <w:color w:val="3F7F7F"/>
            <w:lang w:eastAsia="zh-CN"/>
          </w:rPr>
          <w:t>condition</w:t>
        </w:r>
        <w:r w:rsidRPr="0014606B">
          <w:rPr>
            <w:rFonts w:eastAsia="SimSun"/>
            <w:lang w:eastAsia="zh-CN"/>
          </w:rPr>
          <w:t xml:space="preserve"> </w:t>
        </w:r>
      </w:ins>
    </w:p>
    <w:p w:rsidR="00B04D2E" w:rsidRDefault="00B04D2E" w:rsidP="00B04D2E">
      <w:pPr>
        <w:pStyle w:val="ProgramStyle"/>
        <w:keepNext/>
        <w:numPr>
          <w:ins w:id="932" w:author="Skumát László" w:date="2011-09-02T08:52:00Z"/>
        </w:numPr>
        <w:rPr>
          <w:ins w:id="933" w:author="Skumát László" w:date="2011-09-02T08:52:00Z"/>
          <w:rFonts w:eastAsia="SimSun"/>
          <w:lang w:eastAsia="zh-CN"/>
        </w:rPr>
      </w:pPr>
      <w:ins w:id="934" w:author="Skumát László" w:date="2011-09-02T08:52:00Z">
        <w:r>
          <w:rPr>
            <w:rFonts w:eastAsia="SimSun"/>
            <w:lang w:eastAsia="zh-CN"/>
          </w:rPr>
          <w:t xml:space="preserve">    </w:t>
        </w:r>
        <w:r>
          <w:rPr>
            <w:rFonts w:eastAsia="SimSun"/>
            <w:color w:val="008080"/>
            <w:lang w:eastAsia="zh-CN"/>
          </w:rPr>
          <w:t xml:space="preserve">            </w:t>
        </w:r>
        <w:r w:rsidRPr="0014606B">
          <w:rPr>
            <w:rFonts w:eastAsia="SimSun"/>
            <w:color w:val="7F007F"/>
            <w:lang w:eastAsia="zh-CN"/>
          </w:rPr>
          <w:t>element</w:t>
        </w:r>
        <w:r w:rsidRPr="0014606B">
          <w:rPr>
            <w:rFonts w:eastAsia="SimSun"/>
            <w:color w:val="000000"/>
            <w:lang w:eastAsia="zh-CN"/>
          </w:rPr>
          <w:t>=</w:t>
        </w:r>
        <w:r w:rsidRPr="0014606B">
          <w:rPr>
            <w:rFonts w:eastAsia="SimSun"/>
            <w:i/>
            <w:iCs/>
            <w:lang w:eastAsia="zh-CN"/>
          </w:rPr>
          <w:t>'IsWeightedSc'</w:t>
        </w:r>
      </w:ins>
    </w:p>
    <w:p w:rsidR="00B04D2E" w:rsidRDefault="00B04D2E" w:rsidP="00B04D2E">
      <w:pPr>
        <w:pStyle w:val="ProgramStyle"/>
        <w:keepNext/>
        <w:numPr>
          <w:ins w:id="935" w:author="Skumát László" w:date="2011-09-02T08:52:00Z"/>
        </w:numPr>
        <w:rPr>
          <w:ins w:id="936" w:author="Skumát László" w:date="2011-09-02T08:52:00Z"/>
          <w:rFonts w:eastAsia="SimSun"/>
          <w:lang w:eastAsia="zh-CN"/>
        </w:rPr>
      </w:pPr>
      <w:ins w:id="937" w:author="Skumát László" w:date="2011-09-02T08:52:00Z">
        <w:r>
          <w:rPr>
            <w:rFonts w:eastAsia="SimSun"/>
            <w:lang w:eastAsia="zh-CN"/>
          </w:rPr>
          <w:t xml:space="preserve">    </w:t>
        </w:r>
        <w:r>
          <w:rPr>
            <w:rFonts w:eastAsia="SimSun"/>
            <w:color w:val="7F007F"/>
            <w:lang w:eastAsia="zh-CN"/>
          </w:rPr>
          <w:t xml:space="preserve">            </w:t>
        </w:r>
        <w:r w:rsidRPr="0014606B">
          <w:rPr>
            <w:rFonts w:eastAsia="SimSun"/>
            <w:color w:val="7F007F"/>
            <w:lang w:eastAsia="zh-CN"/>
          </w:rPr>
          <w:t>id</w:t>
        </w:r>
        <w:r w:rsidRPr="0014606B">
          <w:rPr>
            <w:rFonts w:eastAsia="SimSun"/>
            <w:color w:val="000000"/>
            <w:lang w:eastAsia="zh-CN"/>
          </w:rPr>
          <w:t>=</w:t>
        </w:r>
        <w:r w:rsidRPr="0014606B">
          <w:rPr>
            <w:rFonts w:eastAsia="SimSun"/>
            <w:i/>
            <w:iCs/>
            <w:lang w:eastAsia="zh-CN"/>
          </w:rPr>
          <w:t>'%EGrp%.%Scenario%</w:t>
        </w:r>
        <w:r>
          <w:rPr>
            <w:rFonts w:eastAsia="SimSun"/>
            <w:i/>
            <w:iCs/>
            <w:lang w:eastAsia="zh-CN"/>
          </w:rPr>
          <w:t>.weighted</w:t>
        </w:r>
        <w:r w:rsidRPr="0014606B">
          <w:rPr>
            <w:rFonts w:eastAsia="SimSun"/>
            <w:i/>
            <w:iCs/>
            <w:lang w:eastAsia="zh-CN"/>
          </w:rPr>
          <w:t>'</w:t>
        </w:r>
      </w:ins>
    </w:p>
    <w:p w:rsidR="00B04D2E" w:rsidRDefault="00B04D2E" w:rsidP="00B04D2E">
      <w:pPr>
        <w:pStyle w:val="ProgramStyle"/>
        <w:keepNext/>
        <w:numPr>
          <w:ins w:id="938" w:author="Skumát László" w:date="2011-09-02T08:52:00Z"/>
        </w:numPr>
        <w:rPr>
          <w:ins w:id="939" w:author="Skumát László" w:date="2011-09-02T08:52:00Z"/>
          <w:rFonts w:eastAsia="SimSun"/>
          <w:lang w:eastAsia="zh-CN"/>
        </w:rPr>
      </w:pPr>
      <w:ins w:id="940" w:author="Skumát László" w:date="2011-09-02T08:52:00Z">
        <w:r>
          <w:rPr>
            <w:rFonts w:eastAsia="SimSun"/>
            <w:lang w:eastAsia="zh-CN"/>
          </w:rPr>
          <w:t xml:space="preserve">    </w:t>
        </w:r>
        <w:r>
          <w:rPr>
            <w:rFonts w:eastAsia="SimSun"/>
            <w:color w:val="7F007F"/>
            <w:lang w:eastAsia="zh-CN"/>
          </w:rPr>
          <w:t xml:space="preserve">            </w:t>
        </w:r>
        <w:r w:rsidRPr="0014606B">
          <w:rPr>
            <w:rFonts w:eastAsia="SimSun"/>
            <w:color w:val="7F007F"/>
            <w:lang w:eastAsia="zh-CN"/>
          </w:rPr>
          <w:t>source</w:t>
        </w:r>
        <w:r w:rsidRPr="0014606B">
          <w:rPr>
            <w:rFonts w:eastAsia="SimSun"/>
            <w:color w:val="000000"/>
            <w:lang w:eastAsia="zh-CN"/>
          </w:rPr>
          <w:t>=</w:t>
        </w:r>
        <w:r w:rsidRPr="0014606B">
          <w:rPr>
            <w:rFonts w:eastAsia="SimSun"/>
            <w:i/>
            <w:iCs/>
            <w:lang w:eastAsia="zh-CN"/>
          </w:rPr>
          <w:t>'ExecCtrl'</w:t>
        </w:r>
        <w:r w:rsidRPr="0014606B">
          <w:rPr>
            <w:rFonts w:eastAsia="SimSun"/>
            <w:color w:val="008080"/>
            <w:lang w:eastAsia="zh-CN"/>
          </w:rPr>
          <w:t>&gt;</w:t>
        </w:r>
      </w:ins>
    </w:p>
    <w:p w:rsidR="00B04D2E" w:rsidRPr="00B04D2E" w:rsidRDefault="00B04D2E" w:rsidP="00B04D2E">
      <w:pPr>
        <w:pStyle w:val="ProgramStyle"/>
        <w:keepNext/>
        <w:numPr>
          <w:ins w:id="941" w:author="Skumát László" w:date="2011-09-02T08:52:00Z"/>
        </w:numPr>
        <w:rPr>
          <w:ins w:id="942" w:author="Skumát László" w:date="2011-09-02T08:52:00Z"/>
          <w:rFonts w:eastAsia="SimSun"/>
          <w:lang w:val="pt-BR" w:eastAsia="zh-CN"/>
          <w:rPrChange w:id="943" w:author="Skumát László" w:date="2011-09-02T08:52:00Z">
            <w:rPr>
              <w:ins w:id="944" w:author="Skumát László" w:date="2011-09-02T08:52:00Z"/>
              <w:rFonts w:eastAsia="SimSun"/>
              <w:lang w:eastAsia="zh-CN"/>
            </w:rPr>
          </w:rPrChange>
        </w:rPr>
      </w:pPr>
      <w:ins w:id="945" w:author="Skumát László" w:date="2011-09-02T08:52:00Z">
        <w:r>
          <w:rPr>
            <w:rFonts w:eastAsia="SimSun"/>
            <w:lang w:eastAsia="zh-CN"/>
          </w:rPr>
          <w:t xml:space="preserve">  </w:t>
        </w:r>
        <w:r w:rsidRPr="00E35543">
          <w:rPr>
            <w:rFonts w:eastAsia="SimSun"/>
            <w:color w:val="000000"/>
            <w:lang w:eastAsia="zh-CN"/>
          </w:rPr>
          <w:t xml:space="preserve">              </w:t>
        </w:r>
        <w:r w:rsidRPr="00B04D2E">
          <w:rPr>
            <w:rFonts w:eastAsia="SimSun"/>
            <w:color w:val="008080"/>
            <w:lang w:val="pt-BR" w:eastAsia="zh-CN"/>
            <w:rPrChange w:id="946" w:author="Skumát László" w:date="2011-09-02T08:52:00Z">
              <w:rPr>
                <w:rFonts w:eastAsia="SimSun"/>
                <w:color w:val="008080"/>
                <w:lang w:eastAsia="zh-CN"/>
              </w:rPr>
            </w:rPrChange>
          </w:rPr>
          <w:t>&lt;</w:t>
        </w:r>
        <w:r w:rsidRPr="00B04D2E">
          <w:rPr>
            <w:rFonts w:eastAsia="SimSun"/>
            <w:color w:val="3F7F7F"/>
            <w:lang w:val="pt-BR" w:eastAsia="zh-CN"/>
            <w:rPrChange w:id="947" w:author="Skumát László" w:date="2011-09-02T08:52:00Z">
              <w:rPr>
                <w:rFonts w:eastAsia="SimSun"/>
                <w:color w:val="3F7F7F"/>
                <w:lang w:eastAsia="zh-CN"/>
              </w:rPr>
            </w:rPrChange>
          </w:rPr>
          <w:t>params</w:t>
        </w:r>
        <w:r w:rsidRPr="00B04D2E">
          <w:rPr>
            <w:rFonts w:eastAsia="SimSun"/>
            <w:color w:val="008080"/>
            <w:lang w:val="pt-BR" w:eastAsia="zh-CN"/>
            <w:rPrChange w:id="948" w:author="Skumát László" w:date="2011-09-02T08:52:00Z">
              <w:rPr>
                <w:rFonts w:eastAsia="SimSun"/>
                <w:color w:val="008080"/>
                <w:lang w:eastAsia="zh-CN"/>
              </w:rPr>
            </w:rPrChange>
          </w:rPr>
          <w:t>&gt;</w:t>
        </w:r>
      </w:ins>
    </w:p>
    <w:p w:rsidR="00B04D2E" w:rsidRPr="00B04D2E" w:rsidRDefault="00B04D2E" w:rsidP="00B04D2E">
      <w:pPr>
        <w:pStyle w:val="ProgramStyle"/>
        <w:keepNext/>
        <w:numPr>
          <w:ins w:id="949" w:author="Skumát László" w:date="2011-09-02T08:52:00Z"/>
        </w:numPr>
        <w:rPr>
          <w:ins w:id="950" w:author="Skumát László" w:date="2011-09-02T08:52:00Z"/>
          <w:rFonts w:eastAsia="SimSun"/>
          <w:lang w:val="pt-BR" w:eastAsia="zh-CN"/>
          <w:rPrChange w:id="951" w:author="Skumát László" w:date="2011-09-02T08:52:00Z">
            <w:rPr>
              <w:ins w:id="952" w:author="Skumát László" w:date="2011-09-02T08:52:00Z"/>
              <w:rFonts w:eastAsia="SimSun"/>
              <w:lang w:eastAsia="zh-CN"/>
            </w:rPr>
          </w:rPrChange>
        </w:rPr>
      </w:pPr>
      <w:ins w:id="953" w:author="Skumát László" w:date="2011-09-02T08:52:00Z">
        <w:r w:rsidRPr="00B04D2E">
          <w:rPr>
            <w:rFonts w:eastAsia="SimSun"/>
            <w:lang w:val="pt-BR" w:eastAsia="zh-CN"/>
            <w:rPrChange w:id="954" w:author="Skumát László" w:date="2011-09-02T08:52:00Z">
              <w:rPr>
                <w:rFonts w:eastAsia="SimSun"/>
                <w:lang w:eastAsia="zh-CN"/>
              </w:rPr>
            </w:rPrChange>
          </w:rPr>
          <w:t xml:space="preserve">  </w:t>
        </w:r>
        <w:r w:rsidRPr="00B04D2E">
          <w:rPr>
            <w:rFonts w:eastAsia="SimSun"/>
            <w:color w:val="000000"/>
            <w:lang w:val="pt-BR" w:eastAsia="zh-CN"/>
            <w:rPrChange w:id="955" w:author="Skumát László" w:date="2011-09-02T08:52:00Z">
              <w:rPr>
                <w:rFonts w:eastAsia="SimSun"/>
                <w:color w:val="000000"/>
                <w:lang w:eastAsia="zh-CN"/>
              </w:rPr>
            </w:rPrChange>
          </w:rPr>
          <w:t xml:space="preserve">                </w:t>
        </w:r>
        <w:r w:rsidRPr="00B04D2E">
          <w:rPr>
            <w:rFonts w:eastAsia="SimSun"/>
            <w:color w:val="008080"/>
            <w:lang w:val="pt-BR" w:eastAsia="zh-CN"/>
            <w:rPrChange w:id="956" w:author="Skumát László" w:date="2011-09-02T08:52:00Z">
              <w:rPr>
                <w:rFonts w:eastAsia="SimSun"/>
                <w:color w:val="008080"/>
                <w:lang w:eastAsia="zh-CN"/>
              </w:rPr>
            </w:rPrChange>
          </w:rPr>
          <w:t>&lt;</w:t>
        </w:r>
        <w:r w:rsidRPr="00B04D2E">
          <w:rPr>
            <w:rFonts w:eastAsia="SimSun"/>
            <w:color w:val="3F7F7F"/>
            <w:lang w:val="pt-BR" w:eastAsia="zh-CN"/>
            <w:rPrChange w:id="957" w:author="Skumát László" w:date="2011-09-02T08:52:00Z">
              <w:rPr>
                <w:rFonts w:eastAsia="SimSun"/>
                <w:color w:val="3F7F7F"/>
                <w:lang w:eastAsia="zh-CN"/>
              </w:rPr>
            </w:rPrChange>
          </w:rPr>
          <w:t>dataparam</w:t>
        </w:r>
        <w:r w:rsidRPr="00B04D2E">
          <w:rPr>
            <w:rFonts w:eastAsia="SimSun"/>
            <w:lang w:val="pt-BR" w:eastAsia="zh-CN"/>
            <w:rPrChange w:id="958" w:author="Skumát László" w:date="2011-09-02T08:52:00Z">
              <w:rPr>
                <w:rFonts w:eastAsia="SimSun"/>
                <w:lang w:eastAsia="zh-CN"/>
              </w:rPr>
            </w:rPrChange>
          </w:rPr>
          <w:t xml:space="preserve"> </w:t>
        </w:r>
        <w:r w:rsidRPr="00B04D2E">
          <w:rPr>
            <w:rFonts w:eastAsia="SimSun"/>
            <w:color w:val="7F007F"/>
            <w:lang w:val="pt-BR" w:eastAsia="zh-CN"/>
            <w:rPrChange w:id="959" w:author="Skumát László" w:date="2011-09-02T08:52:00Z">
              <w:rPr>
                <w:rFonts w:eastAsia="SimSun"/>
                <w:color w:val="7F007F"/>
                <w:lang w:eastAsia="zh-CN"/>
              </w:rPr>
            </w:rPrChange>
          </w:rPr>
          <w:t>name</w:t>
        </w:r>
        <w:r w:rsidRPr="00B04D2E">
          <w:rPr>
            <w:rFonts w:eastAsia="SimSun"/>
            <w:color w:val="000000"/>
            <w:lang w:val="pt-BR" w:eastAsia="zh-CN"/>
            <w:rPrChange w:id="960" w:author="Skumát László" w:date="2011-09-02T08:52:00Z">
              <w:rPr>
                <w:rFonts w:eastAsia="SimSun"/>
                <w:color w:val="000000"/>
                <w:lang w:eastAsia="zh-CN"/>
              </w:rPr>
            </w:rPrChange>
          </w:rPr>
          <w:t>=</w:t>
        </w:r>
        <w:r w:rsidRPr="00B04D2E">
          <w:rPr>
            <w:rFonts w:eastAsia="SimSun"/>
            <w:i/>
            <w:iCs/>
            <w:lang w:val="pt-BR" w:eastAsia="zh-CN"/>
            <w:rPrChange w:id="961" w:author="Skumát László" w:date="2011-09-02T08:52:00Z">
              <w:rPr>
                <w:rFonts w:eastAsia="SimSun"/>
                <w:i/>
                <w:iCs/>
                <w:lang w:eastAsia="zh-CN"/>
              </w:rPr>
            </w:rPrChange>
          </w:rPr>
          <w:t>'EntityGroup'</w:t>
        </w:r>
        <w:r w:rsidRPr="00B04D2E">
          <w:rPr>
            <w:rFonts w:eastAsia="SimSun"/>
            <w:lang w:val="pt-BR" w:eastAsia="zh-CN"/>
            <w:rPrChange w:id="962" w:author="Skumát László" w:date="2011-09-02T08:52:00Z">
              <w:rPr>
                <w:rFonts w:eastAsia="SimSun"/>
                <w:lang w:eastAsia="zh-CN"/>
              </w:rPr>
            </w:rPrChange>
          </w:rPr>
          <w:t xml:space="preserve"> </w:t>
        </w:r>
        <w:r w:rsidRPr="00B04D2E">
          <w:rPr>
            <w:rFonts w:eastAsia="SimSun"/>
            <w:color w:val="7F007F"/>
            <w:lang w:val="pt-BR" w:eastAsia="zh-CN"/>
            <w:rPrChange w:id="963" w:author="Skumát László" w:date="2011-09-02T08:52:00Z">
              <w:rPr>
                <w:rFonts w:eastAsia="SimSun"/>
                <w:color w:val="7F007F"/>
                <w:lang w:eastAsia="zh-CN"/>
              </w:rPr>
            </w:rPrChange>
          </w:rPr>
          <w:t>value</w:t>
        </w:r>
        <w:r w:rsidRPr="00B04D2E">
          <w:rPr>
            <w:rFonts w:eastAsia="SimSun"/>
            <w:color w:val="000000"/>
            <w:lang w:val="pt-BR" w:eastAsia="zh-CN"/>
            <w:rPrChange w:id="964" w:author="Skumát László" w:date="2011-09-02T08:52:00Z">
              <w:rPr>
                <w:rFonts w:eastAsia="SimSun"/>
                <w:color w:val="000000"/>
                <w:lang w:eastAsia="zh-CN"/>
              </w:rPr>
            </w:rPrChange>
          </w:rPr>
          <w:t>=</w:t>
        </w:r>
        <w:r w:rsidRPr="00B04D2E">
          <w:rPr>
            <w:rFonts w:eastAsia="SimSun"/>
            <w:i/>
            <w:iCs/>
            <w:lang w:val="pt-BR" w:eastAsia="zh-CN"/>
            <w:rPrChange w:id="965" w:author="Skumát László" w:date="2011-09-02T08:52:00Z">
              <w:rPr>
                <w:rFonts w:eastAsia="SimSun"/>
                <w:i/>
                <w:iCs/>
                <w:lang w:eastAsia="zh-CN"/>
              </w:rPr>
            </w:rPrChange>
          </w:rPr>
          <w:t>'%EGrp%'</w:t>
        </w:r>
        <w:r w:rsidRPr="00B04D2E">
          <w:rPr>
            <w:rFonts w:eastAsia="SimSun"/>
            <w:color w:val="008080"/>
            <w:lang w:val="pt-BR" w:eastAsia="zh-CN"/>
            <w:rPrChange w:id="966" w:author="Skumát László" w:date="2011-09-02T08:52:00Z">
              <w:rPr>
                <w:rFonts w:eastAsia="SimSun"/>
                <w:color w:val="008080"/>
                <w:lang w:eastAsia="zh-CN"/>
              </w:rPr>
            </w:rPrChange>
          </w:rPr>
          <w:t>&gt;&lt;/</w:t>
        </w:r>
        <w:r w:rsidRPr="00B04D2E">
          <w:rPr>
            <w:rFonts w:eastAsia="SimSun"/>
            <w:color w:val="3F7F7F"/>
            <w:lang w:val="pt-BR" w:eastAsia="zh-CN"/>
            <w:rPrChange w:id="967" w:author="Skumát László" w:date="2011-09-02T08:52:00Z">
              <w:rPr>
                <w:rFonts w:eastAsia="SimSun"/>
                <w:color w:val="3F7F7F"/>
                <w:lang w:eastAsia="zh-CN"/>
              </w:rPr>
            </w:rPrChange>
          </w:rPr>
          <w:t>dataparam</w:t>
        </w:r>
        <w:r w:rsidRPr="00B04D2E">
          <w:rPr>
            <w:rFonts w:eastAsia="SimSun"/>
            <w:color w:val="008080"/>
            <w:lang w:val="pt-BR" w:eastAsia="zh-CN"/>
            <w:rPrChange w:id="968" w:author="Skumát László" w:date="2011-09-02T08:52:00Z">
              <w:rPr>
                <w:rFonts w:eastAsia="SimSun"/>
                <w:color w:val="008080"/>
                <w:lang w:eastAsia="zh-CN"/>
              </w:rPr>
            </w:rPrChange>
          </w:rPr>
          <w:t>&gt;</w:t>
        </w:r>
      </w:ins>
    </w:p>
    <w:p w:rsidR="00B04D2E" w:rsidRPr="00205FFC" w:rsidRDefault="00B04D2E" w:rsidP="00B04D2E">
      <w:pPr>
        <w:pStyle w:val="ProgramStyle"/>
        <w:keepNext/>
        <w:numPr>
          <w:ins w:id="969" w:author="Skumát László" w:date="2011-09-02T08:52:00Z"/>
        </w:numPr>
        <w:rPr>
          <w:ins w:id="970" w:author="Skumát László" w:date="2011-09-02T08:52:00Z"/>
          <w:rFonts w:eastAsia="SimSun"/>
          <w:lang w:val="pt-BR" w:eastAsia="zh-CN"/>
        </w:rPr>
      </w:pPr>
      <w:ins w:id="971" w:author="Skumát László" w:date="2011-09-02T08:52:00Z">
        <w:r w:rsidRPr="00205FFC">
          <w:rPr>
            <w:rFonts w:eastAsia="SimSun"/>
            <w:lang w:val="pt-BR" w:eastAsia="zh-CN"/>
          </w:rPr>
          <w:t xml:space="preserve">  </w:t>
        </w:r>
        <w:r w:rsidRPr="00205FFC">
          <w:rPr>
            <w:rFonts w:eastAsia="SimSun"/>
            <w:color w:val="000000"/>
            <w:lang w:val="pt-BR" w:eastAsia="zh-CN"/>
          </w:rPr>
          <w:t xml:space="preserve">                </w:t>
        </w:r>
        <w:r w:rsidRPr="00205FFC">
          <w:rPr>
            <w:rFonts w:eastAsia="SimSun"/>
            <w:color w:val="008080"/>
            <w:lang w:val="pt-BR" w:eastAsia="zh-CN"/>
          </w:rPr>
          <w:t>&lt;</w:t>
        </w:r>
        <w:r w:rsidRPr="00205FFC">
          <w:rPr>
            <w:rFonts w:eastAsia="SimSun"/>
            <w:color w:val="3F7F7F"/>
            <w:lang w:val="pt-BR" w:eastAsia="zh-CN"/>
          </w:rPr>
          <w:t>dataparam</w:t>
        </w:r>
        <w:r w:rsidRPr="00205FFC">
          <w:rPr>
            <w:rFonts w:eastAsia="SimSun"/>
            <w:lang w:val="pt-BR" w:eastAsia="zh-CN"/>
          </w:rPr>
          <w:t xml:space="preserve"> </w:t>
        </w:r>
        <w:r w:rsidRPr="00205FFC">
          <w:rPr>
            <w:rFonts w:eastAsia="SimSun"/>
            <w:color w:val="7F007F"/>
            <w:lang w:val="pt-BR" w:eastAsia="zh-CN"/>
          </w:rPr>
          <w:t>name</w:t>
        </w:r>
        <w:r w:rsidRPr="00205FFC">
          <w:rPr>
            <w:rFonts w:eastAsia="SimSun"/>
            <w:color w:val="000000"/>
            <w:lang w:val="pt-BR" w:eastAsia="zh-CN"/>
          </w:rPr>
          <w:t>=</w:t>
        </w:r>
        <w:r w:rsidRPr="00205FFC">
          <w:rPr>
            <w:rFonts w:eastAsia="SimSun"/>
            <w:i/>
            <w:iCs/>
            <w:lang w:val="pt-BR" w:eastAsia="zh-CN"/>
          </w:rPr>
          <w:t>'Scenario'</w:t>
        </w:r>
        <w:r w:rsidRPr="00205FFC">
          <w:rPr>
            <w:rFonts w:eastAsia="SimSun"/>
            <w:lang w:val="pt-BR" w:eastAsia="zh-CN"/>
          </w:rPr>
          <w:t xml:space="preserve"> </w:t>
        </w:r>
        <w:r w:rsidRPr="00205FFC">
          <w:rPr>
            <w:rFonts w:eastAsia="SimSun"/>
            <w:color w:val="7F007F"/>
            <w:lang w:val="pt-BR" w:eastAsia="zh-CN"/>
          </w:rPr>
          <w:t>value</w:t>
        </w:r>
        <w:r w:rsidRPr="00205FFC">
          <w:rPr>
            <w:rFonts w:eastAsia="SimSun"/>
            <w:color w:val="000000"/>
            <w:lang w:val="pt-BR" w:eastAsia="zh-CN"/>
          </w:rPr>
          <w:t>=</w:t>
        </w:r>
        <w:r w:rsidRPr="00205FFC">
          <w:rPr>
            <w:rFonts w:eastAsia="SimSun"/>
            <w:i/>
            <w:iCs/>
            <w:lang w:val="pt-BR" w:eastAsia="zh-CN"/>
          </w:rPr>
          <w:t>'%SC</w:t>
        </w:r>
        <w:r>
          <w:rPr>
            <w:rFonts w:eastAsia="SimSun"/>
            <w:i/>
            <w:iCs/>
            <w:lang w:val="pt-BR" w:eastAsia="zh-CN"/>
          </w:rPr>
          <w:t>%</w:t>
        </w:r>
        <w:r w:rsidRPr="00205FFC">
          <w:rPr>
            <w:rFonts w:eastAsia="SimSun"/>
            <w:i/>
            <w:iCs/>
            <w:lang w:val="pt-BR" w:eastAsia="zh-CN"/>
          </w:rPr>
          <w:t>'</w:t>
        </w:r>
        <w:r w:rsidRPr="00205FFC">
          <w:rPr>
            <w:rFonts w:eastAsia="SimSun"/>
            <w:color w:val="008080"/>
            <w:lang w:val="pt-BR" w:eastAsia="zh-CN"/>
          </w:rPr>
          <w:t>&gt;&lt;/</w:t>
        </w:r>
        <w:r w:rsidRPr="00205FFC">
          <w:rPr>
            <w:rFonts w:eastAsia="SimSun"/>
            <w:color w:val="3F7F7F"/>
            <w:lang w:val="pt-BR" w:eastAsia="zh-CN"/>
          </w:rPr>
          <w:t>dataparam</w:t>
        </w:r>
        <w:r w:rsidRPr="00205FFC">
          <w:rPr>
            <w:rFonts w:eastAsia="SimSun"/>
            <w:color w:val="008080"/>
            <w:lang w:val="pt-BR" w:eastAsia="zh-CN"/>
          </w:rPr>
          <w:t>&gt;</w:t>
        </w:r>
      </w:ins>
    </w:p>
    <w:p w:rsidR="00B04D2E" w:rsidRDefault="00B04D2E" w:rsidP="00B04D2E">
      <w:pPr>
        <w:pStyle w:val="ProgramStyle"/>
        <w:keepNext/>
        <w:numPr>
          <w:ins w:id="972" w:author="Skumát László" w:date="2011-09-02T08:52:00Z"/>
        </w:numPr>
        <w:rPr>
          <w:ins w:id="973" w:author="Skumát László" w:date="2011-09-02T08:52:00Z"/>
          <w:rFonts w:eastAsia="SimSun"/>
          <w:lang w:eastAsia="zh-CN"/>
        </w:rPr>
      </w:pPr>
      <w:ins w:id="974" w:author="Skumát László" w:date="2011-09-02T08:52:00Z">
        <w:r w:rsidRPr="00205FFC">
          <w:rPr>
            <w:rFonts w:eastAsia="SimSun"/>
            <w:lang w:val="pt-BR" w:eastAsia="zh-CN"/>
          </w:rPr>
          <w:t xml:space="preserve">  </w:t>
        </w:r>
        <w:r w:rsidRPr="00205FFC">
          <w:rPr>
            <w:rFonts w:eastAsia="SimSun"/>
            <w:color w:val="000000"/>
            <w:lang w:val="pt-BR" w:eastAsia="zh-CN"/>
          </w:rPr>
          <w:t xml:space="preserve">              </w:t>
        </w:r>
        <w:r w:rsidRPr="0014606B">
          <w:rPr>
            <w:rFonts w:eastAsia="SimSun"/>
            <w:color w:val="008080"/>
            <w:lang w:eastAsia="zh-CN"/>
          </w:rPr>
          <w:t>&lt;/</w:t>
        </w:r>
        <w:r w:rsidRPr="0014606B">
          <w:rPr>
            <w:rFonts w:eastAsia="SimSun"/>
            <w:color w:val="3F7F7F"/>
            <w:lang w:eastAsia="zh-CN"/>
          </w:rPr>
          <w:t>params</w:t>
        </w:r>
        <w:r w:rsidRPr="0014606B">
          <w:rPr>
            <w:rFonts w:eastAsia="SimSun"/>
            <w:color w:val="008080"/>
            <w:lang w:eastAsia="zh-CN"/>
          </w:rPr>
          <w:t>&gt;</w:t>
        </w:r>
      </w:ins>
    </w:p>
    <w:p w:rsidR="00B04D2E" w:rsidRDefault="00B04D2E" w:rsidP="0078230F">
      <w:pPr>
        <w:pStyle w:val="ProgramStyle"/>
        <w:keepNext/>
        <w:numPr>
          <w:ins w:id="975" w:author="Skumát László" w:date="2011-09-02T08:52:00Z"/>
        </w:numPr>
        <w:rPr>
          <w:ins w:id="976" w:author="Skumát László" w:date="2011-09-02T08:52:00Z"/>
          <w:rFonts w:eastAsia="SimSun"/>
          <w:lang w:eastAsia="zh-CN"/>
        </w:rPr>
      </w:pPr>
      <w:ins w:id="977" w:author="Skumát László" w:date="2011-09-02T08:52:00Z">
        <w:r>
          <w:rPr>
            <w:rFonts w:eastAsia="SimSun"/>
            <w:lang w:eastAsia="zh-CN"/>
          </w:rPr>
          <w:t xml:space="preserve">        </w:t>
        </w:r>
        <w:r>
          <w:rPr>
            <w:rFonts w:eastAsia="SimSun"/>
            <w:color w:val="000000"/>
            <w:lang w:eastAsia="zh-CN"/>
          </w:rPr>
          <w:t xml:space="preserve">        </w:t>
        </w:r>
        <w:r w:rsidRPr="0014606B">
          <w:rPr>
            <w:rFonts w:eastAsia="SimSun"/>
            <w:color w:val="008080"/>
            <w:lang w:eastAsia="zh-CN"/>
          </w:rPr>
          <w:t>&lt;</w:t>
        </w:r>
        <w:r w:rsidRPr="0014606B">
          <w:rPr>
            <w:rFonts w:eastAsia="SimSun"/>
            <w:color w:val="3F7F7F"/>
            <w:lang w:eastAsia="zh-CN"/>
          </w:rPr>
          <w:t>treerow</w:t>
        </w:r>
        <w:r w:rsidRPr="0014606B">
          <w:rPr>
            <w:rFonts w:eastAsia="SimSun"/>
            <w:color w:val="008080"/>
            <w:lang w:eastAsia="zh-CN"/>
          </w:rPr>
          <w:t>&gt;</w:t>
        </w:r>
      </w:ins>
    </w:p>
    <w:p w:rsidR="00B04D2E" w:rsidRDefault="00B04D2E" w:rsidP="0078230F">
      <w:pPr>
        <w:pStyle w:val="ProgramStyle"/>
        <w:keepNext/>
        <w:numPr>
          <w:ins w:id="978" w:author="Skumát László" w:date="2011-09-02T08:52:00Z"/>
        </w:numPr>
        <w:rPr>
          <w:ins w:id="979" w:author="Skumát László" w:date="2011-09-02T08:52:00Z"/>
          <w:rFonts w:eastAsia="SimSun"/>
          <w:lang w:eastAsia="zh-CN"/>
        </w:rPr>
      </w:pPr>
      <w:ins w:id="980" w:author="Skumát László" w:date="2011-09-02T08:52:00Z">
        <w:r>
          <w:rPr>
            <w:rFonts w:eastAsia="SimSun"/>
            <w:lang w:eastAsia="zh-CN"/>
          </w:rPr>
          <w:t xml:space="preserve">    </w:t>
        </w:r>
        <w:r>
          <w:rPr>
            <w:rFonts w:eastAsia="SimSun"/>
            <w:color w:val="000000"/>
            <w:lang w:eastAsia="zh-CN"/>
          </w:rPr>
          <w:t xml:space="preserve">              </w:t>
        </w:r>
        <w:r w:rsidRPr="0014606B">
          <w:rPr>
            <w:rFonts w:eastAsia="SimSun"/>
            <w:color w:val="008080"/>
            <w:lang w:eastAsia="zh-CN"/>
          </w:rPr>
          <w:t>&lt;</w:t>
        </w:r>
        <w:r w:rsidRPr="0014606B">
          <w:rPr>
            <w:rFonts w:eastAsia="SimSun"/>
            <w:color w:val="3F7F7F"/>
            <w:lang w:eastAsia="zh-CN"/>
          </w:rPr>
          <w:t>treecell</w:t>
        </w:r>
        <w:r w:rsidRPr="0014606B">
          <w:rPr>
            <w:rFonts w:eastAsia="SimSun"/>
            <w:lang w:eastAsia="zh-CN"/>
          </w:rPr>
          <w:t xml:space="preserve"> </w:t>
        </w:r>
        <w:r w:rsidRPr="0014606B">
          <w:rPr>
            <w:rFonts w:eastAsia="SimSun"/>
            <w:color w:val="7F007F"/>
            <w:lang w:eastAsia="zh-CN"/>
          </w:rPr>
          <w:t>label</w:t>
        </w:r>
        <w:r w:rsidRPr="0014606B">
          <w:rPr>
            <w:rFonts w:eastAsia="SimSun"/>
            <w:color w:val="000000"/>
            <w:lang w:eastAsia="zh-CN"/>
          </w:rPr>
          <w:t>=</w:t>
        </w:r>
        <w:r w:rsidRPr="0014606B">
          <w:rPr>
            <w:rFonts w:eastAsia="SimSun"/>
            <w:i/>
            <w:iCs/>
            <w:lang w:eastAsia="zh-CN"/>
          </w:rPr>
          <w:t>'%EGrp%.%SC%'</w:t>
        </w:r>
        <w:r w:rsidRPr="0014606B">
          <w:rPr>
            <w:rFonts w:eastAsia="SimSun"/>
            <w:lang w:eastAsia="zh-CN"/>
          </w:rPr>
          <w:t xml:space="preserve"> </w:t>
        </w:r>
        <w:r w:rsidRPr="0014606B">
          <w:rPr>
            <w:rFonts w:eastAsia="SimSun"/>
            <w:color w:val="008080"/>
            <w:lang w:eastAsia="zh-CN"/>
          </w:rPr>
          <w:t>/&gt;</w:t>
        </w:r>
      </w:ins>
    </w:p>
    <w:p w:rsidR="00B04D2E" w:rsidRDefault="0078230F" w:rsidP="0078230F">
      <w:pPr>
        <w:pStyle w:val="ProgramStyle"/>
        <w:keepNext/>
        <w:numPr>
          <w:ins w:id="981" w:author="Skumát László" w:date="2011-09-02T08:53:00Z"/>
        </w:numPr>
        <w:rPr>
          <w:ins w:id="982" w:author="Skumát László" w:date="2011-09-02T08:53:00Z"/>
          <w:rFonts w:eastAsia="SimSun"/>
          <w:lang w:eastAsia="zh-CN"/>
        </w:rPr>
      </w:pPr>
      <w:ins w:id="983" w:author="Skumát László" w:date="2011-09-02T08:57:00Z">
        <w:r>
          <w:rPr>
            <w:rFonts w:eastAsia="SimSun"/>
            <w:lang w:eastAsia="zh-CN"/>
          </w:rPr>
          <w:t xml:space="preserve">    </w:t>
        </w:r>
      </w:ins>
      <w:ins w:id="984" w:author="Skumát László" w:date="2011-09-02T08:53:00Z">
        <w:r w:rsidR="00B04D2E">
          <w:rPr>
            <w:rFonts w:eastAsia="SimSun"/>
            <w:lang w:eastAsia="zh-CN"/>
          </w:rPr>
          <w:t xml:space="preserve">    </w:t>
        </w:r>
        <w:r w:rsidR="00B04D2E">
          <w:rPr>
            <w:rFonts w:eastAsia="SimSun"/>
            <w:color w:val="000000"/>
            <w:lang w:eastAsia="zh-CN"/>
          </w:rPr>
          <w:t xml:space="preserve">          </w:t>
        </w:r>
        <w:r w:rsidR="00B04D2E" w:rsidRPr="0014606B">
          <w:rPr>
            <w:rFonts w:eastAsia="SimSun"/>
            <w:color w:val="008080"/>
            <w:lang w:eastAsia="zh-CN"/>
          </w:rPr>
          <w:t>&lt;</w:t>
        </w:r>
        <w:r w:rsidR="00B04D2E" w:rsidRPr="00AB31DB">
          <w:rPr>
            <w:rFonts w:eastAsia="SimSun"/>
            <w:color w:val="3F7F7F"/>
            <w:highlight w:val="yellow"/>
            <w:lang w:eastAsia="zh-CN"/>
            <w:rPrChange w:id="985" w:author="Skumát László" w:date="2011-09-02T09:01:00Z">
              <w:rPr>
                <w:rFonts w:eastAsia="SimSun"/>
                <w:color w:val="3F7F7F"/>
                <w:lang w:eastAsia="zh-CN"/>
              </w:rPr>
            </w:rPrChange>
          </w:rPr>
          <w:t>insertif</w:t>
        </w:r>
        <w:r w:rsidR="00B04D2E" w:rsidRPr="0014606B">
          <w:rPr>
            <w:rFonts w:eastAsia="SimSun"/>
            <w:lang w:eastAsia="zh-CN"/>
          </w:rPr>
          <w:t xml:space="preserve"> </w:t>
        </w:r>
        <w:r w:rsidR="00B04D2E" w:rsidRPr="0014606B">
          <w:rPr>
            <w:rFonts w:eastAsia="SimSun"/>
            <w:color w:val="7F007F"/>
            <w:lang w:eastAsia="zh-CN"/>
          </w:rPr>
          <w:t>id</w:t>
        </w:r>
        <w:r w:rsidR="00B04D2E" w:rsidRPr="0014606B">
          <w:rPr>
            <w:rFonts w:eastAsia="SimSun"/>
            <w:color w:val="000000"/>
            <w:lang w:eastAsia="zh-CN"/>
          </w:rPr>
          <w:t>=</w:t>
        </w:r>
        <w:r w:rsidR="00B04D2E" w:rsidRPr="0014606B">
          <w:rPr>
            <w:rFonts w:eastAsia="SimSun"/>
            <w:i/>
            <w:iCs/>
            <w:lang w:eastAsia="zh-CN"/>
          </w:rPr>
          <w:t>'%EGrp%.%Scenario%</w:t>
        </w:r>
        <w:r w:rsidR="00B04D2E">
          <w:rPr>
            <w:rFonts w:eastAsia="SimSun"/>
            <w:i/>
            <w:iCs/>
            <w:lang w:eastAsia="zh-CN"/>
          </w:rPr>
          <w:t>.weighted</w:t>
        </w:r>
        <w:r w:rsidR="00B04D2E" w:rsidRPr="0014606B">
          <w:rPr>
            <w:rFonts w:eastAsia="SimSun"/>
            <w:i/>
            <w:iCs/>
            <w:lang w:eastAsia="zh-CN"/>
          </w:rPr>
          <w:t>'</w:t>
        </w:r>
        <w:r w:rsidR="00B04D2E" w:rsidRPr="0014606B">
          <w:rPr>
            <w:rFonts w:eastAsia="SimSun"/>
            <w:color w:val="008080"/>
            <w:lang w:eastAsia="zh-CN"/>
          </w:rPr>
          <w:t>&gt;</w:t>
        </w:r>
      </w:ins>
    </w:p>
    <w:p w:rsidR="00B04D2E" w:rsidRDefault="00B04D2E" w:rsidP="0078230F">
      <w:pPr>
        <w:pStyle w:val="ProgramStyle"/>
        <w:keepNext/>
        <w:numPr>
          <w:ins w:id="986" w:author="Skumát László" w:date="2011-09-02T08:52:00Z"/>
        </w:numPr>
        <w:rPr>
          <w:ins w:id="987" w:author="Skumát László" w:date="2011-09-02T08:52:00Z"/>
          <w:rFonts w:eastAsia="SimSun"/>
          <w:lang w:eastAsia="zh-CN"/>
        </w:rPr>
      </w:pPr>
      <w:ins w:id="988" w:author="Skumát László" w:date="2011-09-02T08:52:00Z">
        <w:r>
          <w:rPr>
            <w:rFonts w:eastAsia="SimSun"/>
            <w:lang w:eastAsia="zh-CN"/>
          </w:rPr>
          <w:t xml:space="preserve">    </w:t>
        </w:r>
      </w:ins>
      <w:ins w:id="989" w:author="Skumát László" w:date="2011-09-02T08:57:00Z">
        <w:r w:rsidR="0078230F">
          <w:rPr>
            <w:rFonts w:eastAsia="SimSun"/>
            <w:lang w:eastAsia="zh-CN"/>
          </w:rPr>
          <w:t xml:space="preserve">  </w:t>
        </w:r>
      </w:ins>
      <w:ins w:id="990" w:author="Skumát László" w:date="2011-09-02T08:52:00Z">
        <w:r>
          <w:rPr>
            <w:rFonts w:eastAsia="SimSun"/>
            <w:color w:val="000000"/>
            <w:lang w:eastAsia="zh-CN"/>
          </w:rPr>
          <w:t xml:space="preserve">              </w:t>
        </w:r>
        <w:r w:rsidRPr="0014606B">
          <w:rPr>
            <w:rFonts w:eastAsia="SimSun"/>
            <w:color w:val="008080"/>
            <w:lang w:eastAsia="zh-CN"/>
          </w:rPr>
          <w:t>&lt;</w:t>
        </w:r>
        <w:r w:rsidRPr="0014606B">
          <w:rPr>
            <w:rFonts w:eastAsia="SimSun"/>
            <w:color w:val="3F7F7F"/>
            <w:lang w:eastAsia="zh-CN"/>
          </w:rPr>
          <w:t>treecell</w:t>
        </w:r>
        <w:r w:rsidRPr="0014606B">
          <w:rPr>
            <w:rFonts w:eastAsia="SimSun"/>
            <w:color w:val="008080"/>
            <w:lang w:eastAsia="zh-CN"/>
          </w:rPr>
          <w:t>&gt;</w:t>
        </w:r>
      </w:ins>
    </w:p>
    <w:p w:rsidR="00B04D2E" w:rsidRDefault="00B04D2E" w:rsidP="0078230F">
      <w:pPr>
        <w:pStyle w:val="ProgramStyle"/>
        <w:keepNext/>
        <w:numPr>
          <w:ins w:id="991" w:author="Skumát László" w:date="2011-09-02T08:52:00Z"/>
        </w:numPr>
        <w:rPr>
          <w:ins w:id="992" w:author="Skumát László" w:date="2011-09-02T08:52:00Z"/>
          <w:rFonts w:eastAsia="SimSun"/>
          <w:lang w:eastAsia="zh-CN"/>
        </w:rPr>
      </w:pPr>
      <w:ins w:id="993" w:author="Skumát László" w:date="2011-09-02T08:52:00Z">
        <w:r>
          <w:rPr>
            <w:rFonts w:eastAsia="SimSun"/>
            <w:lang w:eastAsia="zh-CN"/>
          </w:rPr>
          <w:t xml:space="preserve">    </w:t>
        </w:r>
        <w:r>
          <w:rPr>
            <w:rFonts w:eastAsia="SimSun"/>
            <w:color w:val="000000"/>
            <w:lang w:eastAsia="zh-CN"/>
          </w:rPr>
          <w:t xml:space="preserve">  </w:t>
        </w:r>
      </w:ins>
      <w:ins w:id="994" w:author="Skumát László" w:date="2011-09-02T08:57:00Z">
        <w:r w:rsidR="0078230F">
          <w:rPr>
            <w:rFonts w:eastAsia="SimSun"/>
            <w:color w:val="000000"/>
            <w:lang w:eastAsia="zh-CN"/>
          </w:rPr>
          <w:t xml:space="preserve">  </w:t>
        </w:r>
      </w:ins>
      <w:ins w:id="995" w:author="Skumát László" w:date="2011-09-02T08:52:00Z">
        <w:r>
          <w:rPr>
            <w:rFonts w:eastAsia="SimSun"/>
            <w:color w:val="000000"/>
            <w:lang w:eastAsia="zh-CN"/>
          </w:rPr>
          <w:t xml:space="preserve">              </w:t>
        </w:r>
        <w:r w:rsidRPr="0014606B">
          <w:rPr>
            <w:rFonts w:eastAsia="SimSun"/>
            <w:color w:val="008080"/>
            <w:lang w:eastAsia="zh-CN"/>
          </w:rPr>
          <w:t>&lt;</w:t>
        </w:r>
        <w:r w:rsidRPr="0014606B">
          <w:rPr>
            <w:rFonts w:eastAsia="SimSun"/>
            <w:color w:val="3F7F7F"/>
            <w:lang w:eastAsia="zh-CN"/>
          </w:rPr>
          <w:t>externaldata</w:t>
        </w:r>
        <w:r w:rsidRPr="0014606B">
          <w:rPr>
            <w:rFonts w:eastAsia="SimSun"/>
            <w:lang w:eastAsia="zh-CN"/>
          </w:rPr>
          <w:t xml:space="preserve"> </w:t>
        </w:r>
        <w:r w:rsidRPr="0014606B">
          <w:rPr>
            <w:rFonts w:eastAsia="SimSun"/>
            <w:color w:val="7F007F"/>
            <w:lang w:eastAsia="zh-CN"/>
          </w:rPr>
          <w:t>element</w:t>
        </w:r>
        <w:r w:rsidRPr="0014606B">
          <w:rPr>
            <w:rFonts w:eastAsia="SimSun"/>
            <w:color w:val="000000"/>
            <w:lang w:eastAsia="zh-CN"/>
          </w:rPr>
          <w:t>=</w:t>
        </w:r>
        <w:r w:rsidRPr="0014606B">
          <w:rPr>
            <w:rFonts w:eastAsia="SimSun"/>
            <w:i/>
            <w:iCs/>
            <w:lang w:eastAsia="zh-CN"/>
          </w:rPr>
          <w:t>'CurrentCPS'</w:t>
        </w:r>
        <w:r w:rsidRPr="0014606B">
          <w:rPr>
            <w:rFonts w:eastAsia="SimSun"/>
            <w:lang w:eastAsia="zh-CN"/>
          </w:rPr>
          <w:t xml:space="preserve"> </w:t>
        </w:r>
        <w:r w:rsidRPr="0014606B">
          <w:rPr>
            <w:rFonts w:eastAsia="SimSun"/>
            <w:color w:val="7F007F"/>
            <w:lang w:eastAsia="zh-CN"/>
          </w:rPr>
          <w:t>source</w:t>
        </w:r>
        <w:r w:rsidRPr="0014606B">
          <w:rPr>
            <w:rFonts w:eastAsia="SimSun"/>
            <w:color w:val="000000"/>
            <w:lang w:eastAsia="zh-CN"/>
          </w:rPr>
          <w:t>=</w:t>
        </w:r>
        <w:r w:rsidRPr="0014606B">
          <w:rPr>
            <w:rFonts w:eastAsia="SimSun"/>
            <w:i/>
            <w:iCs/>
            <w:lang w:eastAsia="zh-CN"/>
          </w:rPr>
          <w:t>'ExecCtrl'</w:t>
        </w:r>
        <w:r w:rsidRPr="0014606B">
          <w:rPr>
            <w:rFonts w:eastAsia="SimSun"/>
            <w:color w:val="008080"/>
            <w:lang w:eastAsia="zh-CN"/>
          </w:rPr>
          <w:t>&gt;</w:t>
        </w:r>
      </w:ins>
    </w:p>
    <w:p w:rsidR="00B04D2E" w:rsidRDefault="00B04D2E" w:rsidP="0078230F">
      <w:pPr>
        <w:pStyle w:val="ProgramStyle"/>
        <w:keepNext/>
        <w:numPr>
          <w:ins w:id="996" w:author="Skumát László" w:date="2011-09-02T08:52:00Z"/>
        </w:numPr>
        <w:rPr>
          <w:ins w:id="997" w:author="Skumát László" w:date="2011-09-02T08:52:00Z"/>
          <w:rFonts w:eastAsia="SimSun"/>
          <w:lang w:eastAsia="zh-CN"/>
        </w:rPr>
      </w:pPr>
      <w:ins w:id="998" w:author="Skumát László" w:date="2011-09-02T08:52:00Z">
        <w:r>
          <w:rPr>
            <w:rFonts w:eastAsia="SimSun"/>
            <w:lang w:eastAsia="zh-CN"/>
          </w:rPr>
          <w:t xml:space="preserve">    </w:t>
        </w:r>
        <w:r>
          <w:rPr>
            <w:rFonts w:eastAsia="SimSun"/>
            <w:color w:val="000000"/>
            <w:lang w:eastAsia="zh-CN"/>
          </w:rPr>
          <w:t xml:space="preserve">    </w:t>
        </w:r>
      </w:ins>
      <w:ins w:id="999" w:author="Skumát László" w:date="2011-09-02T08:57:00Z">
        <w:r w:rsidR="0078230F">
          <w:rPr>
            <w:rFonts w:eastAsia="SimSun"/>
            <w:color w:val="000000"/>
            <w:lang w:eastAsia="zh-CN"/>
          </w:rPr>
          <w:t xml:space="preserve">  </w:t>
        </w:r>
      </w:ins>
      <w:ins w:id="1000" w:author="Skumát László" w:date="2011-09-02T08:52:00Z">
        <w:r>
          <w:rPr>
            <w:rFonts w:eastAsia="SimSun"/>
            <w:color w:val="000000"/>
            <w:lang w:eastAsia="zh-CN"/>
          </w:rPr>
          <w:t xml:space="preserve">              </w:t>
        </w:r>
        <w:r w:rsidRPr="0014606B">
          <w:rPr>
            <w:rFonts w:eastAsia="SimSun"/>
            <w:color w:val="008080"/>
            <w:lang w:eastAsia="zh-CN"/>
          </w:rPr>
          <w:t>&lt;</w:t>
        </w:r>
        <w:r w:rsidRPr="0014606B">
          <w:rPr>
            <w:rFonts w:eastAsia="SimSun"/>
            <w:color w:val="3F7F7F"/>
            <w:lang w:eastAsia="zh-CN"/>
          </w:rPr>
          <w:t>params</w:t>
        </w:r>
        <w:r w:rsidRPr="0014606B">
          <w:rPr>
            <w:rFonts w:eastAsia="SimSun"/>
            <w:color w:val="008080"/>
            <w:lang w:eastAsia="zh-CN"/>
          </w:rPr>
          <w:t>&gt;</w:t>
        </w:r>
      </w:ins>
    </w:p>
    <w:p w:rsidR="00B04D2E" w:rsidRDefault="00B04D2E" w:rsidP="0078230F">
      <w:pPr>
        <w:pStyle w:val="ProgramStyle"/>
        <w:keepNext/>
        <w:numPr>
          <w:ins w:id="1001" w:author="Skumát László" w:date="2011-09-02T08:52:00Z"/>
        </w:numPr>
        <w:rPr>
          <w:ins w:id="1002" w:author="Skumát László" w:date="2011-09-02T08:52:00Z"/>
          <w:rFonts w:eastAsia="SimSun"/>
          <w:lang w:eastAsia="zh-CN"/>
        </w:rPr>
      </w:pPr>
      <w:ins w:id="1003" w:author="Skumát László" w:date="2011-09-02T08:52:00Z">
        <w:r>
          <w:rPr>
            <w:rFonts w:eastAsia="SimSun"/>
            <w:lang w:eastAsia="zh-CN"/>
          </w:rPr>
          <w:t xml:space="preserve">    </w:t>
        </w:r>
        <w:r>
          <w:rPr>
            <w:rFonts w:eastAsia="SimSun"/>
            <w:color w:val="000000"/>
            <w:lang w:eastAsia="zh-CN"/>
          </w:rPr>
          <w:t xml:space="preserve">      </w:t>
        </w:r>
      </w:ins>
      <w:ins w:id="1004" w:author="Skumát László" w:date="2011-09-02T08:57:00Z">
        <w:r w:rsidR="0078230F">
          <w:rPr>
            <w:rFonts w:eastAsia="SimSun"/>
            <w:color w:val="000000"/>
            <w:lang w:eastAsia="zh-CN"/>
          </w:rPr>
          <w:t xml:space="preserve">  </w:t>
        </w:r>
      </w:ins>
      <w:ins w:id="1005" w:author="Skumát László" w:date="2011-09-02T08:52:00Z">
        <w:r>
          <w:rPr>
            <w:rFonts w:eastAsia="SimSun"/>
            <w:color w:val="000000"/>
            <w:lang w:eastAsia="zh-CN"/>
          </w:rPr>
          <w:t xml:space="preserve">              </w:t>
        </w:r>
        <w:r w:rsidRPr="0014606B">
          <w:rPr>
            <w:rFonts w:eastAsia="SimSun"/>
            <w:color w:val="008080"/>
            <w:lang w:eastAsia="zh-CN"/>
          </w:rPr>
          <w:t>&lt;</w:t>
        </w:r>
        <w:r w:rsidRPr="0014606B">
          <w:rPr>
            <w:rFonts w:eastAsia="SimSun"/>
            <w:color w:val="3F7F7F"/>
            <w:lang w:eastAsia="zh-CN"/>
          </w:rPr>
          <w:t>dataparam</w:t>
        </w:r>
        <w:r w:rsidRPr="0014606B">
          <w:rPr>
            <w:rFonts w:eastAsia="SimSun"/>
            <w:lang w:eastAsia="zh-CN"/>
          </w:rPr>
          <w:t xml:space="preserve"> </w:t>
        </w:r>
        <w:r w:rsidRPr="0014606B">
          <w:rPr>
            <w:rFonts w:eastAsia="SimSun"/>
            <w:color w:val="7F007F"/>
            <w:lang w:eastAsia="zh-CN"/>
          </w:rPr>
          <w:t>name</w:t>
        </w:r>
        <w:r w:rsidRPr="0014606B">
          <w:rPr>
            <w:rFonts w:eastAsia="SimSun"/>
            <w:color w:val="000000"/>
            <w:lang w:eastAsia="zh-CN"/>
          </w:rPr>
          <w:t>=</w:t>
        </w:r>
        <w:r w:rsidRPr="0014606B">
          <w:rPr>
            <w:rFonts w:eastAsia="SimSun"/>
            <w:i/>
            <w:iCs/>
            <w:lang w:eastAsia="zh-CN"/>
          </w:rPr>
          <w:t>'EntityGroup'</w:t>
        </w:r>
        <w:r w:rsidRPr="0014606B">
          <w:rPr>
            <w:rFonts w:eastAsia="SimSun"/>
            <w:lang w:eastAsia="zh-CN"/>
          </w:rPr>
          <w:t xml:space="preserve"> </w:t>
        </w:r>
        <w:r w:rsidRPr="0014606B">
          <w:rPr>
            <w:rFonts w:eastAsia="SimSun"/>
            <w:color w:val="7F007F"/>
            <w:lang w:eastAsia="zh-CN"/>
          </w:rPr>
          <w:t>value</w:t>
        </w:r>
        <w:r w:rsidRPr="0014606B">
          <w:rPr>
            <w:rFonts w:eastAsia="SimSun"/>
            <w:color w:val="000000"/>
            <w:lang w:eastAsia="zh-CN"/>
          </w:rPr>
          <w:t>=</w:t>
        </w:r>
        <w:r w:rsidRPr="0014606B">
          <w:rPr>
            <w:rFonts w:eastAsia="SimSun"/>
            <w:i/>
            <w:iCs/>
            <w:lang w:eastAsia="zh-CN"/>
          </w:rPr>
          <w:t>'%EGrp%'</w:t>
        </w:r>
        <w:r w:rsidRPr="0014606B">
          <w:rPr>
            <w:rFonts w:eastAsia="SimSun"/>
            <w:lang w:eastAsia="zh-CN"/>
          </w:rPr>
          <w:t xml:space="preserve"> </w:t>
        </w:r>
        <w:r w:rsidRPr="0014606B">
          <w:rPr>
            <w:rFonts w:eastAsia="SimSun"/>
            <w:color w:val="008080"/>
            <w:lang w:eastAsia="zh-CN"/>
          </w:rPr>
          <w:t>/&gt;</w:t>
        </w:r>
      </w:ins>
    </w:p>
    <w:p w:rsidR="00B04D2E" w:rsidRDefault="00B04D2E" w:rsidP="0078230F">
      <w:pPr>
        <w:pStyle w:val="ProgramStyle"/>
        <w:keepNext/>
        <w:numPr>
          <w:ins w:id="1006" w:author="Skumát László" w:date="2011-09-02T08:52:00Z"/>
        </w:numPr>
        <w:rPr>
          <w:ins w:id="1007" w:author="Skumát László" w:date="2011-09-02T08:52:00Z"/>
          <w:rFonts w:eastAsia="SimSun"/>
          <w:lang w:val="pt-BR" w:eastAsia="zh-CN"/>
        </w:rPr>
      </w:pPr>
      <w:ins w:id="1008" w:author="Skumát László" w:date="2011-09-02T08:52:00Z">
        <w:r w:rsidRPr="0078230F">
          <w:rPr>
            <w:rFonts w:eastAsia="SimSun"/>
            <w:lang w:val="pt-BR" w:eastAsia="zh-CN"/>
            <w:rPrChange w:id="1009" w:author="Skumát László" w:date="2011-09-02T08:58:00Z">
              <w:rPr>
                <w:rFonts w:eastAsia="SimSun"/>
                <w:lang w:eastAsia="zh-CN"/>
              </w:rPr>
            </w:rPrChange>
          </w:rPr>
          <w:t xml:space="preserve">    </w:t>
        </w:r>
        <w:r w:rsidRPr="0078230F">
          <w:rPr>
            <w:rFonts w:eastAsia="SimSun"/>
            <w:color w:val="000000"/>
            <w:lang w:val="pt-BR" w:eastAsia="zh-CN"/>
            <w:rPrChange w:id="1010" w:author="Skumát László" w:date="2011-09-02T08:58:00Z">
              <w:rPr>
                <w:rFonts w:eastAsia="SimSun"/>
                <w:color w:val="000000"/>
                <w:lang w:eastAsia="zh-CN"/>
              </w:rPr>
            </w:rPrChange>
          </w:rPr>
          <w:t xml:space="preserve">        </w:t>
        </w:r>
      </w:ins>
      <w:ins w:id="1011" w:author="Skumát László" w:date="2011-09-02T08:57:00Z">
        <w:r w:rsidR="0078230F" w:rsidRPr="0078230F">
          <w:rPr>
            <w:rFonts w:eastAsia="SimSun"/>
            <w:color w:val="000000"/>
            <w:lang w:val="pt-BR" w:eastAsia="zh-CN"/>
            <w:rPrChange w:id="1012" w:author="Skumát László" w:date="2011-09-02T08:58:00Z">
              <w:rPr>
                <w:rFonts w:eastAsia="SimSun"/>
                <w:color w:val="000000"/>
                <w:lang w:eastAsia="zh-CN"/>
              </w:rPr>
            </w:rPrChange>
          </w:rPr>
          <w:t xml:space="preserve">  </w:t>
        </w:r>
      </w:ins>
      <w:ins w:id="1013" w:author="Skumát László" w:date="2011-09-02T08:52:00Z">
        <w:r w:rsidRPr="0078230F">
          <w:rPr>
            <w:rFonts w:eastAsia="SimSun"/>
            <w:color w:val="000000"/>
            <w:lang w:val="pt-BR" w:eastAsia="zh-CN"/>
            <w:rPrChange w:id="1014" w:author="Skumát László" w:date="2011-09-02T08:58:00Z">
              <w:rPr>
                <w:rFonts w:eastAsia="SimSun"/>
                <w:color w:val="000000"/>
                <w:lang w:eastAsia="zh-CN"/>
              </w:rPr>
            </w:rPrChange>
          </w:rPr>
          <w:t xml:space="preserve">            </w:t>
        </w:r>
        <w:r w:rsidRPr="0014606B">
          <w:rPr>
            <w:rFonts w:eastAsia="SimSun"/>
            <w:color w:val="008080"/>
            <w:lang w:val="pt-BR" w:eastAsia="zh-CN"/>
          </w:rPr>
          <w:t>&lt;</w:t>
        </w:r>
        <w:r w:rsidRPr="0014606B">
          <w:rPr>
            <w:rFonts w:eastAsia="SimSun"/>
            <w:color w:val="3F7F7F"/>
            <w:lang w:val="pt-BR" w:eastAsia="zh-CN"/>
          </w:rPr>
          <w:t>dataparam</w:t>
        </w:r>
        <w:r w:rsidRPr="0014606B">
          <w:rPr>
            <w:rFonts w:eastAsia="SimSun"/>
            <w:lang w:val="pt-BR" w:eastAsia="zh-CN"/>
          </w:rPr>
          <w:t xml:space="preserve"> </w:t>
        </w:r>
        <w:r w:rsidRPr="0014606B">
          <w:rPr>
            <w:rFonts w:eastAsia="SimSun"/>
            <w:color w:val="7F007F"/>
            <w:lang w:val="pt-BR" w:eastAsia="zh-CN"/>
          </w:rPr>
          <w:t>name</w:t>
        </w:r>
        <w:r w:rsidRPr="0014606B">
          <w:rPr>
            <w:rFonts w:eastAsia="SimSun"/>
            <w:color w:val="000000"/>
            <w:lang w:val="pt-BR" w:eastAsia="zh-CN"/>
          </w:rPr>
          <w:t>=</w:t>
        </w:r>
        <w:r w:rsidRPr="0014606B">
          <w:rPr>
            <w:rFonts w:eastAsia="SimSun"/>
            <w:i/>
            <w:iCs/>
            <w:lang w:val="pt-BR" w:eastAsia="zh-CN"/>
          </w:rPr>
          <w:t>'Scenario'</w:t>
        </w:r>
        <w:r w:rsidRPr="0014606B">
          <w:rPr>
            <w:rFonts w:eastAsia="SimSun"/>
            <w:lang w:val="pt-BR" w:eastAsia="zh-CN"/>
          </w:rPr>
          <w:t xml:space="preserve"> </w:t>
        </w:r>
        <w:r w:rsidRPr="0014606B">
          <w:rPr>
            <w:rFonts w:eastAsia="SimSun"/>
            <w:color w:val="7F007F"/>
            <w:lang w:val="pt-BR" w:eastAsia="zh-CN"/>
          </w:rPr>
          <w:t>value</w:t>
        </w:r>
        <w:r w:rsidRPr="0014606B">
          <w:rPr>
            <w:rFonts w:eastAsia="SimSun"/>
            <w:color w:val="000000"/>
            <w:lang w:val="pt-BR" w:eastAsia="zh-CN"/>
          </w:rPr>
          <w:t>=</w:t>
        </w:r>
        <w:r w:rsidRPr="0014606B">
          <w:rPr>
            <w:rFonts w:eastAsia="SimSun"/>
            <w:i/>
            <w:iCs/>
            <w:lang w:val="pt-BR" w:eastAsia="zh-CN"/>
          </w:rPr>
          <w:t>'%SC%'</w:t>
        </w:r>
        <w:r w:rsidRPr="0014606B">
          <w:rPr>
            <w:rFonts w:eastAsia="SimSun"/>
            <w:lang w:val="pt-BR" w:eastAsia="zh-CN"/>
          </w:rPr>
          <w:t xml:space="preserve"> </w:t>
        </w:r>
        <w:r w:rsidRPr="0014606B">
          <w:rPr>
            <w:rFonts w:eastAsia="SimSun"/>
            <w:color w:val="008080"/>
            <w:lang w:val="pt-BR" w:eastAsia="zh-CN"/>
          </w:rPr>
          <w:t>/&gt;</w:t>
        </w:r>
      </w:ins>
    </w:p>
    <w:p w:rsidR="00B04D2E" w:rsidRDefault="00B04D2E" w:rsidP="0078230F">
      <w:pPr>
        <w:pStyle w:val="ProgramStyle"/>
        <w:keepNext/>
        <w:numPr>
          <w:ins w:id="1015" w:author="Skumát László" w:date="2011-09-02T08:52:00Z"/>
        </w:numPr>
        <w:rPr>
          <w:ins w:id="1016" w:author="Skumát László" w:date="2011-09-02T08:52:00Z"/>
          <w:rFonts w:eastAsia="SimSun"/>
          <w:lang w:val="pt-BR" w:eastAsia="zh-CN"/>
        </w:rPr>
      </w:pPr>
      <w:ins w:id="1017" w:author="Skumát László" w:date="2011-09-02T08:52:00Z">
        <w:r>
          <w:rPr>
            <w:rFonts w:eastAsia="SimSun"/>
            <w:lang w:val="pt-BR" w:eastAsia="zh-CN"/>
          </w:rPr>
          <w:t xml:space="preserve">    </w:t>
        </w:r>
        <w:r>
          <w:rPr>
            <w:rFonts w:eastAsia="SimSun"/>
            <w:color w:val="000000"/>
            <w:lang w:val="pt-BR" w:eastAsia="zh-CN"/>
          </w:rPr>
          <w:t xml:space="preserve">                    </w:t>
        </w:r>
        <w:r w:rsidRPr="0014606B">
          <w:rPr>
            <w:rFonts w:eastAsia="SimSun"/>
            <w:color w:val="008080"/>
            <w:lang w:val="pt-BR" w:eastAsia="zh-CN"/>
          </w:rPr>
          <w:t>&lt;/</w:t>
        </w:r>
        <w:r w:rsidRPr="0014606B">
          <w:rPr>
            <w:rFonts w:eastAsia="SimSun"/>
            <w:color w:val="3F7F7F"/>
            <w:lang w:val="pt-BR" w:eastAsia="zh-CN"/>
          </w:rPr>
          <w:t>params</w:t>
        </w:r>
        <w:r w:rsidRPr="0014606B">
          <w:rPr>
            <w:rFonts w:eastAsia="SimSun"/>
            <w:color w:val="008080"/>
            <w:lang w:val="pt-BR" w:eastAsia="zh-CN"/>
          </w:rPr>
          <w:t>&gt;</w:t>
        </w:r>
      </w:ins>
    </w:p>
    <w:p w:rsidR="00B04D2E" w:rsidRDefault="00B04D2E" w:rsidP="0078230F">
      <w:pPr>
        <w:pStyle w:val="ProgramStyle"/>
        <w:keepNext/>
        <w:numPr>
          <w:ins w:id="1018" w:author="Skumát László" w:date="2011-09-02T08:52:00Z"/>
        </w:numPr>
        <w:rPr>
          <w:ins w:id="1019" w:author="Skumát László" w:date="2011-09-02T08:52:00Z"/>
          <w:rFonts w:eastAsia="SimSun"/>
          <w:lang w:val="pt-BR" w:eastAsia="zh-CN"/>
        </w:rPr>
      </w:pPr>
      <w:ins w:id="1020" w:author="Skumát László" w:date="2011-09-02T08:52:00Z">
        <w:r>
          <w:rPr>
            <w:rFonts w:eastAsia="SimSun"/>
            <w:lang w:val="pt-BR" w:eastAsia="zh-CN"/>
          </w:rPr>
          <w:t xml:space="preserve">    </w:t>
        </w:r>
        <w:r>
          <w:rPr>
            <w:rFonts w:eastAsia="SimSun"/>
            <w:color w:val="000000"/>
            <w:lang w:val="pt-BR" w:eastAsia="zh-CN"/>
          </w:rPr>
          <w:t xml:space="preserve">          </w:t>
        </w:r>
      </w:ins>
      <w:ins w:id="1021" w:author="Skumát László" w:date="2011-09-02T08:57:00Z">
        <w:r w:rsidR="0078230F">
          <w:rPr>
            <w:rFonts w:eastAsia="SimSun"/>
            <w:color w:val="000000"/>
            <w:lang w:val="pt-BR" w:eastAsia="zh-CN"/>
          </w:rPr>
          <w:t xml:space="preserve">  </w:t>
        </w:r>
      </w:ins>
      <w:ins w:id="1022" w:author="Skumát László" w:date="2011-09-02T08:52:00Z">
        <w:r>
          <w:rPr>
            <w:rFonts w:eastAsia="SimSun"/>
            <w:color w:val="000000"/>
            <w:lang w:val="pt-BR" w:eastAsia="zh-CN"/>
          </w:rPr>
          <w:t xml:space="preserve">      </w:t>
        </w:r>
        <w:r w:rsidRPr="0014606B">
          <w:rPr>
            <w:rFonts w:eastAsia="SimSun"/>
            <w:color w:val="008080"/>
            <w:lang w:val="pt-BR" w:eastAsia="zh-CN"/>
          </w:rPr>
          <w:t>&lt;/</w:t>
        </w:r>
        <w:r w:rsidRPr="0014606B">
          <w:rPr>
            <w:rFonts w:eastAsia="SimSun"/>
            <w:color w:val="3F7F7F"/>
            <w:lang w:val="pt-BR" w:eastAsia="zh-CN"/>
          </w:rPr>
          <w:t>externaldata</w:t>
        </w:r>
        <w:r w:rsidRPr="0014606B">
          <w:rPr>
            <w:rFonts w:eastAsia="SimSun"/>
            <w:color w:val="008080"/>
            <w:lang w:val="pt-BR" w:eastAsia="zh-CN"/>
          </w:rPr>
          <w:t>&gt;</w:t>
        </w:r>
      </w:ins>
    </w:p>
    <w:p w:rsidR="00B04D2E" w:rsidRDefault="00B04D2E" w:rsidP="0078230F">
      <w:pPr>
        <w:pStyle w:val="ProgramStyle"/>
        <w:keepNext/>
        <w:numPr>
          <w:ins w:id="1023" w:author="Skumát László" w:date="2011-09-02T08:52:00Z"/>
        </w:numPr>
        <w:rPr>
          <w:ins w:id="1024" w:author="Skumát László" w:date="2011-09-02T08:52:00Z"/>
          <w:rFonts w:eastAsia="SimSun"/>
          <w:lang w:eastAsia="zh-CN"/>
        </w:rPr>
      </w:pPr>
      <w:ins w:id="1025" w:author="Skumát László" w:date="2011-09-02T08:52:00Z">
        <w:r w:rsidRPr="0078230F">
          <w:rPr>
            <w:rFonts w:eastAsia="SimSun"/>
            <w:lang w:eastAsia="zh-CN"/>
            <w:rPrChange w:id="1026" w:author="Skumát László" w:date="2011-09-02T08:58:00Z">
              <w:rPr>
                <w:rFonts w:eastAsia="SimSun"/>
                <w:lang w:val="pt-BR" w:eastAsia="zh-CN"/>
              </w:rPr>
            </w:rPrChange>
          </w:rPr>
          <w:t xml:space="preserve">    </w:t>
        </w:r>
        <w:r w:rsidRPr="0078230F">
          <w:rPr>
            <w:rFonts w:eastAsia="SimSun"/>
            <w:color w:val="000000"/>
            <w:lang w:eastAsia="zh-CN"/>
            <w:rPrChange w:id="1027" w:author="Skumát László" w:date="2011-09-02T08:58:00Z">
              <w:rPr>
                <w:rFonts w:eastAsia="SimSun"/>
                <w:color w:val="000000"/>
                <w:lang w:val="pt-BR" w:eastAsia="zh-CN"/>
              </w:rPr>
            </w:rPrChange>
          </w:rPr>
          <w:t xml:space="preserve">            </w:t>
        </w:r>
      </w:ins>
      <w:ins w:id="1028" w:author="Skumát László" w:date="2011-09-02T08:57:00Z">
        <w:r w:rsidR="0078230F" w:rsidRPr="0078230F">
          <w:rPr>
            <w:rFonts w:eastAsia="SimSun"/>
            <w:color w:val="000000"/>
            <w:lang w:eastAsia="zh-CN"/>
            <w:rPrChange w:id="1029" w:author="Skumát László" w:date="2011-09-02T08:58:00Z">
              <w:rPr>
                <w:rFonts w:eastAsia="SimSun"/>
                <w:color w:val="000000"/>
                <w:lang w:val="pt-BR" w:eastAsia="zh-CN"/>
              </w:rPr>
            </w:rPrChange>
          </w:rPr>
          <w:t xml:space="preserve">  </w:t>
        </w:r>
      </w:ins>
      <w:ins w:id="1030" w:author="Skumát László" w:date="2011-09-02T08:52:00Z">
        <w:r w:rsidRPr="0078230F">
          <w:rPr>
            <w:rFonts w:eastAsia="SimSun"/>
            <w:color w:val="000000"/>
            <w:lang w:eastAsia="zh-CN"/>
            <w:rPrChange w:id="1031" w:author="Skumát László" w:date="2011-09-02T08:58:00Z">
              <w:rPr>
                <w:rFonts w:eastAsia="SimSun"/>
                <w:color w:val="000000"/>
                <w:lang w:val="pt-BR" w:eastAsia="zh-CN"/>
              </w:rPr>
            </w:rPrChange>
          </w:rPr>
          <w:t xml:space="preserve">  </w:t>
        </w:r>
        <w:r w:rsidRPr="0014606B">
          <w:rPr>
            <w:rFonts w:eastAsia="SimSun"/>
            <w:color w:val="008080"/>
            <w:lang w:eastAsia="zh-CN"/>
          </w:rPr>
          <w:t>&lt;/</w:t>
        </w:r>
        <w:r w:rsidRPr="0014606B">
          <w:rPr>
            <w:rFonts w:eastAsia="SimSun"/>
            <w:color w:val="3F7F7F"/>
            <w:lang w:eastAsia="zh-CN"/>
          </w:rPr>
          <w:t>treecell</w:t>
        </w:r>
        <w:r w:rsidRPr="0014606B">
          <w:rPr>
            <w:rFonts w:eastAsia="SimSun"/>
            <w:color w:val="008080"/>
            <w:lang w:eastAsia="zh-CN"/>
          </w:rPr>
          <w:t>&gt;</w:t>
        </w:r>
      </w:ins>
    </w:p>
    <w:p w:rsidR="00B04D2E" w:rsidRDefault="0078230F" w:rsidP="0078230F">
      <w:pPr>
        <w:pStyle w:val="ProgramStyle"/>
        <w:keepNext/>
        <w:numPr>
          <w:ins w:id="1032" w:author="Skumát László" w:date="2011-09-02T08:53:00Z"/>
        </w:numPr>
        <w:rPr>
          <w:ins w:id="1033" w:author="Skumát László" w:date="2011-09-02T08:53:00Z"/>
          <w:rFonts w:eastAsia="SimSun"/>
          <w:lang w:eastAsia="zh-CN"/>
        </w:rPr>
      </w:pPr>
      <w:ins w:id="1034" w:author="Skumát László" w:date="2011-09-02T08:57:00Z">
        <w:r>
          <w:rPr>
            <w:rFonts w:eastAsia="SimSun"/>
            <w:lang w:eastAsia="zh-CN"/>
          </w:rPr>
          <w:t xml:space="preserve">    </w:t>
        </w:r>
      </w:ins>
      <w:ins w:id="1035" w:author="Skumát László" w:date="2011-09-02T08:53:00Z">
        <w:r w:rsidR="00B04D2E">
          <w:rPr>
            <w:rFonts w:eastAsia="SimSun"/>
            <w:lang w:eastAsia="zh-CN"/>
          </w:rPr>
          <w:t xml:space="preserve">  </w:t>
        </w:r>
        <w:r w:rsidR="00B04D2E">
          <w:rPr>
            <w:rFonts w:eastAsia="SimSun"/>
            <w:color w:val="000000"/>
            <w:lang w:eastAsia="zh-CN"/>
          </w:rPr>
          <w:t xml:space="preserve">            </w:t>
        </w:r>
        <w:r w:rsidR="00B04D2E" w:rsidRPr="0014606B">
          <w:rPr>
            <w:rFonts w:eastAsia="SimSun"/>
            <w:color w:val="008080"/>
            <w:lang w:eastAsia="zh-CN"/>
          </w:rPr>
          <w:t>&lt;</w:t>
        </w:r>
        <w:r w:rsidR="00B04D2E" w:rsidRPr="00AB31DB">
          <w:rPr>
            <w:rFonts w:eastAsia="SimSun"/>
            <w:color w:val="008080"/>
            <w:highlight w:val="yellow"/>
            <w:lang w:eastAsia="zh-CN"/>
            <w:rPrChange w:id="1036" w:author="Skumát László" w:date="2011-09-02T09:01:00Z">
              <w:rPr>
                <w:rFonts w:eastAsia="SimSun"/>
                <w:color w:val="008080"/>
                <w:lang w:eastAsia="zh-CN"/>
              </w:rPr>
            </w:rPrChange>
          </w:rPr>
          <w:t>/</w:t>
        </w:r>
        <w:r w:rsidR="00B04D2E" w:rsidRPr="00AB31DB">
          <w:rPr>
            <w:rFonts w:eastAsia="SimSun"/>
            <w:color w:val="3F7F7F"/>
            <w:highlight w:val="yellow"/>
            <w:lang w:eastAsia="zh-CN"/>
            <w:rPrChange w:id="1037" w:author="Skumát László" w:date="2011-09-02T09:01:00Z">
              <w:rPr>
                <w:rFonts w:eastAsia="SimSun"/>
                <w:color w:val="3F7F7F"/>
                <w:lang w:eastAsia="zh-CN"/>
              </w:rPr>
            </w:rPrChange>
          </w:rPr>
          <w:t>insertif</w:t>
        </w:r>
        <w:r w:rsidR="00B04D2E" w:rsidRPr="0014606B">
          <w:rPr>
            <w:rFonts w:eastAsia="SimSun"/>
            <w:color w:val="008080"/>
            <w:lang w:eastAsia="zh-CN"/>
          </w:rPr>
          <w:t>&gt;</w:t>
        </w:r>
      </w:ins>
    </w:p>
    <w:p w:rsidR="00B04D2E" w:rsidRDefault="00B04D2E" w:rsidP="0078230F">
      <w:pPr>
        <w:pStyle w:val="ProgramStyle"/>
        <w:keepNext/>
        <w:numPr>
          <w:ins w:id="1038" w:author="Skumát László" w:date="2011-09-02T08:53:00Z"/>
        </w:numPr>
        <w:rPr>
          <w:ins w:id="1039" w:author="Skumát László" w:date="2011-09-02T08:53:00Z"/>
          <w:rFonts w:eastAsia="SimSun"/>
          <w:lang w:eastAsia="zh-CN"/>
        </w:rPr>
      </w:pPr>
      <w:ins w:id="1040" w:author="Skumát László" w:date="2011-09-02T08:53:00Z">
        <w:r>
          <w:rPr>
            <w:rFonts w:eastAsia="SimSun"/>
            <w:lang w:eastAsia="zh-CN"/>
          </w:rPr>
          <w:t xml:space="preserve">    </w:t>
        </w:r>
      </w:ins>
      <w:ins w:id="1041" w:author="Skumát László" w:date="2011-09-02T08:57:00Z">
        <w:r w:rsidR="0078230F">
          <w:rPr>
            <w:rFonts w:eastAsia="SimSun"/>
            <w:lang w:eastAsia="zh-CN"/>
          </w:rPr>
          <w:t xml:space="preserve">    </w:t>
        </w:r>
      </w:ins>
      <w:ins w:id="1042" w:author="Skumát László" w:date="2011-09-02T08:53:00Z">
        <w:r>
          <w:rPr>
            <w:rFonts w:eastAsia="SimSun"/>
            <w:color w:val="000000"/>
            <w:lang w:eastAsia="zh-CN"/>
          </w:rPr>
          <w:t xml:space="preserve">          </w:t>
        </w:r>
        <w:r w:rsidRPr="0014606B">
          <w:rPr>
            <w:rFonts w:eastAsia="SimSun"/>
            <w:color w:val="008080"/>
            <w:lang w:eastAsia="zh-CN"/>
          </w:rPr>
          <w:t>&lt;</w:t>
        </w:r>
        <w:r w:rsidRPr="00AB31DB">
          <w:rPr>
            <w:rFonts w:eastAsia="SimSun"/>
            <w:color w:val="3F7F7F"/>
            <w:highlight w:val="yellow"/>
            <w:lang w:eastAsia="zh-CN"/>
            <w:rPrChange w:id="1043" w:author="Skumát László" w:date="2011-09-02T09:01:00Z">
              <w:rPr>
                <w:rFonts w:eastAsia="SimSun"/>
                <w:color w:val="3F7F7F"/>
                <w:lang w:eastAsia="zh-CN"/>
              </w:rPr>
            </w:rPrChange>
          </w:rPr>
          <w:t>insertif</w:t>
        </w:r>
        <w:r w:rsidRPr="0014606B">
          <w:rPr>
            <w:rFonts w:eastAsia="SimSun"/>
            <w:lang w:eastAsia="zh-CN"/>
          </w:rPr>
          <w:t xml:space="preserve"> </w:t>
        </w:r>
        <w:r w:rsidRPr="0014606B">
          <w:rPr>
            <w:rFonts w:eastAsia="SimSun"/>
            <w:color w:val="7F007F"/>
            <w:lang w:eastAsia="zh-CN"/>
          </w:rPr>
          <w:t>id</w:t>
        </w:r>
        <w:r w:rsidRPr="0014606B">
          <w:rPr>
            <w:rFonts w:eastAsia="SimSun"/>
            <w:color w:val="000000"/>
            <w:lang w:eastAsia="zh-CN"/>
          </w:rPr>
          <w:t>=</w:t>
        </w:r>
        <w:r w:rsidRPr="0014606B">
          <w:rPr>
            <w:rFonts w:eastAsia="SimSun"/>
            <w:i/>
            <w:iCs/>
            <w:lang w:eastAsia="zh-CN"/>
          </w:rPr>
          <w:t>'%EGrp%.%Scenario%</w:t>
        </w:r>
        <w:r>
          <w:rPr>
            <w:rFonts w:eastAsia="SimSun"/>
            <w:i/>
            <w:iCs/>
            <w:lang w:eastAsia="zh-CN"/>
          </w:rPr>
          <w:t>.weighted</w:t>
        </w:r>
        <w:r w:rsidRPr="0014606B">
          <w:rPr>
            <w:rFonts w:eastAsia="SimSun"/>
            <w:i/>
            <w:iCs/>
            <w:lang w:eastAsia="zh-CN"/>
          </w:rPr>
          <w:t>'</w:t>
        </w:r>
        <w:r>
          <w:rPr>
            <w:rFonts w:eastAsia="SimSun"/>
            <w:i/>
            <w:iCs/>
            <w:lang w:eastAsia="zh-CN"/>
          </w:rPr>
          <w:t xml:space="preserve"> </w:t>
        </w:r>
        <w:r>
          <w:rPr>
            <w:rFonts w:eastAsia="SimSun"/>
            <w:color w:val="7F007F"/>
            <w:lang w:eastAsia="zh-CN"/>
          </w:rPr>
          <w:t>negat</w:t>
        </w:r>
        <w:r w:rsidRPr="00B04D2E">
          <w:rPr>
            <w:rFonts w:eastAsia="SimSun"/>
            <w:color w:val="7F007F"/>
            <w:lang w:eastAsia="zh-CN"/>
            <w:rPrChange w:id="1044" w:author="Skumát László" w:date="2011-09-02T08:53:00Z">
              <w:rPr>
                <w:rFonts w:eastAsia="SimSun"/>
                <w:color w:val="7F007F"/>
                <w:lang w:val="pt-BR" w:eastAsia="zh-CN"/>
              </w:rPr>
            </w:rPrChange>
          </w:rPr>
          <w:t>e</w:t>
        </w:r>
        <w:r w:rsidRPr="00B04D2E">
          <w:rPr>
            <w:rFonts w:eastAsia="SimSun"/>
            <w:color w:val="000000"/>
            <w:lang w:eastAsia="zh-CN"/>
            <w:rPrChange w:id="1045" w:author="Skumát László" w:date="2011-09-02T08:53:00Z">
              <w:rPr>
                <w:rFonts w:eastAsia="SimSun"/>
                <w:color w:val="000000"/>
                <w:lang w:val="pt-BR" w:eastAsia="zh-CN"/>
              </w:rPr>
            </w:rPrChange>
          </w:rPr>
          <w:t>=</w:t>
        </w:r>
        <w:r w:rsidRPr="00B04D2E">
          <w:rPr>
            <w:rFonts w:eastAsia="SimSun"/>
            <w:i/>
            <w:iCs/>
            <w:lang w:eastAsia="zh-CN"/>
            <w:rPrChange w:id="1046" w:author="Skumát László" w:date="2011-09-02T08:53:00Z">
              <w:rPr>
                <w:rFonts w:eastAsia="SimSun"/>
                <w:i/>
                <w:iCs/>
                <w:lang w:val="pt-BR" w:eastAsia="zh-CN"/>
              </w:rPr>
            </w:rPrChange>
          </w:rPr>
          <w:t>'true'</w:t>
        </w:r>
        <w:r w:rsidRPr="0014606B">
          <w:rPr>
            <w:rFonts w:eastAsia="SimSun"/>
            <w:color w:val="008080"/>
            <w:lang w:eastAsia="zh-CN"/>
          </w:rPr>
          <w:t>&gt;</w:t>
        </w:r>
      </w:ins>
    </w:p>
    <w:p w:rsidR="00B04D2E" w:rsidRDefault="00B04D2E" w:rsidP="0078230F">
      <w:pPr>
        <w:pStyle w:val="ProgramStyle"/>
        <w:keepNext/>
        <w:numPr>
          <w:ins w:id="1047" w:author="Skumát László" w:date="2011-09-02T08:53:00Z"/>
        </w:numPr>
        <w:rPr>
          <w:ins w:id="1048" w:author="Skumát László" w:date="2011-09-02T08:53:00Z"/>
          <w:rFonts w:eastAsia="SimSun"/>
          <w:lang w:eastAsia="zh-CN"/>
        </w:rPr>
      </w:pPr>
      <w:ins w:id="1049" w:author="Skumát László" w:date="2011-09-02T08:53:00Z">
        <w:r>
          <w:rPr>
            <w:rFonts w:eastAsia="SimSun"/>
            <w:lang w:eastAsia="zh-CN"/>
          </w:rPr>
          <w:t xml:space="preserve">    </w:t>
        </w:r>
        <w:r>
          <w:rPr>
            <w:rFonts w:eastAsia="SimSun"/>
            <w:color w:val="000000"/>
            <w:lang w:eastAsia="zh-CN"/>
          </w:rPr>
          <w:t xml:space="preserve">        </w:t>
        </w:r>
      </w:ins>
      <w:ins w:id="1050" w:author="Skumát László" w:date="2011-09-02T08:57:00Z">
        <w:r w:rsidR="0078230F">
          <w:rPr>
            <w:rFonts w:eastAsia="SimSun"/>
            <w:color w:val="000000"/>
            <w:lang w:eastAsia="zh-CN"/>
          </w:rPr>
          <w:t xml:space="preserve">  </w:t>
        </w:r>
      </w:ins>
      <w:ins w:id="1051" w:author="Skumát László" w:date="2011-09-02T08:53:00Z">
        <w:r>
          <w:rPr>
            <w:rFonts w:eastAsia="SimSun"/>
            <w:color w:val="000000"/>
            <w:lang w:eastAsia="zh-CN"/>
          </w:rPr>
          <w:t xml:space="preserve">      </w:t>
        </w:r>
        <w:r w:rsidRPr="0014606B">
          <w:rPr>
            <w:rFonts w:eastAsia="SimSun"/>
            <w:color w:val="008080"/>
            <w:lang w:eastAsia="zh-CN"/>
          </w:rPr>
          <w:t>&lt;</w:t>
        </w:r>
        <w:r w:rsidRPr="0014606B">
          <w:rPr>
            <w:rFonts w:eastAsia="SimSun"/>
            <w:color w:val="3F7F7F"/>
            <w:lang w:eastAsia="zh-CN"/>
          </w:rPr>
          <w:t>treecell</w:t>
        </w:r>
        <w:r w:rsidRPr="0014606B">
          <w:rPr>
            <w:rFonts w:eastAsia="SimSun"/>
            <w:lang w:eastAsia="zh-CN"/>
          </w:rPr>
          <w:t xml:space="preserve"> </w:t>
        </w:r>
        <w:r w:rsidRPr="0014606B">
          <w:rPr>
            <w:rFonts w:eastAsia="SimSun"/>
            <w:color w:val="008080"/>
            <w:lang w:eastAsia="zh-CN"/>
          </w:rPr>
          <w:t>/&gt;</w:t>
        </w:r>
      </w:ins>
    </w:p>
    <w:p w:rsidR="005F261D" w:rsidRDefault="005F261D" w:rsidP="0078230F">
      <w:pPr>
        <w:pStyle w:val="ProgramStyle"/>
        <w:keepNext/>
        <w:numPr>
          <w:ins w:id="1052" w:author="Skumát László" w:date="2011-09-02T08:55:00Z"/>
        </w:numPr>
        <w:rPr>
          <w:ins w:id="1053" w:author="Skumát László" w:date="2011-09-02T08:55:00Z"/>
          <w:rFonts w:eastAsia="SimSun"/>
          <w:lang w:eastAsia="zh-CN"/>
        </w:rPr>
      </w:pPr>
      <w:ins w:id="1054" w:author="Skumát László" w:date="2011-09-02T08:55:00Z">
        <w:r>
          <w:rPr>
            <w:rFonts w:eastAsia="SimSun"/>
            <w:lang w:eastAsia="zh-CN"/>
          </w:rPr>
          <w:t xml:space="preserve">  </w:t>
        </w:r>
        <w:r>
          <w:rPr>
            <w:rFonts w:eastAsia="SimSun"/>
            <w:color w:val="000000"/>
            <w:lang w:eastAsia="zh-CN"/>
          </w:rPr>
          <w:t xml:space="preserve">      </w:t>
        </w:r>
      </w:ins>
      <w:ins w:id="1055" w:author="Skumát László" w:date="2011-09-02T08:57:00Z">
        <w:r w:rsidR="0078230F">
          <w:rPr>
            <w:rFonts w:eastAsia="SimSun"/>
            <w:color w:val="000000"/>
            <w:lang w:eastAsia="zh-CN"/>
          </w:rPr>
          <w:t xml:space="preserve">    </w:t>
        </w:r>
      </w:ins>
      <w:ins w:id="1056" w:author="Skumát László" w:date="2011-09-02T08:55:00Z">
        <w:r>
          <w:rPr>
            <w:rFonts w:eastAsia="SimSun"/>
            <w:color w:val="000000"/>
            <w:lang w:eastAsia="zh-CN"/>
          </w:rPr>
          <w:t xml:space="preserve">      </w:t>
        </w:r>
        <w:r w:rsidRPr="0014606B">
          <w:rPr>
            <w:rFonts w:eastAsia="SimSun"/>
            <w:color w:val="008080"/>
            <w:lang w:eastAsia="zh-CN"/>
          </w:rPr>
          <w:t>&lt;</w:t>
        </w:r>
        <w:r w:rsidRPr="00AB31DB">
          <w:rPr>
            <w:rFonts w:eastAsia="SimSun"/>
            <w:color w:val="008080"/>
            <w:highlight w:val="yellow"/>
            <w:lang w:eastAsia="zh-CN"/>
            <w:rPrChange w:id="1057" w:author="Skumát László" w:date="2011-09-02T09:01:00Z">
              <w:rPr>
                <w:rFonts w:eastAsia="SimSun"/>
                <w:color w:val="008080"/>
                <w:lang w:eastAsia="zh-CN"/>
              </w:rPr>
            </w:rPrChange>
          </w:rPr>
          <w:t>/</w:t>
        </w:r>
        <w:r w:rsidRPr="00AB31DB">
          <w:rPr>
            <w:rFonts w:eastAsia="SimSun"/>
            <w:color w:val="3F7F7F"/>
            <w:highlight w:val="yellow"/>
            <w:lang w:eastAsia="zh-CN"/>
            <w:rPrChange w:id="1058" w:author="Skumát László" w:date="2011-09-02T09:01:00Z">
              <w:rPr>
                <w:rFonts w:eastAsia="SimSun"/>
                <w:color w:val="3F7F7F"/>
                <w:lang w:eastAsia="zh-CN"/>
              </w:rPr>
            </w:rPrChange>
          </w:rPr>
          <w:t>insertif</w:t>
        </w:r>
        <w:r w:rsidRPr="0014606B">
          <w:rPr>
            <w:rFonts w:eastAsia="SimSun"/>
            <w:color w:val="008080"/>
            <w:lang w:eastAsia="zh-CN"/>
          </w:rPr>
          <w:t>&gt;</w:t>
        </w:r>
      </w:ins>
    </w:p>
    <w:p w:rsidR="00B04D2E" w:rsidRDefault="00B04D2E" w:rsidP="0078230F">
      <w:pPr>
        <w:pStyle w:val="ProgramStyle"/>
        <w:keepNext/>
        <w:numPr>
          <w:ins w:id="1059" w:author="Skumát László" w:date="2011-09-02T08:52:00Z"/>
        </w:numPr>
        <w:rPr>
          <w:ins w:id="1060" w:author="Skumát László" w:date="2011-09-02T08:52:00Z"/>
          <w:rFonts w:eastAsia="SimSun"/>
          <w:lang w:eastAsia="zh-CN"/>
        </w:rPr>
      </w:pPr>
      <w:ins w:id="1061" w:author="Skumát László" w:date="2011-09-02T08:52:00Z">
        <w:r>
          <w:rPr>
            <w:rFonts w:eastAsia="SimSun"/>
            <w:lang w:eastAsia="zh-CN"/>
          </w:rPr>
          <w:t xml:space="preserve">        </w:t>
        </w:r>
        <w:r>
          <w:rPr>
            <w:rFonts w:eastAsia="SimSun"/>
            <w:color w:val="000000"/>
            <w:lang w:eastAsia="zh-CN"/>
          </w:rPr>
          <w:t xml:space="preserve">        </w:t>
        </w:r>
        <w:r w:rsidRPr="0014606B">
          <w:rPr>
            <w:rFonts w:eastAsia="SimSun"/>
            <w:color w:val="008080"/>
            <w:lang w:eastAsia="zh-CN"/>
          </w:rPr>
          <w:t>&lt;/</w:t>
        </w:r>
        <w:r w:rsidRPr="0014606B">
          <w:rPr>
            <w:rFonts w:eastAsia="SimSun"/>
            <w:color w:val="3F7F7F"/>
            <w:lang w:eastAsia="zh-CN"/>
          </w:rPr>
          <w:t>treerow</w:t>
        </w:r>
        <w:r w:rsidRPr="0014606B">
          <w:rPr>
            <w:rFonts w:eastAsia="SimSun"/>
            <w:color w:val="008080"/>
            <w:lang w:eastAsia="zh-CN"/>
          </w:rPr>
          <w:t>&gt;</w:t>
        </w:r>
      </w:ins>
    </w:p>
    <w:p w:rsidR="00B04D2E" w:rsidRDefault="00B04D2E" w:rsidP="00B04D2E">
      <w:pPr>
        <w:pStyle w:val="ProgramStyle"/>
        <w:keepNext/>
        <w:numPr>
          <w:ins w:id="1062" w:author="Skumát László" w:date="2011-09-02T08:52:00Z"/>
        </w:numPr>
        <w:rPr>
          <w:ins w:id="1063" w:author="Skumát László" w:date="2011-09-02T08:52:00Z"/>
          <w:rFonts w:eastAsia="SimSun"/>
          <w:lang w:eastAsia="zh-CN"/>
        </w:rPr>
      </w:pPr>
      <w:ins w:id="1064" w:author="Skumát László" w:date="2011-09-02T08:52:00Z">
        <w:r>
          <w:rPr>
            <w:rFonts w:eastAsia="SimSun"/>
            <w:lang w:eastAsia="zh-CN"/>
          </w:rPr>
          <w:t xml:space="preserve">  </w:t>
        </w:r>
        <w:r>
          <w:rPr>
            <w:rFonts w:eastAsia="SimSun"/>
            <w:color w:val="000000"/>
            <w:lang w:eastAsia="zh-CN"/>
          </w:rPr>
          <w:t xml:space="preserve">            </w:t>
        </w:r>
        <w:r w:rsidRPr="0014606B">
          <w:rPr>
            <w:rFonts w:eastAsia="SimSun"/>
            <w:color w:val="008080"/>
            <w:lang w:eastAsia="zh-CN"/>
          </w:rPr>
          <w:t>&lt;/</w:t>
        </w:r>
        <w:r w:rsidRPr="0014606B">
          <w:rPr>
            <w:rFonts w:eastAsia="SimSun"/>
            <w:color w:val="3F7F7F"/>
            <w:lang w:eastAsia="zh-CN"/>
          </w:rPr>
          <w:t>condition</w:t>
        </w:r>
        <w:r w:rsidRPr="0014606B">
          <w:rPr>
            <w:rFonts w:eastAsia="SimSun"/>
            <w:color w:val="008080"/>
            <w:lang w:eastAsia="zh-CN"/>
          </w:rPr>
          <w:t>&gt;</w:t>
        </w:r>
      </w:ins>
    </w:p>
    <w:p w:rsidR="00B04D2E" w:rsidRDefault="00B04D2E" w:rsidP="00B04D2E">
      <w:pPr>
        <w:pStyle w:val="ProgramStyle"/>
        <w:keepNext/>
        <w:numPr>
          <w:ins w:id="1065" w:author="Skumát László" w:date="2011-09-02T08:52:00Z"/>
        </w:numPr>
        <w:rPr>
          <w:ins w:id="1066" w:author="Skumát László" w:date="2011-09-02T08:52:00Z"/>
          <w:rFonts w:eastAsia="SimSun"/>
          <w:lang w:eastAsia="zh-CN"/>
        </w:rPr>
      </w:pPr>
      <w:ins w:id="1067" w:author="Skumát László" w:date="2011-09-02T08:52:00Z">
        <w:r>
          <w:rPr>
            <w:rFonts w:eastAsia="SimSun"/>
            <w:lang w:eastAsia="zh-CN"/>
          </w:rPr>
          <w:t xml:space="preserve">    </w:t>
        </w:r>
        <w:r>
          <w:rPr>
            <w:rFonts w:eastAsia="SimSun"/>
            <w:color w:val="000000"/>
            <w:lang w:eastAsia="zh-CN"/>
          </w:rPr>
          <w:t xml:space="preserve">        </w:t>
        </w:r>
        <w:r w:rsidRPr="0014606B">
          <w:rPr>
            <w:rFonts w:eastAsia="SimSun"/>
            <w:color w:val="008080"/>
            <w:lang w:eastAsia="zh-CN"/>
          </w:rPr>
          <w:t>&lt;/</w:t>
        </w:r>
        <w:r w:rsidRPr="0014606B">
          <w:rPr>
            <w:rFonts w:eastAsia="SimSun"/>
            <w:color w:val="3F7F7F"/>
            <w:lang w:eastAsia="zh-CN"/>
          </w:rPr>
          <w:t>iterator</w:t>
        </w:r>
        <w:r w:rsidRPr="0014606B">
          <w:rPr>
            <w:rFonts w:eastAsia="SimSun"/>
            <w:color w:val="008080"/>
            <w:lang w:eastAsia="zh-CN"/>
          </w:rPr>
          <w:t>&gt;</w:t>
        </w:r>
      </w:ins>
    </w:p>
    <w:p w:rsidR="00B04D2E" w:rsidRDefault="00B04D2E" w:rsidP="00B04D2E">
      <w:pPr>
        <w:pStyle w:val="ProgramStyle"/>
        <w:keepNext/>
        <w:numPr>
          <w:ins w:id="1068" w:author="Skumát László" w:date="2011-09-02T08:52:00Z"/>
        </w:numPr>
        <w:rPr>
          <w:ins w:id="1069" w:author="Skumát László" w:date="2011-09-02T08:52:00Z"/>
          <w:rFonts w:eastAsia="SimSun"/>
          <w:lang w:eastAsia="zh-CN"/>
        </w:rPr>
      </w:pPr>
      <w:ins w:id="1070" w:author="Skumát László" w:date="2011-09-02T08:52:00Z">
        <w:r>
          <w:rPr>
            <w:rFonts w:eastAsia="SimSun"/>
            <w:lang w:eastAsia="zh-CN"/>
          </w:rPr>
          <w:t xml:space="preserve">    </w:t>
        </w:r>
        <w:r>
          <w:rPr>
            <w:rFonts w:eastAsia="SimSun"/>
            <w:color w:val="000000"/>
            <w:lang w:eastAsia="zh-CN"/>
          </w:rPr>
          <w:t xml:space="preserve">      </w:t>
        </w:r>
        <w:r w:rsidRPr="0014606B">
          <w:rPr>
            <w:rFonts w:eastAsia="SimSun"/>
            <w:color w:val="008080"/>
            <w:lang w:eastAsia="zh-CN"/>
          </w:rPr>
          <w:t>&lt;/</w:t>
        </w:r>
        <w:r w:rsidRPr="0014606B">
          <w:rPr>
            <w:rFonts w:eastAsia="SimSun"/>
            <w:color w:val="3F7F7F"/>
            <w:lang w:eastAsia="zh-CN"/>
          </w:rPr>
          <w:t>iterator</w:t>
        </w:r>
        <w:r w:rsidRPr="0014606B">
          <w:rPr>
            <w:rFonts w:eastAsia="SimSun"/>
            <w:color w:val="008080"/>
            <w:lang w:eastAsia="zh-CN"/>
          </w:rPr>
          <w:t>&gt;</w:t>
        </w:r>
      </w:ins>
    </w:p>
    <w:p w:rsidR="00B04D2E" w:rsidRDefault="00B04D2E" w:rsidP="00B04D2E">
      <w:pPr>
        <w:pStyle w:val="ProgramStyle"/>
        <w:keepNext/>
        <w:numPr>
          <w:ins w:id="1071" w:author="Skumát László" w:date="2011-09-02T08:52:00Z"/>
        </w:numPr>
        <w:rPr>
          <w:ins w:id="1072" w:author="Skumát László" w:date="2011-09-02T08:52:00Z"/>
          <w:rFonts w:eastAsia="SimSun"/>
          <w:lang w:eastAsia="zh-CN"/>
        </w:rPr>
      </w:pPr>
      <w:ins w:id="1073" w:author="Skumát László" w:date="2011-09-02T08:52:00Z">
        <w:r>
          <w:rPr>
            <w:rFonts w:eastAsia="SimSun"/>
            <w:lang w:eastAsia="zh-CN"/>
          </w:rPr>
          <w:t xml:space="preserve">    </w:t>
        </w:r>
        <w:r>
          <w:rPr>
            <w:rFonts w:eastAsia="SimSun"/>
            <w:color w:val="000000"/>
            <w:lang w:eastAsia="zh-CN"/>
          </w:rPr>
          <w:t xml:space="preserve">    </w:t>
        </w:r>
        <w:r w:rsidRPr="0014606B">
          <w:rPr>
            <w:rFonts w:eastAsia="SimSun"/>
            <w:color w:val="008080"/>
            <w:lang w:eastAsia="zh-CN"/>
          </w:rPr>
          <w:t>&lt;/</w:t>
        </w:r>
        <w:r w:rsidRPr="0014606B">
          <w:rPr>
            <w:rFonts w:eastAsia="SimSun"/>
            <w:color w:val="3F7F7F"/>
            <w:lang w:eastAsia="zh-CN"/>
          </w:rPr>
          <w:t>treeitem</w:t>
        </w:r>
        <w:r w:rsidRPr="0014606B">
          <w:rPr>
            <w:rFonts w:eastAsia="SimSun"/>
            <w:color w:val="008080"/>
            <w:lang w:eastAsia="zh-CN"/>
          </w:rPr>
          <w:t>&gt;</w:t>
        </w:r>
      </w:ins>
    </w:p>
    <w:p w:rsidR="00B04D2E" w:rsidRDefault="00B04D2E" w:rsidP="00B04D2E">
      <w:pPr>
        <w:pStyle w:val="ProgramStyle"/>
        <w:keepNext/>
        <w:numPr>
          <w:ins w:id="1074" w:author="Skumát László" w:date="2011-09-02T08:52:00Z"/>
        </w:numPr>
        <w:rPr>
          <w:ins w:id="1075" w:author="Skumát László" w:date="2011-09-02T08:52:00Z"/>
          <w:rFonts w:eastAsia="SimSun"/>
          <w:lang w:eastAsia="zh-CN"/>
        </w:rPr>
      </w:pPr>
      <w:ins w:id="1076" w:author="Skumát László" w:date="2011-09-02T08:52:00Z">
        <w:r>
          <w:rPr>
            <w:rFonts w:eastAsia="SimSun"/>
            <w:lang w:eastAsia="zh-CN"/>
          </w:rPr>
          <w:t xml:space="preserve">    </w:t>
        </w:r>
        <w:r>
          <w:rPr>
            <w:rFonts w:eastAsia="SimSun"/>
            <w:color w:val="000000"/>
            <w:lang w:eastAsia="zh-CN"/>
          </w:rPr>
          <w:t xml:space="preserve">  </w:t>
        </w:r>
        <w:r w:rsidRPr="0014606B">
          <w:rPr>
            <w:rFonts w:eastAsia="SimSun"/>
            <w:color w:val="008080"/>
            <w:lang w:eastAsia="zh-CN"/>
          </w:rPr>
          <w:t>&lt;/</w:t>
        </w:r>
        <w:r w:rsidRPr="0014606B">
          <w:rPr>
            <w:rFonts w:eastAsia="SimSun"/>
            <w:color w:val="3F7F7F"/>
            <w:lang w:eastAsia="zh-CN"/>
          </w:rPr>
          <w:t>treechildren</w:t>
        </w:r>
        <w:r w:rsidRPr="0014606B">
          <w:rPr>
            <w:rFonts w:eastAsia="SimSun"/>
            <w:color w:val="008080"/>
            <w:lang w:eastAsia="zh-CN"/>
          </w:rPr>
          <w:t>&gt;</w:t>
        </w:r>
      </w:ins>
    </w:p>
    <w:p w:rsidR="00B04D2E" w:rsidRDefault="00B04D2E" w:rsidP="00B04D2E">
      <w:pPr>
        <w:pStyle w:val="ProgramStyle"/>
        <w:numPr>
          <w:ins w:id="1077" w:author="Skumát László" w:date="2011-09-02T08:52:00Z"/>
        </w:numPr>
        <w:rPr>
          <w:ins w:id="1078" w:author="Skumát László" w:date="2011-09-02T08:52:00Z"/>
          <w:rFonts w:eastAsia="SimSun"/>
          <w:color w:val="008080"/>
          <w:lang w:eastAsia="zh-CN"/>
        </w:rPr>
      </w:pPr>
      <w:ins w:id="1079" w:author="Skumát László" w:date="2011-09-02T08:52:00Z">
        <w:r>
          <w:rPr>
            <w:rFonts w:eastAsia="SimSun"/>
            <w:lang w:eastAsia="zh-CN"/>
          </w:rPr>
          <w:t xml:space="preserve">    </w:t>
        </w:r>
        <w:r w:rsidRPr="0014606B">
          <w:rPr>
            <w:rFonts w:eastAsia="SimSun"/>
            <w:color w:val="008080"/>
            <w:lang w:eastAsia="zh-CN"/>
          </w:rPr>
          <w:t>&lt;/</w:t>
        </w:r>
        <w:r w:rsidRPr="0014606B">
          <w:rPr>
            <w:rFonts w:eastAsia="SimSun"/>
            <w:color w:val="3F7F7F"/>
            <w:lang w:eastAsia="zh-CN"/>
          </w:rPr>
          <w:t>tree</w:t>
        </w:r>
        <w:r w:rsidRPr="0014606B">
          <w:rPr>
            <w:rFonts w:eastAsia="SimSun"/>
            <w:color w:val="008080"/>
            <w:lang w:eastAsia="zh-CN"/>
          </w:rPr>
          <w:t>&gt;</w:t>
        </w:r>
      </w:ins>
    </w:p>
    <w:p w:rsidR="00B04D2E" w:rsidRPr="00E32589" w:rsidRDefault="00B04D2E" w:rsidP="00B04D2E">
      <w:pPr>
        <w:pStyle w:val="ProgramStyle"/>
        <w:numPr>
          <w:ins w:id="1080" w:author="Skumát László" w:date="2011-09-02T08:52:00Z"/>
        </w:numPr>
        <w:rPr>
          <w:ins w:id="1081" w:author="Skumát László" w:date="2011-09-02T08:52:00Z"/>
          <w:rFonts w:eastAsia="SimSun"/>
          <w:lang w:eastAsia="zh-CN"/>
        </w:rPr>
      </w:pPr>
      <w:ins w:id="1082" w:author="Skumát László" w:date="2011-09-02T08:52:00Z">
        <w:r>
          <w:rPr>
            <w:rFonts w:eastAsia="SimSun"/>
            <w:color w:val="008080"/>
            <w:lang w:eastAsia="zh-CN"/>
          </w:rPr>
          <w:t xml:space="preserve">  </w:t>
        </w:r>
        <w:r w:rsidRPr="00E32589">
          <w:rPr>
            <w:rFonts w:eastAsia="SimSun"/>
            <w:color w:val="008080"/>
            <w:lang w:eastAsia="zh-CN"/>
          </w:rPr>
          <w:t>&lt;/</w:t>
        </w:r>
        <w:r w:rsidRPr="00E32589">
          <w:rPr>
            <w:rFonts w:eastAsia="SimSun"/>
            <w:color w:val="3F7F7F"/>
            <w:lang w:eastAsia="zh-CN"/>
          </w:rPr>
          <w:t>window</w:t>
        </w:r>
        <w:r w:rsidRPr="00E32589">
          <w:rPr>
            <w:rFonts w:eastAsia="SimSun"/>
            <w:color w:val="008080"/>
            <w:lang w:eastAsia="zh-CN"/>
          </w:rPr>
          <w:t>&gt;</w:t>
        </w:r>
      </w:ins>
    </w:p>
    <w:p w:rsidR="00B04D2E" w:rsidRDefault="00B04D2E" w:rsidP="00B04D2E">
      <w:pPr>
        <w:pStyle w:val="ProgramStyle"/>
        <w:numPr>
          <w:ins w:id="1083" w:author="Skumát László" w:date="2011-09-02T08:52:00Z"/>
        </w:numPr>
        <w:rPr>
          <w:ins w:id="1084" w:author="Skumát László" w:date="2011-09-02T08:52:00Z"/>
          <w:rFonts w:eastAsia="SimSun"/>
          <w:color w:val="000000"/>
          <w:lang w:eastAsia="zh-CN"/>
        </w:rPr>
      </w:pPr>
      <w:ins w:id="1085" w:author="Skumát László" w:date="2011-09-02T08:52:00Z">
        <w:r w:rsidRPr="00E32589">
          <w:rPr>
            <w:rFonts w:eastAsia="SimSun"/>
            <w:color w:val="008080"/>
            <w:lang w:eastAsia="zh-CN"/>
          </w:rPr>
          <w:t>&lt;/</w:t>
        </w:r>
        <w:r w:rsidRPr="00E32589">
          <w:rPr>
            <w:rFonts w:eastAsia="SimSun"/>
            <w:color w:val="3F7F7F"/>
            <w:lang w:eastAsia="zh-CN"/>
          </w:rPr>
          <w:t>Widgets</w:t>
        </w:r>
        <w:r w:rsidRPr="00E32589">
          <w:rPr>
            <w:rFonts w:eastAsia="SimSun"/>
            <w:color w:val="008080"/>
            <w:lang w:eastAsia="zh-CN"/>
          </w:rPr>
          <w:t>&gt;</w:t>
        </w:r>
        <w:r>
          <w:rPr>
            <w:rFonts w:eastAsia="SimSun"/>
            <w:color w:val="000000"/>
            <w:lang w:eastAsia="zh-CN"/>
          </w:rPr>
          <w:t xml:space="preserve"> </w:t>
        </w:r>
      </w:ins>
    </w:p>
    <w:p w:rsidR="00B04D2E" w:rsidRDefault="00AB31DB" w:rsidP="00AB31DB">
      <w:pPr>
        <w:pStyle w:val="BodyText"/>
        <w:numPr>
          <w:ins w:id="1086" w:author="Skumát László" w:date="2011-09-02T08:57:00Z"/>
        </w:numPr>
        <w:rPr>
          <w:ins w:id="1087" w:author="Skumát László" w:date="2011-09-02T08:57:00Z"/>
          <w:rFonts w:eastAsia="SimSun"/>
          <w:lang w:val="en-GB"/>
        </w:rPr>
        <w:pPrChange w:id="1088" w:author="Skumát László" w:date="2011-09-02T09:02:00Z">
          <w:pPr>
            <w:pStyle w:val="ProgramStyle"/>
          </w:pPr>
        </w:pPrChange>
      </w:pPr>
      <w:ins w:id="1089" w:author="Skumát László" w:date="2011-09-02T09:02:00Z">
        <w:r>
          <w:rPr>
            <w:rFonts w:eastAsia="SimSun"/>
            <w:lang w:val="en-GB"/>
          </w:rPr>
          <w:t xml:space="preserve">This sample XML lists all scenarios </w:t>
        </w:r>
      </w:ins>
      <w:ins w:id="1090" w:author="Skumát László" w:date="2011-09-02T09:03:00Z">
        <w:r>
          <w:rPr>
            <w:rFonts w:eastAsia="SimSun"/>
            <w:lang w:val="en-GB"/>
          </w:rPr>
          <w:t xml:space="preserve">not taking care if they were weighted or not, but the </w:t>
        </w:r>
      </w:ins>
      <w:ins w:id="1091" w:author="Skumát László" w:date="2011-09-02T09:06:00Z">
        <w:r>
          <w:rPr>
            <w:rFonts w:eastAsia="SimSun"/>
            <w:lang w:val="en-GB"/>
          </w:rPr>
          <w:t xml:space="preserve">cells in the </w:t>
        </w:r>
      </w:ins>
      <w:ins w:id="1092" w:author="Skumát László" w:date="2011-09-02T09:03:00Z">
        <w:r>
          <w:rPr>
            <w:rFonts w:eastAsia="SimSun"/>
            <w:lang w:val="en-GB"/>
          </w:rPr>
          <w:t>second</w:t>
        </w:r>
      </w:ins>
      <w:ins w:id="1093" w:author="Skumát László" w:date="2011-09-02T09:06:00Z">
        <w:r>
          <w:rPr>
            <w:rFonts w:eastAsia="SimSun"/>
            <w:lang w:val="en-GB"/>
          </w:rPr>
          <w:t xml:space="preserve"> column are linked to data elements only if the scenario was weighted.</w:t>
        </w:r>
        <w:r w:rsidR="002F6229">
          <w:rPr>
            <w:rFonts w:eastAsia="SimSun"/>
            <w:lang w:val="en-GB"/>
          </w:rPr>
          <w:t xml:space="preserve"> The resulted GUI is displayed on</w:t>
        </w:r>
      </w:ins>
    </w:p>
    <w:p w:rsidR="0078230F" w:rsidRPr="00B04D2E" w:rsidRDefault="001F4FC0" w:rsidP="00B04D2E">
      <w:pPr>
        <w:pStyle w:val="BodyText"/>
        <w:numPr>
          <w:ins w:id="1094" w:author="Skumát László" w:date="2011-09-02T08:52:00Z"/>
        </w:numPr>
        <w:rPr>
          <w:rFonts w:eastAsia="SimSun"/>
          <w:lang w:val="en-GB"/>
          <w:rPrChange w:id="1095" w:author="Skumát László" w:date="2011-09-02T08:50:00Z">
            <w:rPr>
              <w:rFonts w:eastAsia="SimSun"/>
              <w:lang w:eastAsia="zh-CN"/>
            </w:rPr>
          </w:rPrChange>
        </w:rPr>
        <w:pPrChange w:id="1096" w:author="Skumát László" w:date="2011-09-02T08:50:00Z">
          <w:pPr>
            <w:pStyle w:val="ProgramStyle"/>
          </w:pPr>
        </w:pPrChange>
      </w:pPr>
      <w:ins w:id="1097" w:author="Skumát László" w:date="2011-09-02T09:00:00Z">
        <w:r w:rsidRPr="00AB31DB">
          <w:rPr>
            <w:rFonts w:eastAsia="SimSun"/>
            <w:noProof/>
          </w:rPr>
          <w:drawing>
            <wp:inline distT="0" distB="0" distL="0" distR="0">
              <wp:extent cx="4315460" cy="1759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5460" cy="1759585"/>
                      </a:xfrm>
                      <a:prstGeom prst="rect">
                        <a:avLst/>
                      </a:prstGeom>
                      <a:noFill/>
                      <a:ln>
                        <a:noFill/>
                      </a:ln>
                    </pic:spPr>
                  </pic:pic>
                </a:graphicData>
              </a:graphic>
            </wp:inline>
          </w:drawing>
        </w:r>
      </w:ins>
    </w:p>
    <w:p w:rsidR="0014606B" w:rsidRDefault="00986A10" w:rsidP="00986A10">
      <w:pPr>
        <w:pStyle w:val="Heading1"/>
      </w:pPr>
      <w:bookmarkStart w:id="1098" w:name="_Toc327538893"/>
      <w:r>
        <w:lastRenderedPageBreak/>
        <w:t>Integrate into the code</w:t>
      </w:r>
      <w:bookmarkEnd w:id="1098"/>
    </w:p>
    <w:p w:rsidR="00986A10" w:rsidRDefault="00205DA6" w:rsidP="00986A10">
      <w:pPr>
        <w:pStyle w:val="BodyText"/>
      </w:pPr>
      <w:r>
        <w:t>In the UIHandler feature there are two functions to create the custom GUI:</w:t>
      </w:r>
    </w:p>
    <w:p w:rsidR="00205DA6" w:rsidRDefault="00205DA6" w:rsidP="00205DA6">
      <w:pPr>
        <w:pStyle w:val="ProgramStyle"/>
        <w:spacing w:before="120"/>
        <w:rPr>
          <w:rFonts w:eastAsia="SimSun"/>
          <w:lang w:eastAsia="zh-CN"/>
        </w:rPr>
      </w:pPr>
      <w:r>
        <w:rPr>
          <w:rFonts w:eastAsia="SimSun"/>
          <w:b/>
          <w:bCs/>
          <w:color w:val="000000"/>
          <w:lang w:eastAsia="zh-CN"/>
        </w:rPr>
        <w:t>public</w:t>
      </w:r>
      <w:r>
        <w:rPr>
          <w:rFonts w:eastAsia="SimSun"/>
          <w:color w:val="000000"/>
          <w:lang w:eastAsia="zh-CN"/>
        </w:rPr>
        <w:t xml:space="preserve"> </w:t>
      </w:r>
      <w:r>
        <w:rPr>
          <w:rFonts w:eastAsia="SimSun"/>
          <w:b/>
          <w:bCs/>
          <w:color w:val="000000"/>
          <w:lang w:eastAsia="zh-CN"/>
        </w:rPr>
        <w:t>function</w:t>
      </w:r>
      <w:r>
        <w:rPr>
          <w:rFonts w:eastAsia="SimSun"/>
          <w:color w:val="000000"/>
          <w:lang w:eastAsia="zh-CN"/>
        </w:rPr>
        <w:t xml:space="preserve"> </w:t>
      </w:r>
      <w:r>
        <w:rPr>
          <w:rFonts w:eastAsia="SimSun"/>
          <w:lang w:eastAsia="zh-CN"/>
        </w:rPr>
        <w:t>f_EPTF_UIHandler_createGUI</w:t>
      </w:r>
      <w:r>
        <w:rPr>
          <w:rFonts w:eastAsia="SimSun"/>
          <w:color w:val="000000"/>
          <w:lang w:eastAsia="zh-CN"/>
        </w:rPr>
        <w:t xml:space="preserve"> ( </w:t>
      </w:r>
    </w:p>
    <w:p w:rsidR="00205DA6" w:rsidRDefault="00205DA6" w:rsidP="00205DA6">
      <w:pPr>
        <w:pStyle w:val="ProgramStyle"/>
        <w:rPr>
          <w:rFonts w:eastAsia="SimSun"/>
          <w:lang w:eastAsia="zh-CN"/>
        </w:rPr>
      </w:pPr>
      <w:r>
        <w:rPr>
          <w:rFonts w:eastAsia="SimSun"/>
          <w:color w:val="000000"/>
          <w:lang w:eastAsia="zh-CN"/>
        </w:rPr>
        <w:t xml:space="preserve">  </w:t>
      </w:r>
      <w:r>
        <w:rPr>
          <w:rFonts w:eastAsia="SimSun"/>
          <w:b/>
          <w:bCs/>
          <w:color w:val="000000"/>
          <w:lang w:eastAsia="zh-CN"/>
        </w:rPr>
        <w:t>in</w:t>
      </w:r>
      <w:r>
        <w:rPr>
          <w:rFonts w:eastAsia="SimSun"/>
          <w:color w:val="000000"/>
          <w:lang w:eastAsia="zh-CN"/>
        </w:rPr>
        <w:t xml:space="preserve"> </w:t>
      </w:r>
      <w:r>
        <w:rPr>
          <w:rFonts w:eastAsia="SimSun"/>
          <w:b/>
          <w:bCs/>
          <w:color w:val="A52A2A"/>
          <w:lang w:eastAsia="zh-CN"/>
        </w:rPr>
        <w:t>charstring</w:t>
      </w:r>
      <w:r>
        <w:rPr>
          <w:rFonts w:eastAsia="SimSun"/>
          <w:color w:val="000000"/>
          <w:lang w:eastAsia="zh-CN"/>
        </w:rPr>
        <w:t xml:space="preserve"> </w:t>
      </w:r>
      <w:r>
        <w:rPr>
          <w:rFonts w:eastAsia="SimSun"/>
          <w:lang w:eastAsia="zh-CN"/>
        </w:rPr>
        <w:t>pl_xul</w:t>
      </w:r>
      <w:r>
        <w:rPr>
          <w:rFonts w:eastAsia="SimSun"/>
          <w:color w:val="000000"/>
          <w:lang w:eastAsia="zh-CN"/>
        </w:rPr>
        <w:t>,</w:t>
      </w:r>
    </w:p>
    <w:p w:rsidR="00205DA6" w:rsidRDefault="00205DA6" w:rsidP="00205DA6">
      <w:pPr>
        <w:pStyle w:val="ProgramStyle"/>
        <w:rPr>
          <w:rFonts w:eastAsia="SimSun"/>
          <w:lang w:eastAsia="zh-CN"/>
        </w:rPr>
      </w:pPr>
      <w:r>
        <w:rPr>
          <w:rFonts w:eastAsia="SimSun"/>
          <w:color w:val="000000"/>
          <w:lang w:eastAsia="zh-CN"/>
        </w:rPr>
        <w:t xml:space="preserve">  </w:t>
      </w:r>
      <w:r>
        <w:rPr>
          <w:rFonts w:eastAsia="SimSun"/>
          <w:b/>
          <w:bCs/>
          <w:color w:val="000000"/>
          <w:lang w:eastAsia="zh-CN"/>
        </w:rPr>
        <w:t>in</w:t>
      </w:r>
      <w:r>
        <w:rPr>
          <w:rFonts w:eastAsia="SimSun"/>
          <w:color w:val="000000"/>
          <w:lang w:eastAsia="zh-CN"/>
        </w:rPr>
        <w:t xml:space="preserve"> </w:t>
      </w:r>
      <w:r>
        <w:rPr>
          <w:rFonts w:eastAsia="SimSun"/>
          <w:b/>
          <w:bCs/>
          <w:color w:val="A52A2A"/>
          <w:lang w:eastAsia="zh-CN"/>
        </w:rPr>
        <w:t>charstring</w:t>
      </w:r>
      <w:r>
        <w:rPr>
          <w:rFonts w:eastAsia="SimSun"/>
          <w:color w:val="000000"/>
          <w:lang w:eastAsia="zh-CN"/>
        </w:rPr>
        <w:t xml:space="preserve"> </w:t>
      </w:r>
      <w:r>
        <w:rPr>
          <w:rFonts w:eastAsia="SimSun"/>
          <w:lang w:eastAsia="zh-CN"/>
        </w:rPr>
        <w:t>pl_parentWidgetId</w:t>
      </w:r>
      <w:r>
        <w:rPr>
          <w:rFonts w:eastAsia="SimSun"/>
          <w:color w:val="000000"/>
          <w:lang w:eastAsia="zh-CN"/>
        </w:rPr>
        <w:t xml:space="preserve"> := </w:t>
      </w:r>
      <w:r>
        <w:rPr>
          <w:rFonts w:eastAsia="SimSun"/>
          <w:color w:val="006400"/>
          <w:lang w:eastAsia="zh-CN"/>
        </w:rPr>
        <w:t>""</w:t>
      </w:r>
      <w:r>
        <w:rPr>
          <w:rFonts w:eastAsia="SimSun"/>
          <w:color w:val="000000"/>
          <w:lang w:eastAsia="zh-CN"/>
        </w:rPr>
        <w:t xml:space="preserve"> )</w:t>
      </w:r>
    </w:p>
    <w:p w:rsidR="00205DA6" w:rsidRDefault="00205DA6" w:rsidP="00205DA6">
      <w:pPr>
        <w:pStyle w:val="ProgramStyle"/>
        <w:spacing w:before="120"/>
        <w:rPr>
          <w:rFonts w:eastAsia="SimSun"/>
          <w:lang w:eastAsia="zh-CN"/>
        </w:rPr>
      </w:pPr>
      <w:r>
        <w:rPr>
          <w:rFonts w:eastAsia="SimSun"/>
          <w:b/>
          <w:bCs/>
          <w:color w:val="000000"/>
          <w:lang w:eastAsia="zh-CN"/>
        </w:rPr>
        <w:t>public</w:t>
      </w:r>
      <w:r>
        <w:rPr>
          <w:rFonts w:eastAsia="SimSun"/>
          <w:color w:val="000000"/>
          <w:lang w:eastAsia="zh-CN"/>
        </w:rPr>
        <w:t xml:space="preserve"> </w:t>
      </w:r>
      <w:r>
        <w:rPr>
          <w:rFonts w:eastAsia="SimSun"/>
          <w:b/>
          <w:bCs/>
          <w:color w:val="000000"/>
          <w:lang w:eastAsia="zh-CN"/>
        </w:rPr>
        <w:t>function</w:t>
      </w:r>
      <w:r>
        <w:rPr>
          <w:rFonts w:eastAsia="SimSun"/>
          <w:color w:val="000000"/>
          <w:lang w:eastAsia="zh-CN"/>
        </w:rPr>
        <w:t xml:space="preserve"> </w:t>
      </w:r>
      <w:r>
        <w:rPr>
          <w:rFonts w:eastAsia="SimSun"/>
          <w:lang w:eastAsia="zh-CN"/>
        </w:rPr>
        <w:t>f_EPTF_UIHandler_createGUIFromFile</w:t>
      </w:r>
      <w:r>
        <w:rPr>
          <w:rFonts w:eastAsia="SimSun"/>
          <w:color w:val="000000"/>
          <w:lang w:eastAsia="zh-CN"/>
        </w:rPr>
        <w:t>(</w:t>
      </w:r>
    </w:p>
    <w:p w:rsidR="00205DA6" w:rsidRDefault="00205DA6" w:rsidP="00205DA6">
      <w:pPr>
        <w:pStyle w:val="ProgramStyle"/>
        <w:rPr>
          <w:rFonts w:eastAsia="SimSun"/>
          <w:lang w:eastAsia="zh-CN"/>
        </w:rPr>
      </w:pPr>
      <w:r>
        <w:rPr>
          <w:rFonts w:eastAsia="SimSun"/>
          <w:color w:val="000000"/>
          <w:lang w:eastAsia="zh-CN"/>
        </w:rPr>
        <w:t xml:space="preserve">  </w:t>
      </w:r>
      <w:r>
        <w:rPr>
          <w:rFonts w:eastAsia="SimSun"/>
          <w:b/>
          <w:bCs/>
          <w:color w:val="000000"/>
          <w:lang w:eastAsia="zh-CN"/>
        </w:rPr>
        <w:t>in</w:t>
      </w:r>
      <w:r>
        <w:rPr>
          <w:rFonts w:eastAsia="SimSun"/>
          <w:color w:val="000000"/>
          <w:lang w:eastAsia="zh-CN"/>
        </w:rPr>
        <w:t xml:space="preserve"> </w:t>
      </w:r>
      <w:r>
        <w:rPr>
          <w:rFonts w:eastAsia="SimSun"/>
          <w:b/>
          <w:bCs/>
          <w:color w:val="A52A2A"/>
          <w:lang w:eastAsia="zh-CN"/>
        </w:rPr>
        <w:t>charstring</w:t>
      </w:r>
      <w:r>
        <w:rPr>
          <w:rFonts w:eastAsia="SimSun"/>
          <w:color w:val="000000"/>
          <w:lang w:eastAsia="zh-CN"/>
        </w:rPr>
        <w:t xml:space="preserve"> </w:t>
      </w:r>
      <w:r>
        <w:rPr>
          <w:rFonts w:eastAsia="SimSun"/>
          <w:lang w:eastAsia="zh-CN"/>
        </w:rPr>
        <w:t>pl_fileName</w:t>
      </w:r>
      <w:r>
        <w:rPr>
          <w:rFonts w:eastAsia="SimSun"/>
          <w:color w:val="000000"/>
          <w:lang w:eastAsia="zh-CN"/>
        </w:rPr>
        <w:t>,</w:t>
      </w:r>
    </w:p>
    <w:p w:rsidR="00205DA6" w:rsidRDefault="00205DA6" w:rsidP="00205DA6">
      <w:pPr>
        <w:pStyle w:val="ProgramStyle"/>
        <w:rPr>
          <w:rFonts w:eastAsia="SimSun"/>
          <w:lang w:eastAsia="zh-CN"/>
        </w:rPr>
      </w:pPr>
      <w:r>
        <w:rPr>
          <w:rFonts w:eastAsia="SimSun"/>
          <w:color w:val="000000"/>
          <w:lang w:eastAsia="zh-CN"/>
        </w:rPr>
        <w:t xml:space="preserve">  </w:t>
      </w:r>
      <w:r>
        <w:rPr>
          <w:rFonts w:eastAsia="SimSun"/>
          <w:b/>
          <w:bCs/>
          <w:color w:val="000000"/>
          <w:lang w:eastAsia="zh-CN"/>
        </w:rPr>
        <w:t>in</w:t>
      </w:r>
      <w:r>
        <w:rPr>
          <w:rFonts w:eastAsia="SimSun"/>
          <w:color w:val="000000"/>
          <w:lang w:eastAsia="zh-CN"/>
        </w:rPr>
        <w:t xml:space="preserve"> </w:t>
      </w:r>
      <w:r>
        <w:rPr>
          <w:rFonts w:eastAsia="SimSun"/>
          <w:b/>
          <w:bCs/>
          <w:color w:val="A52A2A"/>
          <w:lang w:eastAsia="zh-CN"/>
        </w:rPr>
        <w:t>charstring</w:t>
      </w:r>
      <w:r>
        <w:rPr>
          <w:rFonts w:eastAsia="SimSun"/>
          <w:color w:val="000000"/>
          <w:lang w:eastAsia="zh-CN"/>
        </w:rPr>
        <w:t xml:space="preserve"> </w:t>
      </w:r>
      <w:r>
        <w:rPr>
          <w:rFonts w:eastAsia="SimSun"/>
          <w:lang w:eastAsia="zh-CN"/>
        </w:rPr>
        <w:t>pl_parentWidgetId</w:t>
      </w:r>
      <w:r>
        <w:rPr>
          <w:rFonts w:eastAsia="SimSun"/>
          <w:color w:val="000000"/>
          <w:lang w:eastAsia="zh-CN"/>
        </w:rPr>
        <w:t xml:space="preserve"> := </w:t>
      </w:r>
      <w:r>
        <w:rPr>
          <w:rFonts w:eastAsia="SimSun"/>
          <w:color w:val="006400"/>
          <w:lang w:eastAsia="zh-CN"/>
        </w:rPr>
        <w:t>""</w:t>
      </w:r>
      <w:r>
        <w:rPr>
          <w:rFonts w:eastAsia="SimSun"/>
          <w:color w:val="000000"/>
          <w:lang w:eastAsia="zh-CN"/>
        </w:rPr>
        <w:t>)</w:t>
      </w:r>
    </w:p>
    <w:p w:rsidR="00205DA6" w:rsidRDefault="00894424" w:rsidP="00CF4372">
      <w:pPr>
        <w:pStyle w:val="BodyText"/>
      </w:pPr>
      <w:r>
        <w:t>Both functions do the same</w:t>
      </w:r>
      <w:r w:rsidR="00CF4372">
        <w:t xml:space="preserve">, but the </w:t>
      </w:r>
      <w:r w:rsidR="00CF4372" w:rsidRPr="00CF4372">
        <w:t>f_EPTF_UIHandler_createGUIFromFile</w:t>
      </w:r>
      <w:r w:rsidR="00CF4372">
        <w:t xml:space="preserve"> function reads the layout from a file, and </w:t>
      </w:r>
      <w:r w:rsidR="00CF4372" w:rsidRPr="00CF4372">
        <w:t>f_EPTF_UIHandler_createGUI</w:t>
      </w:r>
      <w:r w:rsidR="00CF4372">
        <w:t xml:space="preserve"> gets it from a charstring parameter.</w:t>
      </w:r>
    </w:p>
    <w:p w:rsidR="00CF4372" w:rsidRDefault="00CF4372" w:rsidP="00CF4372">
      <w:pPr>
        <w:pStyle w:val="BodyText"/>
      </w:pPr>
      <w:r>
        <w:t>The GUI description tree must start with the "widgets" element. It can contain "window" element, or any other element from the "widgets" group.</w:t>
      </w:r>
    </w:p>
    <w:p w:rsidR="00CF4372" w:rsidRDefault="00CF4372" w:rsidP="00F13A51">
      <w:pPr>
        <w:pStyle w:val="BodyText"/>
      </w:pPr>
      <w:r>
        <w:t xml:space="preserve">The UIHandler processes the GUI description, builds up the GUI layout, and joins the data elements to the appropriate widgets. This time the configuration must be ready. If a component starts later, and its </w:t>
      </w:r>
      <w:r w:rsidR="0035008E">
        <w:t xml:space="preserve">referred </w:t>
      </w:r>
      <w:r>
        <w:t>data source elements not published yet, the process results error. Or, if some configuration elements are not ready</w:t>
      </w:r>
      <w:r w:rsidR="0035008E">
        <w:t xml:space="preserve"> at the time of building the GUI</w:t>
      </w:r>
      <w:r>
        <w:t>, the iterators</w:t>
      </w:r>
      <w:r w:rsidR="0035008E">
        <w:t xml:space="preserve"> won't be updated later, and the GUI remains partially configured.</w:t>
      </w:r>
    </w:p>
    <w:p w:rsidR="001A2A69" w:rsidRDefault="001A2A69" w:rsidP="001A2A69">
      <w:pPr>
        <w:pStyle w:val="BodyText"/>
      </w:pPr>
      <w:r>
        <w:t xml:space="preserve">You can create a whole window, or its parts. If the first child element of the root "widgets" element is a window, a clearGUI call will be performed first. </w:t>
      </w:r>
    </w:p>
    <w:p w:rsidR="001A2A69" w:rsidRPr="00CF4372" w:rsidRDefault="001A2A69" w:rsidP="00510786">
      <w:pPr>
        <w:pStyle w:val="BodyText"/>
      </w:pPr>
      <w:r>
        <w:t xml:space="preserve">You can call these functions </w:t>
      </w:r>
      <w:r w:rsidR="00510786">
        <w:t>several</w:t>
      </w:r>
      <w:r>
        <w:t xml:space="preserve"> times and build up the GUI from parts if the first child </w:t>
      </w:r>
      <w:r w:rsidR="00510786">
        <w:t>wa</w:t>
      </w:r>
      <w:r>
        <w:t>s not a window.</w:t>
      </w:r>
    </w:p>
    <w:p w:rsidR="00693886" w:rsidRDefault="00693886" w:rsidP="00FF50E2">
      <w:pPr>
        <w:pStyle w:val="Heading1"/>
      </w:pPr>
      <w:bookmarkStart w:id="1099" w:name="_Toc327538894"/>
      <w:r>
        <w:t>Under the hood</w:t>
      </w:r>
      <w:bookmarkEnd w:id="1099"/>
      <w:r>
        <w:t xml:space="preserve"> </w:t>
      </w:r>
    </w:p>
    <w:p w:rsidR="00E20AE7" w:rsidRDefault="00693886" w:rsidP="00F13A51">
      <w:pPr>
        <w:pStyle w:val="Heading2"/>
      </w:pPr>
      <w:bookmarkStart w:id="1100" w:name="_Toc327538895"/>
      <w:r>
        <w:t>Collaboration</w:t>
      </w:r>
      <w:bookmarkEnd w:id="1100"/>
    </w:p>
    <w:p w:rsidR="00F13A51" w:rsidRDefault="00DB5090" w:rsidP="005576EA">
      <w:pPr>
        <w:pStyle w:val="BodyText"/>
      </w:pPr>
      <w:r>
        <w:t xml:space="preserve">Each component type which publishes its data must extend the </w:t>
      </w:r>
      <w:r w:rsidRPr="00DB5090">
        <w:t>EPTF_DataSourceClient_CT</w:t>
      </w:r>
      <w:r>
        <w:t xml:space="preserve"> component type. In the init function it join</w:t>
      </w:r>
      <w:r w:rsidR="005576EA">
        <w:t>s</w:t>
      </w:r>
      <w:r>
        <w:t xml:space="preserve"> to the specified </w:t>
      </w:r>
      <w:r w:rsidRPr="00DB5090">
        <w:t>EPTF_DataSource_CT</w:t>
      </w:r>
      <w:r>
        <w:t xml:space="preserve">, which acts as a server. The data </w:t>
      </w:r>
      <w:r w:rsidR="00646F74">
        <w:t>publisher components</w:t>
      </w:r>
      <w:r>
        <w:t xml:space="preserve"> register their request handler functions. </w:t>
      </w:r>
    </w:p>
    <w:p w:rsidR="00F13A51" w:rsidRDefault="001F4FC0" w:rsidP="003514D5">
      <w:pPr>
        <w:pStyle w:val="BodyText"/>
        <w:keepNext/>
        <w:tabs>
          <w:tab w:val="clear" w:pos="2552"/>
        </w:tabs>
        <w:spacing w:before="0"/>
        <w:ind w:left="0"/>
      </w:pPr>
      <w:r>
        <w:rPr>
          <w:noProof/>
        </w:rPr>
        <w:lastRenderedPageBreak/>
        <mc:AlternateContent>
          <mc:Choice Requires="wpg">
            <w:drawing>
              <wp:anchor distT="0" distB="0" distL="114300" distR="114300" simplePos="0" relativeHeight="251659264" behindDoc="0" locked="0" layoutInCell="1" allowOverlap="1">
                <wp:simplePos x="0" y="0"/>
                <wp:positionH relativeFrom="column">
                  <wp:posOffset>0</wp:posOffset>
                </wp:positionH>
                <wp:positionV relativeFrom="paragraph">
                  <wp:posOffset>304800</wp:posOffset>
                </wp:positionV>
                <wp:extent cx="5086985" cy="3238500"/>
                <wp:effectExtent l="3810" t="5080" r="5080" b="4445"/>
                <wp:wrapNone/>
                <wp:docPr id="10"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6985" cy="3238500"/>
                          <a:chOff x="1191" y="8554"/>
                          <a:chExt cx="8011" cy="5100"/>
                        </a:xfrm>
                      </wpg:grpSpPr>
                      <wps:wsp>
                        <wps:cNvPr id="11" name="Oval 131"/>
                        <wps:cNvSpPr>
                          <a:spLocks noChangeAspect="1" noChangeArrowheads="1"/>
                        </wps:cNvSpPr>
                        <wps:spPr bwMode="auto">
                          <a:xfrm>
                            <a:off x="1191" y="9244"/>
                            <a:ext cx="2340" cy="1260"/>
                          </a:xfrm>
                          <a:prstGeom prst="ellipse">
                            <a:avLst/>
                          </a:prstGeom>
                          <a:solidFill>
                            <a:srgbClr val="89BA17">
                              <a:alpha val="30000"/>
                            </a:srgbClr>
                          </a:solidFill>
                          <a:ln>
                            <a:noFill/>
                          </a:ln>
                          <a:effectLst/>
                          <a:extLst>
                            <a:ext uri="{91240B29-F687-4F45-9708-019B960494DF}">
                              <a14:hiddenLine xmlns:a14="http://schemas.microsoft.com/office/drawing/2010/main" w="12700" algn="ctr">
                                <a:solidFill>
                                  <a:srgbClr val="58585A"/>
                                </a:solidFill>
                                <a:round/>
                                <a:headEnd/>
                                <a:tailEnd/>
                              </a14:hiddenLine>
                            </a:ext>
                            <a:ext uri="{AF507438-7753-43E0-B8FC-AC1667EBCBE1}">
                              <a14:hiddenEffects xmlns:a14="http://schemas.microsoft.com/office/drawing/2010/main">
                                <a:effectLst>
                                  <a:outerShdw dist="35921" dir="2700000" algn="ctr" rotWithShape="0">
                                    <a:srgbClr val="58585A"/>
                                  </a:outerShdw>
                                </a:effectLst>
                              </a14:hiddenEffects>
                            </a:ext>
                          </a:extLst>
                        </wps:spPr>
                        <wps:bodyPr rot="0" vert="horz" wrap="none" lIns="0" tIns="45720" rIns="0" bIns="45720" anchor="ctr" anchorCtr="0" upright="1">
                          <a:noAutofit/>
                        </wps:bodyPr>
                      </wps:wsp>
                      <wps:wsp>
                        <wps:cNvPr id="12" name="Text Box 132"/>
                        <wps:cNvSpPr txBox="1">
                          <a:spLocks noChangeAspect="1" noChangeArrowheads="1"/>
                        </wps:cNvSpPr>
                        <wps:spPr bwMode="auto">
                          <a:xfrm>
                            <a:off x="1641" y="9334"/>
                            <a:ext cx="1530" cy="936"/>
                          </a:xfrm>
                          <a:prstGeom prst="rect">
                            <a:avLst/>
                          </a:prstGeom>
                          <a:noFill/>
                          <a:ln>
                            <a:noFill/>
                          </a:ln>
                          <a:effectLst/>
                          <a:extLst>
                            <a:ext uri="{909E8E84-426E-40DD-AFC4-6F175D3DCCD1}">
                              <a14:hiddenFill xmlns:a14="http://schemas.microsoft.com/office/drawing/2010/main">
                                <a:solidFill>
                                  <a:srgbClr val="89BA17"/>
                                </a:solidFill>
                              </a14:hiddenFill>
                            </a:ext>
                            <a:ext uri="{91240B29-F687-4F45-9708-019B960494DF}">
                              <a14:hiddenLine xmlns:a14="http://schemas.microsoft.com/office/drawing/2010/main" w="12700" algn="ctr">
                                <a:solidFill>
                                  <a:srgbClr val="58585A"/>
                                </a:solidFill>
                                <a:miter lim="800000"/>
                                <a:headEnd/>
                                <a:tailEnd/>
                              </a14:hiddenLine>
                            </a:ext>
                            <a:ext uri="{AF507438-7753-43E0-B8FC-AC1667EBCBE1}">
                              <a14:hiddenEffects xmlns:a14="http://schemas.microsoft.com/office/drawing/2010/main">
                                <a:effectLst/>
                              </a14:hiddenEffects>
                            </a:ext>
                          </a:extLst>
                        </wps:spPr>
                        <wps:txbx>
                          <w:txbxContent>
                            <w:p w:rsidR="00236F68" w:rsidRPr="00F13A51" w:rsidRDefault="00236F68" w:rsidP="00512386">
                              <w:pPr>
                                <w:autoSpaceDE w:val="0"/>
                                <w:autoSpaceDN w:val="0"/>
                                <w:adjustRightInd w:val="0"/>
                                <w:spacing w:after="240"/>
                                <w:rPr>
                                  <w:rFonts w:cs="Arial"/>
                                  <w:color w:val="58585A"/>
                                  <w:sz w:val="24"/>
                                  <w:szCs w:val="24"/>
                                </w:rPr>
                              </w:pPr>
                              <w:r>
                                <w:rPr>
                                  <w:rFonts w:cs="Arial"/>
                                  <w:color w:val="58585A"/>
                                  <w:sz w:val="24"/>
                                  <w:szCs w:val="24"/>
                                </w:rPr>
                                <w:t>Data Source Server</w:t>
                              </w:r>
                            </w:p>
                          </w:txbxContent>
                        </wps:txbx>
                        <wps:bodyPr rot="0" vert="horz" wrap="square" lIns="0" tIns="45720" rIns="0" bIns="45720" anchor="t" anchorCtr="0" upright="1">
                          <a:spAutoFit/>
                        </wps:bodyPr>
                      </wps:wsp>
                      <wps:wsp>
                        <wps:cNvPr id="13" name="Oval 133"/>
                        <wps:cNvSpPr>
                          <a:spLocks noChangeAspect="1" noChangeArrowheads="1"/>
                        </wps:cNvSpPr>
                        <wps:spPr bwMode="auto">
                          <a:xfrm>
                            <a:off x="6862" y="10054"/>
                            <a:ext cx="2340" cy="1260"/>
                          </a:xfrm>
                          <a:prstGeom prst="ellipse">
                            <a:avLst/>
                          </a:prstGeom>
                          <a:solidFill>
                            <a:srgbClr val="00625F">
                              <a:alpha val="30000"/>
                            </a:srgbClr>
                          </a:solidFill>
                          <a:ln>
                            <a:noFill/>
                          </a:ln>
                          <a:effectLst/>
                          <a:extLst>
                            <a:ext uri="{91240B29-F687-4F45-9708-019B960494DF}">
                              <a14:hiddenLine xmlns:a14="http://schemas.microsoft.com/office/drawing/2010/main" w="12700" algn="ctr">
                                <a:solidFill>
                                  <a:srgbClr val="58585A"/>
                                </a:solidFill>
                                <a:round/>
                                <a:headEnd/>
                                <a:tailEnd/>
                              </a14:hiddenLine>
                            </a:ext>
                            <a:ext uri="{AF507438-7753-43E0-B8FC-AC1667EBCBE1}">
                              <a14:hiddenEffects xmlns:a14="http://schemas.microsoft.com/office/drawing/2010/main">
                                <a:effectLst>
                                  <a:outerShdw dist="35921" dir="2700000" algn="ctr" rotWithShape="0">
                                    <a:srgbClr val="58585A"/>
                                  </a:outerShdw>
                                </a:effectLst>
                              </a14:hiddenEffects>
                            </a:ext>
                          </a:extLst>
                        </wps:spPr>
                        <wps:bodyPr rot="0" vert="horz" wrap="none" lIns="0" tIns="45720" rIns="0" bIns="45720" anchor="ctr" anchorCtr="0" upright="1">
                          <a:noAutofit/>
                        </wps:bodyPr>
                      </wps:wsp>
                      <wps:wsp>
                        <wps:cNvPr id="14" name="Text Box 134"/>
                        <wps:cNvSpPr txBox="1">
                          <a:spLocks noChangeAspect="1" noChangeArrowheads="1"/>
                        </wps:cNvSpPr>
                        <wps:spPr bwMode="auto">
                          <a:xfrm>
                            <a:off x="7312" y="10234"/>
                            <a:ext cx="1710" cy="936"/>
                          </a:xfrm>
                          <a:prstGeom prst="rect">
                            <a:avLst/>
                          </a:prstGeom>
                          <a:noFill/>
                          <a:ln>
                            <a:noFill/>
                          </a:ln>
                          <a:effectLst/>
                          <a:extLst>
                            <a:ext uri="{909E8E84-426E-40DD-AFC4-6F175D3DCCD1}">
                              <a14:hiddenFill xmlns:a14="http://schemas.microsoft.com/office/drawing/2010/main">
                                <a:solidFill>
                                  <a:srgbClr val="89BA17"/>
                                </a:solidFill>
                              </a14:hiddenFill>
                            </a:ext>
                            <a:ext uri="{91240B29-F687-4F45-9708-019B960494DF}">
                              <a14:hiddenLine xmlns:a14="http://schemas.microsoft.com/office/drawing/2010/main" w="12700" algn="ctr">
                                <a:solidFill>
                                  <a:srgbClr val="58585A"/>
                                </a:solidFill>
                                <a:miter lim="800000"/>
                                <a:headEnd/>
                                <a:tailEnd/>
                              </a14:hiddenLine>
                            </a:ext>
                            <a:ext uri="{AF507438-7753-43E0-B8FC-AC1667EBCBE1}">
                              <a14:hiddenEffects xmlns:a14="http://schemas.microsoft.com/office/drawing/2010/main">
                                <a:effectLst/>
                              </a14:hiddenEffects>
                            </a:ext>
                          </a:extLst>
                        </wps:spPr>
                        <wps:txbx>
                          <w:txbxContent>
                            <w:p w:rsidR="00236F68" w:rsidRPr="00F13A51" w:rsidRDefault="00236F68" w:rsidP="003514D5">
                              <w:pPr>
                                <w:autoSpaceDE w:val="0"/>
                                <w:autoSpaceDN w:val="0"/>
                                <w:adjustRightInd w:val="0"/>
                                <w:spacing w:after="240"/>
                                <w:rPr>
                                  <w:rFonts w:cs="Arial"/>
                                  <w:color w:val="58585A"/>
                                  <w:sz w:val="24"/>
                                  <w:szCs w:val="24"/>
                                </w:rPr>
                              </w:pPr>
                              <w:r w:rsidRPr="00F13A51">
                                <w:rPr>
                                  <w:rFonts w:cs="Arial"/>
                                  <w:color w:val="58585A"/>
                                  <w:sz w:val="24"/>
                                  <w:szCs w:val="24"/>
                                </w:rPr>
                                <w:t>DS Client: LGenBase 1</w:t>
                              </w:r>
                            </w:p>
                          </w:txbxContent>
                        </wps:txbx>
                        <wps:bodyPr rot="0" vert="horz" wrap="square" lIns="0" tIns="45720" rIns="0" bIns="45720" anchor="t" anchorCtr="0" upright="1">
                          <a:spAutoFit/>
                        </wps:bodyPr>
                      </wps:wsp>
                      <wps:wsp>
                        <wps:cNvPr id="15" name="Oval 135"/>
                        <wps:cNvSpPr>
                          <a:spLocks noChangeAspect="1" noChangeArrowheads="1"/>
                        </wps:cNvSpPr>
                        <wps:spPr bwMode="auto">
                          <a:xfrm>
                            <a:off x="5151" y="12394"/>
                            <a:ext cx="2341" cy="1260"/>
                          </a:xfrm>
                          <a:prstGeom prst="ellipse">
                            <a:avLst/>
                          </a:prstGeom>
                          <a:solidFill>
                            <a:srgbClr val="00625F">
                              <a:alpha val="30000"/>
                            </a:srgbClr>
                          </a:solidFill>
                          <a:ln>
                            <a:noFill/>
                          </a:ln>
                          <a:effectLst/>
                          <a:extLst>
                            <a:ext uri="{91240B29-F687-4F45-9708-019B960494DF}">
                              <a14:hiddenLine xmlns:a14="http://schemas.microsoft.com/office/drawing/2010/main" w="12700" algn="ctr">
                                <a:solidFill>
                                  <a:srgbClr val="58585A"/>
                                </a:solidFill>
                                <a:round/>
                                <a:headEnd/>
                                <a:tailEnd/>
                              </a14:hiddenLine>
                            </a:ext>
                            <a:ext uri="{AF507438-7753-43E0-B8FC-AC1667EBCBE1}">
                              <a14:hiddenEffects xmlns:a14="http://schemas.microsoft.com/office/drawing/2010/main">
                                <a:effectLst>
                                  <a:outerShdw dist="35921" dir="2700000" algn="ctr" rotWithShape="0">
                                    <a:srgbClr val="58585A"/>
                                  </a:outerShdw>
                                </a:effectLst>
                              </a14:hiddenEffects>
                            </a:ext>
                          </a:extLst>
                        </wps:spPr>
                        <wps:bodyPr rot="0" vert="horz" wrap="none" lIns="0" tIns="45720" rIns="0" bIns="45720" anchor="ctr" anchorCtr="0" upright="1">
                          <a:noAutofit/>
                        </wps:bodyPr>
                      </wps:wsp>
                      <wps:wsp>
                        <wps:cNvPr id="16" name="Text Box 137"/>
                        <wps:cNvSpPr txBox="1">
                          <a:spLocks noChangeAspect="1" noChangeArrowheads="1"/>
                        </wps:cNvSpPr>
                        <wps:spPr bwMode="auto">
                          <a:xfrm>
                            <a:off x="4761" y="8824"/>
                            <a:ext cx="1230" cy="656"/>
                          </a:xfrm>
                          <a:prstGeom prst="rect">
                            <a:avLst/>
                          </a:prstGeom>
                          <a:noFill/>
                          <a:ln>
                            <a:noFill/>
                          </a:ln>
                          <a:effectLst/>
                          <a:extLst>
                            <a:ext uri="{909E8E84-426E-40DD-AFC4-6F175D3DCCD1}">
                              <a14:hiddenFill xmlns:a14="http://schemas.microsoft.com/office/drawing/2010/main">
                                <a:solidFill>
                                  <a:srgbClr val="89BA17"/>
                                </a:solidFill>
                              </a14:hiddenFill>
                            </a:ext>
                            <a:ext uri="{91240B29-F687-4F45-9708-019B960494DF}">
                              <a14:hiddenLine xmlns:a14="http://schemas.microsoft.com/office/drawing/2010/main" w="12700" algn="ctr">
                                <a:solidFill>
                                  <a:srgbClr val="58585A"/>
                                </a:solidFill>
                                <a:miter lim="800000"/>
                                <a:headEnd/>
                                <a:tailEnd/>
                              </a14:hiddenLine>
                            </a:ext>
                            <a:ext uri="{AF507438-7753-43E0-B8FC-AC1667EBCBE1}">
                              <a14:hiddenEffects xmlns:a14="http://schemas.microsoft.com/office/drawing/2010/main">
                                <a:effectLst/>
                              </a14:hiddenEffects>
                            </a:ext>
                          </a:extLst>
                        </wps:spPr>
                        <wps:txbx>
                          <w:txbxContent>
                            <w:p w:rsidR="00236F68" w:rsidRDefault="00236F68" w:rsidP="003514D5">
                              <w:pPr>
                                <w:autoSpaceDE w:val="0"/>
                                <w:autoSpaceDN w:val="0"/>
                                <w:adjustRightInd w:val="0"/>
                                <w:spacing w:after="240"/>
                                <w:rPr>
                                  <w:rFonts w:cs="Arial"/>
                                  <w:color w:val="58585A"/>
                                  <w:sz w:val="24"/>
                                  <w:szCs w:val="24"/>
                                </w:rPr>
                              </w:pPr>
                              <w:r>
                                <w:rPr>
                                  <w:rFonts w:cs="Arial"/>
                                  <w:color w:val="58585A"/>
                                  <w:sz w:val="24"/>
                                  <w:szCs w:val="24"/>
                                </w:rPr>
                                <w:t>Register</w:t>
                              </w:r>
                            </w:p>
                          </w:txbxContent>
                        </wps:txbx>
                        <wps:bodyPr rot="0" vert="horz" wrap="square" lIns="0" tIns="45720" rIns="0" bIns="45720" anchor="t" anchorCtr="0" upright="1">
                          <a:noAutofit/>
                        </wps:bodyPr>
                      </wps:wsp>
                      <wps:wsp>
                        <wps:cNvPr id="17" name="Oval 139"/>
                        <wps:cNvSpPr>
                          <a:spLocks noChangeAspect="1" noChangeArrowheads="1"/>
                        </wps:cNvSpPr>
                        <wps:spPr bwMode="auto">
                          <a:xfrm>
                            <a:off x="6741" y="8554"/>
                            <a:ext cx="2340" cy="1260"/>
                          </a:xfrm>
                          <a:prstGeom prst="ellipse">
                            <a:avLst/>
                          </a:prstGeom>
                          <a:solidFill>
                            <a:srgbClr val="00625F">
                              <a:alpha val="30000"/>
                            </a:srgbClr>
                          </a:solidFill>
                          <a:ln>
                            <a:noFill/>
                          </a:ln>
                          <a:effectLst/>
                          <a:extLst>
                            <a:ext uri="{91240B29-F687-4F45-9708-019B960494DF}">
                              <a14:hiddenLine xmlns:a14="http://schemas.microsoft.com/office/drawing/2010/main" w="12700" algn="ctr">
                                <a:solidFill>
                                  <a:srgbClr val="58585A"/>
                                </a:solidFill>
                                <a:round/>
                                <a:headEnd/>
                                <a:tailEnd/>
                              </a14:hiddenLine>
                            </a:ext>
                            <a:ext uri="{AF507438-7753-43E0-B8FC-AC1667EBCBE1}">
                              <a14:hiddenEffects xmlns:a14="http://schemas.microsoft.com/office/drawing/2010/main">
                                <a:effectLst>
                                  <a:outerShdw dist="35921" dir="2700000" algn="ctr" rotWithShape="0">
                                    <a:srgbClr val="58585A"/>
                                  </a:outerShdw>
                                </a:effectLst>
                              </a14:hiddenEffects>
                            </a:ext>
                          </a:extLst>
                        </wps:spPr>
                        <wps:bodyPr rot="0" vert="horz" wrap="none" lIns="0" tIns="45720" rIns="0" bIns="45720" anchor="ctr" anchorCtr="0" upright="1">
                          <a:noAutofit/>
                        </wps:bodyPr>
                      </wps:wsp>
                      <wps:wsp>
                        <wps:cNvPr id="18" name="Text Box 140"/>
                        <wps:cNvSpPr txBox="1">
                          <a:spLocks noChangeAspect="1" noChangeArrowheads="1"/>
                        </wps:cNvSpPr>
                        <wps:spPr bwMode="auto">
                          <a:xfrm>
                            <a:off x="7101" y="8824"/>
                            <a:ext cx="1800" cy="936"/>
                          </a:xfrm>
                          <a:prstGeom prst="rect">
                            <a:avLst/>
                          </a:prstGeom>
                          <a:noFill/>
                          <a:ln>
                            <a:noFill/>
                          </a:ln>
                          <a:effectLst/>
                          <a:extLst>
                            <a:ext uri="{909E8E84-426E-40DD-AFC4-6F175D3DCCD1}">
                              <a14:hiddenFill xmlns:a14="http://schemas.microsoft.com/office/drawing/2010/main">
                                <a:solidFill>
                                  <a:srgbClr val="89BA17"/>
                                </a:solidFill>
                              </a14:hiddenFill>
                            </a:ext>
                            <a:ext uri="{91240B29-F687-4F45-9708-019B960494DF}">
                              <a14:hiddenLine xmlns:a14="http://schemas.microsoft.com/office/drawing/2010/main" w="12700" algn="ctr">
                                <a:solidFill>
                                  <a:srgbClr val="58585A"/>
                                </a:solidFill>
                                <a:miter lim="800000"/>
                                <a:headEnd/>
                                <a:tailEnd/>
                              </a14:hiddenLine>
                            </a:ext>
                            <a:ext uri="{AF507438-7753-43E0-B8FC-AC1667EBCBE1}">
                              <a14:hiddenEffects xmlns:a14="http://schemas.microsoft.com/office/drawing/2010/main">
                                <a:effectLst/>
                              </a14:hiddenEffects>
                            </a:ext>
                          </a:extLst>
                        </wps:spPr>
                        <wps:txbx>
                          <w:txbxContent>
                            <w:p w:rsidR="00236F68" w:rsidRPr="00F13A51" w:rsidRDefault="00236F68" w:rsidP="003514D5">
                              <w:pPr>
                                <w:autoSpaceDE w:val="0"/>
                                <w:autoSpaceDN w:val="0"/>
                                <w:adjustRightInd w:val="0"/>
                                <w:spacing w:after="240"/>
                                <w:rPr>
                                  <w:rFonts w:cs="Arial"/>
                                  <w:color w:val="58585A"/>
                                  <w:sz w:val="24"/>
                                  <w:szCs w:val="24"/>
                                </w:rPr>
                              </w:pPr>
                              <w:r w:rsidRPr="00F13A51">
                                <w:rPr>
                                  <w:rFonts w:cs="Arial"/>
                                  <w:color w:val="58585A"/>
                                  <w:sz w:val="24"/>
                                  <w:szCs w:val="24"/>
                                </w:rPr>
                                <w:t>DS Client: ExecCtrl</w:t>
                              </w:r>
                            </w:p>
                          </w:txbxContent>
                        </wps:txbx>
                        <wps:bodyPr rot="0" vert="horz" wrap="square" lIns="0" tIns="45720" rIns="0" bIns="45720" anchor="t" anchorCtr="0" upright="1">
                          <a:spAutoFit/>
                        </wps:bodyPr>
                      </wps:wsp>
                      <wps:wsp>
                        <wps:cNvPr id="19" name="Oval 142"/>
                        <wps:cNvSpPr>
                          <a:spLocks noChangeAspect="1" noChangeArrowheads="1"/>
                        </wps:cNvSpPr>
                        <wps:spPr bwMode="auto">
                          <a:xfrm>
                            <a:off x="7222" y="11584"/>
                            <a:ext cx="90" cy="90"/>
                          </a:xfrm>
                          <a:prstGeom prst="ellipse">
                            <a:avLst/>
                          </a:prstGeom>
                          <a:solidFill>
                            <a:srgbClr val="58585A"/>
                          </a:solidFill>
                          <a:ln w="12700" algn="ctr">
                            <a:solidFill>
                              <a:srgbClr val="58585A"/>
                            </a:solidFill>
                            <a:round/>
                            <a:headEnd/>
                            <a:tailEnd/>
                          </a:ln>
                          <a:effectLst/>
                          <a:extLst>
                            <a:ext uri="{AF507438-7753-43E0-B8FC-AC1667EBCBE1}">
                              <a14:hiddenEffects xmlns:a14="http://schemas.microsoft.com/office/drawing/2010/main">
                                <a:effectLst>
                                  <a:outerShdw dist="35921" dir="2700000" algn="ctr" rotWithShape="0">
                                    <a:srgbClr val="58585A"/>
                                  </a:outerShdw>
                                </a:effectLst>
                              </a14:hiddenEffects>
                            </a:ext>
                          </a:extLst>
                        </wps:spPr>
                        <wps:bodyPr rot="0" vert="horz" wrap="none" lIns="0" tIns="45720" rIns="0" bIns="45720" anchor="ctr" anchorCtr="0" upright="1">
                          <a:noAutofit/>
                        </wps:bodyPr>
                      </wps:wsp>
                      <wps:wsp>
                        <wps:cNvPr id="20" name="Oval 143"/>
                        <wps:cNvSpPr>
                          <a:spLocks noChangeAspect="1" noChangeArrowheads="1"/>
                        </wps:cNvSpPr>
                        <wps:spPr bwMode="auto">
                          <a:xfrm>
                            <a:off x="7132" y="11764"/>
                            <a:ext cx="90" cy="90"/>
                          </a:xfrm>
                          <a:prstGeom prst="ellipse">
                            <a:avLst/>
                          </a:prstGeom>
                          <a:solidFill>
                            <a:srgbClr val="58585A"/>
                          </a:solidFill>
                          <a:ln w="12700" algn="ctr">
                            <a:solidFill>
                              <a:srgbClr val="58585A"/>
                            </a:solidFill>
                            <a:round/>
                            <a:headEnd/>
                            <a:tailEnd/>
                          </a:ln>
                          <a:effectLst/>
                          <a:extLst>
                            <a:ext uri="{AF507438-7753-43E0-B8FC-AC1667EBCBE1}">
                              <a14:hiddenEffects xmlns:a14="http://schemas.microsoft.com/office/drawing/2010/main">
                                <a:effectLst>
                                  <a:outerShdw dist="35921" dir="2700000" algn="ctr" rotWithShape="0">
                                    <a:srgbClr val="58585A"/>
                                  </a:outerShdw>
                                </a:effectLst>
                              </a14:hiddenEffects>
                            </a:ext>
                          </a:extLst>
                        </wps:spPr>
                        <wps:bodyPr rot="0" vert="horz" wrap="none" lIns="0" tIns="45720" rIns="0" bIns="45720" anchor="ctr" anchorCtr="0" upright="1">
                          <a:noAutofit/>
                        </wps:bodyPr>
                      </wps:wsp>
                      <wps:wsp>
                        <wps:cNvPr id="21" name="Oval 144"/>
                        <wps:cNvSpPr>
                          <a:spLocks noChangeAspect="1" noChangeArrowheads="1"/>
                        </wps:cNvSpPr>
                        <wps:spPr bwMode="auto">
                          <a:xfrm>
                            <a:off x="7042" y="11944"/>
                            <a:ext cx="90" cy="90"/>
                          </a:xfrm>
                          <a:prstGeom prst="ellipse">
                            <a:avLst/>
                          </a:prstGeom>
                          <a:solidFill>
                            <a:srgbClr val="58585A"/>
                          </a:solidFill>
                          <a:ln w="12700" algn="ctr">
                            <a:solidFill>
                              <a:srgbClr val="58585A"/>
                            </a:solidFill>
                            <a:round/>
                            <a:headEnd/>
                            <a:tailEnd/>
                          </a:ln>
                          <a:effectLst/>
                          <a:extLst>
                            <a:ext uri="{AF507438-7753-43E0-B8FC-AC1667EBCBE1}">
                              <a14:hiddenEffects xmlns:a14="http://schemas.microsoft.com/office/drawing/2010/main">
                                <a:effectLst>
                                  <a:outerShdw dist="35921" dir="2700000" algn="ctr" rotWithShape="0">
                                    <a:srgbClr val="58585A"/>
                                  </a:outerShdw>
                                </a:effectLst>
                              </a14:hiddenEffects>
                            </a:ext>
                          </a:extLst>
                        </wps:spPr>
                        <wps:bodyPr rot="0" vert="horz" wrap="none" lIns="0" tIns="45720" rIns="0" bIns="45720" anchor="ctr" anchorCtr="0" upright="1">
                          <a:noAutofit/>
                        </wps:bodyPr>
                      </wps:wsp>
                      <wps:wsp>
                        <wps:cNvPr id="22" name="Text Box 145"/>
                        <wps:cNvSpPr txBox="1">
                          <a:spLocks noChangeAspect="1" noChangeArrowheads="1"/>
                        </wps:cNvSpPr>
                        <wps:spPr bwMode="auto">
                          <a:xfrm>
                            <a:off x="5301" y="9964"/>
                            <a:ext cx="1111" cy="476"/>
                          </a:xfrm>
                          <a:prstGeom prst="rect">
                            <a:avLst/>
                          </a:prstGeom>
                          <a:noFill/>
                          <a:ln>
                            <a:noFill/>
                          </a:ln>
                          <a:effectLst/>
                          <a:extLst>
                            <a:ext uri="{909E8E84-426E-40DD-AFC4-6F175D3DCCD1}">
                              <a14:hiddenFill xmlns:a14="http://schemas.microsoft.com/office/drawing/2010/main">
                                <a:solidFill>
                                  <a:srgbClr val="89BA17"/>
                                </a:solidFill>
                              </a14:hiddenFill>
                            </a:ext>
                            <a:ext uri="{91240B29-F687-4F45-9708-019B960494DF}">
                              <a14:hiddenLine xmlns:a14="http://schemas.microsoft.com/office/drawing/2010/main" w="12700" algn="ctr">
                                <a:solidFill>
                                  <a:srgbClr val="58585A"/>
                                </a:solidFill>
                                <a:miter lim="800000"/>
                                <a:headEnd/>
                                <a:tailEnd/>
                              </a14:hiddenLine>
                            </a:ext>
                            <a:ext uri="{AF507438-7753-43E0-B8FC-AC1667EBCBE1}">
                              <a14:hiddenEffects xmlns:a14="http://schemas.microsoft.com/office/drawing/2010/main">
                                <a:effectLst/>
                              </a14:hiddenEffects>
                            </a:ext>
                          </a:extLst>
                        </wps:spPr>
                        <wps:txbx>
                          <w:txbxContent>
                            <w:p w:rsidR="00236F68" w:rsidRDefault="00236F68" w:rsidP="003514D5">
                              <w:pPr>
                                <w:autoSpaceDE w:val="0"/>
                                <w:autoSpaceDN w:val="0"/>
                                <w:adjustRightInd w:val="0"/>
                                <w:spacing w:after="240"/>
                                <w:rPr>
                                  <w:rFonts w:cs="Arial"/>
                                  <w:color w:val="58585A"/>
                                  <w:sz w:val="24"/>
                                  <w:szCs w:val="24"/>
                                </w:rPr>
                              </w:pPr>
                              <w:r>
                                <w:rPr>
                                  <w:rFonts w:cs="Arial"/>
                                  <w:color w:val="58585A"/>
                                  <w:sz w:val="24"/>
                                  <w:szCs w:val="24"/>
                                </w:rPr>
                                <w:t>Register</w:t>
                              </w:r>
                            </w:p>
                          </w:txbxContent>
                        </wps:txbx>
                        <wps:bodyPr rot="0" vert="horz" wrap="square" lIns="0" tIns="45720" rIns="0" bIns="45720" anchor="t" anchorCtr="0" upright="1">
                          <a:noAutofit/>
                        </wps:bodyPr>
                      </wps:wsp>
                      <wps:wsp>
                        <wps:cNvPr id="23" name="Text Box 146"/>
                        <wps:cNvSpPr txBox="1">
                          <a:spLocks noChangeAspect="1" noChangeArrowheads="1"/>
                        </wps:cNvSpPr>
                        <wps:spPr bwMode="auto">
                          <a:xfrm>
                            <a:off x="3501" y="11494"/>
                            <a:ext cx="1020" cy="566"/>
                          </a:xfrm>
                          <a:prstGeom prst="rect">
                            <a:avLst/>
                          </a:prstGeom>
                          <a:noFill/>
                          <a:ln>
                            <a:noFill/>
                          </a:ln>
                          <a:effectLst/>
                          <a:extLst>
                            <a:ext uri="{909E8E84-426E-40DD-AFC4-6F175D3DCCD1}">
                              <a14:hiddenFill xmlns:a14="http://schemas.microsoft.com/office/drawing/2010/main">
                                <a:solidFill>
                                  <a:srgbClr val="89BA17"/>
                                </a:solidFill>
                              </a14:hiddenFill>
                            </a:ext>
                            <a:ext uri="{91240B29-F687-4F45-9708-019B960494DF}">
                              <a14:hiddenLine xmlns:a14="http://schemas.microsoft.com/office/drawing/2010/main" w="12700" algn="ctr">
                                <a:solidFill>
                                  <a:srgbClr val="58585A"/>
                                </a:solidFill>
                                <a:miter lim="800000"/>
                                <a:headEnd/>
                                <a:tailEnd/>
                              </a14:hiddenLine>
                            </a:ext>
                            <a:ext uri="{AF507438-7753-43E0-B8FC-AC1667EBCBE1}">
                              <a14:hiddenEffects xmlns:a14="http://schemas.microsoft.com/office/drawing/2010/main">
                                <a:effectLst/>
                              </a14:hiddenEffects>
                            </a:ext>
                          </a:extLst>
                        </wps:spPr>
                        <wps:txbx>
                          <w:txbxContent>
                            <w:p w:rsidR="00236F68" w:rsidRDefault="00236F68" w:rsidP="003514D5">
                              <w:pPr>
                                <w:autoSpaceDE w:val="0"/>
                                <w:autoSpaceDN w:val="0"/>
                                <w:adjustRightInd w:val="0"/>
                                <w:spacing w:after="240"/>
                                <w:rPr>
                                  <w:rFonts w:cs="Arial"/>
                                  <w:color w:val="58585A"/>
                                  <w:sz w:val="24"/>
                                  <w:szCs w:val="24"/>
                                </w:rPr>
                              </w:pPr>
                              <w:r>
                                <w:rPr>
                                  <w:rFonts w:cs="Arial"/>
                                  <w:color w:val="58585A"/>
                                  <w:sz w:val="24"/>
                                  <w:szCs w:val="24"/>
                                </w:rPr>
                                <w:t>Register</w:t>
                              </w:r>
                            </w:p>
                          </w:txbxContent>
                        </wps:txbx>
                        <wps:bodyPr rot="0" vert="horz" wrap="square" lIns="0" tIns="45720" rIns="0" bIns="45720" anchor="t" anchorCtr="0" upright="1">
                          <a:noAutofit/>
                        </wps:bodyPr>
                      </wps:wsp>
                      <wps:wsp>
                        <wps:cNvPr id="24" name="Text Box 147"/>
                        <wps:cNvSpPr txBox="1">
                          <a:spLocks noChangeAspect="1" noChangeArrowheads="1"/>
                        </wps:cNvSpPr>
                        <wps:spPr bwMode="auto">
                          <a:xfrm>
                            <a:off x="5602" y="12574"/>
                            <a:ext cx="1710" cy="936"/>
                          </a:xfrm>
                          <a:prstGeom prst="rect">
                            <a:avLst/>
                          </a:prstGeom>
                          <a:noFill/>
                          <a:ln>
                            <a:noFill/>
                          </a:ln>
                          <a:effectLst/>
                          <a:extLst>
                            <a:ext uri="{909E8E84-426E-40DD-AFC4-6F175D3DCCD1}">
                              <a14:hiddenFill xmlns:a14="http://schemas.microsoft.com/office/drawing/2010/main">
                                <a:solidFill>
                                  <a:srgbClr val="89BA17"/>
                                </a:solidFill>
                              </a14:hiddenFill>
                            </a:ext>
                            <a:ext uri="{91240B29-F687-4F45-9708-019B960494DF}">
                              <a14:hiddenLine xmlns:a14="http://schemas.microsoft.com/office/drawing/2010/main" w="12700" algn="ctr">
                                <a:solidFill>
                                  <a:srgbClr val="58585A"/>
                                </a:solidFill>
                                <a:miter lim="800000"/>
                                <a:headEnd/>
                                <a:tailEnd/>
                              </a14:hiddenLine>
                            </a:ext>
                            <a:ext uri="{AF507438-7753-43E0-B8FC-AC1667EBCBE1}">
                              <a14:hiddenEffects xmlns:a14="http://schemas.microsoft.com/office/drawing/2010/main">
                                <a:effectLst/>
                              </a14:hiddenEffects>
                            </a:ext>
                          </a:extLst>
                        </wps:spPr>
                        <wps:txbx>
                          <w:txbxContent>
                            <w:p w:rsidR="00236F68" w:rsidRPr="00F13A51" w:rsidRDefault="00236F68" w:rsidP="003514D5">
                              <w:pPr>
                                <w:autoSpaceDE w:val="0"/>
                                <w:autoSpaceDN w:val="0"/>
                                <w:adjustRightInd w:val="0"/>
                                <w:spacing w:after="240"/>
                                <w:rPr>
                                  <w:rFonts w:cs="Arial"/>
                                  <w:color w:val="58585A"/>
                                  <w:sz w:val="24"/>
                                  <w:szCs w:val="24"/>
                                </w:rPr>
                              </w:pPr>
                              <w:r w:rsidRPr="00F13A51">
                                <w:rPr>
                                  <w:rFonts w:cs="Arial"/>
                                  <w:color w:val="58585A"/>
                                  <w:sz w:val="24"/>
                                  <w:szCs w:val="24"/>
                                </w:rPr>
                                <w:t>DS Client: LGenBase n</w:t>
                              </w:r>
                            </w:p>
                          </w:txbxContent>
                        </wps:txbx>
                        <wps:bodyPr rot="0" vert="horz" wrap="square" lIns="0" tIns="45720" rIns="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148" o:spid="_x0000_s1026" style="position:absolute;margin-left:0;margin-top:24pt;width:400.55pt;height:255pt;z-index:251659264" coordorigin="1191,8554" coordsize="8011,5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">
                <v:oval id="Oval 131" o:spid="_x0000_s1027" style="position:absolute;left:1191;top:9244;width:2340;height:126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" fillcolor="#89ba17" stroked="f" strokecolor="#58585a" strokeweight="1pt">
                  <v:fill opacity="19789f"/>
                  <v:shadow color="#58585a"/>
                  <o:lock v:ext="edit" aspectratio="t"/>
                  <v:textbox inset="0,,0"/>
                </v:oval>
                <v:shapetype id="_x0000_t202" coordsize="21600,21600" o:spt="202" path="m,l,21600r21600,l21600,xe">
                  <v:stroke joinstyle="miter"/>
                  <v:path gradientshapeok="t" o:connecttype="rect"/>
                </v:shapetype>
                <v:shape id="Text Box 132" o:spid="_x0000_s1028" type="#_x0000_t202" style="position:absolute;left:1641;top:9334;width:153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" filled="f" fillcolor="#89ba17" stroked="f" strokecolor="#58585a" strokeweight="1pt">
                  <o:lock v:ext="edit" aspectratio="t"/>
                  <v:textbox style="mso-fit-shape-to-text:t" inset="0,,0">
                    <w:txbxContent>
                      <w:p w:rsidR="00236F68" w:rsidRPr="00F13A51" w:rsidRDefault="00236F68" w:rsidP="00512386">
                        <w:pPr>
                          <w:autoSpaceDE w:val="0"/>
                          <w:autoSpaceDN w:val="0"/>
                          <w:adjustRightInd w:val="0"/>
                          <w:spacing w:after="240"/>
                          <w:rPr>
                            <w:rFonts w:cs="Arial"/>
                            <w:color w:val="58585A"/>
                            <w:sz w:val="24"/>
                            <w:szCs w:val="24"/>
                          </w:rPr>
                        </w:pPr>
                        <w:r>
                          <w:rPr>
                            <w:rFonts w:cs="Arial"/>
                            <w:color w:val="58585A"/>
                            <w:sz w:val="24"/>
                            <w:szCs w:val="24"/>
                          </w:rPr>
                          <w:t>Data Source Server</w:t>
                        </w:r>
                      </w:p>
                    </w:txbxContent>
                  </v:textbox>
                </v:shape>
                <v:oval id="Oval 133" o:spid="_x0000_s1029" style="position:absolute;left:6862;top:10054;width:2340;height:126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" fillcolor="#00625f" stroked="f" strokecolor="#58585a" strokeweight="1pt">
                  <v:fill opacity="19789f"/>
                  <v:shadow color="#58585a"/>
                  <o:lock v:ext="edit" aspectratio="t"/>
                  <v:textbox inset="0,,0"/>
                </v:oval>
                <v:shape id="Text Box 134" o:spid="_x0000_s1030" type="#_x0000_t202" style="position:absolute;left:7312;top:10234;width:171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" filled="f" fillcolor="#89ba17" stroked="f" strokecolor="#58585a" strokeweight="1pt">
                  <o:lock v:ext="edit" aspectratio="t"/>
                  <v:textbox style="mso-fit-shape-to-text:t" inset="0,,0">
                    <w:txbxContent>
                      <w:p w:rsidR="00236F68" w:rsidRPr="00F13A51" w:rsidRDefault="00236F68" w:rsidP="003514D5">
                        <w:pPr>
                          <w:autoSpaceDE w:val="0"/>
                          <w:autoSpaceDN w:val="0"/>
                          <w:adjustRightInd w:val="0"/>
                          <w:spacing w:after="240"/>
                          <w:rPr>
                            <w:rFonts w:cs="Arial"/>
                            <w:color w:val="58585A"/>
                            <w:sz w:val="24"/>
                            <w:szCs w:val="24"/>
                          </w:rPr>
                        </w:pPr>
                        <w:r w:rsidRPr="00F13A51">
                          <w:rPr>
                            <w:rFonts w:cs="Arial"/>
                            <w:color w:val="58585A"/>
                            <w:sz w:val="24"/>
                            <w:szCs w:val="24"/>
                          </w:rPr>
                          <w:t>DS Client: LGenBase 1</w:t>
                        </w:r>
                      </w:p>
                    </w:txbxContent>
                  </v:textbox>
                </v:shape>
                <v:oval id="Oval 135" o:spid="_x0000_s1031" style="position:absolute;left:5151;top:12394;width:2341;height:126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" fillcolor="#00625f" stroked="f" strokecolor="#58585a" strokeweight="1pt">
                  <v:fill opacity="19789f"/>
                  <v:shadow color="#58585a"/>
                  <o:lock v:ext="edit" aspectratio="t"/>
                  <v:textbox inset="0,,0"/>
                </v:oval>
                <v:shape id="Text Box 137" o:spid="_x0000_s1032" type="#_x0000_t202" style="position:absolute;left:4761;top:8824;width:1230;height: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" filled="f" fillcolor="#89ba17" stroked="f" strokecolor="#58585a" strokeweight="1pt">
                  <o:lock v:ext="edit" aspectratio="t"/>
                  <v:textbox inset="0,,0">
                    <w:txbxContent>
                      <w:p w:rsidR="00236F68" w:rsidRDefault="00236F68" w:rsidP="003514D5">
                        <w:pPr>
                          <w:autoSpaceDE w:val="0"/>
                          <w:autoSpaceDN w:val="0"/>
                          <w:adjustRightInd w:val="0"/>
                          <w:spacing w:after="240"/>
                          <w:rPr>
                            <w:rFonts w:cs="Arial"/>
                            <w:color w:val="58585A"/>
                            <w:sz w:val="24"/>
                            <w:szCs w:val="24"/>
                          </w:rPr>
                        </w:pPr>
                        <w:r>
                          <w:rPr>
                            <w:rFonts w:cs="Arial"/>
                            <w:color w:val="58585A"/>
                            <w:sz w:val="24"/>
                            <w:szCs w:val="24"/>
                          </w:rPr>
                          <w:t>Register</w:t>
                        </w:r>
                      </w:p>
                    </w:txbxContent>
                  </v:textbox>
                </v:shape>
                <v:oval id="Oval 139" o:spid="_x0000_s1033" style="position:absolute;left:6741;top:8554;width:2340;height:126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" fillcolor="#00625f" stroked="f" strokecolor="#58585a" strokeweight="1pt">
                  <v:fill opacity="19789f"/>
                  <v:shadow color="#58585a"/>
                  <o:lock v:ext="edit" aspectratio="t"/>
                  <v:textbox inset="0,,0"/>
                </v:oval>
                <v:shape id="Text Box 140" o:spid="_x0000_s1034" type="#_x0000_t202" style="position:absolute;left:7101;top:8824;width:180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" filled="f" fillcolor="#89ba17" stroked="f" strokecolor="#58585a" strokeweight="1pt">
                  <o:lock v:ext="edit" aspectratio="t"/>
                  <v:textbox style="mso-fit-shape-to-text:t" inset="0,,0">
                    <w:txbxContent>
                      <w:p w:rsidR="00236F68" w:rsidRPr="00F13A51" w:rsidRDefault="00236F68" w:rsidP="003514D5">
                        <w:pPr>
                          <w:autoSpaceDE w:val="0"/>
                          <w:autoSpaceDN w:val="0"/>
                          <w:adjustRightInd w:val="0"/>
                          <w:spacing w:after="240"/>
                          <w:rPr>
                            <w:rFonts w:cs="Arial"/>
                            <w:color w:val="58585A"/>
                            <w:sz w:val="24"/>
                            <w:szCs w:val="24"/>
                          </w:rPr>
                        </w:pPr>
                        <w:r w:rsidRPr="00F13A51">
                          <w:rPr>
                            <w:rFonts w:cs="Arial"/>
                            <w:color w:val="58585A"/>
                            <w:sz w:val="24"/>
                            <w:szCs w:val="24"/>
                          </w:rPr>
                          <w:t>DS Client: ExecCtrl</w:t>
                        </w:r>
                      </w:p>
                    </w:txbxContent>
                  </v:textbox>
                </v:shape>
                <v:oval id="Oval 142" o:spid="_x0000_s1035" style="position:absolute;left:7222;top:11584;width:90;height:9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" fillcolor="#58585a" strokecolor="#58585a" strokeweight="1pt">
                  <v:shadow color="#58585a"/>
                  <o:lock v:ext="edit" aspectratio="t"/>
                  <v:textbox inset="0,,0"/>
                </v:oval>
                <v:oval id="Oval 143" o:spid="_x0000_s1036" style="position:absolute;left:7132;top:11764;width:90;height:9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" fillcolor="#58585a" strokecolor="#58585a" strokeweight="1pt">
                  <v:shadow color="#58585a"/>
                  <o:lock v:ext="edit" aspectratio="t"/>
                  <v:textbox inset="0,,0"/>
                </v:oval>
                <v:oval id="Oval 144" o:spid="_x0000_s1037" style="position:absolute;left:7042;top:11944;width:90;height:9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" fillcolor="#58585a" strokecolor="#58585a" strokeweight="1pt">
                  <v:shadow color="#58585a"/>
                  <o:lock v:ext="edit" aspectratio="t"/>
                  <v:textbox inset="0,,0"/>
                </v:oval>
                <v:shape id="Text Box 145" o:spid="_x0000_s1038" type="#_x0000_t202" style="position:absolute;left:5301;top:9964;width:1111;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" filled="f" fillcolor="#89ba17" stroked="f" strokecolor="#58585a" strokeweight="1pt">
                  <o:lock v:ext="edit" aspectratio="t"/>
                  <v:textbox inset="0,,0">
                    <w:txbxContent>
                      <w:p w:rsidR="00236F68" w:rsidRDefault="00236F68" w:rsidP="003514D5">
                        <w:pPr>
                          <w:autoSpaceDE w:val="0"/>
                          <w:autoSpaceDN w:val="0"/>
                          <w:adjustRightInd w:val="0"/>
                          <w:spacing w:after="240"/>
                          <w:rPr>
                            <w:rFonts w:cs="Arial"/>
                            <w:color w:val="58585A"/>
                            <w:sz w:val="24"/>
                            <w:szCs w:val="24"/>
                          </w:rPr>
                        </w:pPr>
                        <w:r>
                          <w:rPr>
                            <w:rFonts w:cs="Arial"/>
                            <w:color w:val="58585A"/>
                            <w:sz w:val="24"/>
                            <w:szCs w:val="24"/>
                          </w:rPr>
                          <w:t>Register</w:t>
                        </w:r>
                      </w:p>
                    </w:txbxContent>
                  </v:textbox>
                </v:shape>
                <v:shape id="Text Box 146" o:spid="_x0000_s1039" type="#_x0000_t202" style="position:absolute;left:3501;top:11494;width:1020;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" filled="f" fillcolor="#89ba17" stroked="f" strokecolor="#58585a" strokeweight="1pt">
                  <o:lock v:ext="edit" aspectratio="t"/>
                  <v:textbox inset="0,,0">
                    <w:txbxContent>
                      <w:p w:rsidR="00236F68" w:rsidRDefault="00236F68" w:rsidP="003514D5">
                        <w:pPr>
                          <w:autoSpaceDE w:val="0"/>
                          <w:autoSpaceDN w:val="0"/>
                          <w:adjustRightInd w:val="0"/>
                          <w:spacing w:after="240"/>
                          <w:rPr>
                            <w:rFonts w:cs="Arial"/>
                            <w:color w:val="58585A"/>
                            <w:sz w:val="24"/>
                            <w:szCs w:val="24"/>
                          </w:rPr>
                        </w:pPr>
                        <w:r>
                          <w:rPr>
                            <w:rFonts w:cs="Arial"/>
                            <w:color w:val="58585A"/>
                            <w:sz w:val="24"/>
                            <w:szCs w:val="24"/>
                          </w:rPr>
                          <w:t>Register</w:t>
                        </w:r>
                      </w:p>
                    </w:txbxContent>
                  </v:textbox>
                </v:shape>
                <v:shape id="Text Box 147" o:spid="_x0000_s1040" type="#_x0000_t202" style="position:absolute;left:5602;top:12574;width:171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" filled="f" fillcolor="#89ba17" stroked="f" strokecolor="#58585a" strokeweight="1pt">
                  <o:lock v:ext="edit" aspectratio="t"/>
                  <v:textbox style="mso-fit-shape-to-text:t" inset="0,,0">
                    <w:txbxContent>
                      <w:p w:rsidR="00236F68" w:rsidRPr="00F13A51" w:rsidRDefault="00236F68" w:rsidP="003514D5">
                        <w:pPr>
                          <w:autoSpaceDE w:val="0"/>
                          <w:autoSpaceDN w:val="0"/>
                          <w:adjustRightInd w:val="0"/>
                          <w:spacing w:after="240"/>
                          <w:rPr>
                            <w:rFonts w:cs="Arial"/>
                            <w:color w:val="58585A"/>
                            <w:sz w:val="24"/>
                            <w:szCs w:val="24"/>
                          </w:rPr>
                        </w:pPr>
                        <w:r w:rsidRPr="00F13A51">
                          <w:rPr>
                            <w:rFonts w:cs="Arial"/>
                            <w:color w:val="58585A"/>
                            <w:sz w:val="24"/>
                            <w:szCs w:val="24"/>
                          </w:rPr>
                          <w:t>DS Client: LGenBase n</w:t>
                        </w:r>
                      </w:p>
                    </w:txbxContent>
                  </v:textbox>
                </v:shape>
              </v:group>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1268095</wp:posOffset>
                </wp:positionH>
                <wp:positionV relativeFrom="paragraph">
                  <wp:posOffset>704850</wp:posOffset>
                </wp:positionV>
                <wp:extent cx="2256155" cy="155575"/>
                <wp:effectExtent l="33655" t="14605" r="15240" b="96520"/>
                <wp:wrapNone/>
                <wp:docPr id="9" name="AutoShape 14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flipH="1">
                          <a:off x="0" y="0"/>
                          <a:ext cx="2256155" cy="155575"/>
                        </a:xfrm>
                        <a:prstGeom prst="straightConnector1">
                          <a:avLst/>
                        </a:prstGeom>
                        <a:noFill/>
                        <a:ln w="19050">
                          <a:solidFill>
                            <a:srgbClr val="58585A"/>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8585A"/>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15CB920" id="_x0000_t32" coordsize="21600,21600" o:spt="32" o:oned="t" path="m,l21600,21600e" filled="f">
                <v:path arrowok="t" fillok="f" o:connecttype="none"/>
                <o:lock v:ext="edit" shapetype="t"/>
              </v:shapetype>
              <v:shape id="AutoShape 141" o:spid="_x0000_s1026" type="#_x0000_t32" style="position:absolute;margin-left:99.85pt;margin-top:55.5pt;width:177.65pt;height:12.2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" strokecolor="#58585a" strokeweight="1.5pt">
                <v:stroke endarrow="open" endarrowwidth="wide" endarrowlength="long"/>
                <v:shadow color="#58585a"/>
                <o:lock v:ext="edit" aspectratio="t"/>
              </v:shape>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column">
                  <wp:posOffset>1078865</wp:posOffset>
                </wp:positionH>
                <wp:positionV relativeFrom="paragraph">
                  <wp:posOffset>1207135</wp:posOffset>
                </wp:positionV>
                <wp:extent cx="1317625" cy="1989455"/>
                <wp:effectExtent l="99060" t="24130" r="16510" b="10795"/>
                <wp:wrapNone/>
                <wp:docPr id="8" name="AutoShape 13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rot="5400000" flipH="1">
                          <a:off x="0" y="0"/>
                          <a:ext cx="1317625" cy="1989455"/>
                        </a:xfrm>
                        <a:prstGeom prst="curvedConnector3">
                          <a:avLst>
                            <a:gd name="adj1" fmla="val 54458"/>
                          </a:avLst>
                        </a:prstGeom>
                        <a:noFill/>
                        <a:ln w="19050">
                          <a:solidFill>
                            <a:srgbClr val="58585A"/>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8585A"/>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8FD473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136" o:spid="_x0000_s1026" type="#_x0000_t38" style="position:absolute;margin-left:84.95pt;margin-top:95.05pt;width:103.75pt;height:156.65pt;rotation:-90;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" adj="11763" strokecolor="#58585a" strokeweight="1.5pt">
                <v:stroke endarrow="open" endarrowwidth="wide" endarrowlength="long"/>
                <v:shadow color="#58585a"/>
                <o:lock v:ext="edit" aspectratio="t"/>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1485900</wp:posOffset>
                </wp:positionH>
                <wp:positionV relativeFrom="paragraph">
                  <wp:posOffset>1143000</wp:posOffset>
                </wp:positionV>
                <wp:extent cx="2115185" cy="514350"/>
                <wp:effectExtent l="41910" t="100330" r="14605" b="13970"/>
                <wp:wrapNone/>
                <wp:docPr id="7" name="AutoShape 13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flipH="1" flipV="1">
                          <a:off x="0" y="0"/>
                          <a:ext cx="2115185" cy="514350"/>
                        </a:xfrm>
                        <a:prstGeom prst="straightConnector1">
                          <a:avLst/>
                        </a:prstGeom>
                        <a:noFill/>
                        <a:ln w="19050">
                          <a:solidFill>
                            <a:srgbClr val="58585A"/>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8585A"/>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DBF0854" id="AutoShape 138" o:spid="_x0000_s1026" type="#_x0000_t32" style="position:absolute;margin-left:117pt;margin-top:90pt;width:166.55pt;height:40.5pt;flip:x 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" strokecolor="#58585a" strokeweight="1.5pt">
                <v:stroke endarrow="open" endarrowwidth="wide" endarrowlength="long"/>
                <v:shadow color="#58585a"/>
                <o:lock v:ext="edit" aspectratio="t"/>
              </v:shape>
            </w:pict>
          </mc:Fallback>
        </mc:AlternateContent>
      </w:r>
      <w:r>
        <w:rPr>
          <w:noProof/>
        </w:rPr>
        <mc:AlternateContent>
          <mc:Choice Requires="wps">
            <w:drawing>
              <wp:inline distT="0" distB="0" distL="0" distR="0">
                <wp:extent cx="5236845" cy="3567430"/>
                <wp:effectExtent l="0" t="0" r="0" b="0"/>
                <wp:docPr id="2"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36845" cy="3567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093D1B" id="AutoShape 6" o:spid="_x0000_s1026" style="width:412.35pt;height:28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" filled="f" stroked="f">
                <o:lock v:ext="edit" aspectratio="t"/>
                <w10:anchorlock/>
              </v:rect>
            </w:pict>
          </mc:Fallback>
        </mc:AlternateContent>
      </w:r>
    </w:p>
    <w:p w:rsidR="00F13A51" w:rsidRDefault="00F13A51" w:rsidP="00F13A51">
      <w:pPr>
        <w:pStyle w:val="CaptionFigure"/>
      </w:pPr>
      <w:r>
        <w:t xml:space="preserve">Figure </w:t>
      </w:r>
      <w:r>
        <w:fldChar w:fldCharType="begin"/>
      </w:r>
      <w:r>
        <w:instrText xml:space="preserve"> SEQ Figure \* ARABIC </w:instrText>
      </w:r>
      <w:r>
        <w:fldChar w:fldCharType="separate"/>
      </w:r>
      <w:ins w:id="1101" w:author="Skumát László" w:date="2011-09-02T08:49:00Z">
        <w:r w:rsidR="00B04D2E">
          <w:rPr>
            <w:noProof/>
          </w:rPr>
          <w:t>4</w:t>
        </w:r>
      </w:ins>
      <w:del w:id="1102" w:author="Skumát László" w:date="2011-09-02T07:52:00Z">
        <w:r w:rsidR="00E2477B" w:rsidDel="00635621">
          <w:rPr>
            <w:noProof/>
          </w:rPr>
          <w:delText>1</w:delText>
        </w:r>
      </w:del>
      <w:r>
        <w:fldChar w:fldCharType="end"/>
      </w:r>
      <w:r>
        <w:tab/>
        <w:t>DataSource client-server architecture</w:t>
      </w:r>
    </w:p>
    <w:p w:rsidR="00DB5090" w:rsidRPr="00DB5090" w:rsidRDefault="005576EA" w:rsidP="00646F74">
      <w:pPr>
        <w:pStyle w:val="BodyText"/>
      </w:pPr>
      <w:r>
        <w:t>The users of the</w:t>
      </w:r>
      <w:r w:rsidR="00DB5090">
        <w:t xml:space="preserve"> published data source elements (data eleme</w:t>
      </w:r>
      <w:r>
        <w:t>nts, iterators, etc.) can ask them</w:t>
      </w:r>
      <w:r w:rsidR="00DB5090">
        <w:t xml:space="preserve"> from the </w:t>
      </w:r>
      <w:r w:rsidR="00DB5090" w:rsidRPr="00DB5090">
        <w:t>EPTF_DataSource_CT</w:t>
      </w:r>
      <w:r w:rsidR="00DB5090">
        <w:t>.</w:t>
      </w:r>
      <w:r w:rsidR="00F13A51">
        <w:t xml:space="preserve"> </w:t>
      </w:r>
      <w:r w:rsidR="00646F74">
        <w:t xml:space="preserve">The </w:t>
      </w:r>
      <w:r w:rsidR="00646F74" w:rsidRPr="00DB5090">
        <w:t>EPTF_DataSource_CT</w:t>
      </w:r>
      <w:r w:rsidR="00F13A51">
        <w:t xml:space="preserve"> processes the request, identifies the appropriate client, and forwards the request to it.</w:t>
      </w:r>
      <w:r w:rsidR="003514D5">
        <w:t xml:space="preserve"> </w:t>
      </w:r>
      <w:r w:rsidR="000D682F">
        <w:t>Using this method</w:t>
      </w:r>
      <w:r w:rsidR="003514D5">
        <w:t xml:space="preserve"> the data requesting is independent from the configuration</w:t>
      </w:r>
      <w:r w:rsidR="00E01FFF">
        <w:t>,</w:t>
      </w:r>
      <w:r w:rsidR="003514D5">
        <w:t xml:space="preserve"> e.g. from the number of load generators.</w:t>
      </w:r>
    </w:p>
    <w:p w:rsidR="00693886" w:rsidRDefault="00693886" w:rsidP="00693886">
      <w:pPr>
        <w:pStyle w:val="Heading2"/>
      </w:pPr>
      <w:bookmarkStart w:id="1103" w:name="_Toc327538896"/>
      <w:r>
        <w:t>The returned data</w:t>
      </w:r>
      <w:bookmarkEnd w:id="1103"/>
    </w:p>
    <w:p w:rsidR="000D07F9" w:rsidRPr="000D07F9" w:rsidRDefault="000D07F9" w:rsidP="000D07F9">
      <w:pPr>
        <w:pStyle w:val="Heading3"/>
      </w:pPr>
      <w:bookmarkStart w:id="1104" w:name="_Toc327538897"/>
      <w:r>
        <w:t>Iterators and data elements</w:t>
      </w:r>
      <w:bookmarkEnd w:id="1104"/>
    </w:p>
    <w:p w:rsidR="00CC0A0C" w:rsidRDefault="00693886" w:rsidP="00CC0A0C">
      <w:pPr>
        <w:pStyle w:val="BodyText"/>
      </w:pPr>
      <w:r>
        <w:t xml:space="preserve">In the Core Load Library the general way of handling data is the use of the Variable feature. Therefore it's evident that the values behind the published data are represented by EPTF </w:t>
      </w:r>
      <w:r w:rsidR="00CC0A0C">
        <w:t>v</w:t>
      </w:r>
      <w:r>
        <w:t>ariables</w:t>
      </w:r>
      <w:r w:rsidR="00CC0A0C">
        <w:t xml:space="preserve">. </w:t>
      </w:r>
    </w:p>
    <w:p w:rsidR="00CC0A0C" w:rsidRDefault="00CC0A0C" w:rsidP="00CC0A0C">
      <w:pPr>
        <w:pStyle w:val="BodyText"/>
      </w:pPr>
      <w:r>
        <w:t xml:space="preserve">Each publisher component type registers the </w:t>
      </w:r>
      <w:r w:rsidR="00E17B5F">
        <w:t xml:space="preserve">data </w:t>
      </w:r>
      <w:r>
        <w:t>request handler function:</w:t>
      </w:r>
    </w:p>
    <w:p w:rsidR="00CC0A0C" w:rsidRDefault="00CC0A0C" w:rsidP="00CC0A0C">
      <w:pPr>
        <w:pStyle w:val="ProgramStyle"/>
        <w:spacing w:before="120"/>
        <w:rPr>
          <w:rFonts w:eastAsia="SimSun"/>
          <w:lang w:eastAsia="zh-CN"/>
        </w:rPr>
      </w:pPr>
      <w:r>
        <w:rPr>
          <w:rFonts w:eastAsia="SimSun"/>
          <w:b/>
          <w:bCs/>
          <w:color w:val="000000"/>
          <w:lang w:eastAsia="zh-CN"/>
        </w:rPr>
        <w:t>type</w:t>
      </w:r>
      <w:r>
        <w:rPr>
          <w:rFonts w:eastAsia="SimSun"/>
          <w:color w:val="000000"/>
          <w:lang w:eastAsia="zh-CN"/>
        </w:rPr>
        <w:t xml:space="preserve"> </w:t>
      </w:r>
      <w:r>
        <w:rPr>
          <w:rFonts w:eastAsia="SimSun"/>
          <w:b/>
          <w:bCs/>
          <w:color w:val="000000"/>
          <w:lang w:eastAsia="zh-CN"/>
        </w:rPr>
        <w:t>function</w:t>
      </w:r>
      <w:r>
        <w:rPr>
          <w:rFonts w:eastAsia="SimSun"/>
          <w:color w:val="000000"/>
          <w:lang w:eastAsia="zh-CN"/>
        </w:rPr>
        <w:t xml:space="preserve"> </w:t>
      </w:r>
      <w:r>
        <w:rPr>
          <w:rFonts w:eastAsia="SimSun"/>
          <w:lang w:eastAsia="zh-CN"/>
        </w:rPr>
        <w:t>fcb_EPTF_DataSourceClient_dataHandler</w:t>
      </w:r>
      <w:r>
        <w:rPr>
          <w:rFonts w:eastAsia="SimSun"/>
          <w:color w:val="000000"/>
          <w:lang w:eastAsia="zh-CN"/>
        </w:rPr>
        <w:t>(</w:t>
      </w:r>
    </w:p>
    <w:p w:rsidR="00CC0A0C" w:rsidRDefault="00CC0A0C" w:rsidP="00CC0A0C">
      <w:pPr>
        <w:pStyle w:val="ProgramStyle"/>
        <w:rPr>
          <w:rFonts w:eastAsia="SimSun"/>
          <w:lang w:eastAsia="zh-CN"/>
        </w:rPr>
      </w:pPr>
      <w:r>
        <w:rPr>
          <w:rFonts w:eastAsia="SimSun"/>
          <w:color w:val="000000"/>
          <w:lang w:eastAsia="zh-CN"/>
        </w:rPr>
        <w:t xml:space="preserve">  </w:t>
      </w:r>
      <w:r>
        <w:rPr>
          <w:rFonts w:eastAsia="SimSun"/>
          <w:b/>
          <w:bCs/>
          <w:color w:val="000000"/>
          <w:lang w:eastAsia="zh-CN"/>
        </w:rPr>
        <w:t>out</w:t>
      </w:r>
      <w:r>
        <w:rPr>
          <w:rFonts w:eastAsia="SimSun"/>
          <w:color w:val="000000"/>
          <w:lang w:eastAsia="zh-CN"/>
        </w:rPr>
        <w:t xml:space="preserve"> </w:t>
      </w:r>
      <w:r>
        <w:rPr>
          <w:rFonts w:eastAsia="SimSun"/>
          <w:b/>
          <w:bCs/>
          <w:color w:val="A52A2A"/>
          <w:lang w:eastAsia="zh-CN"/>
        </w:rPr>
        <w:t>charstring</w:t>
      </w:r>
      <w:r>
        <w:rPr>
          <w:rFonts w:eastAsia="SimSun"/>
          <w:color w:val="000000"/>
          <w:lang w:eastAsia="zh-CN"/>
        </w:rPr>
        <w:t xml:space="preserve"> </w:t>
      </w:r>
      <w:r>
        <w:rPr>
          <w:rFonts w:eastAsia="SimSun"/>
          <w:lang w:eastAsia="zh-CN"/>
        </w:rPr>
        <w:t>pl_dataVarName</w:t>
      </w:r>
      <w:r>
        <w:rPr>
          <w:rFonts w:eastAsia="SimSun"/>
          <w:color w:val="000000"/>
          <w:lang w:eastAsia="zh-CN"/>
        </w:rPr>
        <w:t>,</w:t>
      </w:r>
    </w:p>
    <w:p w:rsidR="00CC0A0C" w:rsidRDefault="00CC0A0C" w:rsidP="00CC0A0C">
      <w:pPr>
        <w:pStyle w:val="ProgramStyle"/>
        <w:rPr>
          <w:rFonts w:eastAsia="SimSun"/>
          <w:lang w:eastAsia="zh-CN"/>
        </w:rPr>
      </w:pPr>
      <w:r>
        <w:rPr>
          <w:rFonts w:eastAsia="SimSun"/>
          <w:color w:val="000000"/>
          <w:lang w:eastAsia="zh-CN"/>
        </w:rPr>
        <w:t xml:space="preserve">  </w:t>
      </w:r>
      <w:r>
        <w:rPr>
          <w:rFonts w:eastAsia="SimSun"/>
          <w:b/>
          <w:bCs/>
          <w:color w:val="000000"/>
          <w:lang w:eastAsia="zh-CN"/>
        </w:rPr>
        <w:t>in</w:t>
      </w:r>
      <w:r>
        <w:rPr>
          <w:rFonts w:eastAsia="SimSun"/>
          <w:color w:val="000000"/>
          <w:lang w:eastAsia="zh-CN"/>
        </w:rPr>
        <w:t xml:space="preserve"> </w:t>
      </w:r>
      <w:r>
        <w:rPr>
          <w:rFonts w:eastAsia="SimSun"/>
          <w:b/>
          <w:bCs/>
          <w:color w:val="A52A2A"/>
          <w:lang w:eastAsia="zh-CN"/>
        </w:rPr>
        <w:t>charstring</w:t>
      </w:r>
      <w:r>
        <w:rPr>
          <w:rFonts w:eastAsia="SimSun"/>
          <w:color w:val="000000"/>
          <w:lang w:eastAsia="zh-CN"/>
        </w:rPr>
        <w:t xml:space="preserve"> </w:t>
      </w:r>
      <w:r>
        <w:rPr>
          <w:rFonts w:eastAsia="SimSun"/>
          <w:lang w:eastAsia="zh-CN"/>
        </w:rPr>
        <w:t>pl_source</w:t>
      </w:r>
      <w:r>
        <w:rPr>
          <w:rFonts w:eastAsia="SimSun"/>
          <w:color w:val="000000"/>
          <w:lang w:eastAsia="zh-CN"/>
        </w:rPr>
        <w:t>,</w:t>
      </w:r>
    </w:p>
    <w:p w:rsidR="00CC0A0C" w:rsidRDefault="00CC0A0C" w:rsidP="00CC0A0C">
      <w:pPr>
        <w:pStyle w:val="ProgramStyle"/>
        <w:rPr>
          <w:rFonts w:eastAsia="SimSun"/>
          <w:lang w:eastAsia="zh-CN"/>
        </w:rPr>
      </w:pPr>
      <w:r>
        <w:rPr>
          <w:rFonts w:eastAsia="SimSun"/>
          <w:color w:val="000000"/>
          <w:lang w:eastAsia="zh-CN"/>
        </w:rPr>
        <w:t xml:space="preserve">  </w:t>
      </w:r>
      <w:r>
        <w:rPr>
          <w:rFonts w:eastAsia="SimSun"/>
          <w:b/>
          <w:bCs/>
          <w:color w:val="000000"/>
          <w:lang w:eastAsia="zh-CN"/>
        </w:rPr>
        <w:t>in</w:t>
      </w:r>
      <w:r>
        <w:rPr>
          <w:rFonts w:eastAsia="SimSun"/>
          <w:color w:val="000000"/>
          <w:lang w:eastAsia="zh-CN"/>
        </w:rPr>
        <w:t xml:space="preserve"> </w:t>
      </w:r>
      <w:r>
        <w:rPr>
          <w:rFonts w:eastAsia="SimSun"/>
          <w:b/>
          <w:bCs/>
          <w:color w:val="A52A2A"/>
          <w:lang w:eastAsia="zh-CN"/>
        </w:rPr>
        <w:t>charstring</w:t>
      </w:r>
      <w:r>
        <w:rPr>
          <w:rFonts w:eastAsia="SimSun"/>
          <w:color w:val="000000"/>
          <w:lang w:eastAsia="zh-CN"/>
        </w:rPr>
        <w:t xml:space="preserve"> </w:t>
      </w:r>
      <w:r>
        <w:rPr>
          <w:rFonts w:eastAsia="SimSun"/>
          <w:lang w:eastAsia="zh-CN"/>
        </w:rPr>
        <w:t>pl_ptcName</w:t>
      </w:r>
      <w:r>
        <w:rPr>
          <w:rFonts w:eastAsia="SimSun"/>
          <w:color w:val="000000"/>
          <w:lang w:eastAsia="zh-CN"/>
        </w:rPr>
        <w:t>,</w:t>
      </w:r>
    </w:p>
    <w:p w:rsidR="00CC0A0C" w:rsidRDefault="00CC0A0C" w:rsidP="00CC0A0C">
      <w:pPr>
        <w:pStyle w:val="ProgramStyle"/>
        <w:rPr>
          <w:rFonts w:eastAsia="SimSun"/>
          <w:lang w:eastAsia="zh-CN"/>
        </w:rPr>
      </w:pPr>
      <w:r>
        <w:rPr>
          <w:rFonts w:eastAsia="SimSun"/>
          <w:color w:val="000000"/>
          <w:lang w:eastAsia="zh-CN"/>
        </w:rPr>
        <w:t xml:space="preserve">  </w:t>
      </w:r>
      <w:r>
        <w:rPr>
          <w:rFonts w:eastAsia="SimSun"/>
          <w:b/>
          <w:bCs/>
          <w:color w:val="000000"/>
          <w:lang w:eastAsia="zh-CN"/>
        </w:rPr>
        <w:t>in</w:t>
      </w:r>
      <w:r>
        <w:rPr>
          <w:rFonts w:eastAsia="SimSun"/>
          <w:color w:val="000000"/>
          <w:lang w:eastAsia="zh-CN"/>
        </w:rPr>
        <w:t xml:space="preserve"> </w:t>
      </w:r>
      <w:r>
        <w:rPr>
          <w:rFonts w:eastAsia="SimSun"/>
          <w:b/>
          <w:bCs/>
          <w:color w:val="A52A2A"/>
          <w:lang w:eastAsia="zh-CN"/>
        </w:rPr>
        <w:t>charstring</w:t>
      </w:r>
      <w:r>
        <w:rPr>
          <w:rFonts w:eastAsia="SimSun"/>
          <w:color w:val="000000"/>
          <w:lang w:eastAsia="zh-CN"/>
        </w:rPr>
        <w:t xml:space="preserve"> </w:t>
      </w:r>
      <w:r>
        <w:rPr>
          <w:rFonts w:eastAsia="SimSun"/>
          <w:lang w:eastAsia="zh-CN"/>
        </w:rPr>
        <w:t>pl_element</w:t>
      </w:r>
      <w:r>
        <w:rPr>
          <w:rFonts w:eastAsia="SimSun"/>
          <w:color w:val="000000"/>
          <w:lang w:eastAsia="zh-CN"/>
        </w:rPr>
        <w:t>,</w:t>
      </w:r>
    </w:p>
    <w:p w:rsidR="00CC0A0C" w:rsidRDefault="00CC0A0C" w:rsidP="00CC0A0C">
      <w:pPr>
        <w:pStyle w:val="ProgramStyle"/>
        <w:rPr>
          <w:rFonts w:eastAsia="SimSun"/>
          <w:lang w:eastAsia="zh-CN"/>
        </w:rPr>
      </w:pPr>
      <w:r>
        <w:rPr>
          <w:rFonts w:eastAsia="SimSun"/>
          <w:color w:val="000000"/>
          <w:lang w:eastAsia="zh-CN"/>
        </w:rPr>
        <w:t xml:space="preserve">  </w:t>
      </w:r>
      <w:r>
        <w:rPr>
          <w:rFonts w:eastAsia="SimSun"/>
          <w:b/>
          <w:bCs/>
          <w:color w:val="000000"/>
          <w:lang w:eastAsia="zh-CN"/>
        </w:rPr>
        <w:t>in</w:t>
      </w:r>
      <w:r>
        <w:rPr>
          <w:rFonts w:eastAsia="SimSun"/>
          <w:color w:val="000000"/>
          <w:lang w:eastAsia="zh-CN"/>
        </w:rPr>
        <w:t xml:space="preserve"> </w:t>
      </w:r>
      <w:r>
        <w:rPr>
          <w:rFonts w:eastAsia="SimSun"/>
          <w:lang w:eastAsia="zh-CN"/>
        </w:rPr>
        <w:t>EPTF_DataSource_Params</w:t>
      </w:r>
      <w:r>
        <w:rPr>
          <w:rFonts w:eastAsia="SimSun"/>
          <w:color w:val="000000"/>
          <w:lang w:eastAsia="zh-CN"/>
        </w:rPr>
        <w:t xml:space="preserve"> </w:t>
      </w:r>
      <w:r>
        <w:rPr>
          <w:rFonts w:eastAsia="SimSun"/>
          <w:lang w:eastAsia="zh-CN"/>
        </w:rPr>
        <w:t>pl_params</w:t>
      </w:r>
    </w:p>
    <w:p w:rsidR="00CC0A0C" w:rsidRDefault="00CC0A0C" w:rsidP="00CC0A0C">
      <w:pPr>
        <w:pStyle w:val="ProgramStyle"/>
        <w:rPr>
          <w:rFonts w:eastAsia="SimSun"/>
          <w:lang w:eastAsia="zh-CN"/>
        </w:rPr>
      </w:pPr>
      <w:r>
        <w:rPr>
          <w:rFonts w:eastAsia="SimSun"/>
          <w:color w:val="000000"/>
          <w:lang w:eastAsia="zh-CN"/>
        </w:rPr>
        <w:t xml:space="preserve">) </w:t>
      </w:r>
      <w:r>
        <w:rPr>
          <w:rFonts w:eastAsia="SimSun"/>
          <w:b/>
          <w:bCs/>
          <w:color w:val="000000"/>
          <w:lang w:eastAsia="zh-CN"/>
        </w:rPr>
        <w:t>runs</w:t>
      </w:r>
      <w:r>
        <w:rPr>
          <w:rFonts w:eastAsia="SimSun"/>
          <w:color w:val="000000"/>
          <w:lang w:eastAsia="zh-CN"/>
        </w:rPr>
        <w:t xml:space="preserve"> </w:t>
      </w:r>
      <w:r>
        <w:rPr>
          <w:rFonts w:eastAsia="SimSun"/>
          <w:b/>
          <w:bCs/>
          <w:color w:val="000000"/>
          <w:lang w:eastAsia="zh-CN"/>
        </w:rPr>
        <w:t>on</w:t>
      </w:r>
      <w:r>
        <w:rPr>
          <w:rFonts w:eastAsia="SimSun"/>
          <w:color w:val="000000"/>
          <w:lang w:eastAsia="zh-CN"/>
        </w:rPr>
        <w:t xml:space="preserve"> </w:t>
      </w:r>
      <w:r>
        <w:rPr>
          <w:rFonts w:eastAsia="SimSun"/>
          <w:b/>
          <w:bCs/>
          <w:color w:val="000000"/>
          <w:lang w:eastAsia="zh-CN"/>
        </w:rPr>
        <w:t>self</w:t>
      </w:r>
      <w:r>
        <w:rPr>
          <w:rFonts w:eastAsia="SimSun"/>
          <w:color w:val="000000"/>
          <w:lang w:eastAsia="zh-CN"/>
        </w:rPr>
        <w:t xml:space="preserve"> </w:t>
      </w:r>
      <w:r>
        <w:rPr>
          <w:rFonts w:eastAsia="SimSun"/>
          <w:b/>
          <w:bCs/>
          <w:color w:val="000000"/>
          <w:lang w:eastAsia="zh-CN"/>
        </w:rPr>
        <w:t>return</w:t>
      </w:r>
      <w:r>
        <w:rPr>
          <w:rFonts w:eastAsia="SimSun"/>
          <w:color w:val="000000"/>
          <w:lang w:eastAsia="zh-CN"/>
        </w:rPr>
        <w:t xml:space="preserve"> </w:t>
      </w:r>
      <w:r>
        <w:rPr>
          <w:rFonts w:eastAsia="SimSun"/>
          <w:b/>
          <w:bCs/>
          <w:color w:val="A52A2A"/>
          <w:lang w:eastAsia="zh-CN"/>
        </w:rPr>
        <w:t>integer</w:t>
      </w:r>
      <w:r>
        <w:rPr>
          <w:rFonts w:eastAsia="SimSun"/>
          <w:color w:val="000000"/>
          <w:lang w:eastAsia="zh-CN"/>
        </w:rPr>
        <w:t>;</w:t>
      </w:r>
    </w:p>
    <w:p w:rsidR="00693886" w:rsidRDefault="00CC0A0C" w:rsidP="00385396">
      <w:pPr>
        <w:pStyle w:val="BodyText"/>
      </w:pPr>
      <w:r>
        <w:lastRenderedPageBreak/>
        <w:t xml:space="preserve">When a request arrives asking a data element or an iterator, the function processes the relevant incoming parameters, and puts the name of the EPTF variable representing the requested data into the </w:t>
      </w:r>
      <w:r w:rsidRPr="00CC0A0C">
        <w:t>pl_dataVarName</w:t>
      </w:r>
      <w:r>
        <w:t xml:space="preserve"> out parameter.</w:t>
      </w:r>
      <w:r w:rsidR="00385396">
        <w:t xml:space="preserve"> The return value of the function must be 0 if the request was successful, otherwise it must be a nonzero value.</w:t>
      </w:r>
    </w:p>
    <w:p w:rsidR="00010B8E" w:rsidRDefault="00010B8E" w:rsidP="00BC0642">
      <w:pPr>
        <w:pStyle w:val="BodyText"/>
      </w:pPr>
      <w:r>
        <w:t xml:space="preserve">In case of iterators, the returned EPTF variable always must have </w:t>
      </w:r>
      <w:r w:rsidRPr="00010B8E">
        <w:t>charstringlistVal</w:t>
      </w:r>
      <w:r>
        <w:t xml:space="preserve"> direct content.</w:t>
      </w:r>
      <w:r w:rsidR="00BC0642">
        <w:t xml:space="preserve"> In case of data elements it can be any valid EPTF variable direct content type.</w:t>
      </w:r>
    </w:p>
    <w:p w:rsidR="000D07F9" w:rsidRPr="00010B8E" w:rsidRDefault="000D07F9" w:rsidP="000D07F9">
      <w:pPr>
        <w:pStyle w:val="Heading3"/>
      </w:pPr>
      <w:bookmarkStart w:id="1105" w:name="_Toc327538898"/>
      <w:r>
        <w:t>Conditions</w:t>
      </w:r>
      <w:bookmarkEnd w:id="1105"/>
    </w:p>
    <w:p w:rsidR="00010B8E" w:rsidRDefault="00010B8E" w:rsidP="00385396">
      <w:pPr>
        <w:pStyle w:val="BodyText"/>
      </w:pPr>
      <w:r>
        <w:t>There is another callback function for the conditions.</w:t>
      </w:r>
    </w:p>
    <w:p w:rsidR="00010B8E" w:rsidRDefault="00010B8E" w:rsidP="005576EA">
      <w:pPr>
        <w:pStyle w:val="ProgramStyle"/>
        <w:spacing w:before="120"/>
        <w:rPr>
          <w:rFonts w:eastAsia="SimSun"/>
          <w:lang w:eastAsia="zh-CN"/>
        </w:rPr>
      </w:pPr>
      <w:r>
        <w:rPr>
          <w:rFonts w:eastAsia="SimSun"/>
          <w:b/>
          <w:bCs/>
          <w:color w:val="000000"/>
          <w:lang w:eastAsia="zh-CN"/>
        </w:rPr>
        <w:t>type</w:t>
      </w:r>
      <w:r>
        <w:rPr>
          <w:rFonts w:eastAsia="SimSun"/>
          <w:color w:val="000000"/>
          <w:lang w:eastAsia="zh-CN"/>
        </w:rPr>
        <w:t xml:space="preserve"> </w:t>
      </w:r>
      <w:r>
        <w:rPr>
          <w:rFonts w:eastAsia="SimSun"/>
          <w:b/>
          <w:bCs/>
          <w:color w:val="000000"/>
          <w:lang w:eastAsia="zh-CN"/>
        </w:rPr>
        <w:t>function</w:t>
      </w:r>
      <w:r>
        <w:rPr>
          <w:rFonts w:eastAsia="SimSun"/>
          <w:color w:val="000000"/>
          <w:lang w:eastAsia="zh-CN"/>
        </w:rPr>
        <w:t xml:space="preserve"> </w:t>
      </w:r>
      <w:r>
        <w:rPr>
          <w:rFonts w:eastAsia="SimSun"/>
          <w:lang w:eastAsia="zh-CN"/>
        </w:rPr>
        <w:t>fcb_EPTF_DataSourceClient_conditionHandler</w:t>
      </w:r>
      <w:r>
        <w:rPr>
          <w:rFonts w:eastAsia="SimSun"/>
          <w:color w:val="000000"/>
          <w:lang w:eastAsia="zh-CN"/>
        </w:rPr>
        <w:t>(</w:t>
      </w:r>
    </w:p>
    <w:p w:rsidR="00010B8E" w:rsidRDefault="00010B8E" w:rsidP="00010B8E">
      <w:pPr>
        <w:pStyle w:val="ProgramStyle"/>
        <w:rPr>
          <w:rFonts w:eastAsia="SimSun"/>
          <w:lang w:eastAsia="zh-CN"/>
        </w:rPr>
      </w:pPr>
      <w:r>
        <w:rPr>
          <w:rFonts w:eastAsia="SimSun"/>
          <w:color w:val="000000"/>
          <w:lang w:eastAsia="zh-CN"/>
        </w:rPr>
        <w:t xml:space="preserve">  </w:t>
      </w:r>
      <w:r>
        <w:rPr>
          <w:rFonts w:eastAsia="SimSun"/>
          <w:b/>
          <w:bCs/>
          <w:color w:val="000000"/>
          <w:lang w:eastAsia="zh-CN"/>
        </w:rPr>
        <w:t>out</w:t>
      </w:r>
      <w:r>
        <w:rPr>
          <w:rFonts w:eastAsia="SimSun"/>
          <w:color w:val="000000"/>
          <w:lang w:eastAsia="zh-CN"/>
        </w:rPr>
        <w:t xml:space="preserve"> </w:t>
      </w:r>
      <w:r>
        <w:rPr>
          <w:rFonts w:eastAsia="SimSun"/>
          <w:b/>
          <w:bCs/>
          <w:color w:val="A52A2A"/>
          <w:lang w:eastAsia="zh-CN"/>
        </w:rPr>
        <w:t>boolean</w:t>
      </w:r>
      <w:r>
        <w:rPr>
          <w:rFonts w:eastAsia="SimSun"/>
          <w:color w:val="000000"/>
          <w:lang w:eastAsia="zh-CN"/>
        </w:rPr>
        <w:t xml:space="preserve"> </w:t>
      </w:r>
      <w:r>
        <w:rPr>
          <w:rFonts w:eastAsia="SimSun"/>
          <w:lang w:eastAsia="zh-CN"/>
        </w:rPr>
        <w:t>pl_conditionValue</w:t>
      </w:r>
      <w:r>
        <w:rPr>
          <w:rFonts w:eastAsia="SimSun"/>
          <w:color w:val="000000"/>
          <w:lang w:eastAsia="zh-CN"/>
        </w:rPr>
        <w:t>,</w:t>
      </w:r>
    </w:p>
    <w:p w:rsidR="00010B8E" w:rsidRDefault="00010B8E" w:rsidP="00010B8E">
      <w:pPr>
        <w:pStyle w:val="ProgramStyle"/>
        <w:rPr>
          <w:rFonts w:eastAsia="SimSun"/>
          <w:lang w:eastAsia="zh-CN"/>
        </w:rPr>
      </w:pPr>
      <w:r>
        <w:rPr>
          <w:rFonts w:eastAsia="SimSun"/>
          <w:color w:val="000000"/>
          <w:lang w:eastAsia="zh-CN"/>
        </w:rPr>
        <w:t xml:space="preserve">  </w:t>
      </w:r>
      <w:r>
        <w:rPr>
          <w:rFonts w:eastAsia="SimSun"/>
          <w:b/>
          <w:bCs/>
          <w:color w:val="000000"/>
          <w:lang w:eastAsia="zh-CN"/>
        </w:rPr>
        <w:t>in</w:t>
      </w:r>
      <w:r>
        <w:rPr>
          <w:rFonts w:eastAsia="SimSun"/>
          <w:color w:val="000000"/>
          <w:lang w:eastAsia="zh-CN"/>
        </w:rPr>
        <w:t xml:space="preserve"> </w:t>
      </w:r>
      <w:r>
        <w:rPr>
          <w:rFonts w:eastAsia="SimSun"/>
          <w:b/>
          <w:bCs/>
          <w:color w:val="A52A2A"/>
          <w:lang w:eastAsia="zh-CN"/>
        </w:rPr>
        <w:t>charstring</w:t>
      </w:r>
      <w:r>
        <w:rPr>
          <w:rFonts w:eastAsia="SimSun"/>
          <w:color w:val="000000"/>
          <w:lang w:eastAsia="zh-CN"/>
        </w:rPr>
        <w:t xml:space="preserve"> </w:t>
      </w:r>
      <w:r>
        <w:rPr>
          <w:rFonts w:eastAsia="SimSun"/>
          <w:lang w:eastAsia="zh-CN"/>
        </w:rPr>
        <w:t>pl_source</w:t>
      </w:r>
      <w:r>
        <w:rPr>
          <w:rFonts w:eastAsia="SimSun"/>
          <w:color w:val="000000"/>
          <w:lang w:eastAsia="zh-CN"/>
        </w:rPr>
        <w:t>,</w:t>
      </w:r>
    </w:p>
    <w:p w:rsidR="00010B8E" w:rsidRDefault="00010B8E" w:rsidP="00010B8E">
      <w:pPr>
        <w:pStyle w:val="ProgramStyle"/>
        <w:rPr>
          <w:rFonts w:eastAsia="SimSun"/>
          <w:lang w:eastAsia="zh-CN"/>
        </w:rPr>
      </w:pPr>
      <w:r>
        <w:rPr>
          <w:rFonts w:eastAsia="SimSun"/>
          <w:color w:val="000000"/>
          <w:lang w:eastAsia="zh-CN"/>
        </w:rPr>
        <w:t xml:space="preserve">  </w:t>
      </w:r>
      <w:r>
        <w:rPr>
          <w:rFonts w:eastAsia="SimSun"/>
          <w:b/>
          <w:bCs/>
          <w:color w:val="000000"/>
          <w:lang w:eastAsia="zh-CN"/>
        </w:rPr>
        <w:t>in</w:t>
      </w:r>
      <w:r>
        <w:rPr>
          <w:rFonts w:eastAsia="SimSun"/>
          <w:color w:val="000000"/>
          <w:lang w:eastAsia="zh-CN"/>
        </w:rPr>
        <w:t xml:space="preserve"> </w:t>
      </w:r>
      <w:r>
        <w:rPr>
          <w:rFonts w:eastAsia="SimSun"/>
          <w:b/>
          <w:bCs/>
          <w:color w:val="A52A2A"/>
          <w:lang w:eastAsia="zh-CN"/>
        </w:rPr>
        <w:t>charstring</w:t>
      </w:r>
      <w:r>
        <w:rPr>
          <w:rFonts w:eastAsia="SimSun"/>
          <w:color w:val="000000"/>
          <w:lang w:eastAsia="zh-CN"/>
        </w:rPr>
        <w:t xml:space="preserve"> </w:t>
      </w:r>
      <w:r>
        <w:rPr>
          <w:rFonts w:eastAsia="SimSun"/>
          <w:lang w:eastAsia="zh-CN"/>
        </w:rPr>
        <w:t>pl_ptcName</w:t>
      </w:r>
      <w:r>
        <w:rPr>
          <w:rFonts w:eastAsia="SimSun"/>
          <w:color w:val="000000"/>
          <w:lang w:eastAsia="zh-CN"/>
        </w:rPr>
        <w:t>,</w:t>
      </w:r>
    </w:p>
    <w:p w:rsidR="00010B8E" w:rsidRDefault="00010B8E" w:rsidP="00010B8E">
      <w:pPr>
        <w:pStyle w:val="ProgramStyle"/>
        <w:rPr>
          <w:rFonts w:eastAsia="SimSun"/>
          <w:lang w:eastAsia="zh-CN"/>
        </w:rPr>
      </w:pPr>
      <w:r>
        <w:rPr>
          <w:rFonts w:eastAsia="SimSun"/>
          <w:color w:val="000000"/>
          <w:lang w:eastAsia="zh-CN"/>
        </w:rPr>
        <w:t xml:space="preserve">  </w:t>
      </w:r>
      <w:r>
        <w:rPr>
          <w:rFonts w:eastAsia="SimSun"/>
          <w:b/>
          <w:bCs/>
          <w:color w:val="000000"/>
          <w:lang w:eastAsia="zh-CN"/>
        </w:rPr>
        <w:t>in</w:t>
      </w:r>
      <w:r>
        <w:rPr>
          <w:rFonts w:eastAsia="SimSun"/>
          <w:color w:val="000000"/>
          <w:lang w:eastAsia="zh-CN"/>
        </w:rPr>
        <w:t xml:space="preserve"> </w:t>
      </w:r>
      <w:r>
        <w:rPr>
          <w:rFonts w:eastAsia="SimSun"/>
          <w:b/>
          <w:bCs/>
          <w:color w:val="A52A2A"/>
          <w:lang w:eastAsia="zh-CN"/>
        </w:rPr>
        <w:t>charstring</w:t>
      </w:r>
      <w:r>
        <w:rPr>
          <w:rFonts w:eastAsia="SimSun"/>
          <w:color w:val="000000"/>
          <w:lang w:eastAsia="zh-CN"/>
        </w:rPr>
        <w:t xml:space="preserve"> </w:t>
      </w:r>
      <w:r>
        <w:rPr>
          <w:rFonts w:eastAsia="SimSun"/>
          <w:lang w:eastAsia="zh-CN"/>
        </w:rPr>
        <w:t>pl_method</w:t>
      </w:r>
      <w:r>
        <w:rPr>
          <w:rFonts w:eastAsia="SimSun"/>
          <w:color w:val="000000"/>
          <w:lang w:eastAsia="zh-CN"/>
        </w:rPr>
        <w:t>,</w:t>
      </w:r>
    </w:p>
    <w:p w:rsidR="00010B8E" w:rsidRDefault="00010B8E" w:rsidP="00010B8E">
      <w:pPr>
        <w:pStyle w:val="ProgramStyle"/>
        <w:rPr>
          <w:rFonts w:eastAsia="SimSun"/>
          <w:lang w:eastAsia="zh-CN"/>
        </w:rPr>
      </w:pPr>
      <w:r>
        <w:rPr>
          <w:rFonts w:eastAsia="SimSun"/>
          <w:color w:val="000000"/>
          <w:lang w:eastAsia="zh-CN"/>
        </w:rPr>
        <w:t xml:space="preserve">  </w:t>
      </w:r>
      <w:r>
        <w:rPr>
          <w:rFonts w:eastAsia="SimSun"/>
          <w:b/>
          <w:bCs/>
          <w:color w:val="000000"/>
          <w:lang w:eastAsia="zh-CN"/>
        </w:rPr>
        <w:t>in</w:t>
      </w:r>
      <w:r>
        <w:rPr>
          <w:rFonts w:eastAsia="SimSun"/>
          <w:color w:val="000000"/>
          <w:lang w:eastAsia="zh-CN"/>
        </w:rPr>
        <w:t xml:space="preserve"> </w:t>
      </w:r>
      <w:r>
        <w:rPr>
          <w:rFonts w:eastAsia="SimSun"/>
          <w:lang w:eastAsia="zh-CN"/>
        </w:rPr>
        <w:t>EPTF_DataSource_Params</w:t>
      </w:r>
      <w:r>
        <w:rPr>
          <w:rFonts w:eastAsia="SimSun"/>
          <w:color w:val="000000"/>
          <w:lang w:eastAsia="zh-CN"/>
        </w:rPr>
        <w:t xml:space="preserve"> </w:t>
      </w:r>
      <w:r>
        <w:rPr>
          <w:rFonts w:eastAsia="SimSun"/>
          <w:lang w:eastAsia="zh-CN"/>
        </w:rPr>
        <w:t>pl_params</w:t>
      </w:r>
    </w:p>
    <w:p w:rsidR="00010B8E" w:rsidRDefault="00010B8E" w:rsidP="00010B8E">
      <w:pPr>
        <w:pStyle w:val="ProgramStyle"/>
        <w:rPr>
          <w:rFonts w:eastAsia="SimSun"/>
          <w:lang w:eastAsia="zh-CN"/>
        </w:rPr>
      </w:pPr>
      <w:r>
        <w:rPr>
          <w:rFonts w:eastAsia="SimSun"/>
          <w:color w:val="000000"/>
          <w:lang w:eastAsia="zh-CN"/>
        </w:rPr>
        <w:t xml:space="preserve">) </w:t>
      </w:r>
      <w:r>
        <w:rPr>
          <w:rFonts w:eastAsia="SimSun"/>
          <w:b/>
          <w:bCs/>
          <w:color w:val="000000"/>
          <w:lang w:eastAsia="zh-CN"/>
        </w:rPr>
        <w:t>runs</w:t>
      </w:r>
      <w:r>
        <w:rPr>
          <w:rFonts w:eastAsia="SimSun"/>
          <w:color w:val="000000"/>
          <w:lang w:eastAsia="zh-CN"/>
        </w:rPr>
        <w:t xml:space="preserve"> </w:t>
      </w:r>
      <w:r>
        <w:rPr>
          <w:rFonts w:eastAsia="SimSun"/>
          <w:b/>
          <w:bCs/>
          <w:color w:val="000000"/>
          <w:lang w:eastAsia="zh-CN"/>
        </w:rPr>
        <w:t>on</w:t>
      </w:r>
      <w:r>
        <w:rPr>
          <w:rFonts w:eastAsia="SimSun"/>
          <w:color w:val="000000"/>
          <w:lang w:eastAsia="zh-CN"/>
        </w:rPr>
        <w:t xml:space="preserve"> </w:t>
      </w:r>
      <w:r>
        <w:rPr>
          <w:rFonts w:eastAsia="SimSun"/>
          <w:b/>
          <w:bCs/>
          <w:color w:val="000000"/>
          <w:lang w:eastAsia="zh-CN"/>
        </w:rPr>
        <w:t>self</w:t>
      </w:r>
      <w:r>
        <w:rPr>
          <w:rFonts w:eastAsia="SimSun"/>
          <w:color w:val="000000"/>
          <w:lang w:eastAsia="zh-CN"/>
        </w:rPr>
        <w:t xml:space="preserve"> </w:t>
      </w:r>
      <w:r>
        <w:rPr>
          <w:rFonts w:eastAsia="SimSun"/>
          <w:b/>
          <w:bCs/>
          <w:color w:val="000000"/>
          <w:lang w:eastAsia="zh-CN"/>
        </w:rPr>
        <w:t>return</w:t>
      </w:r>
      <w:r>
        <w:rPr>
          <w:rFonts w:eastAsia="SimSun"/>
          <w:color w:val="000000"/>
          <w:lang w:eastAsia="zh-CN"/>
        </w:rPr>
        <w:t xml:space="preserve"> </w:t>
      </w:r>
      <w:r>
        <w:rPr>
          <w:rFonts w:eastAsia="SimSun"/>
          <w:b/>
          <w:bCs/>
          <w:color w:val="A52A2A"/>
          <w:lang w:eastAsia="zh-CN"/>
        </w:rPr>
        <w:t>integer</w:t>
      </w:r>
      <w:r>
        <w:rPr>
          <w:rFonts w:eastAsia="SimSun"/>
          <w:color w:val="000000"/>
          <w:lang w:eastAsia="zh-CN"/>
        </w:rPr>
        <w:t>;</w:t>
      </w:r>
    </w:p>
    <w:p w:rsidR="00010B8E" w:rsidRDefault="00E17B5F" w:rsidP="00E17B5F">
      <w:pPr>
        <w:pStyle w:val="BodyText"/>
      </w:pPr>
      <w:r>
        <w:t>Since a condition can be true or false, its output is a boolean value. The return value is the same as in case of the data request handler function.</w:t>
      </w:r>
    </w:p>
    <w:p w:rsidR="00C175A4" w:rsidRPr="00CC0A0C" w:rsidRDefault="00C175A4" w:rsidP="00E17B5F">
      <w:pPr>
        <w:pStyle w:val="BodyText"/>
      </w:pPr>
      <w:r>
        <w:t>You have to register as many condition request handler function</w:t>
      </w:r>
      <w:r w:rsidR="00416A97">
        <w:t>s</w:t>
      </w:r>
      <w:r>
        <w:t>, as many conditions your CT provides.</w:t>
      </w:r>
    </w:p>
    <w:p w:rsidR="00693886" w:rsidRDefault="00693886" w:rsidP="00693886">
      <w:pPr>
        <w:pStyle w:val="Heading1"/>
      </w:pPr>
      <w:bookmarkStart w:id="1106" w:name="_Toc327538899"/>
      <w:r>
        <w:t>Publish your data</w:t>
      </w:r>
      <w:bookmarkEnd w:id="1106"/>
    </w:p>
    <w:p w:rsidR="00E20AE7" w:rsidRDefault="00646F74" w:rsidP="009F325B">
      <w:pPr>
        <w:pStyle w:val="BodyText"/>
      </w:pPr>
      <w:r>
        <w:t xml:space="preserve">The following </w:t>
      </w:r>
      <w:r w:rsidR="009F325B">
        <w:t>chapters</w:t>
      </w:r>
      <w:r>
        <w:t xml:space="preserve"> demonstrate how easy you can publish your data using the data source. They </w:t>
      </w:r>
      <w:r w:rsidR="009F325B">
        <w:t>contain</w:t>
      </w:r>
      <w:r>
        <w:t xml:space="preserve"> code parts from the source code of the </w:t>
      </w:r>
      <w:r w:rsidR="009F325B">
        <w:t>ExecCtrl feature.</w:t>
      </w:r>
    </w:p>
    <w:p w:rsidR="00646F74" w:rsidRDefault="00646F74" w:rsidP="00646F74">
      <w:pPr>
        <w:pStyle w:val="Heading3"/>
      </w:pPr>
      <w:bookmarkStart w:id="1107" w:name="_Toc327538900"/>
      <w:r>
        <w:t>Initialization</w:t>
      </w:r>
      <w:bookmarkEnd w:id="1107"/>
    </w:p>
    <w:p w:rsidR="008F79FE" w:rsidRPr="008F79FE" w:rsidRDefault="006C6570" w:rsidP="008F79FE">
      <w:pPr>
        <w:pStyle w:val="BodyText"/>
        <w:keepNext/>
      </w:pPr>
      <w:r>
        <w:t xml:space="preserve">The init function of the CT </w:t>
      </w:r>
      <w:r w:rsidR="00512386">
        <w:t xml:space="preserve">has an </w:t>
      </w:r>
      <w:r w:rsidR="00512386" w:rsidRPr="00512386">
        <w:t>EPTF_DataSource_CT</w:t>
      </w:r>
      <w:r w:rsidR="00512386">
        <w:t xml:space="preserve"> parameter.</w:t>
      </w:r>
      <w:r w:rsidR="008F79FE">
        <w:t xml:space="preserve"> This </w:t>
      </w:r>
      <w:r w:rsidR="008F79FE" w:rsidRPr="008F79FE">
        <w:t>pl_dataSource_compRef</w:t>
      </w:r>
      <w:r w:rsidR="008F79FE">
        <w:t xml:space="preserve"> parameter has a default null value to make possible the use of the CT without DataSource server.</w:t>
      </w:r>
    </w:p>
    <w:p w:rsidR="008F79FE" w:rsidRDefault="008F79FE" w:rsidP="008F79FE">
      <w:pPr>
        <w:pStyle w:val="ProgramStyle"/>
        <w:keepNext/>
        <w:spacing w:before="120"/>
        <w:rPr>
          <w:rFonts w:eastAsia="SimSun"/>
          <w:lang w:eastAsia="zh-CN"/>
        </w:rPr>
      </w:pPr>
      <w:r>
        <w:rPr>
          <w:rFonts w:eastAsia="SimSun"/>
          <w:b/>
          <w:bCs/>
          <w:color w:val="000000"/>
          <w:lang w:eastAsia="zh-CN"/>
        </w:rPr>
        <w:t>public</w:t>
      </w:r>
      <w:r>
        <w:rPr>
          <w:rFonts w:eastAsia="SimSun"/>
          <w:color w:val="000000"/>
          <w:lang w:eastAsia="zh-CN"/>
        </w:rPr>
        <w:t xml:space="preserve"> </w:t>
      </w:r>
      <w:r>
        <w:rPr>
          <w:rFonts w:eastAsia="SimSun"/>
          <w:b/>
          <w:bCs/>
          <w:color w:val="000000"/>
          <w:lang w:eastAsia="zh-CN"/>
        </w:rPr>
        <w:t>function</w:t>
      </w:r>
      <w:r>
        <w:rPr>
          <w:rFonts w:eastAsia="SimSun"/>
          <w:color w:val="000000"/>
          <w:lang w:eastAsia="zh-CN"/>
        </w:rPr>
        <w:t xml:space="preserve"> </w:t>
      </w:r>
      <w:r>
        <w:rPr>
          <w:rFonts w:eastAsia="SimSun"/>
          <w:lang w:eastAsia="zh-CN"/>
        </w:rPr>
        <w:t>f_EPTF_ExecCtrl_init_CT</w:t>
      </w:r>
      <w:r>
        <w:rPr>
          <w:rFonts w:eastAsia="SimSun"/>
          <w:color w:val="000000"/>
          <w:lang w:eastAsia="zh-CN"/>
        </w:rPr>
        <w:t>(</w:t>
      </w:r>
    </w:p>
    <w:p w:rsidR="008F79FE" w:rsidRDefault="008F79FE" w:rsidP="008F79FE">
      <w:pPr>
        <w:pStyle w:val="ProgramStyle"/>
        <w:keepNext/>
        <w:rPr>
          <w:rFonts w:eastAsia="SimSun"/>
          <w:lang w:eastAsia="zh-CN"/>
        </w:rPr>
      </w:pPr>
      <w:r>
        <w:rPr>
          <w:rFonts w:eastAsia="SimSun"/>
          <w:color w:val="000000"/>
          <w:lang w:eastAsia="zh-CN"/>
        </w:rPr>
        <w:t xml:space="preserve">  </w:t>
      </w:r>
      <w:r>
        <w:rPr>
          <w:rFonts w:eastAsia="SimSun"/>
          <w:b/>
          <w:bCs/>
          <w:color w:val="000000"/>
          <w:lang w:eastAsia="zh-CN"/>
        </w:rPr>
        <w:t>in</w:t>
      </w:r>
      <w:r>
        <w:rPr>
          <w:rFonts w:eastAsia="SimSun"/>
          <w:color w:val="000000"/>
          <w:lang w:eastAsia="zh-CN"/>
        </w:rPr>
        <w:t xml:space="preserve"> </w:t>
      </w:r>
      <w:r>
        <w:rPr>
          <w:rFonts w:eastAsia="SimSun"/>
          <w:b/>
          <w:bCs/>
          <w:color w:val="A52A2A"/>
          <w:lang w:eastAsia="zh-CN"/>
        </w:rPr>
        <w:t>charstring</w:t>
      </w:r>
      <w:r>
        <w:rPr>
          <w:rFonts w:eastAsia="SimSun"/>
          <w:color w:val="000000"/>
          <w:lang w:eastAsia="zh-CN"/>
        </w:rPr>
        <w:t xml:space="preserve"> </w:t>
      </w:r>
      <w:r>
        <w:rPr>
          <w:rFonts w:eastAsia="SimSun"/>
          <w:lang w:eastAsia="zh-CN"/>
        </w:rPr>
        <w:t>pl_selfName</w:t>
      </w:r>
      <w:r>
        <w:rPr>
          <w:rFonts w:eastAsia="SimSun"/>
          <w:color w:val="000000"/>
          <w:lang w:eastAsia="zh-CN"/>
        </w:rPr>
        <w:t>,</w:t>
      </w:r>
    </w:p>
    <w:p w:rsidR="008F79FE" w:rsidRDefault="008F79FE" w:rsidP="008F79FE">
      <w:pPr>
        <w:pStyle w:val="ProgramStyle"/>
        <w:rPr>
          <w:rFonts w:eastAsia="SimSun"/>
          <w:color w:val="000000"/>
          <w:lang w:eastAsia="zh-CN"/>
        </w:rPr>
      </w:pPr>
      <w:r>
        <w:rPr>
          <w:rFonts w:eastAsia="SimSun"/>
          <w:color w:val="000000"/>
          <w:lang w:eastAsia="zh-CN"/>
        </w:rPr>
        <w:t xml:space="preserve">  ...</w:t>
      </w:r>
    </w:p>
    <w:p w:rsidR="008F79FE" w:rsidRDefault="008F79FE" w:rsidP="008F79FE">
      <w:pPr>
        <w:pStyle w:val="ProgramStyle"/>
        <w:keepNext/>
        <w:rPr>
          <w:rFonts w:eastAsia="SimSun"/>
          <w:color w:val="000000"/>
          <w:lang w:eastAsia="zh-CN"/>
        </w:rPr>
      </w:pPr>
      <w:r>
        <w:rPr>
          <w:rFonts w:eastAsia="SimSun"/>
          <w:color w:val="000000"/>
          <w:lang w:eastAsia="zh-CN"/>
        </w:rPr>
        <w:t xml:space="preserve">  </w:t>
      </w:r>
      <w:r>
        <w:rPr>
          <w:rFonts w:eastAsia="SimSun"/>
          <w:b/>
          <w:bCs/>
          <w:color w:val="000000"/>
          <w:lang w:eastAsia="zh-CN"/>
        </w:rPr>
        <w:t>in</w:t>
      </w:r>
      <w:r>
        <w:rPr>
          <w:rFonts w:eastAsia="SimSun"/>
          <w:color w:val="000000"/>
          <w:lang w:eastAsia="zh-CN"/>
        </w:rPr>
        <w:t xml:space="preserve"> </w:t>
      </w:r>
      <w:r>
        <w:rPr>
          <w:rFonts w:eastAsia="SimSun"/>
          <w:lang w:eastAsia="zh-CN"/>
        </w:rPr>
        <w:t>EPTF_DataSource_CT</w:t>
      </w:r>
      <w:r>
        <w:rPr>
          <w:rFonts w:eastAsia="SimSun"/>
          <w:color w:val="000000"/>
          <w:lang w:eastAsia="zh-CN"/>
        </w:rPr>
        <w:t xml:space="preserve"> </w:t>
      </w:r>
      <w:r>
        <w:rPr>
          <w:rFonts w:eastAsia="SimSun"/>
          <w:lang w:eastAsia="zh-CN"/>
        </w:rPr>
        <w:t>pl_dataSource_compRef</w:t>
      </w:r>
      <w:r>
        <w:rPr>
          <w:rFonts w:eastAsia="SimSun"/>
          <w:color w:val="000000"/>
          <w:lang w:eastAsia="zh-CN"/>
        </w:rPr>
        <w:t xml:space="preserve"> := </w:t>
      </w:r>
      <w:r>
        <w:rPr>
          <w:rFonts w:eastAsia="SimSun"/>
          <w:color w:val="006400"/>
          <w:lang w:eastAsia="zh-CN"/>
        </w:rPr>
        <w:t>null</w:t>
      </w:r>
      <w:r>
        <w:rPr>
          <w:rFonts w:eastAsia="SimSun"/>
          <w:color w:val="000000"/>
          <w:lang w:eastAsia="zh-CN"/>
        </w:rPr>
        <w:t>)</w:t>
      </w:r>
    </w:p>
    <w:p w:rsidR="008F79FE" w:rsidRDefault="008F79FE" w:rsidP="008F79FE">
      <w:pPr>
        <w:pStyle w:val="ProgramStyle"/>
        <w:rPr>
          <w:rFonts w:eastAsia="SimSun"/>
          <w:lang w:eastAsia="zh-CN"/>
        </w:rPr>
      </w:pPr>
      <w:r>
        <w:rPr>
          <w:rFonts w:eastAsia="SimSun"/>
          <w:b/>
          <w:bCs/>
          <w:color w:val="000000"/>
          <w:lang w:eastAsia="zh-CN"/>
        </w:rPr>
        <w:t>runs</w:t>
      </w:r>
      <w:r>
        <w:rPr>
          <w:rFonts w:eastAsia="SimSun"/>
          <w:color w:val="000000"/>
          <w:lang w:eastAsia="zh-CN"/>
        </w:rPr>
        <w:t xml:space="preserve"> </w:t>
      </w:r>
      <w:r>
        <w:rPr>
          <w:rFonts w:eastAsia="SimSun"/>
          <w:b/>
          <w:bCs/>
          <w:color w:val="000000"/>
          <w:lang w:eastAsia="zh-CN"/>
        </w:rPr>
        <w:t>on</w:t>
      </w:r>
      <w:r>
        <w:rPr>
          <w:rFonts w:eastAsia="SimSun"/>
          <w:color w:val="000000"/>
          <w:lang w:eastAsia="zh-CN"/>
        </w:rPr>
        <w:t xml:space="preserve"> </w:t>
      </w:r>
      <w:r>
        <w:rPr>
          <w:rFonts w:eastAsia="SimSun"/>
          <w:lang w:eastAsia="zh-CN"/>
        </w:rPr>
        <w:t>EPTF_ExecCtrl_CT</w:t>
      </w:r>
      <w:r>
        <w:rPr>
          <w:rFonts w:eastAsia="SimSun"/>
          <w:color w:val="000000"/>
          <w:lang w:eastAsia="zh-CN"/>
        </w:rPr>
        <w:t xml:space="preserve"> {</w:t>
      </w:r>
    </w:p>
    <w:p w:rsidR="008F79FE" w:rsidRPr="008F79FE" w:rsidRDefault="008F79FE" w:rsidP="008F79FE">
      <w:pPr>
        <w:pStyle w:val="BodyText"/>
        <w:rPr>
          <w:rFonts w:eastAsia="SimSun"/>
          <w:lang w:eastAsia="zh-CN"/>
        </w:rPr>
      </w:pPr>
      <w:r>
        <w:rPr>
          <w:rFonts w:eastAsia="SimSun"/>
          <w:lang w:eastAsia="zh-CN"/>
        </w:rPr>
        <w:t xml:space="preserve">The init function initializes the </w:t>
      </w:r>
      <w:r w:rsidRPr="008F79FE">
        <w:rPr>
          <w:rFonts w:eastAsia="SimSun"/>
          <w:lang w:eastAsia="zh-CN"/>
        </w:rPr>
        <w:t>DataSourceClient</w:t>
      </w:r>
      <w:r w:rsidR="00C175A4">
        <w:rPr>
          <w:rFonts w:eastAsia="SimSun"/>
          <w:lang w:eastAsia="zh-CN"/>
        </w:rPr>
        <w:t xml:space="preserve"> feature</w:t>
      </w:r>
      <w:r>
        <w:rPr>
          <w:rFonts w:eastAsia="SimSun"/>
          <w:lang w:eastAsia="zh-CN"/>
        </w:rPr>
        <w:t xml:space="preserve"> and registers the</w:t>
      </w:r>
      <w:r w:rsidR="00C175A4">
        <w:rPr>
          <w:rFonts w:eastAsia="SimSun"/>
          <w:lang w:eastAsia="zh-CN"/>
        </w:rPr>
        <w:t xml:space="preserve"> </w:t>
      </w:r>
      <w:r w:rsidR="00C175A4">
        <w:t>data request and condition request handler functions.</w:t>
      </w:r>
    </w:p>
    <w:p w:rsidR="008F79FE" w:rsidRPr="008F79FE" w:rsidRDefault="008F79FE" w:rsidP="008F79FE">
      <w:pPr>
        <w:pStyle w:val="ProgramStyle"/>
        <w:spacing w:before="120"/>
        <w:rPr>
          <w:rFonts w:eastAsia="SimSun"/>
          <w:lang w:eastAsia="zh-CN"/>
        </w:rPr>
      </w:pPr>
      <w:r w:rsidRPr="008F79FE">
        <w:rPr>
          <w:rFonts w:eastAsia="SimSun"/>
          <w:lang w:eastAsia="zh-CN"/>
        </w:rPr>
        <w:t>f_EPTF_DataSourceClient_init_CT</w:t>
      </w:r>
      <w:r w:rsidRPr="008F79FE">
        <w:rPr>
          <w:rFonts w:eastAsia="SimSun"/>
          <w:color w:val="000000"/>
          <w:lang w:eastAsia="zh-CN"/>
        </w:rPr>
        <w:t>(</w:t>
      </w:r>
      <w:r w:rsidRPr="008F79FE">
        <w:rPr>
          <w:rFonts w:eastAsia="SimSun"/>
          <w:lang w:eastAsia="zh-CN"/>
        </w:rPr>
        <w:t>pl_selfName</w:t>
      </w:r>
      <w:r w:rsidRPr="008F79FE">
        <w:rPr>
          <w:rFonts w:eastAsia="SimSun"/>
          <w:color w:val="000000"/>
          <w:lang w:eastAsia="zh-CN"/>
        </w:rPr>
        <w:t xml:space="preserve">, </w:t>
      </w:r>
      <w:r w:rsidRPr="008F79FE">
        <w:rPr>
          <w:rFonts w:eastAsia="SimSun"/>
          <w:lang w:eastAsia="zh-CN"/>
        </w:rPr>
        <w:t>pl_dataSource_compRef</w:t>
      </w:r>
      <w:r w:rsidRPr="008F79FE">
        <w:rPr>
          <w:rFonts w:eastAsia="SimSun"/>
          <w:color w:val="000000"/>
          <w:lang w:eastAsia="zh-CN"/>
        </w:rPr>
        <w:t>);</w:t>
      </w:r>
    </w:p>
    <w:p w:rsidR="008F79FE" w:rsidRPr="008F79FE" w:rsidRDefault="008F79FE" w:rsidP="008F79FE">
      <w:pPr>
        <w:pStyle w:val="ProgramStyle"/>
        <w:rPr>
          <w:rFonts w:eastAsia="SimSun"/>
          <w:lang w:eastAsia="zh-CN"/>
        </w:rPr>
      </w:pPr>
      <w:r w:rsidRPr="008F79FE">
        <w:rPr>
          <w:rFonts w:eastAsia="SimSun"/>
          <w:b/>
          <w:bCs/>
          <w:color w:val="000000"/>
          <w:lang w:eastAsia="zh-CN"/>
        </w:rPr>
        <w:t>if</w:t>
      </w:r>
      <w:r w:rsidRPr="008F79FE">
        <w:rPr>
          <w:rFonts w:eastAsia="SimSun"/>
          <w:color w:val="000000"/>
          <w:lang w:eastAsia="zh-CN"/>
        </w:rPr>
        <w:t>(</w:t>
      </w:r>
      <w:r w:rsidRPr="008F79FE">
        <w:rPr>
          <w:rFonts w:eastAsia="SimSun"/>
          <w:lang w:eastAsia="zh-CN"/>
        </w:rPr>
        <w:t>pl_dataSource_compRef</w:t>
      </w:r>
      <w:r w:rsidRPr="008F79FE">
        <w:rPr>
          <w:rFonts w:eastAsia="SimSun"/>
          <w:color w:val="000000"/>
          <w:lang w:eastAsia="zh-CN"/>
        </w:rPr>
        <w:t xml:space="preserve"> != </w:t>
      </w:r>
      <w:r w:rsidRPr="008F79FE">
        <w:rPr>
          <w:rFonts w:eastAsia="SimSun"/>
          <w:color w:val="006400"/>
          <w:lang w:eastAsia="zh-CN"/>
        </w:rPr>
        <w:t>null</w:t>
      </w:r>
      <w:r w:rsidRPr="008F79FE">
        <w:rPr>
          <w:rFonts w:eastAsia="SimSun"/>
          <w:color w:val="000000"/>
          <w:lang w:eastAsia="zh-CN"/>
        </w:rPr>
        <w:t>){</w:t>
      </w:r>
    </w:p>
    <w:p w:rsidR="008F79FE" w:rsidRDefault="008F79FE" w:rsidP="008F79FE">
      <w:pPr>
        <w:pStyle w:val="ProgramStyle"/>
        <w:rPr>
          <w:rFonts w:eastAsia="SimSun"/>
          <w:color w:val="000000"/>
          <w:lang w:eastAsia="zh-CN"/>
        </w:rPr>
      </w:pPr>
      <w:r>
        <w:rPr>
          <w:rFonts w:eastAsia="SimSun"/>
          <w:color w:val="000000"/>
          <w:lang w:eastAsia="zh-CN"/>
        </w:rPr>
        <w:t xml:space="preserve">  ...</w:t>
      </w:r>
    </w:p>
    <w:p w:rsidR="008F79FE" w:rsidRDefault="008F79FE" w:rsidP="008F79FE">
      <w:pPr>
        <w:pStyle w:val="ProgramStyle"/>
        <w:ind w:firstLine="195"/>
        <w:rPr>
          <w:rFonts w:eastAsia="SimSun"/>
          <w:color w:val="000000"/>
          <w:lang w:eastAsia="zh-CN"/>
        </w:rPr>
      </w:pPr>
      <w:r w:rsidRPr="008F79FE">
        <w:rPr>
          <w:rFonts w:eastAsia="SimSun"/>
          <w:lang w:eastAsia="zh-CN"/>
        </w:rPr>
        <w:t>f_EPTF_DataSourceClient_registerData</w:t>
      </w:r>
      <w:r w:rsidRPr="008F79FE">
        <w:rPr>
          <w:rFonts w:eastAsia="SimSun"/>
          <w:color w:val="000000"/>
          <w:lang w:eastAsia="zh-CN"/>
        </w:rPr>
        <w:t>(</w:t>
      </w:r>
    </w:p>
    <w:p w:rsidR="008F79FE" w:rsidRDefault="008F79FE" w:rsidP="008F79FE">
      <w:pPr>
        <w:pStyle w:val="ProgramStyle"/>
        <w:ind w:firstLine="195"/>
        <w:rPr>
          <w:rFonts w:eastAsia="SimSun"/>
          <w:color w:val="000000"/>
          <w:lang w:eastAsia="zh-CN"/>
        </w:rPr>
      </w:pPr>
      <w:r>
        <w:rPr>
          <w:rFonts w:eastAsia="SimSun"/>
          <w:lang w:eastAsia="zh-CN"/>
        </w:rPr>
        <w:t xml:space="preserve">  </w:t>
      </w:r>
      <w:r w:rsidRPr="008F79FE">
        <w:rPr>
          <w:rFonts w:eastAsia="SimSun"/>
          <w:lang w:eastAsia="zh-CN"/>
        </w:rPr>
        <w:t>c_ExecCtrl_DataSource_sourceId</w:t>
      </w:r>
      <w:r w:rsidRPr="008F79FE">
        <w:rPr>
          <w:rFonts w:eastAsia="SimSun"/>
          <w:color w:val="000000"/>
          <w:lang w:eastAsia="zh-CN"/>
        </w:rPr>
        <w:t xml:space="preserve">, </w:t>
      </w:r>
      <w:r w:rsidRPr="008F79FE">
        <w:rPr>
          <w:rFonts w:eastAsia="SimSun"/>
          <w:lang w:eastAsia="zh-CN"/>
        </w:rPr>
        <w:t>f_EPTF_Base_selfName</w:t>
      </w:r>
      <w:r w:rsidRPr="008F79FE">
        <w:rPr>
          <w:rFonts w:eastAsia="SimSun"/>
          <w:color w:val="000000"/>
          <w:lang w:eastAsia="zh-CN"/>
        </w:rPr>
        <w:t>(),</w:t>
      </w:r>
    </w:p>
    <w:p w:rsidR="008F79FE" w:rsidRPr="008F79FE" w:rsidRDefault="008F79FE" w:rsidP="008F79FE">
      <w:pPr>
        <w:pStyle w:val="ProgramStyle"/>
        <w:ind w:firstLine="195"/>
        <w:rPr>
          <w:rFonts w:eastAsia="SimSun"/>
          <w:lang w:eastAsia="zh-CN"/>
        </w:rPr>
      </w:pPr>
      <w:r>
        <w:rPr>
          <w:rFonts w:eastAsia="SimSun"/>
          <w:lang w:eastAsia="zh-CN"/>
        </w:rPr>
        <w:t xml:space="preserve">  </w:t>
      </w:r>
      <w:r w:rsidRPr="008F79FE">
        <w:rPr>
          <w:rFonts w:eastAsia="SimSun"/>
          <w:color w:val="0000FF"/>
          <w:lang w:eastAsia="zh-CN"/>
        </w:rPr>
        <w:t>refers</w:t>
      </w:r>
      <w:r w:rsidRPr="008F79FE">
        <w:rPr>
          <w:rFonts w:eastAsia="SimSun"/>
          <w:color w:val="000000"/>
          <w:lang w:eastAsia="zh-CN"/>
        </w:rPr>
        <w:t>(</w:t>
      </w:r>
      <w:r w:rsidRPr="008F79FE">
        <w:rPr>
          <w:rFonts w:eastAsia="SimSun"/>
          <w:lang w:eastAsia="zh-CN"/>
        </w:rPr>
        <w:t>f_EPTF_ExecCtrl_DSProcessData</w:t>
      </w:r>
      <w:r w:rsidRPr="008F79FE">
        <w:rPr>
          <w:rFonts w:eastAsia="SimSun"/>
          <w:color w:val="000000"/>
          <w:lang w:eastAsia="zh-CN"/>
        </w:rPr>
        <w:t>));</w:t>
      </w:r>
    </w:p>
    <w:p w:rsidR="008F79FE" w:rsidRDefault="008F79FE" w:rsidP="008F79FE">
      <w:pPr>
        <w:pStyle w:val="ProgramStyle"/>
        <w:rPr>
          <w:rFonts w:eastAsia="SimSun"/>
          <w:color w:val="000000"/>
          <w:lang w:eastAsia="zh-CN"/>
        </w:rPr>
      </w:pPr>
      <w:r w:rsidRPr="008F79FE">
        <w:rPr>
          <w:rFonts w:eastAsia="SimSun"/>
          <w:color w:val="000000"/>
          <w:lang w:eastAsia="zh-CN"/>
        </w:rPr>
        <w:t xml:space="preserve">  </w:t>
      </w:r>
      <w:r w:rsidRPr="008F79FE">
        <w:rPr>
          <w:rFonts w:eastAsia="SimSun"/>
          <w:lang w:eastAsia="zh-CN"/>
        </w:rPr>
        <w:t>f_EPTF_DataSourceClient_registerCondition</w:t>
      </w:r>
      <w:r w:rsidRPr="008F79FE">
        <w:rPr>
          <w:rFonts w:eastAsia="SimSun"/>
          <w:color w:val="000000"/>
          <w:lang w:eastAsia="zh-CN"/>
        </w:rPr>
        <w:t>(</w:t>
      </w:r>
      <w:r w:rsidRPr="008F79FE">
        <w:rPr>
          <w:rFonts w:eastAsia="SimSun"/>
          <w:lang w:eastAsia="zh-CN"/>
        </w:rPr>
        <w:t>c_ExecCtrl_DataSource_sourceId</w:t>
      </w:r>
      <w:r w:rsidRPr="008F79FE">
        <w:rPr>
          <w:rFonts w:eastAsia="SimSun"/>
          <w:color w:val="000000"/>
          <w:lang w:eastAsia="zh-CN"/>
        </w:rPr>
        <w:t>,</w:t>
      </w:r>
    </w:p>
    <w:p w:rsidR="008F79FE" w:rsidRDefault="008F79FE" w:rsidP="008F79FE">
      <w:pPr>
        <w:pStyle w:val="ProgramStyle"/>
        <w:rPr>
          <w:rFonts w:eastAsia="SimSun"/>
          <w:color w:val="000000"/>
          <w:lang w:eastAsia="zh-CN"/>
        </w:rPr>
      </w:pPr>
      <w:r>
        <w:rPr>
          <w:rFonts w:eastAsia="SimSun"/>
          <w:lang w:eastAsia="zh-CN"/>
        </w:rPr>
        <w:t xml:space="preserve">    </w:t>
      </w:r>
      <w:r w:rsidRPr="008F79FE">
        <w:rPr>
          <w:rFonts w:eastAsia="SimSun"/>
          <w:lang w:eastAsia="zh-CN"/>
        </w:rPr>
        <w:t>f_EPTF_Base_selfName</w:t>
      </w:r>
      <w:r w:rsidRPr="008F79FE">
        <w:rPr>
          <w:rFonts w:eastAsia="SimSun"/>
          <w:color w:val="000000"/>
          <w:lang w:eastAsia="zh-CN"/>
        </w:rPr>
        <w:t>(),</w:t>
      </w:r>
    </w:p>
    <w:p w:rsidR="008F79FE" w:rsidRDefault="008F79FE" w:rsidP="008F79FE">
      <w:pPr>
        <w:pStyle w:val="ProgramStyle"/>
        <w:rPr>
          <w:rFonts w:eastAsia="SimSun"/>
          <w:color w:val="000000"/>
          <w:lang w:eastAsia="zh-CN"/>
        </w:rPr>
      </w:pPr>
      <w:r>
        <w:rPr>
          <w:rFonts w:eastAsia="SimSun"/>
          <w:lang w:eastAsia="zh-CN"/>
        </w:rPr>
        <w:lastRenderedPageBreak/>
        <w:t xml:space="preserve">    </w:t>
      </w:r>
      <w:r w:rsidRPr="008F79FE">
        <w:rPr>
          <w:rFonts w:eastAsia="SimSun"/>
          <w:color w:val="0000FF"/>
          <w:lang w:eastAsia="zh-CN"/>
        </w:rPr>
        <w:t>refers</w:t>
      </w:r>
      <w:r w:rsidRPr="008F79FE">
        <w:rPr>
          <w:rFonts w:eastAsia="SimSun"/>
          <w:color w:val="000000"/>
          <w:lang w:eastAsia="zh-CN"/>
        </w:rPr>
        <w:t>(</w:t>
      </w:r>
      <w:r w:rsidRPr="008F79FE">
        <w:rPr>
          <w:rFonts w:eastAsia="SimSun"/>
          <w:lang w:eastAsia="zh-CN"/>
        </w:rPr>
        <w:t>f_EPTF_ExecCtrl_conditionHandler_isWeightedSc</w:t>
      </w:r>
      <w:r w:rsidRPr="008F79FE">
        <w:rPr>
          <w:rFonts w:eastAsia="SimSun"/>
          <w:color w:val="000000"/>
          <w:lang w:eastAsia="zh-CN"/>
        </w:rPr>
        <w:t>),</w:t>
      </w:r>
    </w:p>
    <w:p w:rsidR="008F79FE" w:rsidRPr="008F79FE" w:rsidRDefault="008F79FE" w:rsidP="008F79FE">
      <w:pPr>
        <w:pStyle w:val="ProgramStyle"/>
        <w:rPr>
          <w:rFonts w:eastAsia="SimSun"/>
          <w:lang w:eastAsia="zh-CN"/>
        </w:rPr>
      </w:pPr>
      <w:r>
        <w:rPr>
          <w:rFonts w:eastAsia="SimSun"/>
          <w:lang w:eastAsia="zh-CN"/>
        </w:rPr>
        <w:t xml:space="preserve">    </w:t>
      </w:r>
      <w:r w:rsidRPr="008F79FE">
        <w:rPr>
          <w:rFonts w:eastAsia="SimSun"/>
          <w:lang w:eastAsia="zh-CN"/>
        </w:rPr>
        <w:t>c_ExecCtrl_conditionIsWeightedSc</w:t>
      </w:r>
      <w:r w:rsidRPr="008F79FE">
        <w:rPr>
          <w:rFonts w:eastAsia="SimSun"/>
          <w:color w:val="000000"/>
          <w:lang w:eastAsia="zh-CN"/>
        </w:rPr>
        <w:t>);</w:t>
      </w:r>
    </w:p>
    <w:p w:rsidR="008F79FE" w:rsidRDefault="008F79FE" w:rsidP="008F79FE">
      <w:pPr>
        <w:pStyle w:val="ProgramStyle"/>
        <w:ind w:firstLine="195"/>
        <w:rPr>
          <w:rFonts w:eastAsia="SimSun"/>
          <w:color w:val="000000"/>
          <w:lang w:eastAsia="zh-CN"/>
        </w:rPr>
      </w:pPr>
      <w:r w:rsidRPr="008F79FE">
        <w:rPr>
          <w:rFonts w:eastAsia="SimSun"/>
          <w:lang w:eastAsia="zh-CN"/>
        </w:rPr>
        <w:t>f_EPTF_DataSourceClient_registerCondition</w:t>
      </w:r>
      <w:r w:rsidRPr="008F79FE">
        <w:rPr>
          <w:rFonts w:eastAsia="SimSun"/>
          <w:color w:val="000000"/>
          <w:lang w:eastAsia="zh-CN"/>
        </w:rPr>
        <w:t>(</w:t>
      </w:r>
    </w:p>
    <w:p w:rsidR="008F79FE" w:rsidRDefault="008F79FE" w:rsidP="008F79FE">
      <w:pPr>
        <w:pStyle w:val="ProgramStyle"/>
        <w:ind w:firstLine="195"/>
        <w:rPr>
          <w:rFonts w:eastAsia="SimSun"/>
          <w:color w:val="000000"/>
          <w:lang w:eastAsia="zh-CN"/>
        </w:rPr>
      </w:pPr>
      <w:r>
        <w:rPr>
          <w:rFonts w:eastAsia="SimSun"/>
          <w:lang w:eastAsia="zh-CN"/>
        </w:rPr>
        <w:t xml:space="preserve">  </w:t>
      </w:r>
      <w:r w:rsidRPr="008F79FE">
        <w:rPr>
          <w:rFonts w:eastAsia="SimSun"/>
          <w:lang w:eastAsia="zh-CN"/>
        </w:rPr>
        <w:t>c_ExecCtrl_DataSource_sourceId</w:t>
      </w:r>
      <w:r w:rsidRPr="008F79FE">
        <w:rPr>
          <w:rFonts w:eastAsia="SimSun"/>
          <w:color w:val="000000"/>
          <w:lang w:eastAsia="zh-CN"/>
        </w:rPr>
        <w:t xml:space="preserve">, </w:t>
      </w:r>
      <w:r w:rsidRPr="008F79FE">
        <w:rPr>
          <w:rFonts w:eastAsia="SimSun"/>
          <w:lang w:eastAsia="zh-CN"/>
        </w:rPr>
        <w:t>f_EPTF_Base_selfName</w:t>
      </w:r>
      <w:r w:rsidRPr="008F79FE">
        <w:rPr>
          <w:rFonts w:eastAsia="SimSun"/>
          <w:color w:val="000000"/>
          <w:lang w:eastAsia="zh-CN"/>
        </w:rPr>
        <w:t>(),</w:t>
      </w:r>
    </w:p>
    <w:p w:rsidR="008F79FE" w:rsidRDefault="008F79FE" w:rsidP="008F79FE">
      <w:pPr>
        <w:pStyle w:val="ProgramStyle"/>
        <w:ind w:firstLine="195"/>
        <w:rPr>
          <w:rFonts w:eastAsia="SimSun"/>
          <w:color w:val="000000"/>
          <w:lang w:eastAsia="zh-CN"/>
        </w:rPr>
      </w:pPr>
      <w:r>
        <w:rPr>
          <w:rFonts w:eastAsia="SimSun"/>
          <w:lang w:eastAsia="zh-CN"/>
        </w:rPr>
        <w:t xml:space="preserve">  </w:t>
      </w:r>
      <w:r w:rsidRPr="008F79FE">
        <w:rPr>
          <w:rFonts w:eastAsia="SimSun"/>
          <w:color w:val="0000FF"/>
          <w:lang w:eastAsia="zh-CN"/>
        </w:rPr>
        <w:t>refers</w:t>
      </w:r>
      <w:r w:rsidRPr="008F79FE">
        <w:rPr>
          <w:rFonts w:eastAsia="SimSun"/>
          <w:color w:val="000000"/>
          <w:lang w:eastAsia="zh-CN"/>
        </w:rPr>
        <w:t>(</w:t>
      </w:r>
      <w:r w:rsidRPr="008F79FE">
        <w:rPr>
          <w:rFonts w:eastAsia="SimSun"/>
          <w:lang w:eastAsia="zh-CN"/>
        </w:rPr>
        <w:t>f_EPTF_ExecCtrl_conditionHandler_isInScGroup</w:t>
      </w:r>
      <w:r w:rsidRPr="008F79FE">
        <w:rPr>
          <w:rFonts w:eastAsia="SimSun"/>
          <w:color w:val="000000"/>
          <w:lang w:eastAsia="zh-CN"/>
        </w:rPr>
        <w:t>),</w:t>
      </w:r>
    </w:p>
    <w:p w:rsidR="008F79FE" w:rsidRPr="008F79FE" w:rsidRDefault="008F79FE" w:rsidP="008F79FE">
      <w:pPr>
        <w:pStyle w:val="ProgramStyle"/>
        <w:ind w:firstLine="195"/>
        <w:rPr>
          <w:rFonts w:eastAsia="SimSun"/>
          <w:lang w:eastAsia="zh-CN"/>
        </w:rPr>
      </w:pPr>
      <w:r>
        <w:rPr>
          <w:rFonts w:eastAsia="SimSun"/>
          <w:color w:val="0000FF"/>
          <w:lang w:eastAsia="zh-CN"/>
        </w:rPr>
        <w:t xml:space="preserve">  </w:t>
      </w:r>
      <w:r w:rsidRPr="008F79FE">
        <w:rPr>
          <w:rFonts w:eastAsia="SimSun"/>
          <w:lang w:eastAsia="zh-CN"/>
        </w:rPr>
        <w:t>c_ExecCtrl_conditionIsInScGroup</w:t>
      </w:r>
      <w:r w:rsidRPr="008F79FE">
        <w:rPr>
          <w:rFonts w:eastAsia="SimSun"/>
          <w:color w:val="000000"/>
          <w:lang w:eastAsia="zh-CN"/>
        </w:rPr>
        <w:t>);</w:t>
      </w:r>
    </w:p>
    <w:p w:rsidR="008F79FE" w:rsidRDefault="008F79FE" w:rsidP="008F79FE">
      <w:pPr>
        <w:pStyle w:val="ProgramStyle"/>
        <w:rPr>
          <w:rFonts w:eastAsia="SimSun"/>
          <w:lang w:eastAsia="zh-CN"/>
        </w:rPr>
      </w:pPr>
      <w:r w:rsidRPr="008F79FE">
        <w:rPr>
          <w:rFonts w:eastAsia="SimSun"/>
          <w:color w:val="000000"/>
          <w:lang w:eastAsia="zh-CN"/>
        </w:rPr>
        <w:t>}</w:t>
      </w:r>
    </w:p>
    <w:p w:rsidR="006C6570" w:rsidRPr="006C6570" w:rsidRDefault="00C175A4" w:rsidP="006C6570">
      <w:pPr>
        <w:pStyle w:val="BodyText"/>
      </w:pPr>
      <w:r>
        <w:t>That's all you have to do during the initialization.</w:t>
      </w:r>
    </w:p>
    <w:p w:rsidR="00646F74" w:rsidRDefault="00873B0E" w:rsidP="00646F74">
      <w:pPr>
        <w:pStyle w:val="Heading3"/>
      </w:pPr>
      <w:bookmarkStart w:id="1108" w:name="_Toc327538901"/>
      <w:r>
        <w:t>Responding</w:t>
      </w:r>
      <w:r w:rsidR="00646F74">
        <w:t xml:space="preserve"> the </w:t>
      </w:r>
      <w:r w:rsidR="00C175A4">
        <w:t xml:space="preserve">data </w:t>
      </w:r>
      <w:r w:rsidR="00646F74">
        <w:t>requests</w:t>
      </w:r>
      <w:bookmarkEnd w:id="1108"/>
    </w:p>
    <w:p w:rsidR="00C175A4" w:rsidRDefault="00C175A4" w:rsidP="009F325B">
      <w:pPr>
        <w:pStyle w:val="BodyText"/>
      </w:pPr>
      <w:r>
        <w:t>The data request handler function receives all attributes and parameters which are present in the request</w:t>
      </w:r>
      <w:r w:rsidR="009F325B">
        <w:t xml:space="preserve"> (as it's described in </w:t>
      </w:r>
      <w:r w:rsidR="009F325B">
        <w:fldChar w:fldCharType="begin"/>
      </w:r>
      <w:r w:rsidR="009F325B">
        <w:instrText xml:space="preserve"> REF _Ref302648007 \r \h </w:instrText>
      </w:r>
      <w:r w:rsidR="009F325B">
        <w:fldChar w:fldCharType="separate"/>
      </w:r>
      <w:r w:rsidR="00E2477B">
        <w:rPr>
          <w:cs/>
        </w:rPr>
        <w:t>‎</w:t>
      </w:r>
      <w:r w:rsidR="00E2477B">
        <w:t>3.2</w:t>
      </w:r>
      <w:r w:rsidR="009F325B">
        <w:fldChar w:fldCharType="end"/>
      </w:r>
      <w:r w:rsidR="009F325B">
        <w:t xml:space="preserve"> and </w:t>
      </w:r>
      <w:r w:rsidR="009F325B">
        <w:fldChar w:fldCharType="begin"/>
      </w:r>
      <w:r w:rsidR="009F325B">
        <w:instrText xml:space="preserve"> REF _Ref302648009 \r \h </w:instrText>
      </w:r>
      <w:r w:rsidR="009F325B">
        <w:fldChar w:fldCharType="separate"/>
      </w:r>
      <w:r w:rsidR="00E2477B">
        <w:rPr>
          <w:cs/>
        </w:rPr>
        <w:t>‎</w:t>
      </w:r>
      <w:r w:rsidR="00E2477B">
        <w:t>3.3</w:t>
      </w:r>
      <w:r w:rsidR="009F325B">
        <w:fldChar w:fldCharType="end"/>
      </w:r>
      <w:r w:rsidR="009F325B">
        <w:t>)</w:t>
      </w:r>
      <w:r>
        <w:t>.</w:t>
      </w:r>
    </w:p>
    <w:p w:rsidR="00C175A4" w:rsidRDefault="00C175A4" w:rsidP="00C175A4">
      <w:pPr>
        <w:pStyle w:val="ProgramStyle"/>
        <w:spacing w:before="120"/>
        <w:rPr>
          <w:rFonts w:eastAsia="SimSun"/>
          <w:color w:val="000000"/>
          <w:lang w:eastAsia="zh-CN"/>
        </w:rPr>
      </w:pPr>
      <w:r>
        <w:rPr>
          <w:rFonts w:eastAsia="SimSun"/>
          <w:b/>
          <w:bCs/>
          <w:color w:val="000000"/>
          <w:lang w:eastAsia="zh-CN"/>
        </w:rPr>
        <w:t>friend</w:t>
      </w:r>
      <w:r>
        <w:rPr>
          <w:rFonts w:eastAsia="SimSun"/>
          <w:color w:val="000000"/>
          <w:lang w:eastAsia="zh-CN"/>
        </w:rPr>
        <w:t xml:space="preserve"> </w:t>
      </w:r>
      <w:r>
        <w:rPr>
          <w:rFonts w:eastAsia="SimSun"/>
          <w:b/>
          <w:bCs/>
          <w:color w:val="000000"/>
          <w:lang w:eastAsia="zh-CN"/>
        </w:rPr>
        <w:t>function</w:t>
      </w:r>
      <w:r>
        <w:rPr>
          <w:rFonts w:eastAsia="SimSun"/>
          <w:color w:val="000000"/>
          <w:lang w:eastAsia="zh-CN"/>
        </w:rPr>
        <w:t xml:space="preserve"> </w:t>
      </w:r>
      <w:r>
        <w:rPr>
          <w:rFonts w:eastAsia="SimSun"/>
          <w:lang w:eastAsia="zh-CN"/>
        </w:rPr>
        <w:t>f_EPTF_ExecCtrl_DSProcessData</w:t>
      </w:r>
      <w:r>
        <w:rPr>
          <w:rFonts w:eastAsia="SimSun"/>
          <w:color w:val="000000"/>
          <w:lang w:eastAsia="zh-CN"/>
        </w:rPr>
        <w:t>(</w:t>
      </w:r>
    </w:p>
    <w:p w:rsidR="00C175A4" w:rsidRDefault="00C175A4" w:rsidP="00C175A4">
      <w:pPr>
        <w:pStyle w:val="ProgramStyle"/>
        <w:rPr>
          <w:rFonts w:eastAsia="SimSun"/>
          <w:lang w:eastAsia="zh-CN"/>
        </w:rPr>
      </w:pPr>
      <w:r>
        <w:rPr>
          <w:rFonts w:eastAsia="SimSun"/>
          <w:b/>
          <w:bCs/>
          <w:color w:val="000000"/>
          <w:lang w:eastAsia="zh-CN"/>
        </w:rPr>
        <w:t xml:space="preserve">  out</w:t>
      </w:r>
      <w:r>
        <w:rPr>
          <w:rFonts w:eastAsia="SimSun"/>
          <w:color w:val="000000"/>
          <w:lang w:eastAsia="zh-CN"/>
        </w:rPr>
        <w:t xml:space="preserve"> </w:t>
      </w:r>
      <w:r>
        <w:rPr>
          <w:rFonts w:eastAsia="SimSun"/>
          <w:b/>
          <w:bCs/>
          <w:color w:val="A52A2A"/>
          <w:lang w:eastAsia="zh-CN"/>
        </w:rPr>
        <w:t>charstring</w:t>
      </w:r>
      <w:r>
        <w:rPr>
          <w:rFonts w:eastAsia="SimSun"/>
          <w:color w:val="000000"/>
          <w:lang w:eastAsia="zh-CN"/>
        </w:rPr>
        <w:t xml:space="preserve"> </w:t>
      </w:r>
      <w:r>
        <w:rPr>
          <w:rFonts w:eastAsia="SimSun"/>
          <w:lang w:eastAsia="zh-CN"/>
        </w:rPr>
        <w:t>pl_dataVarName</w:t>
      </w:r>
      <w:r>
        <w:rPr>
          <w:rFonts w:eastAsia="SimSun"/>
          <w:color w:val="000000"/>
          <w:lang w:eastAsia="zh-CN"/>
        </w:rPr>
        <w:t>,</w:t>
      </w:r>
    </w:p>
    <w:p w:rsidR="00C175A4" w:rsidRDefault="00C175A4" w:rsidP="00C175A4">
      <w:pPr>
        <w:pStyle w:val="ProgramStyle"/>
        <w:rPr>
          <w:rFonts w:eastAsia="SimSun"/>
          <w:lang w:eastAsia="zh-CN"/>
        </w:rPr>
      </w:pPr>
      <w:r>
        <w:rPr>
          <w:rFonts w:eastAsia="SimSun"/>
          <w:b/>
          <w:bCs/>
          <w:color w:val="000000"/>
          <w:lang w:eastAsia="zh-CN"/>
        </w:rPr>
        <w:t xml:space="preserve">  in</w:t>
      </w:r>
      <w:r>
        <w:rPr>
          <w:rFonts w:eastAsia="SimSun"/>
          <w:color w:val="000000"/>
          <w:lang w:eastAsia="zh-CN"/>
        </w:rPr>
        <w:t xml:space="preserve"> </w:t>
      </w:r>
      <w:r>
        <w:rPr>
          <w:rFonts w:eastAsia="SimSun"/>
          <w:b/>
          <w:bCs/>
          <w:color w:val="A52A2A"/>
          <w:lang w:eastAsia="zh-CN"/>
        </w:rPr>
        <w:t>charstring</w:t>
      </w:r>
      <w:r>
        <w:rPr>
          <w:rFonts w:eastAsia="SimSun"/>
          <w:color w:val="000000"/>
          <w:lang w:eastAsia="zh-CN"/>
        </w:rPr>
        <w:t xml:space="preserve"> </w:t>
      </w:r>
      <w:r>
        <w:rPr>
          <w:rFonts w:eastAsia="SimSun"/>
          <w:lang w:eastAsia="zh-CN"/>
        </w:rPr>
        <w:t>pl_source</w:t>
      </w:r>
      <w:r>
        <w:rPr>
          <w:rFonts w:eastAsia="SimSun"/>
          <w:color w:val="000000"/>
          <w:lang w:eastAsia="zh-CN"/>
        </w:rPr>
        <w:t>,</w:t>
      </w:r>
    </w:p>
    <w:p w:rsidR="00C175A4" w:rsidRDefault="00C175A4" w:rsidP="00C175A4">
      <w:pPr>
        <w:pStyle w:val="ProgramStyle"/>
        <w:rPr>
          <w:rFonts w:eastAsia="SimSun"/>
          <w:lang w:eastAsia="zh-CN"/>
        </w:rPr>
      </w:pPr>
      <w:r>
        <w:rPr>
          <w:rFonts w:eastAsia="SimSun"/>
          <w:b/>
          <w:bCs/>
          <w:color w:val="000000"/>
          <w:lang w:eastAsia="zh-CN"/>
        </w:rPr>
        <w:t xml:space="preserve">  in</w:t>
      </w:r>
      <w:r>
        <w:rPr>
          <w:rFonts w:eastAsia="SimSun"/>
          <w:color w:val="000000"/>
          <w:lang w:eastAsia="zh-CN"/>
        </w:rPr>
        <w:t xml:space="preserve"> </w:t>
      </w:r>
      <w:r>
        <w:rPr>
          <w:rFonts w:eastAsia="SimSun"/>
          <w:b/>
          <w:bCs/>
          <w:color w:val="A52A2A"/>
          <w:lang w:eastAsia="zh-CN"/>
        </w:rPr>
        <w:t>charstring</w:t>
      </w:r>
      <w:r>
        <w:rPr>
          <w:rFonts w:eastAsia="SimSun"/>
          <w:color w:val="000000"/>
          <w:lang w:eastAsia="zh-CN"/>
        </w:rPr>
        <w:t xml:space="preserve"> </w:t>
      </w:r>
      <w:r>
        <w:rPr>
          <w:rFonts w:eastAsia="SimSun"/>
          <w:lang w:eastAsia="zh-CN"/>
        </w:rPr>
        <w:t>pl_ptcName</w:t>
      </w:r>
      <w:r>
        <w:rPr>
          <w:rFonts w:eastAsia="SimSun"/>
          <w:color w:val="000000"/>
          <w:lang w:eastAsia="zh-CN"/>
        </w:rPr>
        <w:t>,</w:t>
      </w:r>
    </w:p>
    <w:p w:rsidR="00C175A4" w:rsidRDefault="00C175A4" w:rsidP="00C175A4">
      <w:pPr>
        <w:pStyle w:val="ProgramStyle"/>
        <w:rPr>
          <w:rFonts w:eastAsia="SimSun"/>
          <w:lang w:eastAsia="zh-CN"/>
        </w:rPr>
      </w:pPr>
      <w:r>
        <w:rPr>
          <w:rFonts w:eastAsia="SimSun"/>
          <w:b/>
          <w:bCs/>
          <w:color w:val="000000"/>
          <w:lang w:eastAsia="zh-CN"/>
        </w:rPr>
        <w:t xml:space="preserve">  in</w:t>
      </w:r>
      <w:r>
        <w:rPr>
          <w:rFonts w:eastAsia="SimSun"/>
          <w:color w:val="000000"/>
          <w:lang w:eastAsia="zh-CN"/>
        </w:rPr>
        <w:t xml:space="preserve"> </w:t>
      </w:r>
      <w:r>
        <w:rPr>
          <w:rFonts w:eastAsia="SimSun"/>
          <w:b/>
          <w:bCs/>
          <w:color w:val="A52A2A"/>
          <w:lang w:eastAsia="zh-CN"/>
        </w:rPr>
        <w:t>charstring</w:t>
      </w:r>
      <w:r>
        <w:rPr>
          <w:rFonts w:eastAsia="SimSun"/>
          <w:color w:val="000000"/>
          <w:lang w:eastAsia="zh-CN"/>
        </w:rPr>
        <w:t xml:space="preserve"> </w:t>
      </w:r>
      <w:r>
        <w:rPr>
          <w:rFonts w:eastAsia="SimSun"/>
          <w:lang w:eastAsia="zh-CN"/>
        </w:rPr>
        <w:t>pl_element</w:t>
      </w:r>
      <w:r>
        <w:rPr>
          <w:rFonts w:eastAsia="SimSun"/>
          <w:color w:val="000000"/>
          <w:lang w:eastAsia="zh-CN"/>
        </w:rPr>
        <w:t>,</w:t>
      </w:r>
    </w:p>
    <w:p w:rsidR="00C175A4" w:rsidRDefault="00C175A4" w:rsidP="00C175A4">
      <w:pPr>
        <w:pStyle w:val="ProgramStyle"/>
        <w:rPr>
          <w:rFonts w:eastAsia="SimSun"/>
          <w:lang w:eastAsia="zh-CN"/>
        </w:rPr>
      </w:pPr>
      <w:r>
        <w:rPr>
          <w:rFonts w:eastAsia="SimSun"/>
          <w:b/>
          <w:bCs/>
          <w:color w:val="000000"/>
          <w:lang w:eastAsia="zh-CN"/>
        </w:rPr>
        <w:t xml:space="preserve">  in</w:t>
      </w:r>
      <w:r>
        <w:rPr>
          <w:rFonts w:eastAsia="SimSun"/>
          <w:color w:val="000000"/>
          <w:lang w:eastAsia="zh-CN"/>
        </w:rPr>
        <w:t xml:space="preserve"> </w:t>
      </w:r>
      <w:r>
        <w:rPr>
          <w:rFonts w:eastAsia="SimSun"/>
          <w:lang w:eastAsia="zh-CN"/>
        </w:rPr>
        <w:t>EPTF_DataSource_Params</w:t>
      </w:r>
      <w:r>
        <w:rPr>
          <w:rFonts w:eastAsia="SimSun"/>
          <w:color w:val="000000"/>
          <w:lang w:eastAsia="zh-CN"/>
        </w:rPr>
        <w:t xml:space="preserve"> </w:t>
      </w:r>
      <w:r>
        <w:rPr>
          <w:rFonts w:eastAsia="SimSun"/>
          <w:lang w:eastAsia="zh-CN"/>
        </w:rPr>
        <w:t>pl_params</w:t>
      </w:r>
      <w:r>
        <w:rPr>
          <w:rFonts w:eastAsia="SimSun"/>
          <w:color w:val="000000"/>
          <w:lang w:eastAsia="zh-CN"/>
        </w:rPr>
        <w:t>)</w:t>
      </w:r>
    </w:p>
    <w:p w:rsidR="00C175A4" w:rsidRPr="00C175A4" w:rsidRDefault="00C175A4" w:rsidP="00C175A4">
      <w:pPr>
        <w:pStyle w:val="ProgramStyle"/>
        <w:rPr>
          <w:rFonts w:eastAsia="SimSun"/>
          <w:color w:val="000000"/>
          <w:lang w:eastAsia="zh-CN"/>
        </w:rPr>
      </w:pPr>
      <w:r>
        <w:rPr>
          <w:rFonts w:eastAsia="SimSun"/>
          <w:b/>
          <w:bCs/>
          <w:lang w:eastAsia="zh-CN"/>
        </w:rPr>
        <w:t>runs</w:t>
      </w:r>
      <w:r>
        <w:rPr>
          <w:rFonts w:eastAsia="SimSun"/>
          <w:lang w:eastAsia="zh-CN"/>
        </w:rPr>
        <w:t xml:space="preserve"> </w:t>
      </w:r>
      <w:r>
        <w:rPr>
          <w:rFonts w:eastAsia="SimSun"/>
          <w:b/>
          <w:bCs/>
          <w:lang w:eastAsia="zh-CN"/>
        </w:rPr>
        <w:t>on</w:t>
      </w:r>
      <w:r>
        <w:rPr>
          <w:rFonts w:eastAsia="SimSun"/>
          <w:lang w:eastAsia="zh-CN"/>
        </w:rPr>
        <w:t xml:space="preserve"> EPTF_ExecCtrl_CT </w:t>
      </w:r>
      <w:r>
        <w:rPr>
          <w:rFonts w:eastAsia="SimSun"/>
          <w:b/>
          <w:bCs/>
          <w:lang w:eastAsia="zh-CN"/>
        </w:rPr>
        <w:t>return</w:t>
      </w:r>
      <w:r>
        <w:rPr>
          <w:rFonts w:eastAsia="SimSun"/>
          <w:lang w:eastAsia="zh-CN"/>
        </w:rPr>
        <w:t xml:space="preserve"> </w:t>
      </w:r>
      <w:r>
        <w:rPr>
          <w:rFonts w:eastAsia="SimSun"/>
          <w:b/>
          <w:bCs/>
          <w:color w:val="A52A2A"/>
          <w:lang w:eastAsia="zh-CN"/>
        </w:rPr>
        <w:t>integer</w:t>
      </w:r>
      <w:r>
        <w:rPr>
          <w:rFonts w:eastAsia="SimSun"/>
          <w:lang w:eastAsia="zh-CN"/>
        </w:rPr>
        <w:t>{</w:t>
      </w:r>
    </w:p>
    <w:p w:rsidR="00C175A4" w:rsidRDefault="00C175A4" w:rsidP="000E0FF6">
      <w:pPr>
        <w:pStyle w:val="BodyText"/>
      </w:pPr>
      <w:r>
        <w:t xml:space="preserve">Usually the functions need only the pl_element attribute and the associated </w:t>
      </w:r>
      <w:r w:rsidR="000E0FF6" w:rsidRPr="000E0FF6">
        <w:t>pl_params</w:t>
      </w:r>
      <w:r>
        <w:t xml:space="preserve">, because </w:t>
      </w:r>
      <w:r w:rsidR="00567793">
        <w:t>the function provides data of one PTC and one data source</w:t>
      </w:r>
      <w:r>
        <w:t>.</w:t>
      </w:r>
      <w:r w:rsidR="00567793">
        <w:t xml:space="preserve"> But you can create a more complicated distribution </w:t>
      </w:r>
      <w:r w:rsidR="000E0FF6">
        <w:t>if</w:t>
      </w:r>
      <w:r w:rsidR="00567793">
        <w:t xml:space="preserve"> you wish.</w:t>
      </w:r>
    </w:p>
    <w:p w:rsidR="00567793" w:rsidRDefault="00567793" w:rsidP="0013113E">
      <w:pPr>
        <w:pStyle w:val="BodyText"/>
        <w:keepNext/>
      </w:pPr>
      <w:r>
        <w:t xml:space="preserve">The function fills out the </w:t>
      </w:r>
      <w:r w:rsidRPr="00567793">
        <w:t>pl_dataVarName</w:t>
      </w:r>
      <w:r>
        <w:t xml:space="preserve"> function parameter </w:t>
      </w:r>
      <w:r w:rsidR="0024288E">
        <w:t>according to</w:t>
      </w:r>
      <w:r>
        <w:t xml:space="preserve"> the pl_element and the </w:t>
      </w:r>
      <w:r w:rsidR="0013113E" w:rsidRPr="0013113E">
        <w:t>pl_params</w:t>
      </w:r>
      <w:r w:rsidR="000E0FF6" w:rsidRPr="000E0FF6">
        <w:t xml:space="preserve"> </w:t>
      </w:r>
      <w:r w:rsidR="000E0FF6">
        <w:t>with the name of the appropriate variable</w:t>
      </w:r>
      <w:r>
        <w:t>:</w:t>
      </w:r>
    </w:p>
    <w:p w:rsidR="00567793" w:rsidRDefault="00567793" w:rsidP="00567793">
      <w:pPr>
        <w:pStyle w:val="ProgramStyle"/>
        <w:keepNext/>
        <w:spacing w:before="120"/>
        <w:rPr>
          <w:rFonts w:eastAsia="SimSun"/>
          <w:lang w:eastAsia="zh-CN"/>
        </w:rPr>
      </w:pPr>
      <w:r>
        <w:rPr>
          <w:rFonts w:eastAsia="SimSun"/>
          <w:b/>
          <w:bCs/>
          <w:lang w:eastAsia="zh-CN"/>
        </w:rPr>
        <w:t>select</w:t>
      </w:r>
      <w:r>
        <w:rPr>
          <w:rFonts w:eastAsia="SimSun"/>
          <w:lang w:eastAsia="zh-CN"/>
        </w:rPr>
        <w:t>(</w:t>
      </w:r>
      <w:r>
        <w:rPr>
          <w:rFonts w:eastAsia="SimSun"/>
          <w:color w:val="8B2252"/>
          <w:lang w:eastAsia="zh-CN"/>
        </w:rPr>
        <w:t>pl_element</w:t>
      </w:r>
      <w:r>
        <w:rPr>
          <w:rFonts w:eastAsia="SimSun"/>
          <w:lang w:eastAsia="zh-CN"/>
        </w:rPr>
        <w:t>){</w:t>
      </w:r>
    </w:p>
    <w:p w:rsidR="00567793" w:rsidRDefault="00567793" w:rsidP="00567793">
      <w:pPr>
        <w:pStyle w:val="ProgramStyle"/>
        <w:keepNext/>
        <w:rPr>
          <w:rFonts w:eastAsia="SimSun"/>
          <w:lang w:eastAsia="zh-CN"/>
        </w:rPr>
      </w:pPr>
      <w:r>
        <w:rPr>
          <w:rFonts w:eastAsia="SimSun"/>
          <w:lang w:eastAsia="zh-CN"/>
        </w:rPr>
        <w:t xml:space="preserve">  </w:t>
      </w:r>
      <w:r>
        <w:rPr>
          <w:rFonts w:eastAsia="SimSun"/>
          <w:b/>
          <w:bCs/>
          <w:lang w:eastAsia="zh-CN"/>
        </w:rPr>
        <w:t>case</w:t>
      </w:r>
      <w:r>
        <w:rPr>
          <w:rFonts w:eastAsia="SimSun"/>
          <w:lang w:eastAsia="zh-CN"/>
        </w:rPr>
        <w:t>(</w:t>
      </w:r>
      <w:r>
        <w:rPr>
          <w:rFonts w:eastAsia="SimSun"/>
          <w:color w:val="8B2252"/>
          <w:lang w:eastAsia="zh-CN"/>
        </w:rPr>
        <w:t>c_ExecCtrl_iteratorEntityTypesForLGen</w:t>
      </w:r>
      <w:r>
        <w:rPr>
          <w:rFonts w:eastAsia="SimSun"/>
          <w:lang w:eastAsia="zh-CN"/>
        </w:rPr>
        <w:t>){</w:t>
      </w:r>
    </w:p>
    <w:p w:rsidR="00567793" w:rsidRDefault="00567793" w:rsidP="00567793">
      <w:pPr>
        <w:pStyle w:val="ProgramStyle"/>
        <w:keepNext/>
        <w:rPr>
          <w:rFonts w:eastAsia="SimSun"/>
          <w:lang w:eastAsia="zh-CN"/>
        </w:rPr>
      </w:pPr>
      <w:r>
        <w:rPr>
          <w:rFonts w:eastAsia="SimSun"/>
          <w:lang w:eastAsia="zh-CN"/>
        </w:rPr>
        <w:t xml:space="preserve">  ...</w:t>
      </w:r>
    </w:p>
    <w:p w:rsidR="00567793" w:rsidRDefault="00567793" w:rsidP="00567793">
      <w:pPr>
        <w:pStyle w:val="ProgramStyle"/>
        <w:keepNext/>
        <w:rPr>
          <w:rFonts w:eastAsia="SimSun"/>
          <w:lang w:eastAsia="zh-CN"/>
        </w:rPr>
      </w:pPr>
      <w:r>
        <w:rPr>
          <w:rFonts w:eastAsia="SimSun"/>
          <w:lang w:eastAsia="zh-CN"/>
        </w:rPr>
        <w:t xml:space="preserve">  }</w:t>
      </w:r>
    </w:p>
    <w:p w:rsidR="00567793" w:rsidRDefault="00567793" w:rsidP="00567793">
      <w:pPr>
        <w:pStyle w:val="ProgramStyle"/>
        <w:keepNext/>
        <w:rPr>
          <w:rFonts w:eastAsia="SimSun"/>
          <w:lang w:eastAsia="zh-CN"/>
        </w:rPr>
      </w:pPr>
      <w:r>
        <w:rPr>
          <w:rFonts w:eastAsia="SimSun"/>
          <w:lang w:eastAsia="zh-CN"/>
        </w:rPr>
        <w:t xml:space="preserve">  </w:t>
      </w:r>
      <w:r>
        <w:rPr>
          <w:rFonts w:eastAsia="SimSun"/>
          <w:b/>
          <w:bCs/>
          <w:lang w:eastAsia="zh-CN"/>
        </w:rPr>
        <w:t>case</w:t>
      </w:r>
      <w:r>
        <w:rPr>
          <w:rFonts w:eastAsia="SimSun"/>
          <w:lang w:eastAsia="zh-CN"/>
        </w:rPr>
        <w:t>(</w:t>
      </w:r>
      <w:r>
        <w:rPr>
          <w:rFonts w:eastAsia="SimSun"/>
          <w:color w:val="8B2252"/>
          <w:lang w:eastAsia="zh-CN"/>
        </w:rPr>
        <w:t>c_ExecCtrl_iteratorRegulatedItems</w:t>
      </w:r>
      <w:r>
        <w:rPr>
          <w:rFonts w:eastAsia="SimSun"/>
          <w:lang w:eastAsia="zh-CN"/>
        </w:rPr>
        <w:t>){</w:t>
      </w:r>
    </w:p>
    <w:p w:rsidR="00567793" w:rsidRDefault="00567793" w:rsidP="00567793">
      <w:pPr>
        <w:pStyle w:val="ProgramStyle"/>
        <w:keepNext/>
        <w:rPr>
          <w:rFonts w:eastAsia="SimSun"/>
          <w:lang w:eastAsia="zh-CN"/>
        </w:rPr>
      </w:pPr>
      <w:r>
        <w:rPr>
          <w:rFonts w:eastAsia="SimSun"/>
          <w:lang w:eastAsia="zh-CN"/>
        </w:rPr>
        <w:t xml:space="preserve">  ...</w:t>
      </w:r>
    </w:p>
    <w:p w:rsidR="00567793" w:rsidRPr="00567793" w:rsidRDefault="00567793" w:rsidP="00B1696C">
      <w:pPr>
        <w:pStyle w:val="ProgramStyle"/>
        <w:keepNext/>
        <w:spacing w:before="120"/>
        <w:rPr>
          <w:rFonts w:eastAsia="SimSun"/>
          <w:lang w:val="pt-BR" w:eastAsia="zh-CN"/>
        </w:rPr>
      </w:pPr>
      <w:r w:rsidRPr="000E0FF6">
        <w:rPr>
          <w:rFonts w:eastAsia="SimSun"/>
          <w:lang w:val="pt-BR" w:eastAsia="zh-CN"/>
        </w:rPr>
        <w:t xml:space="preserve">    </w:t>
      </w:r>
      <w:r w:rsidRPr="00567793">
        <w:rPr>
          <w:rFonts w:eastAsia="SimSun"/>
          <w:color w:val="8B2252"/>
          <w:lang w:val="pt-BR" w:eastAsia="zh-CN"/>
        </w:rPr>
        <w:t>pl_dataVarName</w:t>
      </w:r>
      <w:r w:rsidRPr="00567793">
        <w:rPr>
          <w:rFonts w:eastAsia="SimSun"/>
          <w:lang w:val="pt-BR" w:eastAsia="zh-CN"/>
        </w:rPr>
        <w:t xml:space="preserve"> := </w:t>
      </w:r>
      <w:r w:rsidRPr="00567793">
        <w:rPr>
          <w:rFonts w:eastAsia="SimSun"/>
          <w:color w:val="8B2252"/>
          <w:lang w:val="pt-BR" w:eastAsia="zh-CN"/>
        </w:rPr>
        <w:t>c_ExecCtrl_DS_iteratorVar_prefix</w:t>
      </w:r>
      <w:r w:rsidRPr="00567793">
        <w:rPr>
          <w:rFonts w:eastAsia="SimSun"/>
          <w:lang w:val="pt-BR" w:eastAsia="zh-CN"/>
        </w:rPr>
        <w:t xml:space="preserve"> &amp; </w:t>
      </w:r>
    </w:p>
    <w:p w:rsidR="00567793" w:rsidRDefault="00567793" w:rsidP="00567793">
      <w:pPr>
        <w:pStyle w:val="ProgramStyle"/>
        <w:keepNext/>
        <w:rPr>
          <w:rFonts w:eastAsia="SimSun"/>
          <w:lang w:eastAsia="zh-CN"/>
        </w:rPr>
      </w:pPr>
      <w:r w:rsidRPr="00567793">
        <w:rPr>
          <w:rFonts w:eastAsia="SimSun"/>
          <w:color w:val="8B2252"/>
          <w:lang w:val="pt-BR" w:eastAsia="zh-CN"/>
        </w:rPr>
        <w:t xml:space="preserve">   </w:t>
      </w:r>
      <w:r>
        <w:rPr>
          <w:rFonts w:eastAsia="SimSun"/>
          <w:color w:val="8B2252"/>
          <w:lang w:val="pt-BR" w:eastAsia="zh-CN"/>
        </w:rPr>
        <w:t xml:space="preserve"> </w:t>
      </w:r>
      <w:r>
        <w:rPr>
          <w:rFonts w:eastAsia="SimSun"/>
          <w:color w:val="8B2252"/>
          <w:lang w:eastAsia="zh-CN"/>
        </w:rPr>
        <w:t>c_ExecCtrl_iteratorRegulatedItems_varName</w:t>
      </w:r>
      <w:r>
        <w:rPr>
          <w:rFonts w:eastAsia="SimSun"/>
          <w:lang w:eastAsia="zh-CN"/>
        </w:rPr>
        <w:t>;</w:t>
      </w:r>
    </w:p>
    <w:p w:rsidR="00567793" w:rsidRDefault="00567793" w:rsidP="00567793">
      <w:pPr>
        <w:pStyle w:val="ProgramStyle"/>
        <w:keepNext/>
        <w:rPr>
          <w:rFonts w:eastAsia="SimSun"/>
          <w:lang w:eastAsia="zh-CN"/>
        </w:rPr>
      </w:pPr>
      <w:r>
        <w:rPr>
          <w:rFonts w:eastAsia="SimSun"/>
          <w:lang w:eastAsia="zh-CN"/>
        </w:rPr>
        <w:t xml:space="preserve">  ...</w:t>
      </w:r>
    </w:p>
    <w:p w:rsidR="00567793" w:rsidRDefault="00567793" w:rsidP="00567793">
      <w:pPr>
        <w:pStyle w:val="ProgramStyle"/>
        <w:keepNext/>
        <w:rPr>
          <w:rFonts w:eastAsia="SimSun"/>
          <w:lang w:eastAsia="zh-CN"/>
        </w:rPr>
      </w:pPr>
      <w:r>
        <w:rPr>
          <w:rFonts w:eastAsia="SimSun"/>
          <w:lang w:eastAsia="zh-CN"/>
        </w:rPr>
        <w:t xml:space="preserve">  }</w:t>
      </w:r>
    </w:p>
    <w:p w:rsidR="00873B0E" w:rsidRDefault="00873B0E" w:rsidP="00873B0E">
      <w:pPr>
        <w:pStyle w:val="BodyText"/>
        <w:keepNext/>
      </w:pPr>
      <w:r>
        <w:t>If there was an error, returns a nonzero value.</w:t>
      </w:r>
    </w:p>
    <w:p w:rsidR="00567793" w:rsidRPr="006428DB" w:rsidRDefault="00567793" w:rsidP="00873B0E">
      <w:pPr>
        <w:pStyle w:val="ProgramStyle"/>
        <w:keepNext/>
        <w:spacing w:before="120"/>
        <w:rPr>
          <w:rFonts w:eastAsia="SimSun"/>
          <w:lang w:eastAsia="zh-CN"/>
        </w:rPr>
      </w:pPr>
      <w:r w:rsidRPr="006428DB">
        <w:rPr>
          <w:rFonts w:eastAsia="SimSun"/>
          <w:lang w:eastAsia="zh-CN"/>
        </w:rPr>
        <w:t xml:space="preserve">  case else {  //error, no rule for that</w:t>
      </w:r>
    </w:p>
    <w:p w:rsidR="00567793" w:rsidRDefault="00567793" w:rsidP="00567793">
      <w:pPr>
        <w:pStyle w:val="ProgramStyle"/>
        <w:keepNext/>
        <w:rPr>
          <w:rFonts w:eastAsia="SimSun"/>
          <w:lang w:eastAsia="zh-CN"/>
        </w:rPr>
      </w:pPr>
      <w:r>
        <w:rPr>
          <w:rFonts w:eastAsia="SimSun"/>
          <w:color w:val="8B2252"/>
          <w:lang w:eastAsia="zh-CN"/>
        </w:rPr>
        <w:t xml:space="preserve">    pl_dataVarName</w:t>
      </w:r>
      <w:r>
        <w:rPr>
          <w:rFonts w:eastAsia="SimSun"/>
          <w:lang w:eastAsia="zh-CN"/>
        </w:rPr>
        <w:t xml:space="preserve"> := </w:t>
      </w:r>
      <w:r>
        <w:rPr>
          <w:rFonts w:eastAsia="SimSun"/>
          <w:color w:val="006400"/>
          <w:lang w:eastAsia="zh-CN"/>
        </w:rPr>
        <w:t>""</w:t>
      </w:r>
      <w:r>
        <w:rPr>
          <w:rFonts w:eastAsia="SimSun"/>
          <w:lang w:eastAsia="zh-CN"/>
        </w:rPr>
        <w:t>;</w:t>
      </w:r>
    </w:p>
    <w:p w:rsidR="00567793" w:rsidRDefault="00567793" w:rsidP="00567793">
      <w:pPr>
        <w:pStyle w:val="ProgramStyle"/>
        <w:keepNext/>
        <w:ind w:firstLine="390"/>
        <w:rPr>
          <w:rFonts w:eastAsia="SimSun"/>
          <w:lang w:eastAsia="zh-CN"/>
        </w:rPr>
      </w:pPr>
      <w:r>
        <w:rPr>
          <w:rFonts w:eastAsia="SimSun"/>
          <w:color w:val="8B2252"/>
          <w:lang w:eastAsia="zh-CN"/>
        </w:rPr>
        <w:t>f_EPTF_ExecCtrl_warning</w:t>
      </w:r>
      <w:r>
        <w:rPr>
          <w:rFonts w:eastAsia="SimSun"/>
          <w:lang w:eastAsia="zh-CN"/>
        </w:rPr>
        <w:t>(</w:t>
      </w:r>
    </w:p>
    <w:p w:rsidR="00567793" w:rsidRDefault="00567793" w:rsidP="00567793">
      <w:pPr>
        <w:pStyle w:val="ProgramStyle"/>
        <w:keepNext/>
        <w:ind w:firstLine="390"/>
        <w:rPr>
          <w:rFonts w:eastAsia="SimSun"/>
          <w:lang w:eastAsia="zh-CN"/>
        </w:rPr>
      </w:pPr>
      <w:r>
        <w:rPr>
          <w:rFonts w:eastAsia="SimSun"/>
          <w:color w:val="8B2252"/>
          <w:lang w:eastAsia="zh-CN"/>
        </w:rPr>
        <w:t xml:space="preserve">  </w:t>
      </w:r>
      <w:r>
        <w:rPr>
          <w:rFonts w:eastAsia="SimSun"/>
          <w:color w:val="27408B"/>
          <w:lang w:eastAsia="zh-CN"/>
        </w:rPr>
        <w:t>%definitionId</w:t>
      </w:r>
      <w:r>
        <w:rPr>
          <w:rFonts w:eastAsia="SimSun"/>
          <w:lang w:eastAsia="zh-CN"/>
        </w:rPr>
        <w:t xml:space="preserve">&amp; </w:t>
      </w:r>
      <w:r>
        <w:rPr>
          <w:rFonts w:eastAsia="SimSun"/>
          <w:color w:val="006400"/>
          <w:lang w:eastAsia="zh-CN"/>
        </w:rPr>
        <w:t>": unhandled element: "</w:t>
      </w:r>
      <w:r>
        <w:rPr>
          <w:rFonts w:eastAsia="SimSun"/>
          <w:lang w:eastAsia="zh-CN"/>
        </w:rPr>
        <w:t xml:space="preserve">&amp; </w:t>
      </w:r>
      <w:r>
        <w:rPr>
          <w:rFonts w:eastAsia="SimSun"/>
          <w:color w:val="8B2252"/>
          <w:lang w:eastAsia="zh-CN"/>
        </w:rPr>
        <w:t>pl_element</w:t>
      </w:r>
      <w:r>
        <w:rPr>
          <w:rFonts w:eastAsia="SimSun"/>
          <w:lang w:eastAsia="zh-CN"/>
        </w:rPr>
        <w:t>);</w:t>
      </w:r>
    </w:p>
    <w:p w:rsidR="00567793" w:rsidRDefault="00567793" w:rsidP="00567793">
      <w:pPr>
        <w:pStyle w:val="ProgramStyle"/>
        <w:keepNext/>
        <w:rPr>
          <w:rFonts w:eastAsia="SimSun"/>
          <w:lang w:eastAsia="zh-CN"/>
        </w:rPr>
      </w:pPr>
      <w:r>
        <w:rPr>
          <w:rFonts w:eastAsia="SimSun"/>
          <w:lang w:eastAsia="zh-CN"/>
        </w:rPr>
        <w:t xml:space="preserve">    </w:t>
      </w:r>
      <w:r>
        <w:rPr>
          <w:rFonts w:eastAsia="SimSun"/>
          <w:b/>
          <w:bCs/>
          <w:lang w:eastAsia="zh-CN"/>
        </w:rPr>
        <w:t>return</w:t>
      </w:r>
      <w:r>
        <w:rPr>
          <w:rFonts w:eastAsia="SimSun"/>
          <w:lang w:eastAsia="zh-CN"/>
        </w:rPr>
        <w:t xml:space="preserve"> -1;</w:t>
      </w:r>
    </w:p>
    <w:p w:rsidR="00567793" w:rsidRDefault="00567793" w:rsidP="00567793">
      <w:pPr>
        <w:pStyle w:val="ProgramStyle"/>
        <w:keepNext/>
        <w:rPr>
          <w:rFonts w:eastAsia="SimSun"/>
          <w:lang w:eastAsia="zh-CN"/>
        </w:rPr>
      </w:pPr>
      <w:r>
        <w:rPr>
          <w:rFonts w:eastAsia="SimSun"/>
          <w:lang w:eastAsia="zh-CN"/>
        </w:rPr>
        <w:t xml:space="preserve">  }</w:t>
      </w:r>
    </w:p>
    <w:p w:rsidR="00567793" w:rsidRDefault="00567793" w:rsidP="00567793">
      <w:pPr>
        <w:pStyle w:val="ProgramStyle"/>
        <w:keepNext/>
        <w:rPr>
          <w:rFonts w:eastAsia="SimSun"/>
          <w:lang w:eastAsia="zh-CN"/>
        </w:rPr>
      </w:pPr>
      <w:r>
        <w:rPr>
          <w:rFonts w:eastAsia="SimSun"/>
          <w:lang w:eastAsia="zh-CN"/>
        </w:rPr>
        <w:t>}</w:t>
      </w:r>
    </w:p>
    <w:p w:rsidR="00567793" w:rsidRDefault="00567793" w:rsidP="00567793">
      <w:pPr>
        <w:pStyle w:val="ProgramStyle"/>
        <w:keepNext/>
        <w:rPr>
          <w:rFonts w:eastAsia="SimSun"/>
          <w:lang w:eastAsia="zh-CN"/>
        </w:rPr>
      </w:pPr>
      <w:r>
        <w:rPr>
          <w:rFonts w:eastAsia="SimSun"/>
          <w:lang w:eastAsia="zh-CN"/>
        </w:rPr>
        <w:t>...</w:t>
      </w:r>
    </w:p>
    <w:p w:rsidR="00873B0E" w:rsidRDefault="00873B0E" w:rsidP="00873B0E">
      <w:pPr>
        <w:pStyle w:val="BodyText"/>
        <w:keepNext/>
      </w:pPr>
      <w:r>
        <w:t>If there request was successful, returns zero.</w:t>
      </w:r>
    </w:p>
    <w:p w:rsidR="00567793" w:rsidRPr="00873B0E" w:rsidRDefault="00567793" w:rsidP="00873B0E">
      <w:pPr>
        <w:pStyle w:val="ProgramStyle"/>
        <w:keepNext/>
        <w:spacing w:before="120"/>
        <w:rPr>
          <w:rFonts w:eastAsia="SimSun"/>
          <w:lang w:val="pt-BR" w:eastAsia="zh-CN"/>
        </w:rPr>
      </w:pPr>
      <w:r w:rsidRPr="00873B0E">
        <w:rPr>
          <w:rFonts w:eastAsia="SimSun"/>
          <w:lang w:val="pt-BR" w:eastAsia="zh-CN"/>
        </w:rPr>
        <w:t>return 0;</w:t>
      </w:r>
    </w:p>
    <w:p w:rsidR="008970EB" w:rsidRDefault="008970EB" w:rsidP="008970EB">
      <w:pPr>
        <w:pStyle w:val="Heading3"/>
      </w:pPr>
      <w:bookmarkStart w:id="1109" w:name="_Toc327538902"/>
      <w:r>
        <w:t>Responding the condition requests</w:t>
      </w:r>
      <w:bookmarkEnd w:id="1109"/>
    </w:p>
    <w:p w:rsidR="008970EB" w:rsidRDefault="008970EB" w:rsidP="0013113E">
      <w:pPr>
        <w:pStyle w:val="BodyText"/>
      </w:pPr>
      <w:r>
        <w:t xml:space="preserve">The </w:t>
      </w:r>
      <w:r w:rsidR="0024288E">
        <w:t>condition</w:t>
      </w:r>
      <w:r>
        <w:t xml:space="preserve"> request handler function</w:t>
      </w:r>
      <w:r w:rsidR="0013113E">
        <w:t>s are really similar to the</w:t>
      </w:r>
      <w:r>
        <w:t xml:space="preserve"> </w:t>
      </w:r>
      <w:r w:rsidR="0013113E">
        <w:t>data request handler functions. They receive</w:t>
      </w:r>
      <w:r>
        <w:t xml:space="preserve"> all attributes and parameters which are present in the request</w:t>
      </w:r>
      <w:r w:rsidR="0013113E">
        <w:t xml:space="preserve"> too</w:t>
      </w:r>
      <w:r>
        <w:t>.</w:t>
      </w:r>
    </w:p>
    <w:p w:rsidR="008970EB" w:rsidRDefault="008970EB" w:rsidP="008970EB">
      <w:pPr>
        <w:pStyle w:val="ProgramStyle"/>
        <w:keepNext/>
        <w:spacing w:before="120"/>
        <w:rPr>
          <w:rFonts w:eastAsia="SimSun"/>
          <w:lang w:eastAsia="zh-CN"/>
        </w:rPr>
      </w:pPr>
      <w:r w:rsidRPr="008970EB">
        <w:rPr>
          <w:rFonts w:eastAsia="SimSun"/>
          <w:lang w:eastAsia="zh-CN"/>
        </w:rPr>
        <w:lastRenderedPageBreak/>
        <w:t xml:space="preserve">friend function </w:t>
      </w:r>
      <w:r>
        <w:rPr>
          <w:rFonts w:eastAsia="SimSun"/>
          <w:lang w:eastAsia="zh-CN"/>
        </w:rPr>
        <w:t>f_EPTF_ExecCtrl_conditionHandler_isWeightedSc</w:t>
      </w:r>
      <w:r w:rsidRPr="008970EB">
        <w:rPr>
          <w:rFonts w:eastAsia="SimSun"/>
          <w:lang w:eastAsia="zh-CN"/>
        </w:rPr>
        <w:t>(</w:t>
      </w:r>
    </w:p>
    <w:p w:rsidR="008970EB" w:rsidRDefault="008970EB" w:rsidP="008970EB">
      <w:pPr>
        <w:pStyle w:val="ProgramStyle"/>
        <w:rPr>
          <w:rFonts w:eastAsia="SimSun"/>
          <w:lang w:eastAsia="zh-CN"/>
        </w:rPr>
      </w:pPr>
      <w:r>
        <w:rPr>
          <w:rFonts w:eastAsia="SimSun"/>
          <w:color w:val="000000"/>
          <w:lang w:eastAsia="zh-CN"/>
        </w:rPr>
        <w:t xml:space="preserve">  </w:t>
      </w:r>
      <w:r>
        <w:rPr>
          <w:rFonts w:eastAsia="SimSun"/>
          <w:b/>
          <w:bCs/>
          <w:color w:val="000000"/>
          <w:lang w:eastAsia="zh-CN"/>
        </w:rPr>
        <w:t>out</w:t>
      </w:r>
      <w:r>
        <w:rPr>
          <w:rFonts w:eastAsia="SimSun"/>
          <w:color w:val="000000"/>
          <w:lang w:eastAsia="zh-CN"/>
        </w:rPr>
        <w:t xml:space="preserve"> </w:t>
      </w:r>
      <w:r>
        <w:rPr>
          <w:rFonts w:eastAsia="SimSun"/>
          <w:b/>
          <w:bCs/>
          <w:color w:val="A52A2A"/>
          <w:lang w:eastAsia="zh-CN"/>
        </w:rPr>
        <w:t>boolean</w:t>
      </w:r>
      <w:r>
        <w:rPr>
          <w:rFonts w:eastAsia="SimSun"/>
          <w:color w:val="000000"/>
          <w:lang w:eastAsia="zh-CN"/>
        </w:rPr>
        <w:t xml:space="preserve"> </w:t>
      </w:r>
      <w:r>
        <w:rPr>
          <w:rFonts w:eastAsia="SimSun"/>
          <w:lang w:eastAsia="zh-CN"/>
        </w:rPr>
        <w:t>pl_conditionValue</w:t>
      </w:r>
      <w:r>
        <w:rPr>
          <w:rFonts w:eastAsia="SimSun"/>
          <w:color w:val="000000"/>
          <w:lang w:eastAsia="zh-CN"/>
        </w:rPr>
        <w:t>,</w:t>
      </w:r>
    </w:p>
    <w:p w:rsidR="008970EB" w:rsidRDefault="008970EB" w:rsidP="008970EB">
      <w:pPr>
        <w:pStyle w:val="ProgramStyle"/>
        <w:rPr>
          <w:rFonts w:eastAsia="SimSun"/>
          <w:lang w:eastAsia="zh-CN"/>
        </w:rPr>
      </w:pPr>
      <w:r>
        <w:rPr>
          <w:rFonts w:eastAsia="SimSun"/>
          <w:color w:val="000000"/>
          <w:lang w:eastAsia="zh-CN"/>
        </w:rPr>
        <w:t xml:space="preserve">  </w:t>
      </w:r>
      <w:r>
        <w:rPr>
          <w:rFonts w:eastAsia="SimSun"/>
          <w:b/>
          <w:bCs/>
          <w:color w:val="000000"/>
          <w:u w:val="single"/>
          <w:lang w:eastAsia="zh-CN"/>
        </w:rPr>
        <w:t>in</w:t>
      </w:r>
      <w:r>
        <w:rPr>
          <w:rFonts w:eastAsia="SimSun"/>
          <w:color w:val="000000"/>
          <w:u w:val="single"/>
          <w:lang w:eastAsia="zh-CN"/>
        </w:rPr>
        <w:t xml:space="preserve"> </w:t>
      </w:r>
      <w:r>
        <w:rPr>
          <w:rFonts w:eastAsia="SimSun"/>
          <w:b/>
          <w:bCs/>
          <w:color w:val="A52A2A"/>
          <w:u w:val="single"/>
          <w:lang w:eastAsia="zh-CN"/>
        </w:rPr>
        <w:t>charstring</w:t>
      </w:r>
      <w:r>
        <w:rPr>
          <w:rFonts w:eastAsia="SimSun"/>
          <w:color w:val="000000"/>
          <w:u w:val="single"/>
          <w:lang w:eastAsia="zh-CN"/>
        </w:rPr>
        <w:t xml:space="preserve"> </w:t>
      </w:r>
      <w:r>
        <w:rPr>
          <w:rFonts w:eastAsia="SimSun"/>
          <w:u w:val="single"/>
          <w:lang w:eastAsia="zh-CN"/>
        </w:rPr>
        <w:t>pl_source</w:t>
      </w:r>
      <w:r>
        <w:rPr>
          <w:rFonts w:eastAsia="SimSun"/>
          <w:color w:val="000000"/>
          <w:lang w:eastAsia="zh-CN"/>
        </w:rPr>
        <w:t>,</w:t>
      </w:r>
    </w:p>
    <w:p w:rsidR="008970EB" w:rsidRDefault="008970EB" w:rsidP="008970EB">
      <w:pPr>
        <w:pStyle w:val="ProgramStyle"/>
        <w:rPr>
          <w:rFonts w:eastAsia="SimSun"/>
          <w:lang w:eastAsia="zh-CN"/>
        </w:rPr>
      </w:pPr>
      <w:r>
        <w:rPr>
          <w:rFonts w:eastAsia="SimSun"/>
          <w:color w:val="000000"/>
          <w:lang w:eastAsia="zh-CN"/>
        </w:rPr>
        <w:t xml:space="preserve">  </w:t>
      </w:r>
      <w:r>
        <w:rPr>
          <w:rFonts w:eastAsia="SimSun"/>
          <w:b/>
          <w:bCs/>
          <w:color w:val="000000"/>
          <w:u w:val="single"/>
          <w:lang w:eastAsia="zh-CN"/>
        </w:rPr>
        <w:t>in</w:t>
      </w:r>
      <w:r>
        <w:rPr>
          <w:rFonts w:eastAsia="SimSun"/>
          <w:color w:val="000000"/>
          <w:u w:val="single"/>
          <w:lang w:eastAsia="zh-CN"/>
        </w:rPr>
        <w:t xml:space="preserve"> </w:t>
      </w:r>
      <w:r>
        <w:rPr>
          <w:rFonts w:eastAsia="SimSun"/>
          <w:b/>
          <w:bCs/>
          <w:color w:val="A52A2A"/>
          <w:u w:val="single"/>
          <w:lang w:eastAsia="zh-CN"/>
        </w:rPr>
        <w:t>charstring</w:t>
      </w:r>
      <w:r>
        <w:rPr>
          <w:rFonts w:eastAsia="SimSun"/>
          <w:color w:val="000000"/>
          <w:u w:val="single"/>
          <w:lang w:eastAsia="zh-CN"/>
        </w:rPr>
        <w:t xml:space="preserve"> </w:t>
      </w:r>
      <w:r>
        <w:rPr>
          <w:rFonts w:eastAsia="SimSun"/>
          <w:u w:val="single"/>
          <w:lang w:eastAsia="zh-CN"/>
        </w:rPr>
        <w:t>pl_ptcName</w:t>
      </w:r>
      <w:r>
        <w:rPr>
          <w:rFonts w:eastAsia="SimSun"/>
          <w:color w:val="000000"/>
          <w:lang w:eastAsia="zh-CN"/>
        </w:rPr>
        <w:t>,</w:t>
      </w:r>
    </w:p>
    <w:p w:rsidR="008970EB" w:rsidRDefault="008970EB" w:rsidP="008970EB">
      <w:pPr>
        <w:pStyle w:val="ProgramStyle"/>
        <w:rPr>
          <w:rFonts w:eastAsia="SimSun"/>
          <w:lang w:eastAsia="zh-CN"/>
        </w:rPr>
      </w:pPr>
      <w:r>
        <w:rPr>
          <w:rFonts w:eastAsia="SimSun"/>
          <w:color w:val="000000"/>
          <w:lang w:eastAsia="zh-CN"/>
        </w:rPr>
        <w:t xml:space="preserve">  </w:t>
      </w:r>
      <w:r>
        <w:rPr>
          <w:rFonts w:eastAsia="SimSun"/>
          <w:b/>
          <w:bCs/>
          <w:color w:val="000000"/>
          <w:u w:val="single"/>
          <w:lang w:eastAsia="zh-CN"/>
        </w:rPr>
        <w:t>in</w:t>
      </w:r>
      <w:r>
        <w:rPr>
          <w:rFonts w:eastAsia="SimSun"/>
          <w:color w:val="000000"/>
          <w:u w:val="single"/>
          <w:lang w:eastAsia="zh-CN"/>
        </w:rPr>
        <w:t xml:space="preserve"> </w:t>
      </w:r>
      <w:r>
        <w:rPr>
          <w:rFonts w:eastAsia="SimSun"/>
          <w:b/>
          <w:bCs/>
          <w:color w:val="A52A2A"/>
          <w:u w:val="single"/>
          <w:lang w:eastAsia="zh-CN"/>
        </w:rPr>
        <w:t>charstring</w:t>
      </w:r>
      <w:r>
        <w:rPr>
          <w:rFonts w:eastAsia="SimSun"/>
          <w:color w:val="000000"/>
          <w:u w:val="single"/>
          <w:lang w:eastAsia="zh-CN"/>
        </w:rPr>
        <w:t xml:space="preserve"> </w:t>
      </w:r>
      <w:r>
        <w:rPr>
          <w:rFonts w:eastAsia="SimSun"/>
          <w:u w:val="single"/>
          <w:lang w:eastAsia="zh-CN"/>
        </w:rPr>
        <w:t>pl_method</w:t>
      </w:r>
      <w:r>
        <w:rPr>
          <w:rFonts w:eastAsia="SimSun"/>
          <w:color w:val="000000"/>
          <w:lang w:eastAsia="zh-CN"/>
        </w:rPr>
        <w:t>,</w:t>
      </w:r>
    </w:p>
    <w:p w:rsidR="008970EB" w:rsidRDefault="008970EB" w:rsidP="008970EB">
      <w:pPr>
        <w:pStyle w:val="ProgramStyle"/>
        <w:rPr>
          <w:rFonts w:eastAsia="SimSun"/>
          <w:lang w:eastAsia="zh-CN"/>
        </w:rPr>
      </w:pPr>
      <w:r>
        <w:rPr>
          <w:rFonts w:eastAsia="SimSun"/>
          <w:color w:val="000000"/>
          <w:lang w:eastAsia="zh-CN"/>
        </w:rPr>
        <w:t xml:space="preserve">  </w:t>
      </w:r>
      <w:r>
        <w:rPr>
          <w:rFonts w:eastAsia="SimSun"/>
          <w:b/>
          <w:bCs/>
          <w:color w:val="000000"/>
          <w:lang w:eastAsia="zh-CN"/>
        </w:rPr>
        <w:t>in</w:t>
      </w:r>
      <w:r>
        <w:rPr>
          <w:rFonts w:eastAsia="SimSun"/>
          <w:color w:val="000000"/>
          <w:lang w:eastAsia="zh-CN"/>
        </w:rPr>
        <w:t xml:space="preserve"> </w:t>
      </w:r>
      <w:r>
        <w:rPr>
          <w:rFonts w:eastAsia="SimSun"/>
          <w:lang w:eastAsia="zh-CN"/>
        </w:rPr>
        <w:t>EPTF_DataSource_Params</w:t>
      </w:r>
      <w:r>
        <w:rPr>
          <w:rFonts w:eastAsia="SimSun"/>
          <w:color w:val="000000"/>
          <w:lang w:eastAsia="zh-CN"/>
        </w:rPr>
        <w:t xml:space="preserve"> </w:t>
      </w:r>
      <w:r>
        <w:rPr>
          <w:rFonts w:eastAsia="SimSun"/>
          <w:lang w:eastAsia="zh-CN"/>
        </w:rPr>
        <w:t>pl_params</w:t>
      </w:r>
    </w:p>
    <w:p w:rsidR="008970EB" w:rsidRDefault="008970EB" w:rsidP="008970EB">
      <w:pPr>
        <w:pStyle w:val="ProgramStyle"/>
        <w:rPr>
          <w:rFonts w:eastAsia="SimSun"/>
          <w:lang w:eastAsia="zh-CN"/>
        </w:rPr>
      </w:pPr>
      <w:r>
        <w:rPr>
          <w:rFonts w:eastAsia="SimSun"/>
          <w:color w:val="000000"/>
          <w:lang w:eastAsia="zh-CN"/>
        </w:rPr>
        <w:t xml:space="preserve">) </w:t>
      </w:r>
      <w:r>
        <w:rPr>
          <w:rFonts w:eastAsia="SimSun"/>
          <w:b/>
          <w:bCs/>
          <w:color w:val="000000"/>
          <w:lang w:eastAsia="zh-CN"/>
        </w:rPr>
        <w:t>runs</w:t>
      </w:r>
      <w:r>
        <w:rPr>
          <w:rFonts w:eastAsia="SimSun"/>
          <w:color w:val="000000"/>
          <w:lang w:eastAsia="zh-CN"/>
        </w:rPr>
        <w:t xml:space="preserve"> </w:t>
      </w:r>
      <w:r>
        <w:rPr>
          <w:rFonts w:eastAsia="SimSun"/>
          <w:b/>
          <w:bCs/>
          <w:color w:val="000000"/>
          <w:lang w:eastAsia="zh-CN"/>
        </w:rPr>
        <w:t>on</w:t>
      </w:r>
      <w:r>
        <w:rPr>
          <w:rFonts w:eastAsia="SimSun"/>
          <w:color w:val="000000"/>
          <w:lang w:eastAsia="zh-CN"/>
        </w:rPr>
        <w:t xml:space="preserve"> </w:t>
      </w:r>
      <w:r>
        <w:rPr>
          <w:rFonts w:eastAsia="SimSun"/>
          <w:lang w:eastAsia="zh-CN"/>
        </w:rPr>
        <w:t>EPTF_ExecCtrl_CT</w:t>
      </w:r>
      <w:r>
        <w:rPr>
          <w:rFonts w:eastAsia="SimSun"/>
          <w:color w:val="000000"/>
          <w:lang w:eastAsia="zh-CN"/>
        </w:rPr>
        <w:t xml:space="preserve"> </w:t>
      </w:r>
      <w:r>
        <w:rPr>
          <w:rFonts w:eastAsia="SimSun"/>
          <w:b/>
          <w:bCs/>
          <w:color w:val="000000"/>
          <w:lang w:eastAsia="zh-CN"/>
        </w:rPr>
        <w:t>return</w:t>
      </w:r>
      <w:r>
        <w:rPr>
          <w:rFonts w:eastAsia="SimSun"/>
          <w:color w:val="000000"/>
          <w:lang w:eastAsia="zh-CN"/>
        </w:rPr>
        <w:t xml:space="preserve"> </w:t>
      </w:r>
      <w:r>
        <w:rPr>
          <w:rFonts w:eastAsia="SimSun"/>
          <w:b/>
          <w:bCs/>
          <w:color w:val="A52A2A"/>
          <w:lang w:eastAsia="zh-CN"/>
        </w:rPr>
        <w:t>integer</w:t>
      </w:r>
      <w:r>
        <w:rPr>
          <w:rFonts w:eastAsia="SimSun"/>
          <w:color w:val="000000"/>
          <w:lang w:eastAsia="zh-CN"/>
        </w:rPr>
        <w:t xml:space="preserve"> {</w:t>
      </w:r>
    </w:p>
    <w:p w:rsidR="00567793" w:rsidRDefault="0013113E" w:rsidP="0013113E">
      <w:pPr>
        <w:pStyle w:val="BodyText"/>
      </w:pPr>
      <w:r>
        <w:t>And they</w:t>
      </w:r>
      <w:r w:rsidR="0024288E">
        <w:t xml:space="preserve"> fill out the </w:t>
      </w:r>
      <w:r w:rsidR="0024288E" w:rsidRPr="00567793">
        <w:t>pl_dataVarName</w:t>
      </w:r>
      <w:r w:rsidR="0024288E">
        <w:t xml:space="preserve"> function parameter according to the pl_method and the </w:t>
      </w:r>
      <w:r w:rsidRPr="0013113E">
        <w:t>pl_params</w:t>
      </w:r>
      <w:r w:rsidR="0024288E">
        <w:t>.</w:t>
      </w:r>
    </w:p>
    <w:p w:rsidR="00A8461D" w:rsidRDefault="00A8461D" w:rsidP="00A8461D">
      <w:pPr>
        <w:pStyle w:val="Heading1"/>
      </w:pPr>
      <w:bookmarkStart w:id="1110" w:name="_Toc327538903"/>
      <w:r>
        <w:t>Available data source elements</w:t>
      </w:r>
      <w:bookmarkEnd w:id="1110"/>
    </w:p>
    <w:p w:rsidR="00931573" w:rsidRPr="00931573" w:rsidRDefault="00931573" w:rsidP="00931573">
      <w:pPr>
        <w:pStyle w:val="BodyText"/>
      </w:pPr>
      <w:r>
        <w:t xml:space="preserve">The available data source elements, such as source identifiers, </w:t>
      </w:r>
      <w:r w:rsidR="000E0FF6">
        <w:t xml:space="preserve">data </w:t>
      </w:r>
      <w:r>
        <w:t>element, iterator and condition names you can find in the APIDoc, in the definition modules of the features</w:t>
      </w:r>
      <w:r w:rsidR="001164AB">
        <w:t xml:space="preserve"> as charstring constants</w:t>
      </w:r>
      <w:r>
        <w:t>.</w:t>
      </w:r>
    </w:p>
    <w:sectPr w:rsidR="00931573" w:rsidRPr="00931573">
      <w:headerReference w:type="even" r:id="rId11"/>
      <w:headerReference w:type="default" r:id="rId12"/>
      <w:footerReference w:type="even" r:id="rId13"/>
      <w:footerReference w:type="default" r:id="rId14"/>
      <w:headerReference w:type="first" r:id="rId15"/>
      <w:footerReference w:type="first" r:id="rId16"/>
      <w:pgSz w:w="11907" w:h="16840"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5EF7" w:rsidRDefault="00B35EF7">
      <w:r>
        <w:separator/>
      </w:r>
    </w:p>
  </w:endnote>
  <w:endnote w:type="continuationSeparator" w:id="0">
    <w:p w:rsidR="00B35EF7" w:rsidRDefault="00B35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F68" w:rsidRDefault="00236F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F68" w:rsidRDefault="00236F68">
    <w:pPr>
      <w:pStyle w:val="Footer"/>
    </w:pPr>
  </w:p>
  <w:p w:rsidR="00236F68" w:rsidRDefault="00236F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F68" w:rsidRDefault="00236F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5EF7" w:rsidRDefault="00B35EF7">
      <w:r>
        <w:separator/>
      </w:r>
    </w:p>
  </w:footnote>
  <w:footnote w:type="continuationSeparator" w:id="0">
    <w:p w:rsidR="00B35EF7" w:rsidRDefault="00B35E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F68" w:rsidRDefault="00236F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236F68" w:rsidRPr="00A42291">
      <w:tblPrEx>
        <w:tblCellMar>
          <w:top w:w="0" w:type="dxa"/>
          <w:bottom w:w="0" w:type="dxa"/>
        </w:tblCellMar>
      </w:tblPrEx>
      <w:trPr>
        <w:gridAfter w:val="1"/>
        <w:wAfter w:w="11" w:type="dxa"/>
        <w:hidden/>
      </w:trPr>
      <w:tc>
        <w:tcPr>
          <w:tcW w:w="5145" w:type="dxa"/>
          <w:gridSpan w:val="2"/>
        </w:tcPr>
        <w:p w:rsidR="00236F68" w:rsidRPr="00A42291" w:rsidRDefault="00236F68">
          <w:pPr>
            <w:pStyle w:val="Header"/>
            <w:tabs>
              <w:tab w:val="left" w:pos="3048"/>
            </w:tabs>
            <w:rPr>
              <w:vanish/>
              <w:sz w:val="20"/>
            </w:rPr>
          </w:pPr>
        </w:p>
      </w:tc>
      <w:tc>
        <w:tcPr>
          <w:tcW w:w="3927" w:type="dxa"/>
          <w:gridSpan w:val="3"/>
        </w:tcPr>
        <w:p w:rsidR="00236F68" w:rsidRPr="00A42291" w:rsidRDefault="00236F68">
          <w:pPr>
            <w:pStyle w:val="Header"/>
            <w:rPr>
              <w:sz w:val="20"/>
            </w:rPr>
          </w:pPr>
          <w:r w:rsidRPr="00A42291">
            <w:rPr>
              <w:sz w:val="20"/>
            </w:rPr>
            <w:fldChar w:fldCharType="begin"/>
          </w:r>
          <w:r w:rsidRPr="00A42291">
            <w:rPr>
              <w:sz w:val="20"/>
            </w:rPr>
            <w:instrText xml:space="preserve"> DOCPROPERTY "Information"  \* MERGEFORMAT </w:instrText>
          </w:r>
          <w:r w:rsidRPr="00A42291">
            <w:rPr>
              <w:sz w:val="20"/>
            </w:rPr>
            <w:fldChar w:fldCharType="end"/>
          </w:r>
        </w:p>
      </w:tc>
      <w:tc>
        <w:tcPr>
          <w:tcW w:w="1134" w:type="dxa"/>
        </w:tcPr>
        <w:p w:rsidR="00236F68" w:rsidRPr="00A42291" w:rsidRDefault="00236F68">
          <w:pPr>
            <w:pStyle w:val="Header"/>
            <w:rPr>
              <w:sz w:val="20"/>
            </w:rPr>
          </w:pPr>
        </w:p>
      </w:tc>
    </w:tr>
    <w:tr w:rsidR="00236F68" w:rsidRPr="00A42291">
      <w:tblPrEx>
        <w:tblCellMar>
          <w:top w:w="0" w:type="dxa"/>
          <w:bottom w:w="0" w:type="dxa"/>
        </w:tblCellMar>
      </w:tblPrEx>
      <w:trPr>
        <w:gridAfter w:val="1"/>
        <w:wAfter w:w="11" w:type="dxa"/>
        <w:trHeight w:val="480"/>
      </w:trPr>
      <w:tc>
        <w:tcPr>
          <w:tcW w:w="5145" w:type="dxa"/>
          <w:gridSpan w:val="2"/>
        </w:tcPr>
        <w:p w:rsidR="00236F68" w:rsidRPr="00A42291" w:rsidRDefault="001F4FC0">
          <w:pPr>
            <w:pStyle w:val="Header"/>
            <w:spacing w:before="40"/>
          </w:pPr>
          <w:r w:rsidRPr="00A42291">
            <w:drawing>
              <wp:inline distT="0" distB="0" distL="0" distR="0">
                <wp:extent cx="1156970" cy="235585"/>
                <wp:effectExtent l="0" t="0" r="0" b="0"/>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6970" cy="235585"/>
                        </a:xfrm>
                        <a:prstGeom prst="rect">
                          <a:avLst/>
                        </a:prstGeom>
                        <a:noFill/>
                        <a:ln>
                          <a:noFill/>
                        </a:ln>
                      </pic:spPr>
                    </pic:pic>
                  </a:graphicData>
                </a:graphic>
              </wp:inline>
            </w:drawing>
          </w:r>
        </w:p>
      </w:tc>
      <w:tc>
        <w:tcPr>
          <w:tcW w:w="3927" w:type="dxa"/>
          <w:gridSpan w:val="3"/>
        </w:tcPr>
        <w:p w:rsidR="00236F68" w:rsidRPr="00A42291" w:rsidRDefault="00236F68">
          <w:pPr>
            <w:pStyle w:val="Header"/>
            <w:spacing w:before="40"/>
            <w:rPr>
              <w:sz w:val="20"/>
            </w:rPr>
          </w:pPr>
          <w:r w:rsidRPr="00A42291">
            <w:rPr>
              <w:sz w:val="20"/>
            </w:rPr>
            <w:fldChar w:fldCharType="begin"/>
          </w:r>
          <w:r w:rsidRPr="00A42291">
            <w:rPr>
              <w:sz w:val="20"/>
            </w:rPr>
            <w:instrText xml:space="preserve"> DOCPROPERTY "SecurityClass" \* MERGEFORMAT </w:instrText>
          </w:r>
          <w:r w:rsidRPr="00A42291">
            <w:rPr>
              <w:sz w:val="20"/>
            </w:rPr>
            <w:fldChar w:fldCharType="separate"/>
          </w:r>
          <w:r w:rsidR="00A42291" w:rsidRPr="00A42291">
            <w:rPr>
              <w:sz w:val="20"/>
            </w:rPr>
            <w:t>Ericsson Internal</w:t>
          </w:r>
          <w:r w:rsidRPr="00A42291">
            <w:rPr>
              <w:sz w:val="20"/>
            </w:rPr>
            <w:fldChar w:fldCharType="end"/>
          </w:r>
        </w:p>
        <w:p w:rsidR="00236F68" w:rsidRPr="00A42291" w:rsidRDefault="00236F68">
          <w:pPr>
            <w:pStyle w:val="Header"/>
            <w:spacing w:before="40"/>
            <w:rPr>
              <w:caps/>
              <w:sz w:val="20"/>
            </w:rPr>
          </w:pPr>
          <w:r w:rsidRPr="00A42291">
            <w:rPr>
              <w:caps/>
              <w:sz w:val="20"/>
            </w:rPr>
            <w:fldChar w:fldCharType="begin"/>
          </w:r>
          <w:r w:rsidRPr="00A42291">
            <w:rPr>
              <w:caps/>
              <w:sz w:val="20"/>
            </w:rPr>
            <w:instrText xml:space="preserve"> DOCPROPERTY "DocName"  \* MERGEFORMAT </w:instrText>
          </w:r>
          <w:r w:rsidRPr="00A42291">
            <w:rPr>
              <w:caps/>
              <w:sz w:val="20"/>
            </w:rPr>
            <w:fldChar w:fldCharType="separate"/>
          </w:r>
          <w:r w:rsidR="00A42291" w:rsidRPr="00A42291">
            <w:rPr>
              <w:caps/>
              <w:sz w:val="20"/>
            </w:rPr>
            <w:t>DIRECTIONS FOR USE</w:t>
          </w:r>
          <w:r w:rsidRPr="00A42291">
            <w:rPr>
              <w:caps/>
              <w:sz w:val="20"/>
            </w:rPr>
            <w:fldChar w:fldCharType="end"/>
          </w:r>
        </w:p>
      </w:tc>
      <w:tc>
        <w:tcPr>
          <w:tcW w:w="1134" w:type="dxa"/>
        </w:tcPr>
        <w:p w:rsidR="00236F68" w:rsidRPr="00A42291" w:rsidRDefault="00236F68">
          <w:pPr>
            <w:pStyle w:val="Header"/>
            <w:spacing w:before="40"/>
            <w:jc w:val="right"/>
            <w:rPr>
              <w:sz w:val="20"/>
            </w:rPr>
          </w:pPr>
        </w:p>
        <w:p w:rsidR="00236F68" w:rsidRPr="00A42291" w:rsidRDefault="00236F68">
          <w:pPr>
            <w:pStyle w:val="Header"/>
            <w:spacing w:before="40"/>
            <w:jc w:val="right"/>
            <w:rPr>
              <w:sz w:val="20"/>
            </w:rPr>
          </w:pPr>
          <w:r w:rsidRPr="00A42291">
            <w:rPr>
              <w:sz w:val="20"/>
            </w:rPr>
            <w:fldChar w:fldCharType="begin"/>
          </w:r>
          <w:r w:rsidRPr="00A42291">
            <w:rPr>
              <w:sz w:val="20"/>
            </w:rPr>
            <w:instrText>\PAGE arab</w:instrText>
          </w:r>
          <w:r w:rsidRPr="00A42291">
            <w:rPr>
              <w:sz w:val="20"/>
            </w:rPr>
            <w:fldChar w:fldCharType="separate"/>
          </w:r>
          <w:r w:rsidR="001F4FC0">
            <w:rPr>
              <w:sz w:val="20"/>
            </w:rPr>
            <w:t>1</w:t>
          </w:r>
          <w:r w:rsidRPr="00A42291">
            <w:rPr>
              <w:sz w:val="20"/>
            </w:rPr>
            <w:fldChar w:fldCharType="end"/>
          </w:r>
          <w:r w:rsidRPr="00A42291">
            <w:rPr>
              <w:sz w:val="20"/>
            </w:rPr>
            <w:t xml:space="preserve"> (</w:t>
          </w:r>
          <w:r w:rsidRPr="00A42291">
            <w:rPr>
              <w:sz w:val="20"/>
            </w:rPr>
            <w:fldChar w:fldCharType="begin"/>
          </w:r>
          <w:r w:rsidRPr="00A42291">
            <w:rPr>
              <w:sz w:val="20"/>
            </w:rPr>
            <w:instrText xml:space="preserve">\NUMPAGES </w:instrText>
          </w:r>
          <w:r w:rsidRPr="00A42291">
            <w:rPr>
              <w:sz w:val="20"/>
            </w:rPr>
            <w:fldChar w:fldCharType="separate"/>
          </w:r>
          <w:r w:rsidR="001F4FC0">
            <w:rPr>
              <w:sz w:val="20"/>
            </w:rPr>
            <w:t>16</w:t>
          </w:r>
          <w:r w:rsidRPr="00A42291">
            <w:rPr>
              <w:sz w:val="20"/>
            </w:rPr>
            <w:fldChar w:fldCharType="end"/>
          </w:r>
          <w:r w:rsidRPr="00A42291">
            <w:rPr>
              <w:sz w:val="20"/>
            </w:rPr>
            <w:t>)</w:t>
          </w:r>
        </w:p>
      </w:tc>
    </w:tr>
    <w:tr w:rsidR="00236F68" w:rsidRPr="00A42291">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236F68" w:rsidRPr="00A42291" w:rsidRDefault="00236F68">
          <w:pPr>
            <w:pStyle w:val="NoSpellcheck"/>
          </w:pPr>
          <w:r w:rsidRPr="00A42291">
            <w:t>Prepared (also subject responsible if other)</w:t>
          </w:r>
        </w:p>
      </w:tc>
      <w:tc>
        <w:tcPr>
          <w:tcW w:w="5060" w:type="dxa"/>
          <w:gridSpan w:val="4"/>
          <w:tcBorders>
            <w:top w:val="single" w:sz="6" w:space="0" w:color="auto"/>
          </w:tcBorders>
        </w:tcPr>
        <w:p w:rsidR="00236F68" w:rsidRPr="00A42291" w:rsidRDefault="00236F68">
          <w:pPr>
            <w:pStyle w:val="NoSpellcheck"/>
          </w:pPr>
          <w:r w:rsidRPr="00A42291">
            <w:t>No.</w:t>
          </w:r>
        </w:p>
      </w:tc>
    </w:tr>
    <w:tr w:rsidR="00236F68" w:rsidRPr="00A42291">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236F68" w:rsidRPr="00A42291" w:rsidRDefault="00236F68">
          <w:pPr>
            <w:pStyle w:val="Header"/>
            <w:tabs>
              <w:tab w:val="clear" w:pos="4320"/>
              <w:tab w:val="clear" w:pos="8640"/>
              <w:tab w:val="left" w:pos="2381"/>
              <w:tab w:val="left" w:pos="2609"/>
              <w:tab w:val="left" w:pos="2835"/>
              <w:tab w:val="left" w:pos="3062"/>
            </w:tabs>
            <w:spacing w:before="40"/>
            <w:rPr>
              <w:sz w:val="20"/>
            </w:rPr>
          </w:pPr>
          <w:r w:rsidRPr="00A42291">
            <w:rPr>
              <w:sz w:val="20"/>
            </w:rPr>
            <w:fldChar w:fldCharType="begin"/>
          </w:r>
          <w:r w:rsidRPr="00A42291">
            <w:rPr>
              <w:sz w:val="20"/>
            </w:rPr>
            <w:instrText xml:space="preserve"> DOCPROPERTY "Prepared" \* MERGEFORMAT </w:instrText>
          </w:r>
          <w:r w:rsidRPr="00A42291">
            <w:rPr>
              <w:sz w:val="20"/>
            </w:rPr>
            <w:fldChar w:fldCharType="separate"/>
          </w:r>
          <w:r w:rsidR="00A42291" w:rsidRPr="00A42291">
            <w:rPr>
              <w:sz w:val="20"/>
            </w:rPr>
            <w:t>ETH/XZD István Kovács X (+36 30 860 7769)</w:t>
          </w:r>
          <w:r w:rsidRPr="00A42291">
            <w:rPr>
              <w:sz w:val="20"/>
            </w:rPr>
            <w:fldChar w:fldCharType="end"/>
          </w:r>
        </w:p>
      </w:tc>
      <w:tc>
        <w:tcPr>
          <w:tcW w:w="5060" w:type="dxa"/>
          <w:gridSpan w:val="4"/>
          <w:tcBorders>
            <w:bottom w:val="single" w:sz="6" w:space="0" w:color="auto"/>
          </w:tcBorders>
        </w:tcPr>
        <w:p w:rsidR="00236F68" w:rsidRPr="00A42291" w:rsidRDefault="00236F68">
          <w:pPr>
            <w:pStyle w:val="Header"/>
            <w:spacing w:before="40"/>
            <w:rPr>
              <w:sz w:val="20"/>
            </w:rPr>
          </w:pPr>
          <w:r w:rsidRPr="00A42291">
            <w:rPr>
              <w:sz w:val="20"/>
            </w:rPr>
            <w:fldChar w:fldCharType="begin"/>
          </w:r>
          <w:r w:rsidRPr="00A42291">
            <w:rPr>
              <w:sz w:val="20"/>
            </w:rPr>
            <w:instrText xml:space="preserve"> DOCPROPERTY "DocNo"  "LangCode" \* MERGEFORMAT </w:instrText>
          </w:r>
          <w:r w:rsidRPr="00A42291">
            <w:rPr>
              <w:sz w:val="20"/>
            </w:rPr>
            <w:fldChar w:fldCharType="separate"/>
          </w:r>
          <w:r w:rsidR="00A42291" w:rsidRPr="00A42291">
            <w:rPr>
              <w:sz w:val="20"/>
            </w:rPr>
            <w:t>1553-CNL 113 512 Uen</w:t>
          </w:r>
          <w:r w:rsidRPr="00A42291">
            <w:rPr>
              <w:sz w:val="20"/>
            </w:rPr>
            <w:fldChar w:fldCharType="end"/>
          </w:r>
        </w:p>
      </w:tc>
    </w:tr>
    <w:tr w:rsidR="00236F68" w:rsidRPr="00A42291">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236F68" w:rsidRPr="00A42291" w:rsidRDefault="00236F68">
          <w:pPr>
            <w:pStyle w:val="NoSpellcheck"/>
          </w:pPr>
          <w:r w:rsidRPr="00A42291">
            <w:t>Approved</w:t>
          </w:r>
        </w:p>
      </w:tc>
      <w:tc>
        <w:tcPr>
          <w:tcW w:w="1319" w:type="dxa"/>
          <w:tcBorders>
            <w:top w:val="single" w:sz="6" w:space="0" w:color="auto"/>
            <w:right w:val="single" w:sz="6" w:space="0" w:color="auto"/>
          </w:tcBorders>
        </w:tcPr>
        <w:p w:rsidR="00236F68" w:rsidRPr="00A42291" w:rsidRDefault="00236F68">
          <w:pPr>
            <w:pStyle w:val="NoSpellcheck"/>
          </w:pPr>
          <w:r w:rsidRPr="00A42291">
            <w:t>Checked</w:t>
          </w:r>
        </w:p>
      </w:tc>
      <w:tc>
        <w:tcPr>
          <w:tcW w:w="1516" w:type="dxa"/>
          <w:tcBorders>
            <w:right w:val="single" w:sz="6" w:space="0" w:color="auto"/>
          </w:tcBorders>
        </w:tcPr>
        <w:p w:rsidR="00236F68" w:rsidRPr="00A42291" w:rsidRDefault="00236F68">
          <w:pPr>
            <w:pStyle w:val="NoSpellcheck"/>
          </w:pPr>
          <w:r w:rsidRPr="00A42291">
            <w:t>Date</w:t>
          </w:r>
        </w:p>
      </w:tc>
      <w:tc>
        <w:tcPr>
          <w:tcW w:w="964" w:type="dxa"/>
        </w:tcPr>
        <w:p w:rsidR="00236F68" w:rsidRPr="00A42291" w:rsidRDefault="00236F68">
          <w:pPr>
            <w:pStyle w:val="NoSpellcheck"/>
          </w:pPr>
          <w:r w:rsidRPr="00A42291">
            <w:t>Rev</w:t>
          </w:r>
        </w:p>
      </w:tc>
      <w:tc>
        <w:tcPr>
          <w:tcW w:w="2579" w:type="dxa"/>
          <w:gridSpan w:val="2"/>
          <w:tcBorders>
            <w:left w:val="single" w:sz="6" w:space="0" w:color="auto"/>
          </w:tcBorders>
        </w:tcPr>
        <w:p w:rsidR="00236F68" w:rsidRPr="00A42291" w:rsidRDefault="00236F68">
          <w:pPr>
            <w:pStyle w:val="NoSpellcheck"/>
          </w:pPr>
          <w:r w:rsidRPr="00A42291">
            <w:t>Reference</w:t>
          </w:r>
        </w:p>
      </w:tc>
    </w:tr>
    <w:tr w:rsidR="00236F68">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236F68" w:rsidRPr="00A42291" w:rsidRDefault="00236F68">
          <w:pPr>
            <w:pStyle w:val="Header"/>
            <w:spacing w:before="40"/>
            <w:rPr>
              <w:sz w:val="20"/>
            </w:rPr>
          </w:pPr>
          <w:r w:rsidRPr="00A42291">
            <w:rPr>
              <w:sz w:val="20"/>
            </w:rPr>
            <w:fldChar w:fldCharType="begin"/>
          </w:r>
          <w:r w:rsidRPr="00A42291">
            <w:rPr>
              <w:sz w:val="20"/>
            </w:rPr>
            <w:instrText xml:space="preserve"> DOCPROPERTY "ApprovedBy" \* MERGEFORMAT </w:instrText>
          </w:r>
          <w:r w:rsidRPr="00A42291">
            <w:rPr>
              <w:sz w:val="20"/>
            </w:rPr>
            <w:fldChar w:fldCharType="separate"/>
          </w:r>
          <w:r w:rsidR="00A42291" w:rsidRPr="00A42291">
            <w:rPr>
              <w:sz w:val="20"/>
            </w:rPr>
            <w:t>ETH/XZDC (Norbert Pintér)</w:t>
          </w:r>
          <w:r w:rsidRPr="00A42291">
            <w:rPr>
              <w:sz w:val="20"/>
            </w:rPr>
            <w:fldChar w:fldCharType="end"/>
          </w:r>
        </w:p>
      </w:tc>
      <w:tc>
        <w:tcPr>
          <w:tcW w:w="1318" w:type="dxa"/>
          <w:tcBorders>
            <w:left w:val="nil"/>
            <w:bottom w:val="single" w:sz="6" w:space="0" w:color="auto"/>
            <w:right w:val="single" w:sz="6" w:space="0" w:color="auto"/>
          </w:tcBorders>
        </w:tcPr>
        <w:p w:rsidR="00236F68" w:rsidRPr="00A42291" w:rsidRDefault="00236F68">
          <w:pPr>
            <w:pStyle w:val="Header"/>
            <w:spacing w:before="40"/>
            <w:rPr>
              <w:sz w:val="20"/>
            </w:rPr>
          </w:pPr>
          <w:r w:rsidRPr="00A42291">
            <w:rPr>
              <w:sz w:val="20"/>
            </w:rPr>
            <w:fldChar w:fldCharType="begin"/>
          </w:r>
          <w:r w:rsidRPr="00A42291">
            <w:rPr>
              <w:sz w:val="20"/>
            </w:rPr>
            <w:instrText xml:space="preserve"> DOCPROPERTY "Checked" \* MERGEFORMAT </w:instrText>
          </w:r>
          <w:r w:rsidRPr="00A42291">
            <w:rPr>
              <w:sz w:val="20"/>
            </w:rPr>
            <w:fldChar w:fldCharType="end"/>
          </w:r>
        </w:p>
      </w:tc>
      <w:tc>
        <w:tcPr>
          <w:tcW w:w="1518" w:type="dxa"/>
          <w:tcBorders>
            <w:bottom w:val="single" w:sz="6" w:space="0" w:color="auto"/>
          </w:tcBorders>
        </w:tcPr>
        <w:p w:rsidR="00236F68" w:rsidRPr="00A42291" w:rsidRDefault="00236F68">
          <w:pPr>
            <w:pStyle w:val="Header"/>
            <w:spacing w:before="40"/>
            <w:rPr>
              <w:sz w:val="20"/>
            </w:rPr>
          </w:pPr>
          <w:r w:rsidRPr="00A42291">
            <w:rPr>
              <w:sz w:val="20"/>
            </w:rPr>
            <w:fldChar w:fldCharType="begin"/>
          </w:r>
          <w:r w:rsidRPr="00A42291">
            <w:rPr>
              <w:sz w:val="20"/>
            </w:rPr>
            <w:instrText xml:space="preserve"> DOCPROPERTY "Date" \* MERGEFORMAT </w:instrText>
          </w:r>
          <w:r w:rsidRPr="00A42291">
            <w:rPr>
              <w:sz w:val="20"/>
            </w:rPr>
            <w:fldChar w:fldCharType="separate"/>
          </w:r>
          <w:r w:rsidR="00A42291" w:rsidRPr="00A42291">
            <w:rPr>
              <w:sz w:val="20"/>
            </w:rPr>
            <w:t>2012-06-15</w:t>
          </w:r>
          <w:r w:rsidRPr="00A42291">
            <w:rPr>
              <w:sz w:val="20"/>
            </w:rPr>
            <w:fldChar w:fldCharType="end"/>
          </w:r>
        </w:p>
      </w:tc>
      <w:tc>
        <w:tcPr>
          <w:tcW w:w="964" w:type="dxa"/>
          <w:tcBorders>
            <w:bottom w:val="single" w:sz="6" w:space="0" w:color="auto"/>
          </w:tcBorders>
        </w:tcPr>
        <w:p w:rsidR="00236F68" w:rsidRPr="00A42291" w:rsidRDefault="00236F68">
          <w:pPr>
            <w:pStyle w:val="Header"/>
            <w:spacing w:before="40"/>
            <w:rPr>
              <w:sz w:val="20"/>
            </w:rPr>
          </w:pPr>
          <w:r w:rsidRPr="00A42291">
            <w:rPr>
              <w:sz w:val="20"/>
            </w:rPr>
            <w:fldChar w:fldCharType="begin"/>
          </w:r>
          <w:r w:rsidRPr="00A42291">
            <w:rPr>
              <w:sz w:val="20"/>
            </w:rPr>
            <w:instrText xml:space="preserve"> DOCPROPERTY "Revision" \* MERGEFORMAT </w:instrText>
          </w:r>
          <w:r w:rsidRPr="00A42291">
            <w:rPr>
              <w:sz w:val="20"/>
            </w:rPr>
            <w:fldChar w:fldCharType="separate"/>
          </w:r>
          <w:r w:rsidR="00A42291" w:rsidRPr="00A42291">
            <w:rPr>
              <w:sz w:val="20"/>
            </w:rPr>
            <w:t>B</w:t>
          </w:r>
          <w:r w:rsidRPr="00A42291">
            <w:rPr>
              <w:sz w:val="20"/>
            </w:rPr>
            <w:fldChar w:fldCharType="end"/>
          </w:r>
        </w:p>
      </w:tc>
      <w:tc>
        <w:tcPr>
          <w:tcW w:w="2589" w:type="dxa"/>
          <w:gridSpan w:val="3"/>
          <w:tcBorders>
            <w:left w:val="single" w:sz="6" w:space="0" w:color="auto"/>
            <w:bottom w:val="single" w:sz="6" w:space="0" w:color="auto"/>
          </w:tcBorders>
        </w:tcPr>
        <w:p w:rsidR="00236F68" w:rsidRPr="00A42291" w:rsidRDefault="00236F68">
          <w:pPr>
            <w:pStyle w:val="Header"/>
            <w:spacing w:before="40"/>
            <w:rPr>
              <w:sz w:val="20"/>
            </w:rPr>
          </w:pPr>
          <w:r w:rsidRPr="00A42291">
            <w:rPr>
              <w:sz w:val="20"/>
            </w:rPr>
            <w:fldChar w:fldCharType="begin"/>
          </w:r>
          <w:r w:rsidRPr="00A42291">
            <w:rPr>
              <w:sz w:val="20"/>
            </w:rPr>
            <w:instrText xml:space="preserve"> DOCPROPERTY "Reference" \* MERGEFORMAT </w:instrText>
          </w:r>
          <w:r w:rsidRPr="00A42291">
            <w:rPr>
              <w:sz w:val="20"/>
            </w:rPr>
            <w:fldChar w:fldCharType="end"/>
          </w:r>
        </w:p>
      </w:tc>
    </w:tr>
  </w:tbl>
  <w:p w:rsidR="00236F68" w:rsidRDefault="00236F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F68" w:rsidRDefault="00236F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664B1A"/>
    <w:lvl w:ilvl="0">
      <w:start w:val="1"/>
      <w:numFmt w:val="decimal"/>
      <w:pStyle w:val="ListNumber5"/>
      <w:lvlText w:val="%1."/>
      <w:lvlJc w:val="left"/>
      <w:pPr>
        <w:tabs>
          <w:tab w:val="num" w:pos="1492"/>
        </w:tabs>
        <w:ind w:left="1492" w:hanging="360"/>
      </w:pPr>
    </w:lvl>
  </w:abstractNum>
  <w:abstractNum w:abstractNumId="1" w15:restartNumberingAfterBreak="0">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 w15:restartNumberingAfterBreak="0">
    <w:nsid w:val="02291E49"/>
    <w:multiLevelType w:val="hybridMultilevel"/>
    <w:tmpl w:val="DE5ADC2E"/>
    <w:lvl w:ilvl="0">
      <w:start w:val="1"/>
      <w:numFmt w:val="decimal"/>
      <w:pStyle w:val="Listnumbersingleline"/>
      <w:lvlText w:val="%1"/>
      <w:lvlJc w:val="left"/>
      <w:pPr>
        <w:tabs>
          <w:tab w:val="num" w:pos="2920"/>
        </w:tabs>
        <w:ind w:left="2920" w:hanging="368"/>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2DD7C11"/>
    <w:multiLevelType w:val="hybridMultilevel"/>
    <w:tmpl w:val="7AF8052C"/>
    <w:lvl w:ilvl="0" w:tplc="FFC2821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87822E5"/>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4B52FE"/>
    <w:multiLevelType w:val="multilevel"/>
    <w:tmpl w:val="09CC4FFA"/>
    <w:lvl w:ilvl="0">
      <w:start w:val="1"/>
      <w:numFmt w:val="bullet"/>
      <w:pStyle w:val="ListBullet"/>
      <w:lvlText w:val=""/>
      <w:lvlJc w:val="left"/>
      <w:pPr>
        <w:tabs>
          <w:tab w:val="num" w:pos="2914"/>
        </w:tabs>
        <w:ind w:left="2914" w:hanging="362"/>
      </w:pPr>
      <w:rPr>
        <w:rFonts w:ascii="Symbol" w:hAnsi="Symbol" w:hint="default"/>
        <w:b w:val="0"/>
        <w:i w:val="0"/>
        <w:sz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8"/>
        <w:u w:val="none"/>
      </w:rPr>
    </w:lvl>
    <w:lvl w:ilvl="4">
      <w:start w:val="1"/>
      <w:numFmt w:val="bullet"/>
      <w:lvlText w:val="»"/>
      <w:lvlJc w:val="left"/>
      <w:pPr>
        <w:tabs>
          <w:tab w:val="num" w:pos="4366"/>
        </w:tabs>
        <w:ind w:left="4366" w:hanging="397"/>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8" w15:restartNumberingAfterBreak="0">
    <w:nsid w:val="17BE0E62"/>
    <w:multiLevelType w:val="multilevel"/>
    <w:tmpl w:val="A3FA2824"/>
    <w:lvl w:ilvl="0">
      <w:start w:val="1"/>
      <w:numFmt w:val="bullet"/>
      <w:pStyle w:val="ListBullet2wide"/>
      <w:lvlText w:val=""/>
      <w:lvlJc w:val="left"/>
      <w:pPr>
        <w:tabs>
          <w:tab w:val="num" w:pos="1666"/>
        </w:tabs>
        <w:ind w:left="1666" w:hanging="362"/>
      </w:pPr>
      <w:rPr>
        <w:rFonts w:ascii="Symbol" w:hAnsi="Symbol" w:hint="default"/>
        <w:b w:val="0"/>
        <w:i w:val="0"/>
        <w:sz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
      <w:lvlJc w:val="left"/>
      <w:pPr>
        <w:tabs>
          <w:tab w:val="num" w:pos="3084"/>
        </w:tabs>
        <w:ind w:left="3084" w:hanging="368"/>
      </w:pPr>
      <w:rPr>
        <w:rFonts w:asci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9" w15:restartNumberingAfterBreak="0">
    <w:nsid w:val="203F536C"/>
    <w:multiLevelType w:val="multilevel"/>
    <w:tmpl w:val="38D82340"/>
    <w:lvl w:ilvl="0">
      <w:start w:val="1"/>
      <w:numFmt w:val="bullet"/>
      <w:pStyle w:val="ListBullet2"/>
      <w:lvlText w:val=""/>
      <w:lvlJc w:val="left"/>
      <w:pPr>
        <w:tabs>
          <w:tab w:val="num" w:pos="2914"/>
        </w:tabs>
        <w:ind w:left="2914" w:hanging="362"/>
      </w:pPr>
      <w:rPr>
        <w:rFonts w:ascii="Symbol" w:hAnsi="Symbol" w:hint="default"/>
        <w:b w:val="0"/>
        <w:i w:val="0"/>
        <w:sz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6"/>
        <w:u w:val="none"/>
      </w:rPr>
    </w:lvl>
    <w:lvl w:ilvl="4">
      <w:start w:val="1"/>
      <w:numFmt w:val="bullet"/>
      <w:lvlText w:val="»"/>
      <w:lvlJc w:val="left"/>
      <w:pPr>
        <w:tabs>
          <w:tab w:val="num" w:pos="4366"/>
        </w:tabs>
        <w:ind w:left="4366" w:hanging="397"/>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10" w15:restartNumberingAfterBreak="0">
    <w:nsid w:val="260E3179"/>
    <w:multiLevelType w:val="multilevel"/>
    <w:tmpl w:val="E80A68F0"/>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1" w15:restartNumberingAfterBreak="0">
    <w:nsid w:val="264269B4"/>
    <w:multiLevelType w:val="hybridMultilevel"/>
    <w:tmpl w:val="55A880E6"/>
    <w:lvl w:ilvl="0">
      <w:start w:val="1"/>
      <w:numFmt w:val="decimal"/>
      <w:pStyle w:val="List"/>
      <w:lvlText w:val="[%1]"/>
      <w:lvlJc w:val="left"/>
      <w:pPr>
        <w:tabs>
          <w:tab w:val="num" w:pos="3289"/>
        </w:tabs>
        <w:ind w:left="3289"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275B7A26"/>
    <w:multiLevelType w:val="hybridMultilevel"/>
    <w:tmpl w:val="C7BE6102"/>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3" w15:restartNumberingAfterBreak="0">
    <w:nsid w:val="3C665B69"/>
    <w:multiLevelType w:val="hybridMultilevel"/>
    <w:tmpl w:val="0DDAD44C"/>
    <w:lvl w:ilvl="0">
      <w:start w:val="1"/>
      <w:numFmt w:val="decimal"/>
      <w:pStyle w:val="Listnumbersinglelinewide"/>
      <w:lvlText w:val="%1"/>
      <w:lvlJc w:val="left"/>
      <w:pPr>
        <w:tabs>
          <w:tab w:val="num" w:pos="1673"/>
        </w:tabs>
        <w:ind w:left="1673" w:hanging="369"/>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6D87D36"/>
    <w:multiLevelType w:val="multilevel"/>
    <w:tmpl w:val="0EF2D0B6"/>
    <w:lvl w:ilvl="0">
      <w:start w:val="1"/>
      <w:numFmt w:val="bullet"/>
      <w:pStyle w:val="ListBulletwide"/>
      <w:lvlText w:val=""/>
      <w:lvlJc w:val="left"/>
      <w:pPr>
        <w:tabs>
          <w:tab w:val="num" w:pos="1666"/>
        </w:tabs>
        <w:ind w:left="1666" w:hanging="362"/>
      </w:pPr>
      <w:rPr>
        <w:rFonts w:ascii="Symbol" w:hAnsi="Symbol" w:hint="default"/>
        <w:b w:val="0"/>
        <w:i w:val="0"/>
        <w:sz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
      <w:lvlJc w:val="left"/>
      <w:pPr>
        <w:tabs>
          <w:tab w:val="num" w:pos="3084"/>
        </w:tabs>
        <w:ind w:left="3084" w:hanging="368"/>
      </w:pPr>
      <w:rPr>
        <w:rFonts w:asci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6" w15:restartNumberingAfterBreak="0">
    <w:nsid w:val="518D62F4"/>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69E3450"/>
    <w:multiLevelType w:val="hybridMultilevel"/>
    <w:tmpl w:val="9B3E3828"/>
    <w:lvl w:ilvl="0">
      <w:start w:val="1"/>
      <w:numFmt w:val="decimal"/>
      <w:pStyle w:val="Listnumberdoubleline"/>
      <w:lvlText w:val="%1"/>
      <w:lvlJc w:val="left"/>
      <w:pPr>
        <w:tabs>
          <w:tab w:val="num" w:pos="2920"/>
        </w:tabs>
        <w:ind w:left="2920" w:hanging="368"/>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5FFD2D9D"/>
    <w:multiLevelType w:val="multilevel"/>
    <w:tmpl w:val="8CB802CC"/>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19" w15:restartNumberingAfterBreak="0">
    <w:nsid w:val="736D6E2A"/>
    <w:multiLevelType w:val="hybridMultilevel"/>
    <w:tmpl w:val="11A4FFDE"/>
    <w:lvl w:ilvl="0">
      <w:start w:val="1"/>
      <w:numFmt w:val="decimal"/>
      <w:pStyle w:val="List2"/>
      <w:lvlText w:val="[%1]"/>
      <w:lvlJc w:val="left"/>
      <w:pPr>
        <w:tabs>
          <w:tab w:val="num" w:pos="2041"/>
        </w:tabs>
        <w:ind w:left="2041"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76112B6F"/>
    <w:multiLevelType w:val="hybridMultilevel"/>
    <w:tmpl w:val="E766C86C"/>
    <w:lvl w:ilvl="0" w:tplc="D6C8419C">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10"/>
  </w:num>
  <w:num w:numId="3">
    <w:abstractNumId w:val="2"/>
  </w:num>
  <w:num w:numId="4">
    <w:abstractNumId w:val="13"/>
  </w:num>
  <w:num w:numId="5">
    <w:abstractNumId w:val="4"/>
  </w:num>
  <w:num w:numId="6">
    <w:abstractNumId w:val="20"/>
  </w:num>
  <w:num w:numId="7">
    <w:abstractNumId w:val="15"/>
  </w:num>
  <w:num w:numId="8">
    <w:abstractNumId w:val="3"/>
  </w:num>
  <w:num w:numId="9">
    <w:abstractNumId w:val="9"/>
  </w:num>
  <w:num w:numId="10">
    <w:abstractNumId w:val="8"/>
  </w:num>
  <w:num w:numId="11">
    <w:abstractNumId w:val="17"/>
  </w:num>
  <w:num w:numId="12">
    <w:abstractNumId w:val="6"/>
  </w:num>
  <w:num w:numId="13">
    <w:abstractNumId w:val="11"/>
  </w:num>
  <w:num w:numId="14">
    <w:abstractNumId w:val="19"/>
  </w:num>
  <w:num w:numId="15">
    <w:abstractNumId w:val="14"/>
  </w:num>
  <w:num w:numId="16">
    <w:abstractNumId w:val="7"/>
  </w:num>
  <w:num w:numId="17">
    <w:abstractNumId w:val="18"/>
  </w:num>
  <w:num w:numId="18">
    <w:abstractNumId w:val="0"/>
  </w:num>
  <w:num w:numId="19">
    <w:abstractNumId w:val="5"/>
  </w:num>
  <w:num w:numId="20">
    <w:abstractNumId w:val="16"/>
  </w:num>
  <w:num w:numId="21">
    <w:abstractNumId w:val="11"/>
  </w:num>
  <w:num w:numId="22">
    <w:abstractNumId w:val="19"/>
  </w:num>
  <w:num w:numId="23">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6A4"/>
    <w:rsid w:val="000055C4"/>
    <w:rsid w:val="00010B8E"/>
    <w:rsid w:val="000217C1"/>
    <w:rsid w:val="00035DCC"/>
    <w:rsid w:val="000514B8"/>
    <w:rsid w:val="00057FB1"/>
    <w:rsid w:val="00067520"/>
    <w:rsid w:val="0008422E"/>
    <w:rsid w:val="00086CF5"/>
    <w:rsid w:val="00097A24"/>
    <w:rsid w:val="000D07F9"/>
    <w:rsid w:val="000D682F"/>
    <w:rsid w:val="000E0FF6"/>
    <w:rsid w:val="00105BA1"/>
    <w:rsid w:val="001164AB"/>
    <w:rsid w:val="00127CA2"/>
    <w:rsid w:val="0013113E"/>
    <w:rsid w:val="0013786D"/>
    <w:rsid w:val="001415BA"/>
    <w:rsid w:val="0014606B"/>
    <w:rsid w:val="00184D1F"/>
    <w:rsid w:val="001A2A69"/>
    <w:rsid w:val="001C0F17"/>
    <w:rsid w:val="001C69C1"/>
    <w:rsid w:val="001D47D3"/>
    <w:rsid w:val="001D6C04"/>
    <w:rsid w:val="001E02DC"/>
    <w:rsid w:val="001E6392"/>
    <w:rsid w:val="001F4FC0"/>
    <w:rsid w:val="00205DA6"/>
    <w:rsid w:val="00205FFC"/>
    <w:rsid w:val="00236F68"/>
    <w:rsid w:val="002408A3"/>
    <w:rsid w:val="0024288E"/>
    <w:rsid w:val="002B21C9"/>
    <w:rsid w:val="002F4FFC"/>
    <w:rsid w:val="002F6229"/>
    <w:rsid w:val="003029D4"/>
    <w:rsid w:val="00327FB2"/>
    <w:rsid w:val="00341E8B"/>
    <w:rsid w:val="0035008E"/>
    <w:rsid w:val="003514D5"/>
    <w:rsid w:val="00385396"/>
    <w:rsid w:val="00387A95"/>
    <w:rsid w:val="00397EDD"/>
    <w:rsid w:val="003B2F7B"/>
    <w:rsid w:val="003F1723"/>
    <w:rsid w:val="00406094"/>
    <w:rsid w:val="004139F6"/>
    <w:rsid w:val="00416A97"/>
    <w:rsid w:val="00422192"/>
    <w:rsid w:val="00436384"/>
    <w:rsid w:val="00456BC8"/>
    <w:rsid w:val="004629FB"/>
    <w:rsid w:val="0048310C"/>
    <w:rsid w:val="00491650"/>
    <w:rsid w:val="004E60D4"/>
    <w:rsid w:val="00506214"/>
    <w:rsid w:val="00510786"/>
    <w:rsid w:val="00512386"/>
    <w:rsid w:val="00516D37"/>
    <w:rsid w:val="005326BC"/>
    <w:rsid w:val="00550F85"/>
    <w:rsid w:val="00551824"/>
    <w:rsid w:val="00553CF7"/>
    <w:rsid w:val="005576EA"/>
    <w:rsid w:val="00564068"/>
    <w:rsid w:val="00564952"/>
    <w:rsid w:val="00567793"/>
    <w:rsid w:val="00572B2A"/>
    <w:rsid w:val="00573841"/>
    <w:rsid w:val="005813A7"/>
    <w:rsid w:val="00587F67"/>
    <w:rsid w:val="005C5855"/>
    <w:rsid w:val="005E2A6A"/>
    <w:rsid w:val="005E5B3F"/>
    <w:rsid w:val="005F261D"/>
    <w:rsid w:val="00634DC0"/>
    <w:rsid w:val="00635621"/>
    <w:rsid w:val="006428DB"/>
    <w:rsid w:val="00646F74"/>
    <w:rsid w:val="006534B3"/>
    <w:rsid w:val="00666F4C"/>
    <w:rsid w:val="00693886"/>
    <w:rsid w:val="00697476"/>
    <w:rsid w:val="006A1149"/>
    <w:rsid w:val="006B4B7B"/>
    <w:rsid w:val="006B723B"/>
    <w:rsid w:val="006C5541"/>
    <w:rsid w:val="006C6570"/>
    <w:rsid w:val="007126A6"/>
    <w:rsid w:val="0072048E"/>
    <w:rsid w:val="00760D23"/>
    <w:rsid w:val="0078230F"/>
    <w:rsid w:val="00786338"/>
    <w:rsid w:val="00792416"/>
    <w:rsid w:val="007B3670"/>
    <w:rsid w:val="007C2A6D"/>
    <w:rsid w:val="007E0BDE"/>
    <w:rsid w:val="007E55F8"/>
    <w:rsid w:val="007F7CA8"/>
    <w:rsid w:val="00806C17"/>
    <w:rsid w:val="00810792"/>
    <w:rsid w:val="00865DB7"/>
    <w:rsid w:val="00873B0E"/>
    <w:rsid w:val="00891798"/>
    <w:rsid w:val="00894424"/>
    <w:rsid w:val="008970EB"/>
    <w:rsid w:val="008C0C2F"/>
    <w:rsid w:val="008D2861"/>
    <w:rsid w:val="008F79FE"/>
    <w:rsid w:val="00911AB7"/>
    <w:rsid w:val="00931573"/>
    <w:rsid w:val="00965C16"/>
    <w:rsid w:val="00986A10"/>
    <w:rsid w:val="009A2D14"/>
    <w:rsid w:val="009A3A89"/>
    <w:rsid w:val="009B32F7"/>
    <w:rsid w:val="009E11DD"/>
    <w:rsid w:val="009F2404"/>
    <w:rsid w:val="009F325B"/>
    <w:rsid w:val="00A30856"/>
    <w:rsid w:val="00A322D1"/>
    <w:rsid w:val="00A42291"/>
    <w:rsid w:val="00A43610"/>
    <w:rsid w:val="00A8461D"/>
    <w:rsid w:val="00A9195D"/>
    <w:rsid w:val="00AA1DD5"/>
    <w:rsid w:val="00AB31DB"/>
    <w:rsid w:val="00AB6D6D"/>
    <w:rsid w:val="00B012F5"/>
    <w:rsid w:val="00B04D2E"/>
    <w:rsid w:val="00B147A3"/>
    <w:rsid w:val="00B1696C"/>
    <w:rsid w:val="00B34AB8"/>
    <w:rsid w:val="00B35EF7"/>
    <w:rsid w:val="00B668BA"/>
    <w:rsid w:val="00BB5C37"/>
    <w:rsid w:val="00BC0642"/>
    <w:rsid w:val="00BE63F9"/>
    <w:rsid w:val="00BF4A35"/>
    <w:rsid w:val="00C175A4"/>
    <w:rsid w:val="00C615BC"/>
    <w:rsid w:val="00C736D1"/>
    <w:rsid w:val="00CA35E6"/>
    <w:rsid w:val="00CC0A0C"/>
    <w:rsid w:val="00CD1121"/>
    <w:rsid w:val="00CD369D"/>
    <w:rsid w:val="00CE6B52"/>
    <w:rsid w:val="00CF4372"/>
    <w:rsid w:val="00D01BDD"/>
    <w:rsid w:val="00D15BBF"/>
    <w:rsid w:val="00D24D38"/>
    <w:rsid w:val="00D304CD"/>
    <w:rsid w:val="00D436EA"/>
    <w:rsid w:val="00D544F6"/>
    <w:rsid w:val="00D76823"/>
    <w:rsid w:val="00DA48B7"/>
    <w:rsid w:val="00DB5090"/>
    <w:rsid w:val="00DF76A4"/>
    <w:rsid w:val="00E01FFF"/>
    <w:rsid w:val="00E17B5F"/>
    <w:rsid w:val="00E20AE7"/>
    <w:rsid w:val="00E2477B"/>
    <w:rsid w:val="00E32589"/>
    <w:rsid w:val="00E35543"/>
    <w:rsid w:val="00E36C71"/>
    <w:rsid w:val="00E432EA"/>
    <w:rsid w:val="00E44C1B"/>
    <w:rsid w:val="00E468D8"/>
    <w:rsid w:val="00ED611B"/>
    <w:rsid w:val="00EE0141"/>
    <w:rsid w:val="00EE0542"/>
    <w:rsid w:val="00EE3FEC"/>
    <w:rsid w:val="00EF6DF9"/>
    <w:rsid w:val="00F13A51"/>
    <w:rsid w:val="00F45BA3"/>
    <w:rsid w:val="00F6737F"/>
    <w:rsid w:val="00F752E0"/>
    <w:rsid w:val="00F80910"/>
    <w:rsid w:val="00F91E09"/>
    <w:rsid w:val="00FB05E6"/>
    <w:rsid w:val="00FE0860"/>
    <w:rsid w:val="00FE5848"/>
    <w:rsid w:val="00FF50E2"/>
    <w:rsid w:val="00FF7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hapeDefaults>
    <o:shapedefaults v:ext="edit" spidmax="2049"/>
    <o:shapelayout v:ext="edit">
      <o:idmap v:ext="edit" data="1"/>
    </o:shapelayout>
  </w:shapeDefaults>
  <w:decimalSymbol w:val=","/>
  <w:listSeparator w:val=","/>
  <w15:chartTrackingRefBased/>
  <w15:docId w15:val="{CBC46DE9-F69C-4689-8263-99CFEC42B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R1,H1,H11,h1,app heading 1,l1,Huvudrubrik"/>
    <w:next w:val="BodyText"/>
    <w:qFormat/>
    <w:rsid w:val="00810792"/>
    <w:pPr>
      <w:keepNext/>
      <w:numPr>
        <w:numId w:val="1"/>
      </w:numPr>
      <w:tabs>
        <w:tab w:val="left" w:pos="1304"/>
        <w:tab w:val="left" w:pos="2552"/>
        <w:tab w:val="left" w:pos="3856"/>
        <w:tab w:val="left" w:pos="5216"/>
        <w:tab w:val="left" w:pos="6464"/>
        <w:tab w:val="left" w:pos="7768"/>
        <w:tab w:val="left" w:pos="9072"/>
        <w:tab w:val="left" w:pos="10206"/>
      </w:tabs>
      <w:spacing w:before="480"/>
      <w:outlineLvl w:val="0"/>
    </w:pPr>
    <w:rPr>
      <w:rFonts w:ascii="Arial" w:hAnsi="Arial"/>
      <w:b/>
      <w:kern w:val="28"/>
      <w:sz w:val="28"/>
    </w:rPr>
  </w:style>
  <w:style w:type="paragraph" w:styleId="Heading2">
    <w:name w:val="heading 2"/>
    <w:aliases w:val="R2,H2,2,heading 2,H21,UNDERRUBRIK 1-2,E2,h2,Head 2,l2,TitreProp,Header 2,ITT t2,PA Major Section,Livello 2,Heading 2 Hidden,Head1,Titre B,2nd level,Head2A"/>
    <w:basedOn w:val="Heading1"/>
    <w:next w:val="BodyText"/>
    <w:link w:val="Heading2Char"/>
    <w:qFormat/>
    <w:rsid w:val="00810792"/>
    <w:pPr>
      <w:numPr>
        <w:ilvl w:val="1"/>
      </w:numPr>
      <w:spacing w:before="360"/>
      <w:outlineLvl w:val="1"/>
    </w:pPr>
    <w:rPr>
      <w:sz w:val="24"/>
    </w:rPr>
  </w:style>
  <w:style w:type="paragraph" w:styleId="Heading3">
    <w:name w:val="heading 3"/>
    <w:aliases w:val="H3,Underrubrik2,E3,h3,Memo Heading 3"/>
    <w:basedOn w:val="Heading2"/>
    <w:next w:val="BodyText"/>
    <w:qFormat/>
    <w:rsid w:val="00810792"/>
    <w:pPr>
      <w:numPr>
        <w:ilvl w:val="2"/>
      </w:numPr>
      <w:outlineLvl w:val="2"/>
    </w:pPr>
    <w:rPr>
      <w:sz w:val="22"/>
    </w:rPr>
  </w:style>
  <w:style w:type="paragraph" w:styleId="Heading4">
    <w:name w:val="heading 4"/>
    <w:aliases w:val="h4,H4,4H,H41,h41,H42,h42,H43,h43,H411,h411,H421,h421,H44,h44,H412,h412,H422,h422,H431,h431,H45,h45,H413,h413,H423,h423,H432,h432,H46,h46,H47,h47,Memo Heading 4"/>
    <w:basedOn w:val="Heading3"/>
    <w:next w:val="BodyText"/>
    <w:qFormat/>
    <w:rsid w:val="00810792"/>
    <w:pPr>
      <w:numPr>
        <w:ilvl w:val="3"/>
      </w:numPr>
      <w:outlineLvl w:val="3"/>
    </w:pPr>
    <w:rPr>
      <w:b w:val="0"/>
    </w:rPr>
  </w:style>
  <w:style w:type="paragraph" w:styleId="Heading5">
    <w:name w:val="heading 5"/>
    <w:basedOn w:val="Heading4"/>
    <w:next w:val="BodyText"/>
    <w:qFormat/>
    <w:rsid w:val="00810792"/>
    <w:pPr>
      <w:numPr>
        <w:ilvl w:val="4"/>
      </w:numPr>
      <w:spacing w:after="60"/>
      <w:ind w:left="2551" w:hanging="1304"/>
      <w:outlineLvl w:val="4"/>
    </w:pPr>
    <w:rPr>
      <w:bCs/>
      <w:iCs/>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ändrad + Centered,Before:  0,34&quot;, ändrad,AvtalBrodtext,andrad,compact,Body3,EHPT,Body Text2,Requirements,Body Text ,Body Text level 1,Response,à¹×éÍàÃ×èÍ§,paragraph 2,body indent,bt,- TF,Compliance,code,à¹,AvtalBr"/>
    <w:link w:val="BodyTextChar"/>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rPr>
  </w:style>
  <w:style w:type="paragraph" w:styleId="Header">
    <w:name w:val="header"/>
    <w:pPr>
      <w:tabs>
        <w:tab w:val="center" w:pos="4320"/>
        <w:tab w:val="right" w:pos="8640"/>
      </w:tabs>
    </w:pPr>
    <w:rPr>
      <w:rFonts w:ascii="Arial" w:hAnsi="Arial"/>
      <w:noProof/>
      <w:sz w:val="22"/>
    </w:rPr>
  </w:style>
  <w:style w:type="paragraph" w:styleId="Footer">
    <w:name w:val="footer"/>
    <w:pPr>
      <w:tabs>
        <w:tab w:val="center" w:pos="4320"/>
        <w:tab w:val="right" w:pos="8640"/>
      </w:tabs>
    </w:pPr>
    <w:rPr>
      <w:rFonts w:ascii="Arial" w:hAnsi="Arial"/>
      <w:noProof/>
      <w:sz w:val="12"/>
    </w:rPr>
  </w:style>
  <w:style w:type="paragraph" w:customStyle="1" w:styleId="Text">
    <w:name w:val="Text"/>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rsid w:val="00D24D38"/>
    <w:pPr>
      <w:spacing w:before="240" w:after="480"/>
      <w:ind w:left="2552"/>
    </w:pPr>
    <w:rPr>
      <w:rFonts w:ascii="Arial" w:hAnsi="Arial"/>
      <w:b/>
      <w:sz w:val="28"/>
    </w:rPr>
  </w:style>
  <w:style w:type="paragraph" w:styleId="TOC1">
    <w:name w:val="toc 1"/>
    <w:next w:val="Text"/>
    <w:autoRedefine/>
    <w:semiHidden/>
    <w:pPr>
      <w:tabs>
        <w:tab w:val="right" w:leader="dot" w:pos="10206"/>
      </w:tabs>
      <w:spacing w:before="120"/>
      <w:ind w:left="3118" w:hanging="567"/>
    </w:pPr>
    <w:rPr>
      <w:rFonts w:ascii="Arial" w:hAnsi="Arial" w:cs="Arial"/>
      <w:b/>
      <w:noProof/>
      <w:sz w:val="22"/>
    </w:rPr>
  </w:style>
  <w:style w:type="paragraph" w:styleId="TOC2">
    <w:name w:val="toc 2"/>
    <w:basedOn w:val="TOC1"/>
    <w:next w:val="Text"/>
    <w:autoRedefine/>
    <w:semiHidden/>
    <w:pPr>
      <w:spacing w:before="0"/>
      <w:ind w:left="3969" w:hanging="850"/>
    </w:pPr>
    <w:rPr>
      <w:b w:val="0"/>
    </w:rPr>
  </w:style>
  <w:style w:type="paragraph" w:styleId="TOC3">
    <w:name w:val="toc 3"/>
    <w:basedOn w:val="TOC1"/>
    <w:next w:val="Text"/>
    <w:autoRedefine/>
    <w:semiHidden/>
    <w:pPr>
      <w:spacing w:before="0"/>
      <w:ind w:left="3969" w:hanging="850"/>
    </w:pPr>
    <w:rPr>
      <w:b w:val="0"/>
    </w:rPr>
  </w:style>
  <w:style w:type="paragraph" w:styleId="TOC4">
    <w:name w:val="toc 4"/>
    <w:basedOn w:val="TOC1"/>
    <w:next w:val="Text"/>
    <w:autoRedefine/>
    <w:semiHidden/>
    <w:pPr>
      <w:ind w:left="3403" w:hanging="851"/>
    </w:pPr>
  </w:style>
  <w:style w:type="paragraph" w:customStyle="1" w:styleId="TableStyle">
    <w:name w:val="TableStyle"/>
    <w:pPr>
      <w:ind w:left="85"/>
    </w:pPr>
    <w:rPr>
      <w:rFonts w:ascii="Arial" w:hAnsi="Arial"/>
      <w:noProof/>
      <w:sz w:val="22"/>
    </w:rPr>
  </w:style>
  <w:style w:type="paragraph" w:styleId="List">
    <w:name w:val="List"/>
    <w:rsid w:val="00BF4A35"/>
    <w:pPr>
      <w:numPr>
        <w:numId w:val="21"/>
      </w:numPr>
      <w:spacing w:before="180"/>
    </w:pPr>
    <w:rPr>
      <w:rFonts w:ascii="Arial" w:hAnsi="Arial"/>
      <w:sz w:val="22"/>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360"/>
      <w:ind w:left="2552"/>
    </w:pPr>
    <w:rPr>
      <w:rFonts w:ascii="Arial" w:hAnsi="Arial"/>
      <w:b/>
      <w:sz w:val="22"/>
    </w:rPr>
  </w:style>
  <w:style w:type="paragraph" w:customStyle="1" w:styleId="Contents">
    <w:name w:val="Contents"/>
    <w:next w:val="Text"/>
    <w:pPr>
      <w:spacing w:before="240" w:after="120"/>
      <w:ind w:left="2551"/>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List"/>
    <w:rsid w:val="00BF4A35"/>
    <w:pPr>
      <w:numPr>
        <w:numId w:val="22"/>
      </w:numPr>
    </w:pPr>
  </w:style>
  <w:style w:type="paragraph" w:styleId="ListNumber">
    <w:name w:val="List Number"/>
    <w:pPr>
      <w:numPr>
        <w:numId w:val="17"/>
      </w:numPr>
      <w:spacing w:before="180"/>
      <w:ind w:left="2921" w:hanging="369"/>
    </w:pPr>
    <w:rPr>
      <w:rFonts w:ascii="Arial" w:hAnsi="Arial"/>
      <w:sz w:val="22"/>
    </w:rPr>
  </w:style>
  <w:style w:type="paragraph" w:customStyle="1" w:styleId="Distribution">
    <w:name w:val="Distribution"/>
    <w:basedOn w:val="Heading"/>
    <w:next w:val="Text"/>
  </w:style>
  <w:style w:type="paragraph" w:styleId="ListNumber2">
    <w:name w:val="List Number 2"/>
    <w:pPr>
      <w:numPr>
        <w:numId w:val="2"/>
      </w:numPr>
      <w:spacing w:before="180"/>
    </w:pPr>
    <w:rPr>
      <w:rFonts w:ascii="Arial" w:hAnsi="Arial"/>
      <w:sz w:val="22"/>
    </w:rPr>
  </w:style>
  <w:style w:type="paragraph" w:styleId="ListNumber5">
    <w:name w:val="List Number 5"/>
    <w:basedOn w:val="Normal"/>
    <w:pPr>
      <w:numPr>
        <w:numId w:val="18"/>
      </w:numPr>
    </w:pPr>
  </w:style>
  <w:style w:type="paragraph" w:customStyle="1" w:styleId="ProgramStyle">
    <w:name w:val="ProgramStyle"/>
    <w:next w:val="BodyText"/>
    <w:pPr>
      <w:ind w:left="2552"/>
    </w:pPr>
    <w:rPr>
      <w:rFonts w:ascii="Courier New" w:hAnsi="Courier New"/>
      <w:sz w:val="16"/>
    </w:rPr>
  </w:style>
  <w:style w:type="paragraph" w:styleId="FootnoteText">
    <w:name w:val="footnote text"/>
    <w:basedOn w:val="Normal"/>
    <w:semiHidden/>
    <w:rsid w:val="00DF76A4"/>
    <w:rPr>
      <w:sz w:val="20"/>
      <w:lang w:val="en-US"/>
    </w:rPr>
  </w:style>
  <w:style w:type="paragraph" w:customStyle="1" w:styleId="Listabcsingleline">
    <w:name w:val="List abc single line"/>
    <w:pPr>
      <w:numPr>
        <w:numId w:val="6"/>
      </w:numPr>
    </w:pPr>
    <w:rPr>
      <w:rFonts w:ascii="Arial" w:hAnsi="Arial"/>
      <w:sz w:val="22"/>
    </w:rPr>
  </w:style>
  <w:style w:type="paragraph" w:customStyle="1" w:styleId="Listabcdoubleline">
    <w:name w:val="List abc double line"/>
    <w:pPr>
      <w:numPr>
        <w:numId w:val="8"/>
      </w:numPr>
      <w:spacing w:before="220"/>
      <w:ind w:left="2921" w:hanging="369"/>
    </w:pPr>
    <w:rPr>
      <w:rFonts w:ascii="Arial" w:hAnsi="Arial"/>
      <w:sz w:val="22"/>
    </w:rPr>
  </w:style>
  <w:style w:type="paragraph" w:customStyle="1" w:styleId="Listnumbersingleline">
    <w:name w:val="List number single line"/>
    <w:pPr>
      <w:numPr>
        <w:numId w:val="3"/>
      </w:numPr>
      <w:ind w:left="2921" w:hanging="369"/>
    </w:pPr>
    <w:rPr>
      <w:rFonts w:ascii="Arial" w:hAnsi="Arial"/>
      <w:sz w:val="22"/>
    </w:rPr>
  </w:style>
  <w:style w:type="paragraph" w:customStyle="1" w:styleId="Listnumberdoubleline">
    <w:name w:val="List number double line"/>
    <w:pPr>
      <w:numPr>
        <w:numId w:val="11"/>
      </w:numPr>
      <w:spacing w:before="220"/>
      <w:ind w:left="2921" w:hanging="369"/>
    </w:pPr>
    <w:rPr>
      <w:rFonts w:ascii="Arial" w:hAnsi="Arial"/>
      <w:sz w:val="22"/>
    </w:rPr>
  </w:style>
  <w:style w:type="paragraph" w:customStyle="1" w:styleId="Listabcsinglelinewide">
    <w:name w:val="List abc single line (wide)"/>
    <w:pPr>
      <w:numPr>
        <w:numId w:val="5"/>
      </w:numPr>
    </w:pPr>
    <w:rPr>
      <w:rFonts w:ascii="Arial" w:hAnsi="Arial"/>
      <w:sz w:val="22"/>
      <w:lang w:bidi="ar-DZ"/>
    </w:rPr>
  </w:style>
  <w:style w:type="paragraph" w:customStyle="1" w:styleId="Listnumberdoublelinewide">
    <w:name w:val="List number double line (wide)"/>
    <w:basedOn w:val="Listnumberdoubleline"/>
    <w:pPr>
      <w:numPr>
        <w:numId w:val="12"/>
      </w:numPr>
    </w:pPr>
  </w:style>
  <w:style w:type="paragraph" w:customStyle="1" w:styleId="Listnumbersinglelinewide">
    <w:name w:val="List number single line (wide)"/>
    <w:pPr>
      <w:numPr>
        <w:numId w:val="4"/>
      </w:numPr>
    </w:pPr>
    <w:rPr>
      <w:rFonts w:ascii="Arial" w:hAnsi="Arial"/>
      <w:sz w:val="22"/>
    </w:rPr>
  </w:style>
  <w:style w:type="paragraph" w:customStyle="1" w:styleId="Listabcdoublelinewide">
    <w:name w:val="List abc double line (wide)"/>
    <w:pPr>
      <w:numPr>
        <w:numId w:val="15"/>
      </w:numPr>
      <w:spacing w:before="220"/>
    </w:pPr>
    <w:rPr>
      <w:rFonts w:ascii="Arial" w:hAnsi="Arial"/>
      <w:sz w:val="22"/>
    </w:rPr>
  </w:style>
  <w:style w:type="paragraph" w:styleId="ListBullet2">
    <w:name w:val="List Bullet 2"/>
    <w:pPr>
      <w:numPr>
        <w:numId w:val="9"/>
      </w:numPr>
      <w:spacing w:before="220"/>
    </w:pPr>
    <w:rPr>
      <w:rFonts w:ascii="Arial" w:hAnsi="Arial"/>
      <w:sz w:val="22"/>
    </w:rPr>
  </w:style>
  <w:style w:type="paragraph" w:styleId="ListBullet">
    <w:name w:val="List Bullet"/>
    <w:pPr>
      <w:numPr>
        <w:numId w:val="16"/>
      </w:numPr>
    </w:pPr>
    <w:rPr>
      <w:rFonts w:ascii="Arial" w:hAnsi="Arial"/>
      <w:sz w:val="22"/>
    </w:rPr>
  </w:style>
  <w:style w:type="paragraph" w:customStyle="1" w:styleId="ListBulletwide">
    <w:name w:val="List Bullet (wide)"/>
    <w:pPr>
      <w:numPr>
        <w:numId w:val="7"/>
      </w:numPr>
    </w:pPr>
    <w:rPr>
      <w:rFonts w:ascii="Arial" w:hAnsi="Arial"/>
      <w:sz w:val="22"/>
    </w:rPr>
  </w:style>
  <w:style w:type="paragraph" w:customStyle="1" w:styleId="ListBullet2wide">
    <w:name w:val="List Bullet 2 (wide)"/>
    <w:pPr>
      <w:numPr>
        <w:numId w:val="10"/>
      </w:numPr>
      <w:spacing w:before="220"/>
    </w:pPr>
    <w:rPr>
      <w:rFonts w:ascii="Arial" w:hAnsi="Arial"/>
      <w:sz w:val="22"/>
    </w:rPr>
  </w:style>
  <w:style w:type="paragraph" w:styleId="Closing">
    <w:name w:val="Closing"/>
    <w:basedOn w:val="Normal"/>
    <w:pPr>
      <w:ind w:left="4252"/>
    </w:pPr>
  </w:style>
  <w:style w:type="paragraph" w:customStyle="1" w:styleId="Term-list">
    <w:name w:val="Term-list"/>
    <w:pPr>
      <w:spacing w:before="240"/>
      <w:ind w:left="4820" w:hanging="2268"/>
    </w:pPr>
    <w:rPr>
      <w:rFonts w:ascii="Arial" w:hAnsi="Arial"/>
      <w:sz w:val="22"/>
    </w:rPr>
  </w:style>
  <w:style w:type="paragraph" w:styleId="Caption">
    <w:name w:val="caption"/>
    <w:basedOn w:val="Normal"/>
    <w:next w:val="Normal"/>
    <w:qFormat/>
    <w:rsid w:val="00DF76A4"/>
    <w:rPr>
      <w:b/>
      <w:bCs/>
      <w:sz w:val="20"/>
      <w:lang w:val="en-US"/>
    </w:rPr>
  </w:style>
  <w:style w:type="character" w:customStyle="1" w:styleId="TCaction">
    <w:name w:val="TC_action"/>
    <w:basedOn w:val="DefaultParagraphFont"/>
    <w:rsid w:val="00E20AE7"/>
    <w:rPr>
      <w:rFonts w:ascii="Arial" w:hAnsi="Arial"/>
      <w:b/>
      <w:i/>
      <w:sz w:val="22"/>
    </w:rPr>
  </w:style>
  <w:style w:type="character" w:styleId="Hyperlink">
    <w:name w:val="Hyperlink"/>
    <w:basedOn w:val="DefaultParagraphFont"/>
    <w:rsid w:val="006428DB"/>
    <w:rPr>
      <w:color w:val="0000FF"/>
      <w:u w:val="single"/>
    </w:rPr>
  </w:style>
  <w:style w:type="paragraph" w:customStyle="1" w:styleId="CaptionFigure">
    <w:name w:val="CaptionFigure"/>
    <w:next w:val="BodyText"/>
    <w:pPr>
      <w:tabs>
        <w:tab w:val="left" w:pos="3686"/>
      </w:tabs>
      <w:spacing w:before="120" w:after="60"/>
      <w:ind w:left="3516" w:hanging="964"/>
    </w:pPr>
    <w:rPr>
      <w:rFonts w:ascii="Arial" w:hAnsi="Arial"/>
      <w:lang w:val="en-GB"/>
    </w:rPr>
  </w:style>
  <w:style w:type="paragraph" w:customStyle="1" w:styleId="CaptionTable">
    <w:name w:val="CaptionTable"/>
    <w:next w:val="BodyText"/>
    <w:pPr>
      <w:tabs>
        <w:tab w:val="left" w:pos="3686"/>
      </w:tabs>
      <w:spacing w:before="120" w:after="60"/>
      <w:ind w:left="3516" w:hanging="964"/>
    </w:pPr>
    <w:rPr>
      <w:rFonts w:ascii="Arial" w:hAnsi="Arial"/>
      <w:lang w:val="en-GB"/>
    </w:rPr>
  </w:style>
  <w:style w:type="paragraph" w:customStyle="1" w:styleId="CaptionEquation">
    <w:name w:val="CaptionEquation"/>
    <w:next w:val="BodyText"/>
    <w:pPr>
      <w:tabs>
        <w:tab w:val="left" w:pos="3827"/>
      </w:tabs>
      <w:spacing w:before="120" w:after="60"/>
      <w:ind w:left="3743" w:hanging="1191"/>
    </w:pPr>
    <w:rPr>
      <w:rFonts w:ascii="Arial" w:hAnsi="Arial"/>
      <w:lang w:val="en-GB"/>
    </w:rPr>
  </w:style>
  <w:style w:type="paragraph" w:customStyle="1" w:styleId="CaptionFigureWide">
    <w:name w:val="CaptionFigureWide"/>
    <w:next w:val="BodyText"/>
    <w:pPr>
      <w:tabs>
        <w:tab w:val="left" w:pos="2268"/>
      </w:tabs>
      <w:spacing w:before="120" w:after="60"/>
      <w:ind w:left="2268" w:hanging="964"/>
    </w:pPr>
    <w:rPr>
      <w:rFonts w:ascii="Arial" w:hAnsi="Arial"/>
      <w:lang w:val="en-GB"/>
    </w:rPr>
  </w:style>
  <w:style w:type="paragraph" w:customStyle="1" w:styleId="CaptionTableWide">
    <w:name w:val="CaptionTableWide"/>
    <w:next w:val="BodyText"/>
    <w:pPr>
      <w:tabs>
        <w:tab w:val="left" w:pos="2268"/>
      </w:tabs>
      <w:spacing w:before="120" w:after="60"/>
      <w:ind w:left="2268" w:hanging="964"/>
    </w:pPr>
    <w:rPr>
      <w:rFonts w:ascii="Arial" w:hAnsi="Arial"/>
      <w:lang w:val="en-GB"/>
    </w:rPr>
  </w:style>
  <w:style w:type="paragraph" w:customStyle="1" w:styleId="CaptionEquationWide">
    <w:name w:val="CaptionEquationWide"/>
    <w:next w:val="BodyText"/>
    <w:pPr>
      <w:tabs>
        <w:tab w:val="left" w:pos="2552"/>
      </w:tabs>
      <w:spacing w:before="120" w:after="60"/>
      <w:ind w:left="2495" w:hanging="1191"/>
    </w:pPr>
    <w:rPr>
      <w:rFonts w:ascii="Arial" w:hAnsi="Arial"/>
      <w:lang w:val="en-GB"/>
    </w:rPr>
  </w:style>
  <w:style w:type="character" w:customStyle="1" w:styleId="BodyTextChar">
    <w:name w:val="Body Text Char"/>
    <w:aliases w:val="AvtalBrödtext Char,Bodytext Char,ändrad Char,ändrad + Centered Char,Before:  0 Char,34&quot; Char, ändrad Char,AvtalBrodtext Char,andrad Char,compact Char,Body3 Char,EHPT Char,Body Text2 Char,Requirements Char,Body Text  Char,Response Char"/>
    <w:basedOn w:val="DefaultParagraphFont"/>
    <w:link w:val="BodyText"/>
    <w:locked/>
    <w:rsid w:val="006428DB"/>
    <w:rPr>
      <w:rFonts w:ascii="Arial" w:hAnsi="Arial"/>
      <w:sz w:val="22"/>
      <w:lang w:val="en-US" w:eastAsia="en-US" w:bidi="ar-SA"/>
    </w:rPr>
  </w:style>
  <w:style w:type="character" w:customStyle="1" w:styleId="Heading2Char">
    <w:name w:val="Heading 2 Char"/>
    <w:aliases w:val="R2 Char,H2 Char,2 Char,heading 2 Char,H21 Char,UNDERRUBRIK 1-2 Char,E2 Char,h2 Char,Head 2 Char,l2 Char,TitreProp Char,Header 2 Char,ITT t2 Char,PA Major Section Char,Livello 2 Char,Heading 2 Hidden Char,Head1 Char,Titre B Char"/>
    <w:basedOn w:val="DefaultParagraphFont"/>
    <w:link w:val="Heading2"/>
    <w:rsid w:val="006428DB"/>
    <w:rPr>
      <w:rFonts w:ascii="Arial" w:hAnsi="Arial"/>
      <w:b/>
      <w:kern w:val="28"/>
      <w:sz w:val="24"/>
      <w:lang w:val="en-US" w:eastAsia="en-US" w:bidi="ar-SA"/>
    </w:rPr>
  </w:style>
  <w:style w:type="paragraph" w:styleId="BalloonText">
    <w:name w:val="Balloon Text"/>
    <w:basedOn w:val="Normal"/>
    <w:semiHidden/>
    <w:rsid w:val="00A322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4030</Words>
  <Characters>22972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Guideline to create custom GUI</vt:lpstr>
    </vt:vector>
  </TitlesOfParts>
  <Company/>
  <LinksUpToDate>false</LinksUpToDate>
  <CharactersWithSpaces>26949</CharactersWithSpaces>
  <SharedDoc>false</SharedDoc>
  <HLinks>
    <vt:vector size="204" baseType="variant">
      <vt:variant>
        <vt:i4>1572926</vt:i4>
      </vt:variant>
      <vt:variant>
        <vt:i4>203</vt:i4>
      </vt:variant>
      <vt:variant>
        <vt:i4>0</vt:i4>
      </vt:variant>
      <vt:variant>
        <vt:i4>5</vt:i4>
      </vt:variant>
      <vt:variant>
        <vt:lpwstr/>
      </vt:variant>
      <vt:variant>
        <vt:lpwstr>_Toc327538903</vt:lpwstr>
      </vt:variant>
      <vt:variant>
        <vt:i4>1572926</vt:i4>
      </vt:variant>
      <vt:variant>
        <vt:i4>197</vt:i4>
      </vt:variant>
      <vt:variant>
        <vt:i4>0</vt:i4>
      </vt:variant>
      <vt:variant>
        <vt:i4>5</vt:i4>
      </vt:variant>
      <vt:variant>
        <vt:lpwstr/>
      </vt:variant>
      <vt:variant>
        <vt:lpwstr>_Toc327538902</vt:lpwstr>
      </vt:variant>
      <vt:variant>
        <vt:i4>1572926</vt:i4>
      </vt:variant>
      <vt:variant>
        <vt:i4>191</vt:i4>
      </vt:variant>
      <vt:variant>
        <vt:i4>0</vt:i4>
      </vt:variant>
      <vt:variant>
        <vt:i4>5</vt:i4>
      </vt:variant>
      <vt:variant>
        <vt:lpwstr/>
      </vt:variant>
      <vt:variant>
        <vt:lpwstr>_Toc327538901</vt:lpwstr>
      </vt:variant>
      <vt:variant>
        <vt:i4>1572926</vt:i4>
      </vt:variant>
      <vt:variant>
        <vt:i4>185</vt:i4>
      </vt:variant>
      <vt:variant>
        <vt:i4>0</vt:i4>
      </vt:variant>
      <vt:variant>
        <vt:i4>5</vt:i4>
      </vt:variant>
      <vt:variant>
        <vt:lpwstr/>
      </vt:variant>
      <vt:variant>
        <vt:lpwstr>_Toc327538900</vt:lpwstr>
      </vt:variant>
      <vt:variant>
        <vt:i4>1114175</vt:i4>
      </vt:variant>
      <vt:variant>
        <vt:i4>179</vt:i4>
      </vt:variant>
      <vt:variant>
        <vt:i4>0</vt:i4>
      </vt:variant>
      <vt:variant>
        <vt:i4>5</vt:i4>
      </vt:variant>
      <vt:variant>
        <vt:lpwstr/>
      </vt:variant>
      <vt:variant>
        <vt:lpwstr>_Toc327538899</vt:lpwstr>
      </vt:variant>
      <vt:variant>
        <vt:i4>1114175</vt:i4>
      </vt:variant>
      <vt:variant>
        <vt:i4>173</vt:i4>
      </vt:variant>
      <vt:variant>
        <vt:i4>0</vt:i4>
      </vt:variant>
      <vt:variant>
        <vt:i4>5</vt:i4>
      </vt:variant>
      <vt:variant>
        <vt:lpwstr/>
      </vt:variant>
      <vt:variant>
        <vt:lpwstr>_Toc327538898</vt:lpwstr>
      </vt:variant>
      <vt:variant>
        <vt:i4>1114175</vt:i4>
      </vt:variant>
      <vt:variant>
        <vt:i4>167</vt:i4>
      </vt:variant>
      <vt:variant>
        <vt:i4>0</vt:i4>
      </vt:variant>
      <vt:variant>
        <vt:i4>5</vt:i4>
      </vt:variant>
      <vt:variant>
        <vt:lpwstr/>
      </vt:variant>
      <vt:variant>
        <vt:lpwstr>_Toc327538897</vt:lpwstr>
      </vt:variant>
      <vt:variant>
        <vt:i4>1114175</vt:i4>
      </vt:variant>
      <vt:variant>
        <vt:i4>161</vt:i4>
      </vt:variant>
      <vt:variant>
        <vt:i4>0</vt:i4>
      </vt:variant>
      <vt:variant>
        <vt:i4>5</vt:i4>
      </vt:variant>
      <vt:variant>
        <vt:lpwstr/>
      </vt:variant>
      <vt:variant>
        <vt:lpwstr>_Toc327538896</vt:lpwstr>
      </vt:variant>
      <vt:variant>
        <vt:i4>1114175</vt:i4>
      </vt:variant>
      <vt:variant>
        <vt:i4>155</vt:i4>
      </vt:variant>
      <vt:variant>
        <vt:i4>0</vt:i4>
      </vt:variant>
      <vt:variant>
        <vt:i4>5</vt:i4>
      </vt:variant>
      <vt:variant>
        <vt:lpwstr/>
      </vt:variant>
      <vt:variant>
        <vt:lpwstr>_Toc327538895</vt:lpwstr>
      </vt:variant>
      <vt:variant>
        <vt:i4>1114175</vt:i4>
      </vt:variant>
      <vt:variant>
        <vt:i4>149</vt:i4>
      </vt:variant>
      <vt:variant>
        <vt:i4>0</vt:i4>
      </vt:variant>
      <vt:variant>
        <vt:i4>5</vt:i4>
      </vt:variant>
      <vt:variant>
        <vt:lpwstr/>
      </vt:variant>
      <vt:variant>
        <vt:lpwstr>_Toc327538894</vt:lpwstr>
      </vt:variant>
      <vt:variant>
        <vt:i4>1114175</vt:i4>
      </vt:variant>
      <vt:variant>
        <vt:i4>143</vt:i4>
      </vt:variant>
      <vt:variant>
        <vt:i4>0</vt:i4>
      </vt:variant>
      <vt:variant>
        <vt:i4>5</vt:i4>
      </vt:variant>
      <vt:variant>
        <vt:lpwstr/>
      </vt:variant>
      <vt:variant>
        <vt:lpwstr>_Toc327538893</vt:lpwstr>
      </vt:variant>
      <vt:variant>
        <vt:i4>1114175</vt:i4>
      </vt:variant>
      <vt:variant>
        <vt:i4>137</vt:i4>
      </vt:variant>
      <vt:variant>
        <vt:i4>0</vt:i4>
      </vt:variant>
      <vt:variant>
        <vt:i4>5</vt:i4>
      </vt:variant>
      <vt:variant>
        <vt:lpwstr/>
      </vt:variant>
      <vt:variant>
        <vt:lpwstr>_Toc327538892</vt:lpwstr>
      </vt:variant>
      <vt:variant>
        <vt:i4>1114175</vt:i4>
      </vt:variant>
      <vt:variant>
        <vt:i4>131</vt:i4>
      </vt:variant>
      <vt:variant>
        <vt:i4>0</vt:i4>
      </vt:variant>
      <vt:variant>
        <vt:i4>5</vt:i4>
      </vt:variant>
      <vt:variant>
        <vt:lpwstr/>
      </vt:variant>
      <vt:variant>
        <vt:lpwstr>_Toc327538891</vt:lpwstr>
      </vt:variant>
      <vt:variant>
        <vt:i4>1114175</vt:i4>
      </vt:variant>
      <vt:variant>
        <vt:i4>125</vt:i4>
      </vt:variant>
      <vt:variant>
        <vt:i4>0</vt:i4>
      </vt:variant>
      <vt:variant>
        <vt:i4>5</vt:i4>
      </vt:variant>
      <vt:variant>
        <vt:lpwstr/>
      </vt:variant>
      <vt:variant>
        <vt:lpwstr>_Toc327538890</vt:lpwstr>
      </vt:variant>
      <vt:variant>
        <vt:i4>1048639</vt:i4>
      </vt:variant>
      <vt:variant>
        <vt:i4>119</vt:i4>
      </vt:variant>
      <vt:variant>
        <vt:i4>0</vt:i4>
      </vt:variant>
      <vt:variant>
        <vt:i4>5</vt:i4>
      </vt:variant>
      <vt:variant>
        <vt:lpwstr/>
      </vt:variant>
      <vt:variant>
        <vt:lpwstr>_Toc327538889</vt:lpwstr>
      </vt:variant>
      <vt:variant>
        <vt:i4>1048639</vt:i4>
      </vt:variant>
      <vt:variant>
        <vt:i4>113</vt:i4>
      </vt:variant>
      <vt:variant>
        <vt:i4>0</vt:i4>
      </vt:variant>
      <vt:variant>
        <vt:i4>5</vt:i4>
      </vt:variant>
      <vt:variant>
        <vt:lpwstr/>
      </vt:variant>
      <vt:variant>
        <vt:lpwstr>_Toc327538888</vt:lpwstr>
      </vt:variant>
      <vt:variant>
        <vt:i4>1048639</vt:i4>
      </vt:variant>
      <vt:variant>
        <vt:i4>107</vt:i4>
      </vt:variant>
      <vt:variant>
        <vt:i4>0</vt:i4>
      </vt:variant>
      <vt:variant>
        <vt:i4>5</vt:i4>
      </vt:variant>
      <vt:variant>
        <vt:lpwstr/>
      </vt:variant>
      <vt:variant>
        <vt:lpwstr>_Toc327538887</vt:lpwstr>
      </vt:variant>
      <vt:variant>
        <vt:i4>1048639</vt:i4>
      </vt:variant>
      <vt:variant>
        <vt:i4>101</vt:i4>
      </vt:variant>
      <vt:variant>
        <vt:i4>0</vt:i4>
      </vt:variant>
      <vt:variant>
        <vt:i4>5</vt:i4>
      </vt:variant>
      <vt:variant>
        <vt:lpwstr/>
      </vt:variant>
      <vt:variant>
        <vt:lpwstr>_Toc327538886</vt:lpwstr>
      </vt:variant>
      <vt:variant>
        <vt:i4>1048639</vt:i4>
      </vt:variant>
      <vt:variant>
        <vt:i4>95</vt:i4>
      </vt:variant>
      <vt:variant>
        <vt:i4>0</vt:i4>
      </vt:variant>
      <vt:variant>
        <vt:i4>5</vt:i4>
      </vt:variant>
      <vt:variant>
        <vt:lpwstr/>
      </vt:variant>
      <vt:variant>
        <vt:lpwstr>_Toc327538885</vt:lpwstr>
      </vt:variant>
      <vt:variant>
        <vt:i4>1048639</vt:i4>
      </vt:variant>
      <vt:variant>
        <vt:i4>89</vt:i4>
      </vt:variant>
      <vt:variant>
        <vt:i4>0</vt:i4>
      </vt:variant>
      <vt:variant>
        <vt:i4>5</vt:i4>
      </vt:variant>
      <vt:variant>
        <vt:lpwstr/>
      </vt:variant>
      <vt:variant>
        <vt:lpwstr>_Toc327538884</vt:lpwstr>
      </vt:variant>
      <vt:variant>
        <vt:i4>1048639</vt:i4>
      </vt:variant>
      <vt:variant>
        <vt:i4>83</vt:i4>
      </vt:variant>
      <vt:variant>
        <vt:i4>0</vt:i4>
      </vt:variant>
      <vt:variant>
        <vt:i4>5</vt:i4>
      </vt:variant>
      <vt:variant>
        <vt:lpwstr/>
      </vt:variant>
      <vt:variant>
        <vt:lpwstr>_Toc327538883</vt:lpwstr>
      </vt:variant>
      <vt:variant>
        <vt:i4>1048639</vt:i4>
      </vt:variant>
      <vt:variant>
        <vt:i4>77</vt:i4>
      </vt:variant>
      <vt:variant>
        <vt:i4>0</vt:i4>
      </vt:variant>
      <vt:variant>
        <vt:i4>5</vt:i4>
      </vt:variant>
      <vt:variant>
        <vt:lpwstr/>
      </vt:variant>
      <vt:variant>
        <vt:lpwstr>_Toc327538882</vt:lpwstr>
      </vt:variant>
      <vt:variant>
        <vt:i4>1048639</vt:i4>
      </vt:variant>
      <vt:variant>
        <vt:i4>71</vt:i4>
      </vt:variant>
      <vt:variant>
        <vt:i4>0</vt:i4>
      </vt:variant>
      <vt:variant>
        <vt:i4>5</vt:i4>
      </vt:variant>
      <vt:variant>
        <vt:lpwstr/>
      </vt:variant>
      <vt:variant>
        <vt:lpwstr>_Toc327538881</vt:lpwstr>
      </vt:variant>
      <vt:variant>
        <vt:i4>1048639</vt:i4>
      </vt:variant>
      <vt:variant>
        <vt:i4>65</vt:i4>
      </vt:variant>
      <vt:variant>
        <vt:i4>0</vt:i4>
      </vt:variant>
      <vt:variant>
        <vt:i4>5</vt:i4>
      </vt:variant>
      <vt:variant>
        <vt:lpwstr/>
      </vt:variant>
      <vt:variant>
        <vt:lpwstr>_Toc327538880</vt:lpwstr>
      </vt:variant>
      <vt:variant>
        <vt:i4>2031679</vt:i4>
      </vt:variant>
      <vt:variant>
        <vt:i4>59</vt:i4>
      </vt:variant>
      <vt:variant>
        <vt:i4>0</vt:i4>
      </vt:variant>
      <vt:variant>
        <vt:i4>5</vt:i4>
      </vt:variant>
      <vt:variant>
        <vt:lpwstr/>
      </vt:variant>
      <vt:variant>
        <vt:lpwstr>_Toc327538879</vt:lpwstr>
      </vt:variant>
      <vt:variant>
        <vt:i4>2031679</vt:i4>
      </vt:variant>
      <vt:variant>
        <vt:i4>53</vt:i4>
      </vt:variant>
      <vt:variant>
        <vt:i4>0</vt:i4>
      </vt:variant>
      <vt:variant>
        <vt:i4>5</vt:i4>
      </vt:variant>
      <vt:variant>
        <vt:lpwstr/>
      </vt:variant>
      <vt:variant>
        <vt:lpwstr>_Toc327538878</vt:lpwstr>
      </vt:variant>
      <vt:variant>
        <vt:i4>2031679</vt:i4>
      </vt:variant>
      <vt:variant>
        <vt:i4>47</vt:i4>
      </vt:variant>
      <vt:variant>
        <vt:i4>0</vt:i4>
      </vt:variant>
      <vt:variant>
        <vt:i4>5</vt:i4>
      </vt:variant>
      <vt:variant>
        <vt:lpwstr/>
      </vt:variant>
      <vt:variant>
        <vt:lpwstr>_Toc327538877</vt:lpwstr>
      </vt:variant>
      <vt:variant>
        <vt:i4>2031679</vt:i4>
      </vt:variant>
      <vt:variant>
        <vt:i4>41</vt:i4>
      </vt:variant>
      <vt:variant>
        <vt:i4>0</vt:i4>
      </vt:variant>
      <vt:variant>
        <vt:i4>5</vt:i4>
      </vt:variant>
      <vt:variant>
        <vt:lpwstr/>
      </vt:variant>
      <vt:variant>
        <vt:lpwstr>_Toc327538876</vt:lpwstr>
      </vt:variant>
      <vt:variant>
        <vt:i4>2031679</vt:i4>
      </vt:variant>
      <vt:variant>
        <vt:i4>35</vt:i4>
      </vt:variant>
      <vt:variant>
        <vt:i4>0</vt:i4>
      </vt:variant>
      <vt:variant>
        <vt:i4>5</vt:i4>
      </vt:variant>
      <vt:variant>
        <vt:lpwstr/>
      </vt:variant>
      <vt:variant>
        <vt:lpwstr>_Toc327538875</vt:lpwstr>
      </vt:variant>
      <vt:variant>
        <vt:i4>2031679</vt:i4>
      </vt:variant>
      <vt:variant>
        <vt:i4>29</vt:i4>
      </vt:variant>
      <vt:variant>
        <vt:i4>0</vt:i4>
      </vt:variant>
      <vt:variant>
        <vt:i4>5</vt:i4>
      </vt:variant>
      <vt:variant>
        <vt:lpwstr/>
      </vt:variant>
      <vt:variant>
        <vt:lpwstr>_Toc327538874</vt:lpwstr>
      </vt:variant>
      <vt:variant>
        <vt:i4>2031679</vt:i4>
      </vt:variant>
      <vt:variant>
        <vt:i4>23</vt:i4>
      </vt:variant>
      <vt:variant>
        <vt:i4>0</vt:i4>
      </vt:variant>
      <vt:variant>
        <vt:i4>5</vt:i4>
      </vt:variant>
      <vt:variant>
        <vt:lpwstr/>
      </vt:variant>
      <vt:variant>
        <vt:lpwstr>_Toc327538873</vt:lpwstr>
      </vt:variant>
      <vt:variant>
        <vt:i4>2031679</vt:i4>
      </vt:variant>
      <vt:variant>
        <vt:i4>17</vt:i4>
      </vt:variant>
      <vt:variant>
        <vt:i4>0</vt:i4>
      </vt:variant>
      <vt:variant>
        <vt:i4>5</vt:i4>
      </vt:variant>
      <vt:variant>
        <vt:lpwstr/>
      </vt:variant>
      <vt:variant>
        <vt:lpwstr>_Toc327538872</vt:lpwstr>
      </vt:variant>
      <vt:variant>
        <vt:i4>2031679</vt:i4>
      </vt:variant>
      <vt:variant>
        <vt:i4>11</vt:i4>
      </vt:variant>
      <vt:variant>
        <vt:i4>0</vt:i4>
      </vt:variant>
      <vt:variant>
        <vt:i4>5</vt:i4>
      </vt:variant>
      <vt:variant>
        <vt:lpwstr/>
      </vt:variant>
      <vt:variant>
        <vt:lpwstr>_Toc327538871</vt:lpwstr>
      </vt:variant>
      <vt:variant>
        <vt:i4>2031679</vt:i4>
      </vt:variant>
      <vt:variant>
        <vt:i4>5</vt:i4>
      </vt:variant>
      <vt:variant>
        <vt:i4>0</vt:i4>
      </vt:variant>
      <vt:variant>
        <vt:i4>5</vt:i4>
      </vt:variant>
      <vt:variant>
        <vt:lpwstr/>
      </vt:variant>
      <vt:variant>
        <vt:lpwstr>_Toc327538870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 to create custom GUI</dc:title>
  <dc:subject/>
  <dc:creator>ETH/XZD István Kovács X (+36 30 860 7769)</dc:creator>
  <cp:keywords/>
  <dc:description>1553-CNL 113 512 Uen_x000d_Rev B</dc:description>
  <cp:lastModifiedBy>Imre Nagy</cp:lastModifiedBy>
  <cp:revision>3</cp:revision>
  <cp:lastPrinted>1998-10-07T09:52:00Z</cp:lastPrinted>
  <dcterms:created xsi:type="dcterms:W3CDTF">2018-06-21T12:00:00Z</dcterms:created>
  <dcterms:modified xsi:type="dcterms:W3CDTF">2018-06-21T12:00:00Z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 Internal</vt:lpwstr>
  </property>
  <property fmtid="{D5CDD505-2E9C-101B-9397-08002B2CF9AE}" pid="3" name="DocName">
    <vt:lpwstr>DIRECTIONS FOR USE</vt:lpwstr>
  </property>
  <property fmtid="{D5CDD505-2E9C-101B-9397-08002B2CF9AE}" pid="4" name="Prepared">
    <vt:lpwstr>ETH/XZD István Kovács X (+36 30 860 7769)</vt:lpwstr>
  </property>
  <property fmtid="{D5CDD505-2E9C-101B-9397-08002B2CF9AE}" pid="5" name="DocNo">
    <vt:lpwstr>1553-CNL 113 512 Uen</vt:lpwstr>
  </property>
  <property fmtid="{D5CDD505-2E9C-101B-9397-08002B2CF9AE}" pid="6" name="Revision">
    <vt:lpwstr>B</vt:lpwstr>
  </property>
  <property fmtid="{D5CDD505-2E9C-101B-9397-08002B2CF9AE}" pid="7" name="Checked">
    <vt:lpwstr/>
  </property>
  <property fmtid="{D5CDD505-2E9C-101B-9397-08002B2CF9AE}" pid="8" name="Title">
    <vt:lpwstr>Guideline to create custom GUI</vt:lpwstr>
  </property>
  <property fmtid="{D5CDD505-2E9C-101B-9397-08002B2CF9AE}" pid="9" name="Reference">
    <vt:lpwstr/>
  </property>
  <property fmtid="{D5CDD505-2E9C-101B-9397-08002B2CF9AE}" pid="10" name="Date">
    <vt:lpwstr>2012-06-15</vt:lpwstr>
  </property>
  <property fmtid="{D5CDD505-2E9C-101B-9397-08002B2CF9AE}" pid="11" name="Keyword">
    <vt:lpwstr/>
  </property>
  <property fmtid="{D5CDD505-2E9C-101B-9397-08002B2CF9AE}" pid="12" name="ApprovedBy">
    <vt:lpwstr>ETH/XZDC (Norbert Pintér)</vt:lpwstr>
  </property>
  <property fmtid="{D5CDD505-2E9C-101B-9397-08002B2CF9AE}" pid="13" name="TemplateName">
    <vt:lpwstr>CXC 172 0064/1</vt:lpwstr>
  </property>
  <property fmtid="{D5CDD505-2E9C-101B-9397-08002B2CF9AE}" pid="14" name="TemplateVersion">
    <vt:lpwstr>R2A</vt:lpwstr>
  </property>
  <property fmtid="{D5CDD505-2E9C-101B-9397-08002B2CF9AE}" pid="15" name="DocumentType">
    <vt:lpwstr>StandardPortrait</vt:lpwstr>
  </property>
  <property fmtid="{D5CDD505-2E9C-101B-9397-08002B2CF9AE}" pid="16" name="Language">
    <vt:lpwstr>EnglishUS</vt:lpwstr>
  </property>
  <property fmtid="{D5CDD505-2E9C-101B-9397-08002B2CF9AE}" pid="17" name="FilePath">
    <vt:lpwstr>False</vt:lpwstr>
  </property>
  <property fmtid="{D5CDD505-2E9C-101B-9397-08002B2CF9AE}" pid="18" name="Information">
    <vt:lpwstr/>
  </property>
  <property fmtid="{D5CDD505-2E9C-101B-9397-08002B2CF9AE}" pid="19" name="Size">
    <vt:lpwstr>Standard</vt:lpwstr>
  </property>
  <property fmtid="{D5CDD505-2E9C-101B-9397-08002B2CF9AE}" pid="20" name="TemplateIdentity">
    <vt:lpwstr/>
  </property>
  <property fmtid="{D5CDD505-2E9C-101B-9397-08002B2CF9AE}" pid="21" name="TemplateID">
    <vt:lpwstr>False</vt:lpwstr>
  </property>
  <property fmtid="{D5CDD505-2E9C-101B-9397-08002B2CF9AE}" pid="22" name="x">
    <vt:lpwstr>1</vt:lpwstr>
  </property>
</Properties>
</file>