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ayout w:type="fixed"/>
        <w:tblLook w:val="0000" w:firstRow="0" w:lastRow="0" w:firstColumn="0" w:lastColumn="0" w:noHBand="0" w:noVBand="0"/>
      </w:tblPr>
      <w:tblGrid>
        <w:gridCol w:w="5160"/>
        <w:gridCol w:w="5046"/>
      </w:tblGrid>
      <w:tr w:rsidR="005326BC">
        <w:tc>
          <w:tcPr>
            <w:tcW w:w="5160" w:type="dxa"/>
            <w:noWrap/>
          </w:tcPr>
          <w:p w:rsidR="005326BC" w:rsidRDefault="005326BC" w:rsidP="00FB1F6D">
            <w:pPr>
              <w:pStyle w:val="TableStyle"/>
              <w:ind w:left="0"/>
              <w:rPr>
                <w:noProof w:val="0"/>
              </w:rPr>
            </w:pPr>
            <w:bookmarkStart w:id="0" w:name="YourInfo"/>
            <w:bookmarkStart w:id="1" w:name="_GoBack"/>
            <w:bookmarkEnd w:id="0"/>
            <w:bookmarkEnd w:id="1"/>
          </w:p>
        </w:tc>
        <w:tc>
          <w:tcPr>
            <w:tcW w:w="5046" w:type="dxa"/>
          </w:tcPr>
          <w:p w:rsidR="005326BC" w:rsidRDefault="005326BC" w:rsidP="00FB1F6D">
            <w:pPr>
              <w:pStyle w:val="TableStyle"/>
              <w:ind w:left="0"/>
              <w:rPr>
                <w:noProof w:val="0"/>
              </w:rPr>
            </w:pPr>
            <w:bookmarkStart w:id="2" w:name="Present"/>
            <w:bookmarkEnd w:id="2"/>
          </w:p>
        </w:tc>
      </w:tr>
    </w:tbl>
    <w:p w:rsidR="005326BC" w:rsidRDefault="005326BC" w:rsidP="00FB1F6D">
      <w:pPr>
        <w:pStyle w:val="TableStyle"/>
      </w:pPr>
    </w:p>
    <w:p w:rsidR="005326BC" w:rsidRDefault="005326BC" w:rsidP="00FB1F6D">
      <w:pPr>
        <w:pStyle w:val="BodyText"/>
      </w:pPr>
    </w:p>
    <w:p w:rsidR="005326BC" w:rsidRDefault="005326BC" w:rsidP="00FB1F6D">
      <w:pPr>
        <w:pStyle w:val="BodyText"/>
      </w:pPr>
    </w:p>
    <w:p w:rsidR="005326BC" w:rsidRDefault="005326BC" w:rsidP="00FB1F6D">
      <w:pPr>
        <w:pStyle w:val="BodyText"/>
      </w:pPr>
    </w:p>
    <w:bookmarkStart w:id="3" w:name="Title"/>
    <w:p w:rsidR="005326BC" w:rsidRDefault="005326BC" w:rsidP="00BE73B9">
      <w:pPr>
        <w:pStyle w:val="Title"/>
        <w:outlineLvl w:val="0"/>
      </w:pPr>
      <w:r>
        <w:fldChar w:fldCharType="begin"/>
      </w:r>
      <w:r>
        <w:instrText xml:space="preserve"> DOCPROPERTY "Title" \* MERGEFORMAT </w:instrText>
      </w:r>
      <w:r>
        <w:fldChar w:fldCharType="separate"/>
      </w:r>
      <w:r w:rsidR="00B05EA4">
        <w:t>EPTF CLL for TTCN-3 toolset with TITAN, User Guide</w:t>
      </w:r>
      <w:r>
        <w:fldChar w:fldCharType="end"/>
      </w:r>
      <w:bookmarkEnd w:id="3"/>
    </w:p>
    <w:p w:rsidR="009D5AB2" w:rsidRDefault="00B77DE4">
      <w:pPr>
        <w:pStyle w:val="TOC1"/>
        <w:numPr>
          <w:ins w:id="4" w:author="Andras Rokas" w:date="2009-11-04T18:02:00Z"/>
        </w:numPr>
        <w:tabs>
          <w:tab w:val="left" w:pos="3118"/>
        </w:tabs>
        <w:rPr>
          <w:ins w:id="5" w:author="Skumát László" w:date="2009-11-12T14:55:00Z"/>
        </w:rPr>
      </w:pPr>
      <w:r>
        <w:t>Contents</w:t>
      </w:r>
      <w:bookmarkStart w:id="6" w:name="Contents"/>
      <w:bookmarkEnd w:id="6"/>
    </w:p>
    <w:p w:rsidR="009D5AB2" w:rsidRDefault="00B77DE4">
      <w:pPr>
        <w:pStyle w:val="TOC1"/>
        <w:tabs>
          <w:tab w:val="left" w:pos="3118"/>
        </w:tabs>
        <w:rPr>
          <w:rFonts w:ascii="Times New Roman" w:eastAsia="SimSun" w:hAnsi="Times New Roman" w:cs="Times New Roman"/>
          <w:b w:val="0"/>
          <w:sz w:val="24"/>
          <w:szCs w:val="24"/>
          <w:lang w:eastAsia="zh-CN"/>
        </w:rPr>
      </w:pPr>
      <w:r>
        <w:fldChar w:fldCharType="begin"/>
      </w:r>
      <w:r>
        <w:instrText xml:space="preserve"> TOC \o "1-2" \h </w:instrText>
      </w:r>
      <w:r>
        <w:fldChar w:fldCharType="separate"/>
      </w:r>
      <w:hyperlink w:anchor="_Toc245801113" w:history="1">
        <w:r w:rsidR="009D5AB2" w:rsidRPr="00EF61A4">
          <w:rPr>
            <w:rStyle w:val="Hyperlink"/>
          </w:rPr>
          <w:t>1</w:t>
        </w:r>
        <w:r w:rsidR="009D5AB2">
          <w:rPr>
            <w:rFonts w:ascii="Times New Roman" w:eastAsia="SimSun" w:hAnsi="Times New Roman" w:cs="Times New Roman"/>
            <w:b w:val="0"/>
            <w:sz w:val="24"/>
            <w:szCs w:val="24"/>
            <w:lang w:eastAsia="zh-CN"/>
          </w:rPr>
          <w:tab/>
        </w:r>
        <w:r w:rsidR="009D5AB2" w:rsidRPr="00EF61A4">
          <w:rPr>
            <w:rStyle w:val="Hyperlink"/>
          </w:rPr>
          <w:t>Introduction</w:t>
        </w:r>
        <w:r w:rsidR="009D5AB2">
          <w:tab/>
        </w:r>
        <w:r w:rsidR="009D5AB2">
          <w:fldChar w:fldCharType="begin"/>
        </w:r>
        <w:r w:rsidR="009D5AB2">
          <w:instrText xml:space="preserve"> PAGEREF _Toc245801113 \h </w:instrText>
        </w:r>
        <w:r w:rsidR="009D5AB2">
          <w:fldChar w:fldCharType="separate"/>
        </w:r>
        <w:r w:rsidR="00B05EA4">
          <w:t>2</w:t>
        </w:r>
        <w:r w:rsidR="009D5AB2">
          <w:fldChar w:fldCharType="end"/>
        </w:r>
      </w:hyperlink>
    </w:p>
    <w:p w:rsidR="009D5AB2" w:rsidRDefault="009D5AB2">
      <w:pPr>
        <w:pStyle w:val="TOC2"/>
        <w:tabs>
          <w:tab w:val="left" w:pos="3969"/>
        </w:tabs>
        <w:rPr>
          <w:rFonts w:ascii="Times New Roman" w:eastAsia="SimSun" w:hAnsi="Times New Roman" w:cs="Times New Roman"/>
          <w:sz w:val="24"/>
          <w:szCs w:val="24"/>
          <w:lang w:eastAsia="zh-CN"/>
        </w:rPr>
      </w:pPr>
      <w:hyperlink w:anchor="_Toc245801114" w:history="1">
        <w:r w:rsidRPr="00EF61A4">
          <w:rPr>
            <w:rStyle w:val="Hyperlink"/>
          </w:rPr>
          <w:t>1.1</w:t>
        </w:r>
        <w:r>
          <w:rPr>
            <w:rFonts w:ascii="Times New Roman" w:eastAsia="SimSun" w:hAnsi="Times New Roman" w:cs="Times New Roman"/>
            <w:sz w:val="24"/>
            <w:szCs w:val="24"/>
            <w:lang w:eastAsia="zh-CN"/>
          </w:rPr>
          <w:tab/>
        </w:r>
        <w:r w:rsidRPr="00EF61A4">
          <w:rPr>
            <w:rStyle w:val="Hyperlink"/>
          </w:rPr>
          <w:t>Revision information</w:t>
        </w:r>
        <w:r>
          <w:tab/>
        </w:r>
        <w:r>
          <w:fldChar w:fldCharType="begin"/>
        </w:r>
        <w:r>
          <w:instrText xml:space="preserve"> PAGEREF _Toc245801114 \h </w:instrText>
        </w:r>
        <w:r>
          <w:fldChar w:fldCharType="separate"/>
        </w:r>
        <w:r w:rsidR="00B05EA4">
          <w:t>2</w:t>
        </w:r>
        <w:r>
          <w:fldChar w:fldCharType="end"/>
        </w:r>
      </w:hyperlink>
    </w:p>
    <w:p w:rsidR="009D5AB2" w:rsidRDefault="009D5AB2">
      <w:pPr>
        <w:pStyle w:val="TOC2"/>
        <w:tabs>
          <w:tab w:val="left" w:pos="3969"/>
        </w:tabs>
        <w:rPr>
          <w:rFonts w:ascii="Times New Roman" w:eastAsia="SimSun" w:hAnsi="Times New Roman" w:cs="Times New Roman"/>
          <w:sz w:val="24"/>
          <w:szCs w:val="24"/>
          <w:lang w:eastAsia="zh-CN"/>
        </w:rPr>
      </w:pPr>
      <w:hyperlink w:anchor="_Toc245801115" w:history="1">
        <w:r w:rsidRPr="00EF61A4">
          <w:rPr>
            <w:rStyle w:val="Hyperlink"/>
          </w:rPr>
          <w:t>1.2</w:t>
        </w:r>
        <w:r>
          <w:rPr>
            <w:rFonts w:ascii="Times New Roman" w:eastAsia="SimSun" w:hAnsi="Times New Roman" w:cs="Times New Roman"/>
            <w:sz w:val="24"/>
            <w:szCs w:val="24"/>
            <w:lang w:eastAsia="zh-CN"/>
          </w:rPr>
          <w:tab/>
        </w:r>
        <w:r w:rsidRPr="00EF61A4">
          <w:rPr>
            <w:rStyle w:val="Hyperlink"/>
          </w:rPr>
          <w:t>How to Read this Document</w:t>
        </w:r>
        <w:r>
          <w:tab/>
        </w:r>
        <w:r>
          <w:fldChar w:fldCharType="begin"/>
        </w:r>
        <w:r>
          <w:instrText xml:space="preserve"> PAGEREF _Toc245801115 \h </w:instrText>
        </w:r>
        <w:r>
          <w:fldChar w:fldCharType="separate"/>
        </w:r>
        <w:r w:rsidR="00B05EA4">
          <w:t>2</w:t>
        </w:r>
        <w:r>
          <w:fldChar w:fldCharType="end"/>
        </w:r>
      </w:hyperlink>
    </w:p>
    <w:p w:rsidR="009D5AB2" w:rsidRDefault="009D5AB2">
      <w:pPr>
        <w:pStyle w:val="TOC2"/>
        <w:tabs>
          <w:tab w:val="left" w:pos="3969"/>
        </w:tabs>
        <w:rPr>
          <w:rFonts w:ascii="Times New Roman" w:eastAsia="SimSun" w:hAnsi="Times New Roman" w:cs="Times New Roman"/>
          <w:sz w:val="24"/>
          <w:szCs w:val="24"/>
          <w:lang w:eastAsia="zh-CN"/>
        </w:rPr>
      </w:pPr>
      <w:hyperlink w:anchor="_Toc245801116" w:history="1">
        <w:r w:rsidRPr="00EF61A4">
          <w:rPr>
            <w:rStyle w:val="Hyperlink"/>
          </w:rPr>
          <w:t>1.3</w:t>
        </w:r>
        <w:r>
          <w:rPr>
            <w:rFonts w:ascii="Times New Roman" w:eastAsia="SimSun" w:hAnsi="Times New Roman" w:cs="Times New Roman"/>
            <w:sz w:val="24"/>
            <w:szCs w:val="24"/>
            <w:lang w:eastAsia="zh-CN"/>
          </w:rPr>
          <w:tab/>
        </w:r>
        <w:r w:rsidRPr="00EF61A4">
          <w:rPr>
            <w:rStyle w:val="Hyperlink"/>
          </w:rPr>
          <w:t>Scope</w:t>
        </w:r>
        <w:r>
          <w:tab/>
        </w:r>
        <w:r>
          <w:fldChar w:fldCharType="begin"/>
        </w:r>
        <w:r>
          <w:instrText xml:space="preserve"> PAGEREF _Toc245801116 \h </w:instrText>
        </w:r>
        <w:r>
          <w:fldChar w:fldCharType="separate"/>
        </w:r>
        <w:r w:rsidR="00B05EA4">
          <w:t>2</w:t>
        </w:r>
        <w:r>
          <w:fldChar w:fldCharType="end"/>
        </w:r>
      </w:hyperlink>
    </w:p>
    <w:p w:rsidR="009D5AB2" w:rsidRDefault="009D5AB2">
      <w:pPr>
        <w:pStyle w:val="TOC2"/>
        <w:tabs>
          <w:tab w:val="left" w:pos="3969"/>
        </w:tabs>
        <w:rPr>
          <w:rFonts w:ascii="Times New Roman" w:eastAsia="SimSun" w:hAnsi="Times New Roman" w:cs="Times New Roman"/>
          <w:sz w:val="24"/>
          <w:szCs w:val="24"/>
          <w:lang w:eastAsia="zh-CN"/>
        </w:rPr>
      </w:pPr>
      <w:hyperlink w:anchor="_Toc245801117" w:history="1">
        <w:r w:rsidRPr="00EF61A4">
          <w:rPr>
            <w:rStyle w:val="Hyperlink"/>
          </w:rPr>
          <w:t>1.4</w:t>
        </w:r>
        <w:r>
          <w:rPr>
            <w:rFonts w:ascii="Times New Roman" w:eastAsia="SimSun" w:hAnsi="Times New Roman" w:cs="Times New Roman"/>
            <w:sz w:val="24"/>
            <w:szCs w:val="24"/>
            <w:lang w:eastAsia="zh-CN"/>
          </w:rPr>
          <w:tab/>
        </w:r>
        <w:r w:rsidRPr="00EF61A4">
          <w:rPr>
            <w:rStyle w:val="Hyperlink"/>
          </w:rPr>
          <w:t>Recommended way of reading</w:t>
        </w:r>
        <w:r>
          <w:tab/>
        </w:r>
        <w:r>
          <w:fldChar w:fldCharType="begin"/>
        </w:r>
        <w:r>
          <w:instrText xml:space="preserve"> PAGEREF _Toc245801117 \h </w:instrText>
        </w:r>
        <w:r>
          <w:fldChar w:fldCharType="separate"/>
        </w:r>
        <w:r w:rsidR="00B05EA4">
          <w:t>3</w:t>
        </w:r>
        <w:r>
          <w:fldChar w:fldCharType="end"/>
        </w:r>
      </w:hyperlink>
    </w:p>
    <w:p w:rsidR="009D5AB2" w:rsidRDefault="009D5AB2">
      <w:pPr>
        <w:pStyle w:val="TOC2"/>
        <w:tabs>
          <w:tab w:val="left" w:pos="3969"/>
        </w:tabs>
        <w:rPr>
          <w:rFonts w:ascii="Times New Roman" w:eastAsia="SimSun" w:hAnsi="Times New Roman" w:cs="Times New Roman"/>
          <w:sz w:val="24"/>
          <w:szCs w:val="24"/>
          <w:lang w:eastAsia="zh-CN"/>
        </w:rPr>
      </w:pPr>
      <w:hyperlink w:anchor="_Toc245801118" w:history="1">
        <w:r w:rsidRPr="00EF61A4">
          <w:rPr>
            <w:rStyle w:val="Hyperlink"/>
          </w:rPr>
          <w:t>1.5</w:t>
        </w:r>
        <w:r>
          <w:rPr>
            <w:rFonts w:ascii="Times New Roman" w:eastAsia="SimSun" w:hAnsi="Times New Roman" w:cs="Times New Roman"/>
            <w:sz w:val="24"/>
            <w:szCs w:val="24"/>
            <w:lang w:eastAsia="zh-CN"/>
          </w:rPr>
          <w:tab/>
        </w:r>
        <w:r w:rsidRPr="00EF61A4">
          <w:rPr>
            <w:rStyle w:val="Hyperlink"/>
          </w:rPr>
          <w:t>Abbreviations</w:t>
        </w:r>
        <w:r>
          <w:tab/>
        </w:r>
        <w:r>
          <w:fldChar w:fldCharType="begin"/>
        </w:r>
        <w:r>
          <w:instrText xml:space="preserve"> PAGEREF _Toc245801118 \h </w:instrText>
        </w:r>
        <w:r>
          <w:fldChar w:fldCharType="separate"/>
        </w:r>
        <w:r w:rsidR="00B05EA4">
          <w:t>3</w:t>
        </w:r>
        <w:r>
          <w:fldChar w:fldCharType="end"/>
        </w:r>
      </w:hyperlink>
    </w:p>
    <w:p w:rsidR="009D5AB2" w:rsidRDefault="009D5AB2">
      <w:pPr>
        <w:pStyle w:val="TOC2"/>
        <w:tabs>
          <w:tab w:val="left" w:pos="3969"/>
        </w:tabs>
        <w:rPr>
          <w:rFonts w:ascii="Times New Roman" w:eastAsia="SimSun" w:hAnsi="Times New Roman" w:cs="Times New Roman"/>
          <w:sz w:val="24"/>
          <w:szCs w:val="24"/>
          <w:lang w:eastAsia="zh-CN"/>
        </w:rPr>
      </w:pPr>
      <w:hyperlink w:anchor="_Toc245801119" w:history="1">
        <w:r w:rsidRPr="00EF61A4">
          <w:rPr>
            <w:rStyle w:val="Hyperlink"/>
          </w:rPr>
          <w:t>1.6</w:t>
        </w:r>
        <w:r>
          <w:rPr>
            <w:rFonts w:ascii="Times New Roman" w:eastAsia="SimSun" w:hAnsi="Times New Roman" w:cs="Times New Roman"/>
            <w:sz w:val="24"/>
            <w:szCs w:val="24"/>
            <w:lang w:eastAsia="zh-CN"/>
          </w:rPr>
          <w:tab/>
        </w:r>
        <w:r w:rsidRPr="00EF61A4">
          <w:rPr>
            <w:rStyle w:val="Hyperlink"/>
          </w:rPr>
          <w:t>Terminology</w:t>
        </w:r>
        <w:r>
          <w:tab/>
        </w:r>
        <w:r>
          <w:fldChar w:fldCharType="begin"/>
        </w:r>
        <w:r>
          <w:instrText xml:space="preserve"> PAGEREF _Toc245801119 \h </w:instrText>
        </w:r>
        <w:r>
          <w:fldChar w:fldCharType="separate"/>
        </w:r>
        <w:r w:rsidR="00B05EA4">
          <w:t>3</w:t>
        </w:r>
        <w:r>
          <w:fldChar w:fldCharType="end"/>
        </w:r>
      </w:hyperlink>
    </w:p>
    <w:p w:rsidR="009D5AB2" w:rsidRDefault="009D5AB2">
      <w:pPr>
        <w:pStyle w:val="TOC1"/>
        <w:tabs>
          <w:tab w:val="left" w:pos="3118"/>
        </w:tabs>
        <w:rPr>
          <w:rFonts w:ascii="Times New Roman" w:eastAsia="SimSun" w:hAnsi="Times New Roman" w:cs="Times New Roman"/>
          <w:b w:val="0"/>
          <w:sz w:val="24"/>
          <w:szCs w:val="24"/>
          <w:lang w:eastAsia="zh-CN"/>
        </w:rPr>
      </w:pPr>
      <w:hyperlink w:anchor="_Toc245801120" w:history="1">
        <w:r w:rsidRPr="00EF61A4">
          <w:rPr>
            <w:rStyle w:val="Hyperlink"/>
          </w:rPr>
          <w:t>2</w:t>
        </w:r>
        <w:r>
          <w:rPr>
            <w:rFonts w:ascii="Times New Roman" w:eastAsia="SimSun" w:hAnsi="Times New Roman" w:cs="Times New Roman"/>
            <w:b w:val="0"/>
            <w:sz w:val="24"/>
            <w:szCs w:val="24"/>
            <w:lang w:eastAsia="zh-CN"/>
          </w:rPr>
          <w:tab/>
        </w:r>
        <w:r w:rsidRPr="00EF61A4">
          <w:rPr>
            <w:rStyle w:val="Hyperlink"/>
          </w:rPr>
          <w:t>TitanSim Core Load Library (TitanSim CLL)</w:t>
        </w:r>
        <w:r>
          <w:tab/>
        </w:r>
        <w:r>
          <w:fldChar w:fldCharType="begin"/>
        </w:r>
        <w:r>
          <w:instrText xml:space="preserve"> PAGEREF _Toc245801120 \h </w:instrText>
        </w:r>
        <w:r>
          <w:fldChar w:fldCharType="separate"/>
        </w:r>
        <w:r w:rsidR="00B05EA4">
          <w:t>6</w:t>
        </w:r>
        <w:r>
          <w:fldChar w:fldCharType="end"/>
        </w:r>
      </w:hyperlink>
    </w:p>
    <w:p w:rsidR="009D5AB2" w:rsidRDefault="009D5AB2">
      <w:pPr>
        <w:pStyle w:val="TOC2"/>
        <w:tabs>
          <w:tab w:val="left" w:pos="3969"/>
        </w:tabs>
        <w:rPr>
          <w:rFonts w:ascii="Times New Roman" w:eastAsia="SimSun" w:hAnsi="Times New Roman" w:cs="Times New Roman"/>
          <w:sz w:val="24"/>
          <w:szCs w:val="24"/>
          <w:lang w:eastAsia="zh-CN"/>
        </w:rPr>
      </w:pPr>
      <w:hyperlink w:anchor="_Toc245801121" w:history="1">
        <w:r w:rsidRPr="00EF61A4">
          <w:rPr>
            <w:rStyle w:val="Hyperlink"/>
          </w:rPr>
          <w:t>2.1</w:t>
        </w:r>
        <w:r>
          <w:rPr>
            <w:rFonts w:ascii="Times New Roman" w:eastAsia="SimSun" w:hAnsi="Times New Roman" w:cs="Times New Roman"/>
            <w:sz w:val="24"/>
            <w:szCs w:val="24"/>
            <w:lang w:eastAsia="zh-CN"/>
          </w:rPr>
          <w:tab/>
        </w:r>
        <w:r w:rsidRPr="00EF61A4">
          <w:rPr>
            <w:rStyle w:val="Hyperlink"/>
          </w:rPr>
          <w:t>Introduction</w:t>
        </w:r>
        <w:r>
          <w:tab/>
        </w:r>
        <w:r>
          <w:fldChar w:fldCharType="begin"/>
        </w:r>
        <w:r>
          <w:instrText xml:space="preserve"> PAGEREF _Toc245801121 \h </w:instrText>
        </w:r>
        <w:r>
          <w:fldChar w:fldCharType="separate"/>
        </w:r>
        <w:r w:rsidR="00B05EA4">
          <w:t>6</w:t>
        </w:r>
        <w:r>
          <w:fldChar w:fldCharType="end"/>
        </w:r>
      </w:hyperlink>
    </w:p>
    <w:p w:rsidR="009D5AB2" w:rsidRDefault="009D5AB2">
      <w:pPr>
        <w:pStyle w:val="TOC2"/>
        <w:tabs>
          <w:tab w:val="left" w:pos="3969"/>
        </w:tabs>
        <w:rPr>
          <w:rFonts w:ascii="Times New Roman" w:eastAsia="SimSun" w:hAnsi="Times New Roman" w:cs="Times New Roman"/>
          <w:sz w:val="24"/>
          <w:szCs w:val="24"/>
          <w:lang w:eastAsia="zh-CN"/>
        </w:rPr>
      </w:pPr>
      <w:hyperlink w:anchor="_Toc245801122" w:history="1">
        <w:r w:rsidRPr="00EF61A4">
          <w:rPr>
            <w:rStyle w:val="Hyperlink"/>
          </w:rPr>
          <w:t>2.2</w:t>
        </w:r>
        <w:r>
          <w:rPr>
            <w:rFonts w:ascii="Times New Roman" w:eastAsia="SimSun" w:hAnsi="Times New Roman" w:cs="Times New Roman"/>
            <w:sz w:val="24"/>
            <w:szCs w:val="24"/>
            <w:lang w:eastAsia="zh-CN"/>
          </w:rPr>
          <w:tab/>
        </w:r>
        <w:r w:rsidRPr="00EF61A4">
          <w:rPr>
            <w:rStyle w:val="Hyperlink"/>
          </w:rPr>
          <w:t>Base</w:t>
        </w:r>
        <w:r>
          <w:tab/>
        </w:r>
        <w:r>
          <w:fldChar w:fldCharType="begin"/>
        </w:r>
        <w:r>
          <w:instrText xml:space="preserve"> PAGEREF _Toc245801122 \h </w:instrText>
        </w:r>
        <w:r>
          <w:fldChar w:fldCharType="separate"/>
        </w:r>
        <w:r w:rsidR="00B05EA4">
          <w:t>7</w:t>
        </w:r>
        <w:r>
          <w:fldChar w:fldCharType="end"/>
        </w:r>
      </w:hyperlink>
    </w:p>
    <w:p w:rsidR="009D5AB2" w:rsidRDefault="009D5AB2">
      <w:pPr>
        <w:pStyle w:val="TOC2"/>
        <w:tabs>
          <w:tab w:val="left" w:pos="3969"/>
        </w:tabs>
        <w:rPr>
          <w:rFonts w:ascii="Times New Roman" w:eastAsia="SimSun" w:hAnsi="Times New Roman" w:cs="Times New Roman"/>
          <w:sz w:val="24"/>
          <w:szCs w:val="24"/>
          <w:lang w:eastAsia="zh-CN"/>
        </w:rPr>
      </w:pPr>
      <w:hyperlink w:anchor="_Toc245801123" w:history="1">
        <w:r w:rsidRPr="00EF61A4">
          <w:rPr>
            <w:rStyle w:val="Hyperlink"/>
          </w:rPr>
          <w:t>2.3</w:t>
        </w:r>
        <w:r>
          <w:rPr>
            <w:rFonts w:ascii="Times New Roman" w:eastAsia="SimSun" w:hAnsi="Times New Roman" w:cs="Times New Roman"/>
            <w:sz w:val="24"/>
            <w:szCs w:val="24"/>
            <w:lang w:eastAsia="zh-CN"/>
          </w:rPr>
          <w:tab/>
        </w:r>
        <w:r w:rsidRPr="00EF61A4">
          <w:rPr>
            <w:rStyle w:val="Hyperlink"/>
          </w:rPr>
          <w:t>Central Scheduling</w:t>
        </w:r>
        <w:r>
          <w:tab/>
        </w:r>
        <w:r>
          <w:fldChar w:fldCharType="begin"/>
        </w:r>
        <w:r>
          <w:instrText xml:space="preserve"> PAGEREF _Toc245801123 \h </w:instrText>
        </w:r>
        <w:r>
          <w:fldChar w:fldCharType="separate"/>
        </w:r>
        <w:r w:rsidR="00B05EA4">
          <w:t>7</w:t>
        </w:r>
        <w:r>
          <w:fldChar w:fldCharType="end"/>
        </w:r>
      </w:hyperlink>
    </w:p>
    <w:p w:rsidR="009D5AB2" w:rsidRDefault="009D5AB2">
      <w:pPr>
        <w:pStyle w:val="TOC2"/>
        <w:tabs>
          <w:tab w:val="left" w:pos="3969"/>
        </w:tabs>
        <w:rPr>
          <w:rFonts w:ascii="Times New Roman" w:eastAsia="SimSun" w:hAnsi="Times New Roman" w:cs="Times New Roman"/>
          <w:sz w:val="24"/>
          <w:szCs w:val="24"/>
          <w:lang w:eastAsia="zh-CN"/>
        </w:rPr>
      </w:pPr>
      <w:hyperlink w:anchor="_Toc245801124" w:history="1">
        <w:r w:rsidRPr="00EF61A4">
          <w:rPr>
            <w:rStyle w:val="Hyperlink"/>
          </w:rPr>
          <w:t>2.4</w:t>
        </w:r>
        <w:r>
          <w:rPr>
            <w:rFonts w:ascii="Times New Roman" w:eastAsia="SimSun" w:hAnsi="Times New Roman" w:cs="Times New Roman"/>
            <w:sz w:val="24"/>
            <w:szCs w:val="24"/>
            <w:lang w:eastAsia="zh-CN"/>
          </w:rPr>
          <w:tab/>
        </w:r>
        <w:r w:rsidRPr="00EF61A4">
          <w:rPr>
            <w:rStyle w:val="Hyperlink"/>
          </w:rPr>
          <w:t>Common</w:t>
        </w:r>
        <w:r>
          <w:tab/>
        </w:r>
        <w:r>
          <w:fldChar w:fldCharType="begin"/>
        </w:r>
        <w:r>
          <w:instrText xml:space="preserve"> PAGEREF _Toc245801124 \h </w:instrText>
        </w:r>
        <w:r>
          <w:fldChar w:fldCharType="separate"/>
        </w:r>
        <w:r w:rsidR="00B05EA4">
          <w:t>7</w:t>
        </w:r>
        <w:r>
          <w:fldChar w:fldCharType="end"/>
        </w:r>
      </w:hyperlink>
    </w:p>
    <w:p w:rsidR="009D5AB2" w:rsidRDefault="009D5AB2">
      <w:pPr>
        <w:pStyle w:val="TOC2"/>
        <w:tabs>
          <w:tab w:val="left" w:pos="3969"/>
        </w:tabs>
        <w:rPr>
          <w:rFonts w:ascii="Times New Roman" w:eastAsia="SimSun" w:hAnsi="Times New Roman" w:cs="Times New Roman"/>
          <w:sz w:val="24"/>
          <w:szCs w:val="24"/>
          <w:lang w:eastAsia="zh-CN"/>
        </w:rPr>
      </w:pPr>
      <w:hyperlink w:anchor="_Toc245801125" w:history="1">
        <w:r w:rsidRPr="00EF61A4">
          <w:rPr>
            <w:rStyle w:val="Hyperlink"/>
          </w:rPr>
          <w:t>2.5</w:t>
        </w:r>
        <w:r>
          <w:rPr>
            <w:rFonts w:ascii="Times New Roman" w:eastAsia="SimSun" w:hAnsi="Times New Roman" w:cs="Times New Roman"/>
            <w:sz w:val="24"/>
            <w:szCs w:val="24"/>
            <w:lang w:eastAsia="zh-CN"/>
          </w:rPr>
          <w:tab/>
        </w:r>
        <w:r w:rsidRPr="00EF61A4">
          <w:rPr>
            <w:rStyle w:val="Hyperlink"/>
          </w:rPr>
          <w:t>Execution Control</w:t>
        </w:r>
        <w:r>
          <w:tab/>
        </w:r>
        <w:r>
          <w:fldChar w:fldCharType="begin"/>
        </w:r>
        <w:r>
          <w:instrText xml:space="preserve"> PAGEREF _Toc245801125 \h </w:instrText>
        </w:r>
        <w:r>
          <w:fldChar w:fldCharType="separate"/>
        </w:r>
        <w:r w:rsidR="00B05EA4">
          <w:t>7</w:t>
        </w:r>
        <w:r>
          <w:fldChar w:fldCharType="end"/>
        </w:r>
      </w:hyperlink>
    </w:p>
    <w:p w:rsidR="009D5AB2" w:rsidRDefault="009D5AB2">
      <w:pPr>
        <w:pStyle w:val="TOC2"/>
        <w:tabs>
          <w:tab w:val="left" w:pos="3969"/>
        </w:tabs>
        <w:rPr>
          <w:rFonts w:ascii="Times New Roman" w:eastAsia="SimSun" w:hAnsi="Times New Roman" w:cs="Times New Roman"/>
          <w:sz w:val="24"/>
          <w:szCs w:val="24"/>
          <w:lang w:eastAsia="zh-CN"/>
        </w:rPr>
      </w:pPr>
      <w:hyperlink w:anchor="_Toc245801126" w:history="1">
        <w:r w:rsidRPr="00EF61A4">
          <w:rPr>
            <w:rStyle w:val="Hyperlink"/>
          </w:rPr>
          <w:t>2.6</w:t>
        </w:r>
        <w:r>
          <w:rPr>
            <w:rFonts w:ascii="Times New Roman" w:eastAsia="SimSun" w:hAnsi="Times New Roman" w:cs="Times New Roman"/>
            <w:sz w:val="24"/>
            <w:szCs w:val="24"/>
            <w:lang w:eastAsia="zh-CN"/>
          </w:rPr>
          <w:tab/>
        </w:r>
        <w:r w:rsidRPr="00EF61A4">
          <w:rPr>
            <w:rStyle w:val="Hyperlink"/>
          </w:rPr>
          <w:t>FreeBusyQueue</w:t>
        </w:r>
        <w:r>
          <w:tab/>
        </w:r>
        <w:r>
          <w:fldChar w:fldCharType="begin"/>
        </w:r>
        <w:r>
          <w:instrText xml:space="preserve"> PAGEREF _Toc245801126 \h </w:instrText>
        </w:r>
        <w:r>
          <w:fldChar w:fldCharType="separate"/>
        </w:r>
        <w:r w:rsidR="00B05EA4">
          <w:t>7</w:t>
        </w:r>
        <w:r>
          <w:fldChar w:fldCharType="end"/>
        </w:r>
      </w:hyperlink>
    </w:p>
    <w:p w:rsidR="009D5AB2" w:rsidRDefault="009D5AB2">
      <w:pPr>
        <w:pStyle w:val="TOC2"/>
        <w:tabs>
          <w:tab w:val="left" w:pos="3969"/>
        </w:tabs>
        <w:rPr>
          <w:rFonts w:ascii="Times New Roman" w:eastAsia="SimSun" w:hAnsi="Times New Roman" w:cs="Times New Roman"/>
          <w:sz w:val="24"/>
          <w:szCs w:val="24"/>
          <w:lang w:eastAsia="zh-CN"/>
        </w:rPr>
      </w:pPr>
      <w:hyperlink w:anchor="_Toc245801127" w:history="1">
        <w:r w:rsidRPr="00EF61A4">
          <w:rPr>
            <w:rStyle w:val="Hyperlink"/>
          </w:rPr>
          <w:t>2.7</w:t>
        </w:r>
        <w:r>
          <w:rPr>
            <w:rFonts w:ascii="Times New Roman" w:eastAsia="SimSun" w:hAnsi="Times New Roman" w:cs="Times New Roman"/>
            <w:sz w:val="24"/>
            <w:szCs w:val="24"/>
            <w:lang w:eastAsia="zh-CN"/>
          </w:rPr>
          <w:tab/>
        </w:r>
        <w:r w:rsidRPr="00EF61A4">
          <w:rPr>
            <w:rStyle w:val="Hyperlink"/>
          </w:rPr>
          <w:t>HashMap</w:t>
        </w:r>
        <w:r>
          <w:tab/>
        </w:r>
        <w:r>
          <w:fldChar w:fldCharType="begin"/>
        </w:r>
        <w:r>
          <w:instrText xml:space="preserve"> PAGEREF _Toc245801127 \h </w:instrText>
        </w:r>
        <w:r>
          <w:fldChar w:fldCharType="separate"/>
        </w:r>
        <w:r w:rsidR="00B05EA4">
          <w:t>8</w:t>
        </w:r>
        <w:r>
          <w:fldChar w:fldCharType="end"/>
        </w:r>
      </w:hyperlink>
    </w:p>
    <w:p w:rsidR="009D5AB2" w:rsidRDefault="009D5AB2">
      <w:pPr>
        <w:pStyle w:val="TOC2"/>
        <w:tabs>
          <w:tab w:val="left" w:pos="3969"/>
        </w:tabs>
        <w:rPr>
          <w:rFonts w:ascii="Times New Roman" w:eastAsia="SimSun" w:hAnsi="Times New Roman" w:cs="Times New Roman"/>
          <w:sz w:val="24"/>
          <w:szCs w:val="24"/>
          <w:lang w:eastAsia="zh-CN"/>
        </w:rPr>
      </w:pPr>
      <w:hyperlink w:anchor="_Toc245801128" w:history="1">
        <w:r w:rsidRPr="00EF61A4">
          <w:rPr>
            <w:rStyle w:val="Hyperlink"/>
          </w:rPr>
          <w:t>2.8</w:t>
        </w:r>
        <w:r>
          <w:rPr>
            <w:rFonts w:ascii="Times New Roman" w:eastAsia="SimSun" w:hAnsi="Times New Roman" w:cs="Times New Roman"/>
            <w:sz w:val="24"/>
            <w:szCs w:val="24"/>
            <w:lang w:eastAsia="zh-CN"/>
          </w:rPr>
          <w:tab/>
        </w:r>
        <w:r w:rsidRPr="00EF61A4">
          <w:rPr>
            <w:rStyle w:val="Hyperlink"/>
          </w:rPr>
          <w:t>HostAdmin</w:t>
        </w:r>
        <w:r>
          <w:tab/>
        </w:r>
        <w:r>
          <w:fldChar w:fldCharType="begin"/>
        </w:r>
        <w:r>
          <w:instrText xml:space="preserve"> PAGEREF _Toc245801128 \h </w:instrText>
        </w:r>
        <w:r>
          <w:fldChar w:fldCharType="separate"/>
        </w:r>
        <w:r w:rsidR="00B05EA4">
          <w:t>8</w:t>
        </w:r>
        <w:r>
          <w:fldChar w:fldCharType="end"/>
        </w:r>
      </w:hyperlink>
    </w:p>
    <w:p w:rsidR="009D5AB2" w:rsidRDefault="009D5AB2">
      <w:pPr>
        <w:pStyle w:val="TOC2"/>
        <w:tabs>
          <w:tab w:val="left" w:pos="3969"/>
        </w:tabs>
        <w:rPr>
          <w:rFonts w:ascii="Times New Roman" w:eastAsia="SimSun" w:hAnsi="Times New Roman" w:cs="Times New Roman"/>
          <w:sz w:val="24"/>
          <w:szCs w:val="24"/>
          <w:lang w:eastAsia="zh-CN"/>
        </w:rPr>
      </w:pPr>
      <w:hyperlink w:anchor="_Toc245801129" w:history="1">
        <w:r w:rsidRPr="00EF61A4">
          <w:rPr>
            <w:rStyle w:val="Hyperlink"/>
          </w:rPr>
          <w:t>2.9</w:t>
        </w:r>
        <w:r>
          <w:rPr>
            <w:rFonts w:ascii="Times New Roman" w:eastAsia="SimSun" w:hAnsi="Times New Roman" w:cs="Times New Roman"/>
            <w:sz w:val="24"/>
            <w:szCs w:val="24"/>
            <w:lang w:eastAsia="zh-CN"/>
          </w:rPr>
          <w:tab/>
        </w:r>
        <w:r w:rsidRPr="00EF61A4">
          <w:rPr>
            <w:rStyle w:val="Hyperlink"/>
          </w:rPr>
          <w:t>LGenBase</w:t>
        </w:r>
        <w:r>
          <w:tab/>
        </w:r>
        <w:r>
          <w:fldChar w:fldCharType="begin"/>
        </w:r>
        <w:r>
          <w:instrText xml:space="preserve"> PAGEREF _Toc245801129 \h </w:instrText>
        </w:r>
        <w:r>
          <w:fldChar w:fldCharType="separate"/>
        </w:r>
        <w:r w:rsidR="00B05EA4">
          <w:t>8</w:t>
        </w:r>
        <w:r>
          <w:fldChar w:fldCharType="end"/>
        </w:r>
      </w:hyperlink>
    </w:p>
    <w:p w:rsidR="009D5AB2" w:rsidRDefault="009D5AB2">
      <w:pPr>
        <w:pStyle w:val="TOC2"/>
        <w:tabs>
          <w:tab w:val="left" w:pos="3969"/>
        </w:tabs>
        <w:rPr>
          <w:rFonts w:ascii="Times New Roman" w:eastAsia="SimSun" w:hAnsi="Times New Roman" w:cs="Times New Roman"/>
          <w:sz w:val="24"/>
          <w:szCs w:val="24"/>
          <w:lang w:eastAsia="zh-CN"/>
        </w:rPr>
      </w:pPr>
      <w:hyperlink w:anchor="_Toc245801130" w:history="1">
        <w:r w:rsidRPr="00EF61A4">
          <w:rPr>
            <w:rStyle w:val="Hyperlink"/>
          </w:rPr>
          <w:t>2.10</w:t>
        </w:r>
        <w:r>
          <w:rPr>
            <w:rFonts w:ascii="Times New Roman" w:eastAsia="SimSun" w:hAnsi="Times New Roman" w:cs="Times New Roman"/>
            <w:sz w:val="24"/>
            <w:szCs w:val="24"/>
            <w:lang w:eastAsia="zh-CN"/>
          </w:rPr>
          <w:tab/>
        </w:r>
        <w:r w:rsidRPr="00EF61A4">
          <w:rPr>
            <w:rStyle w:val="Hyperlink"/>
          </w:rPr>
          <w:t>LoadRegulator</w:t>
        </w:r>
        <w:r>
          <w:tab/>
        </w:r>
        <w:r>
          <w:fldChar w:fldCharType="begin"/>
        </w:r>
        <w:r>
          <w:instrText xml:space="preserve"> PAGEREF _Toc245801130 \h </w:instrText>
        </w:r>
        <w:r>
          <w:fldChar w:fldCharType="separate"/>
        </w:r>
        <w:r w:rsidR="00B05EA4">
          <w:t>8</w:t>
        </w:r>
        <w:r>
          <w:fldChar w:fldCharType="end"/>
        </w:r>
      </w:hyperlink>
    </w:p>
    <w:p w:rsidR="009D5AB2" w:rsidRDefault="009D5AB2">
      <w:pPr>
        <w:pStyle w:val="TOC2"/>
        <w:tabs>
          <w:tab w:val="left" w:pos="3969"/>
        </w:tabs>
        <w:rPr>
          <w:rFonts w:ascii="Times New Roman" w:eastAsia="SimSun" w:hAnsi="Times New Roman" w:cs="Times New Roman"/>
          <w:sz w:val="24"/>
          <w:szCs w:val="24"/>
          <w:lang w:eastAsia="zh-CN"/>
        </w:rPr>
      </w:pPr>
      <w:hyperlink w:anchor="_Toc245801131" w:history="1">
        <w:r w:rsidRPr="00EF61A4">
          <w:rPr>
            <w:rStyle w:val="Hyperlink"/>
          </w:rPr>
          <w:t>2.11</w:t>
        </w:r>
        <w:r>
          <w:rPr>
            <w:rFonts w:ascii="Times New Roman" w:eastAsia="SimSun" w:hAnsi="Times New Roman" w:cs="Times New Roman"/>
            <w:sz w:val="24"/>
            <w:szCs w:val="24"/>
            <w:lang w:eastAsia="zh-CN"/>
          </w:rPr>
          <w:tab/>
        </w:r>
        <w:r w:rsidRPr="00EF61A4">
          <w:rPr>
            <w:rStyle w:val="Hyperlink"/>
          </w:rPr>
          <w:t>Logging</w:t>
        </w:r>
        <w:r>
          <w:tab/>
        </w:r>
        <w:r>
          <w:fldChar w:fldCharType="begin"/>
        </w:r>
        <w:r>
          <w:instrText xml:space="preserve"> PAGEREF _Toc245801131 \h </w:instrText>
        </w:r>
        <w:r>
          <w:fldChar w:fldCharType="separate"/>
        </w:r>
        <w:r w:rsidR="00B05EA4">
          <w:t>8</w:t>
        </w:r>
        <w:r>
          <w:fldChar w:fldCharType="end"/>
        </w:r>
      </w:hyperlink>
    </w:p>
    <w:p w:rsidR="009D5AB2" w:rsidRDefault="009D5AB2">
      <w:pPr>
        <w:pStyle w:val="TOC2"/>
        <w:tabs>
          <w:tab w:val="left" w:pos="3969"/>
        </w:tabs>
        <w:rPr>
          <w:rFonts w:ascii="Times New Roman" w:eastAsia="SimSun" w:hAnsi="Times New Roman" w:cs="Times New Roman"/>
          <w:sz w:val="24"/>
          <w:szCs w:val="24"/>
          <w:lang w:eastAsia="zh-CN"/>
        </w:rPr>
      </w:pPr>
      <w:hyperlink w:anchor="_Toc245801132" w:history="1">
        <w:r w:rsidRPr="00EF61A4">
          <w:rPr>
            <w:rStyle w:val="Hyperlink"/>
          </w:rPr>
          <w:t>2.12</w:t>
        </w:r>
        <w:r>
          <w:rPr>
            <w:rFonts w:ascii="Times New Roman" w:eastAsia="SimSun" w:hAnsi="Times New Roman" w:cs="Times New Roman"/>
            <w:sz w:val="24"/>
            <w:szCs w:val="24"/>
            <w:lang w:eastAsia="zh-CN"/>
          </w:rPr>
          <w:tab/>
        </w:r>
        <w:r w:rsidRPr="00EF61A4">
          <w:rPr>
            <w:rStyle w:val="Hyperlink"/>
          </w:rPr>
          <w:t>NameService</w:t>
        </w:r>
        <w:r>
          <w:tab/>
        </w:r>
        <w:r>
          <w:fldChar w:fldCharType="begin"/>
        </w:r>
        <w:r>
          <w:instrText xml:space="preserve"> PAGEREF _Toc245801132 \h </w:instrText>
        </w:r>
        <w:r>
          <w:fldChar w:fldCharType="separate"/>
        </w:r>
        <w:r w:rsidR="00B05EA4">
          <w:t>8</w:t>
        </w:r>
        <w:r>
          <w:fldChar w:fldCharType="end"/>
        </w:r>
      </w:hyperlink>
    </w:p>
    <w:p w:rsidR="009D5AB2" w:rsidRDefault="009D5AB2">
      <w:pPr>
        <w:pStyle w:val="TOC2"/>
        <w:tabs>
          <w:tab w:val="left" w:pos="3969"/>
        </w:tabs>
        <w:rPr>
          <w:rFonts w:ascii="Times New Roman" w:eastAsia="SimSun" w:hAnsi="Times New Roman" w:cs="Times New Roman"/>
          <w:sz w:val="24"/>
          <w:szCs w:val="24"/>
          <w:lang w:eastAsia="zh-CN"/>
        </w:rPr>
      </w:pPr>
      <w:hyperlink w:anchor="_Toc245801133" w:history="1">
        <w:r w:rsidRPr="00EF61A4">
          <w:rPr>
            <w:rStyle w:val="Hyperlink"/>
          </w:rPr>
          <w:t>2.13</w:t>
        </w:r>
        <w:r>
          <w:rPr>
            <w:rFonts w:ascii="Times New Roman" w:eastAsia="SimSun" w:hAnsi="Times New Roman" w:cs="Times New Roman"/>
            <w:sz w:val="24"/>
            <w:szCs w:val="24"/>
            <w:lang w:eastAsia="zh-CN"/>
          </w:rPr>
          <w:tab/>
        </w:r>
        <w:r w:rsidRPr="00EF61A4">
          <w:rPr>
            <w:rStyle w:val="Hyperlink"/>
          </w:rPr>
          <w:t>PTCDeployment</w:t>
        </w:r>
        <w:r>
          <w:tab/>
        </w:r>
        <w:r>
          <w:fldChar w:fldCharType="begin"/>
        </w:r>
        <w:r>
          <w:instrText xml:space="preserve"> PAGEREF _Toc245801133 \h </w:instrText>
        </w:r>
        <w:r>
          <w:fldChar w:fldCharType="separate"/>
        </w:r>
        <w:r w:rsidR="00B05EA4">
          <w:t>9</w:t>
        </w:r>
        <w:r>
          <w:fldChar w:fldCharType="end"/>
        </w:r>
      </w:hyperlink>
    </w:p>
    <w:p w:rsidR="009D5AB2" w:rsidRDefault="009D5AB2">
      <w:pPr>
        <w:pStyle w:val="TOC2"/>
        <w:tabs>
          <w:tab w:val="left" w:pos="3969"/>
        </w:tabs>
        <w:rPr>
          <w:rFonts w:ascii="Times New Roman" w:eastAsia="SimSun" w:hAnsi="Times New Roman" w:cs="Times New Roman"/>
          <w:sz w:val="24"/>
          <w:szCs w:val="24"/>
          <w:lang w:eastAsia="zh-CN"/>
        </w:rPr>
      </w:pPr>
      <w:hyperlink w:anchor="_Toc245801134" w:history="1">
        <w:r w:rsidRPr="00EF61A4">
          <w:rPr>
            <w:rStyle w:val="Hyperlink"/>
          </w:rPr>
          <w:t>2.14</w:t>
        </w:r>
        <w:r>
          <w:rPr>
            <w:rFonts w:ascii="Times New Roman" w:eastAsia="SimSun" w:hAnsi="Times New Roman" w:cs="Times New Roman"/>
            <w:sz w:val="24"/>
            <w:szCs w:val="24"/>
            <w:lang w:eastAsia="zh-CN"/>
          </w:rPr>
          <w:tab/>
        </w:r>
        <w:r w:rsidRPr="00EF61A4">
          <w:rPr>
            <w:rStyle w:val="Hyperlink"/>
          </w:rPr>
          <w:t>RandomNArray</w:t>
        </w:r>
        <w:r>
          <w:tab/>
        </w:r>
        <w:r>
          <w:fldChar w:fldCharType="begin"/>
        </w:r>
        <w:r>
          <w:instrText xml:space="preserve"> PAGEREF _Toc245801134 \h </w:instrText>
        </w:r>
        <w:r>
          <w:fldChar w:fldCharType="separate"/>
        </w:r>
        <w:r w:rsidR="00B05EA4">
          <w:t>9</w:t>
        </w:r>
        <w:r>
          <w:fldChar w:fldCharType="end"/>
        </w:r>
      </w:hyperlink>
    </w:p>
    <w:p w:rsidR="009D5AB2" w:rsidRDefault="009D5AB2">
      <w:pPr>
        <w:pStyle w:val="TOC2"/>
        <w:tabs>
          <w:tab w:val="left" w:pos="3969"/>
        </w:tabs>
        <w:rPr>
          <w:rFonts w:ascii="Times New Roman" w:eastAsia="SimSun" w:hAnsi="Times New Roman" w:cs="Times New Roman"/>
          <w:sz w:val="24"/>
          <w:szCs w:val="24"/>
          <w:lang w:eastAsia="zh-CN"/>
        </w:rPr>
      </w:pPr>
      <w:hyperlink w:anchor="_Toc245801135" w:history="1">
        <w:r w:rsidRPr="00EF61A4">
          <w:rPr>
            <w:rStyle w:val="Hyperlink"/>
          </w:rPr>
          <w:t>2.15</w:t>
        </w:r>
        <w:r>
          <w:rPr>
            <w:rFonts w:ascii="Times New Roman" w:eastAsia="SimSun" w:hAnsi="Times New Roman" w:cs="Times New Roman"/>
            <w:sz w:val="24"/>
            <w:szCs w:val="24"/>
            <w:lang w:eastAsia="zh-CN"/>
          </w:rPr>
          <w:tab/>
        </w:r>
        <w:r w:rsidRPr="00EF61A4">
          <w:rPr>
            <w:rStyle w:val="Hyperlink"/>
          </w:rPr>
          <w:t>RedBlackTree</w:t>
        </w:r>
        <w:r>
          <w:tab/>
        </w:r>
        <w:r>
          <w:fldChar w:fldCharType="begin"/>
        </w:r>
        <w:r>
          <w:instrText xml:space="preserve"> PAGEREF _Toc245801135 \h </w:instrText>
        </w:r>
        <w:r>
          <w:fldChar w:fldCharType="separate"/>
        </w:r>
        <w:r w:rsidR="00B05EA4">
          <w:t>9</w:t>
        </w:r>
        <w:r>
          <w:fldChar w:fldCharType="end"/>
        </w:r>
      </w:hyperlink>
    </w:p>
    <w:p w:rsidR="009D5AB2" w:rsidRDefault="009D5AB2">
      <w:pPr>
        <w:pStyle w:val="TOC2"/>
        <w:tabs>
          <w:tab w:val="left" w:pos="3969"/>
        </w:tabs>
        <w:rPr>
          <w:rFonts w:ascii="Times New Roman" w:eastAsia="SimSun" w:hAnsi="Times New Roman" w:cs="Times New Roman"/>
          <w:sz w:val="24"/>
          <w:szCs w:val="24"/>
          <w:lang w:eastAsia="zh-CN"/>
        </w:rPr>
      </w:pPr>
      <w:hyperlink w:anchor="_Toc245801136" w:history="1">
        <w:r w:rsidRPr="00EF61A4">
          <w:rPr>
            <w:rStyle w:val="Hyperlink"/>
          </w:rPr>
          <w:t>2.16</w:t>
        </w:r>
        <w:r>
          <w:rPr>
            <w:rFonts w:ascii="Times New Roman" w:eastAsia="SimSun" w:hAnsi="Times New Roman" w:cs="Times New Roman"/>
            <w:sz w:val="24"/>
            <w:szCs w:val="24"/>
            <w:lang w:eastAsia="zh-CN"/>
          </w:rPr>
          <w:tab/>
        </w:r>
        <w:r w:rsidRPr="00EF61A4">
          <w:rPr>
            <w:rStyle w:val="Hyperlink"/>
          </w:rPr>
          <w:t>Rendezvous</w:t>
        </w:r>
        <w:r>
          <w:tab/>
        </w:r>
        <w:r>
          <w:fldChar w:fldCharType="begin"/>
        </w:r>
        <w:r>
          <w:instrText xml:space="preserve"> PAGEREF _Toc245801136 \h </w:instrText>
        </w:r>
        <w:r>
          <w:fldChar w:fldCharType="separate"/>
        </w:r>
        <w:r w:rsidR="00B05EA4">
          <w:t>9</w:t>
        </w:r>
        <w:r>
          <w:fldChar w:fldCharType="end"/>
        </w:r>
      </w:hyperlink>
    </w:p>
    <w:p w:rsidR="009D5AB2" w:rsidRDefault="009D5AB2">
      <w:pPr>
        <w:pStyle w:val="TOC2"/>
        <w:tabs>
          <w:tab w:val="left" w:pos="3969"/>
        </w:tabs>
        <w:rPr>
          <w:rFonts w:ascii="Times New Roman" w:eastAsia="SimSun" w:hAnsi="Times New Roman" w:cs="Times New Roman"/>
          <w:sz w:val="24"/>
          <w:szCs w:val="24"/>
          <w:lang w:eastAsia="zh-CN"/>
        </w:rPr>
      </w:pPr>
      <w:hyperlink w:anchor="_Toc245801137" w:history="1">
        <w:r w:rsidRPr="00EF61A4">
          <w:rPr>
            <w:rStyle w:val="Hyperlink"/>
          </w:rPr>
          <w:t>2.17</w:t>
        </w:r>
        <w:r>
          <w:rPr>
            <w:rFonts w:ascii="Times New Roman" w:eastAsia="SimSun" w:hAnsi="Times New Roman" w:cs="Times New Roman"/>
            <w:sz w:val="24"/>
            <w:szCs w:val="24"/>
            <w:lang w:eastAsia="zh-CN"/>
          </w:rPr>
          <w:tab/>
        </w:r>
        <w:r w:rsidRPr="00EF61A4">
          <w:rPr>
            <w:rStyle w:val="Hyperlink"/>
          </w:rPr>
          <w:t>RingBuffer</w:t>
        </w:r>
        <w:r>
          <w:tab/>
        </w:r>
        <w:r>
          <w:fldChar w:fldCharType="begin"/>
        </w:r>
        <w:r>
          <w:instrText xml:space="preserve"> PAGEREF _Toc245801137 \h </w:instrText>
        </w:r>
        <w:r>
          <w:fldChar w:fldCharType="separate"/>
        </w:r>
        <w:r w:rsidR="00B05EA4">
          <w:t>9</w:t>
        </w:r>
        <w:r>
          <w:fldChar w:fldCharType="end"/>
        </w:r>
      </w:hyperlink>
    </w:p>
    <w:p w:rsidR="009D5AB2" w:rsidRDefault="009D5AB2">
      <w:pPr>
        <w:pStyle w:val="TOC2"/>
        <w:tabs>
          <w:tab w:val="left" w:pos="3969"/>
        </w:tabs>
        <w:rPr>
          <w:rFonts w:ascii="Times New Roman" w:eastAsia="SimSun" w:hAnsi="Times New Roman" w:cs="Times New Roman"/>
          <w:sz w:val="24"/>
          <w:szCs w:val="24"/>
          <w:lang w:eastAsia="zh-CN"/>
        </w:rPr>
      </w:pPr>
      <w:hyperlink w:anchor="_Toc245801138" w:history="1">
        <w:r w:rsidRPr="00EF61A4">
          <w:rPr>
            <w:rStyle w:val="Hyperlink"/>
          </w:rPr>
          <w:t>2.18</w:t>
        </w:r>
        <w:r>
          <w:rPr>
            <w:rFonts w:ascii="Times New Roman" w:eastAsia="SimSun" w:hAnsi="Times New Roman" w:cs="Times New Roman"/>
            <w:sz w:val="24"/>
            <w:szCs w:val="24"/>
            <w:lang w:eastAsia="zh-CN"/>
          </w:rPr>
          <w:tab/>
        </w:r>
        <w:r w:rsidRPr="00EF61A4">
          <w:rPr>
            <w:rStyle w:val="Hyperlink"/>
          </w:rPr>
          <w:t>Scheduler</w:t>
        </w:r>
        <w:r>
          <w:tab/>
        </w:r>
        <w:r>
          <w:fldChar w:fldCharType="begin"/>
        </w:r>
        <w:r>
          <w:instrText xml:space="preserve"> PAGEREF _Toc245801138 \h </w:instrText>
        </w:r>
        <w:r>
          <w:fldChar w:fldCharType="separate"/>
        </w:r>
        <w:r w:rsidR="00B05EA4">
          <w:t>9</w:t>
        </w:r>
        <w:r>
          <w:fldChar w:fldCharType="end"/>
        </w:r>
      </w:hyperlink>
    </w:p>
    <w:p w:rsidR="009D5AB2" w:rsidRDefault="009D5AB2">
      <w:pPr>
        <w:pStyle w:val="TOC2"/>
        <w:tabs>
          <w:tab w:val="left" w:pos="3969"/>
        </w:tabs>
        <w:rPr>
          <w:rFonts w:ascii="Times New Roman" w:eastAsia="SimSun" w:hAnsi="Times New Roman" w:cs="Times New Roman"/>
          <w:sz w:val="24"/>
          <w:szCs w:val="24"/>
          <w:lang w:eastAsia="zh-CN"/>
        </w:rPr>
      </w:pPr>
      <w:hyperlink w:anchor="_Toc245801139" w:history="1">
        <w:r w:rsidRPr="00EF61A4">
          <w:rPr>
            <w:rStyle w:val="Hyperlink"/>
          </w:rPr>
          <w:t>2.19</w:t>
        </w:r>
        <w:r>
          <w:rPr>
            <w:rFonts w:ascii="Times New Roman" w:eastAsia="SimSun" w:hAnsi="Times New Roman" w:cs="Times New Roman"/>
            <w:sz w:val="24"/>
            <w:szCs w:val="24"/>
            <w:lang w:eastAsia="zh-CN"/>
          </w:rPr>
          <w:tab/>
        </w:r>
        <w:r w:rsidRPr="00EF61A4">
          <w:rPr>
            <w:rStyle w:val="Hyperlink"/>
          </w:rPr>
          <w:t>Semaphore</w:t>
        </w:r>
        <w:r>
          <w:tab/>
        </w:r>
        <w:r>
          <w:fldChar w:fldCharType="begin"/>
        </w:r>
        <w:r>
          <w:instrText xml:space="preserve"> PAGEREF _Toc245801139 \h </w:instrText>
        </w:r>
        <w:r>
          <w:fldChar w:fldCharType="separate"/>
        </w:r>
        <w:r w:rsidR="00B05EA4">
          <w:t>10</w:t>
        </w:r>
        <w:r>
          <w:fldChar w:fldCharType="end"/>
        </w:r>
      </w:hyperlink>
    </w:p>
    <w:p w:rsidR="009D5AB2" w:rsidRDefault="009D5AB2">
      <w:pPr>
        <w:pStyle w:val="TOC2"/>
        <w:tabs>
          <w:tab w:val="left" w:pos="3969"/>
        </w:tabs>
        <w:rPr>
          <w:rFonts w:ascii="Times New Roman" w:eastAsia="SimSun" w:hAnsi="Times New Roman" w:cs="Times New Roman"/>
          <w:sz w:val="24"/>
          <w:szCs w:val="24"/>
          <w:lang w:eastAsia="zh-CN"/>
        </w:rPr>
      </w:pPr>
      <w:hyperlink w:anchor="_Toc245801140" w:history="1">
        <w:r w:rsidRPr="00EF61A4">
          <w:rPr>
            <w:rStyle w:val="Hyperlink"/>
          </w:rPr>
          <w:t>2.20</w:t>
        </w:r>
        <w:r>
          <w:rPr>
            <w:rFonts w:ascii="Times New Roman" w:eastAsia="SimSun" w:hAnsi="Times New Roman" w:cs="Times New Roman"/>
            <w:sz w:val="24"/>
            <w:szCs w:val="24"/>
            <w:lang w:eastAsia="zh-CN"/>
          </w:rPr>
          <w:tab/>
        </w:r>
        <w:r w:rsidRPr="00EF61A4">
          <w:rPr>
            <w:rStyle w:val="Hyperlink"/>
          </w:rPr>
          <w:t>StatCapture</w:t>
        </w:r>
        <w:r>
          <w:tab/>
        </w:r>
        <w:r>
          <w:fldChar w:fldCharType="begin"/>
        </w:r>
        <w:r>
          <w:instrText xml:space="preserve"> PAGEREF _Toc245801140 \h </w:instrText>
        </w:r>
        <w:r>
          <w:fldChar w:fldCharType="separate"/>
        </w:r>
        <w:r w:rsidR="00B05EA4">
          <w:t>10</w:t>
        </w:r>
        <w:r>
          <w:fldChar w:fldCharType="end"/>
        </w:r>
      </w:hyperlink>
    </w:p>
    <w:p w:rsidR="009D5AB2" w:rsidRDefault="009D5AB2">
      <w:pPr>
        <w:pStyle w:val="TOC2"/>
        <w:tabs>
          <w:tab w:val="left" w:pos="3969"/>
        </w:tabs>
        <w:rPr>
          <w:rFonts w:ascii="Times New Roman" w:eastAsia="SimSun" w:hAnsi="Times New Roman" w:cs="Times New Roman"/>
          <w:sz w:val="24"/>
          <w:szCs w:val="24"/>
          <w:lang w:eastAsia="zh-CN"/>
        </w:rPr>
      </w:pPr>
      <w:hyperlink w:anchor="_Toc245801141" w:history="1">
        <w:r w:rsidRPr="00EF61A4">
          <w:rPr>
            <w:rStyle w:val="Hyperlink"/>
          </w:rPr>
          <w:t>2.21</w:t>
        </w:r>
        <w:r>
          <w:rPr>
            <w:rFonts w:ascii="Times New Roman" w:eastAsia="SimSun" w:hAnsi="Times New Roman" w:cs="Times New Roman"/>
            <w:sz w:val="24"/>
            <w:szCs w:val="24"/>
            <w:lang w:eastAsia="zh-CN"/>
          </w:rPr>
          <w:tab/>
        </w:r>
        <w:r w:rsidRPr="00EF61A4">
          <w:rPr>
            <w:rStyle w:val="Hyperlink"/>
          </w:rPr>
          <w:t>StatHandler</w:t>
        </w:r>
        <w:r>
          <w:tab/>
        </w:r>
        <w:r>
          <w:fldChar w:fldCharType="begin"/>
        </w:r>
        <w:r>
          <w:instrText xml:space="preserve"> PAGEREF _Toc245801141 \h </w:instrText>
        </w:r>
        <w:r>
          <w:fldChar w:fldCharType="separate"/>
        </w:r>
        <w:r w:rsidR="00B05EA4">
          <w:t>10</w:t>
        </w:r>
        <w:r>
          <w:fldChar w:fldCharType="end"/>
        </w:r>
      </w:hyperlink>
    </w:p>
    <w:p w:rsidR="009D5AB2" w:rsidRDefault="009D5AB2">
      <w:pPr>
        <w:pStyle w:val="TOC2"/>
        <w:tabs>
          <w:tab w:val="left" w:pos="3969"/>
        </w:tabs>
        <w:rPr>
          <w:rFonts w:ascii="Times New Roman" w:eastAsia="SimSun" w:hAnsi="Times New Roman" w:cs="Times New Roman"/>
          <w:sz w:val="24"/>
          <w:szCs w:val="24"/>
          <w:lang w:eastAsia="zh-CN"/>
        </w:rPr>
      </w:pPr>
      <w:hyperlink w:anchor="_Toc245801142" w:history="1">
        <w:r w:rsidRPr="00EF61A4">
          <w:rPr>
            <w:rStyle w:val="Hyperlink"/>
          </w:rPr>
          <w:t>2.22</w:t>
        </w:r>
        <w:r>
          <w:rPr>
            <w:rFonts w:ascii="Times New Roman" w:eastAsia="SimSun" w:hAnsi="Times New Roman" w:cs="Times New Roman"/>
            <w:sz w:val="24"/>
            <w:szCs w:val="24"/>
            <w:lang w:eastAsia="zh-CN"/>
          </w:rPr>
          <w:tab/>
        </w:r>
        <w:r w:rsidRPr="00EF61A4">
          <w:rPr>
            <w:rStyle w:val="Hyperlink"/>
          </w:rPr>
          <w:t>StatMeasure</w:t>
        </w:r>
        <w:r>
          <w:tab/>
        </w:r>
        <w:r>
          <w:fldChar w:fldCharType="begin"/>
        </w:r>
        <w:r>
          <w:instrText xml:space="preserve"> PAGEREF _Toc245801142 \h </w:instrText>
        </w:r>
        <w:r>
          <w:fldChar w:fldCharType="separate"/>
        </w:r>
        <w:r w:rsidR="00B05EA4">
          <w:t>10</w:t>
        </w:r>
        <w:r>
          <w:fldChar w:fldCharType="end"/>
        </w:r>
      </w:hyperlink>
    </w:p>
    <w:p w:rsidR="009D5AB2" w:rsidRDefault="009D5AB2">
      <w:pPr>
        <w:pStyle w:val="TOC2"/>
        <w:tabs>
          <w:tab w:val="left" w:pos="3969"/>
        </w:tabs>
        <w:rPr>
          <w:rFonts w:ascii="Times New Roman" w:eastAsia="SimSun" w:hAnsi="Times New Roman" w:cs="Times New Roman"/>
          <w:sz w:val="24"/>
          <w:szCs w:val="24"/>
          <w:lang w:eastAsia="zh-CN"/>
        </w:rPr>
      </w:pPr>
      <w:hyperlink w:anchor="_Toc245801143" w:history="1">
        <w:r w:rsidRPr="00EF61A4">
          <w:rPr>
            <w:rStyle w:val="Hyperlink"/>
          </w:rPr>
          <w:t>2.23</w:t>
        </w:r>
        <w:r>
          <w:rPr>
            <w:rFonts w:ascii="Times New Roman" w:eastAsia="SimSun" w:hAnsi="Times New Roman" w:cs="Times New Roman"/>
            <w:sz w:val="24"/>
            <w:szCs w:val="24"/>
            <w:lang w:eastAsia="zh-CN"/>
          </w:rPr>
          <w:tab/>
        </w:r>
        <w:r w:rsidRPr="00EF61A4">
          <w:rPr>
            <w:rStyle w:val="Hyperlink"/>
          </w:rPr>
          <w:t>StatReplay</w:t>
        </w:r>
        <w:r>
          <w:tab/>
        </w:r>
        <w:r>
          <w:fldChar w:fldCharType="begin"/>
        </w:r>
        <w:r>
          <w:instrText xml:space="preserve"> PAGEREF _Toc245801143 \h </w:instrText>
        </w:r>
        <w:r>
          <w:fldChar w:fldCharType="separate"/>
        </w:r>
        <w:r w:rsidR="00B05EA4">
          <w:t>10</w:t>
        </w:r>
        <w:r>
          <w:fldChar w:fldCharType="end"/>
        </w:r>
      </w:hyperlink>
    </w:p>
    <w:p w:rsidR="009D5AB2" w:rsidRDefault="009D5AB2">
      <w:pPr>
        <w:pStyle w:val="TOC2"/>
        <w:tabs>
          <w:tab w:val="left" w:pos="3969"/>
        </w:tabs>
        <w:rPr>
          <w:rFonts w:ascii="Times New Roman" w:eastAsia="SimSun" w:hAnsi="Times New Roman" w:cs="Times New Roman"/>
          <w:sz w:val="24"/>
          <w:szCs w:val="24"/>
          <w:lang w:eastAsia="zh-CN"/>
        </w:rPr>
      </w:pPr>
      <w:hyperlink w:anchor="_Toc245801144" w:history="1">
        <w:r w:rsidRPr="00EF61A4">
          <w:rPr>
            <w:rStyle w:val="Hyperlink"/>
          </w:rPr>
          <w:t>2.24</w:t>
        </w:r>
        <w:r>
          <w:rPr>
            <w:rFonts w:ascii="Times New Roman" w:eastAsia="SimSun" w:hAnsi="Times New Roman" w:cs="Times New Roman"/>
            <w:sz w:val="24"/>
            <w:szCs w:val="24"/>
            <w:lang w:eastAsia="zh-CN"/>
          </w:rPr>
          <w:tab/>
        </w:r>
        <w:r w:rsidRPr="00EF61A4">
          <w:rPr>
            <w:rStyle w:val="Hyperlink"/>
          </w:rPr>
          <w:t>Time Profile Editor</w:t>
        </w:r>
        <w:r>
          <w:tab/>
        </w:r>
        <w:r>
          <w:fldChar w:fldCharType="begin"/>
        </w:r>
        <w:r>
          <w:instrText xml:space="preserve"> PAGEREF _Toc245801144 \h </w:instrText>
        </w:r>
        <w:r>
          <w:fldChar w:fldCharType="separate"/>
        </w:r>
        <w:r w:rsidR="00B05EA4">
          <w:t>10</w:t>
        </w:r>
        <w:r>
          <w:fldChar w:fldCharType="end"/>
        </w:r>
      </w:hyperlink>
    </w:p>
    <w:p w:rsidR="009D5AB2" w:rsidRDefault="009D5AB2">
      <w:pPr>
        <w:pStyle w:val="TOC2"/>
        <w:tabs>
          <w:tab w:val="left" w:pos="3969"/>
        </w:tabs>
        <w:rPr>
          <w:rFonts w:ascii="Times New Roman" w:eastAsia="SimSun" w:hAnsi="Times New Roman" w:cs="Times New Roman"/>
          <w:sz w:val="24"/>
          <w:szCs w:val="24"/>
          <w:lang w:eastAsia="zh-CN"/>
        </w:rPr>
      </w:pPr>
      <w:hyperlink w:anchor="_Toc245801145" w:history="1">
        <w:r w:rsidRPr="00EF61A4">
          <w:rPr>
            <w:rStyle w:val="Hyperlink"/>
          </w:rPr>
          <w:t>2.25</w:t>
        </w:r>
        <w:r>
          <w:rPr>
            <w:rFonts w:ascii="Times New Roman" w:eastAsia="SimSun" w:hAnsi="Times New Roman" w:cs="Times New Roman"/>
            <w:sz w:val="24"/>
            <w:szCs w:val="24"/>
            <w:lang w:eastAsia="zh-CN"/>
          </w:rPr>
          <w:tab/>
        </w:r>
        <w:r w:rsidRPr="00EF61A4">
          <w:rPr>
            <w:rStyle w:val="Hyperlink"/>
          </w:rPr>
          <w:t>Transport</w:t>
        </w:r>
        <w:r>
          <w:tab/>
        </w:r>
        <w:r>
          <w:fldChar w:fldCharType="begin"/>
        </w:r>
        <w:r>
          <w:instrText xml:space="preserve"> PAGEREF _Toc245801145 \h </w:instrText>
        </w:r>
        <w:r>
          <w:fldChar w:fldCharType="separate"/>
        </w:r>
        <w:r w:rsidR="00B05EA4">
          <w:t>11</w:t>
        </w:r>
        <w:r>
          <w:fldChar w:fldCharType="end"/>
        </w:r>
      </w:hyperlink>
    </w:p>
    <w:p w:rsidR="009D5AB2" w:rsidRDefault="009D5AB2">
      <w:pPr>
        <w:pStyle w:val="TOC2"/>
        <w:tabs>
          <w:tab w:val="left" w:pos="3969"/>
        </w:tabs>
        <w:rPr>
          <w:rFonts w:ascii="Times New Roman" w:eastAsia="SimSun" w:hAnsi="Times New Roman" w:cs="Times New Roman"/>
          <w:sz w:val="24"/>
          <w:szCs w:val="24"/>
          <w:lang w:eastAsia="zh-CN"/>
        </w:rPr>
      </w:pPr>
      <w:hyperlink w:anchor="_Toc245801146" w:history="1">
        <w:r w:rsidRPr="00EF61A4">
          <w:rPr>
            <w:rStyle w:val="Hyperlink"/>
          </w:rPr>
          <w:t>2.26</w:t>
        </w:r>
        <w:r>
          <w:rPr>
            <w:rFonts w:ascii="Times New Roman" w:eastAsia="SimSun" w:hAnsi="Times New Roman" w:cs="Times New Roman"/>
            <w:sz w:val="24"/>
            <w:szCs w:val="24"/>
            <w:lang w:eastAsia="zh-CN"/>
          </w:rPr>
          <w:tab/>
        </w:r>
        <w:r w:rsidRPr="00EF61A4">
          <w:rPr>
            <w:rStyle w:val="Hyperlink"/>
          </w:rPr>
          <w:t>UIHandler</w:t>
        </w:r>
        <w:r>
          <w:tab/>
        </w:r>
        <w:r>
          <w:fldChar w:fldCharType="begin"/>
        </w:r>
        <w:r>
          <w:instrText xml:space="preserve"> PAGEREF _Toc245801146 \h </w:instrText>
        </w:r>
        <w:r>
          <w:fldChar w:fldCharType="separate"/>
        </w:r>
        <w:r w:rsidR="00B05EA4">
          <w:t>11</w:t>
        </w:r>
        <w:r>
          <w:fldChar w:fldCharType="end"/>
        </w:r>
      </w:hyperlink>
    </w:p>
    <w:p w:rsidR="009D5AB2" w:rsidRDefault="009D5AB2">
      <w:pPr>
        <w:pStyle w:val="TOC2"/>
        <w:tabs>
          <w:tab w:val="left" w:pos="3969"/>
        </w:tabs>
        <w:rPr>
          <w:rFonts w:ascii="Times New Roman" w:eastAsia="SimSun" w:hAnsi="Times New Roman" w:cs="Times New Roman"/>
          <w:sz w:val="24"/>
          <w:szCs w:val="24"/>
          <w:lang w:eastAsia="zh-CN"/>
        </w:rPr>
      </w:pPr>
      <w:hyperlink w:anchor="_Toc245801147" w:history="1">
        <w:r w:rsidRPr="00EF61A4">
          <w:rPr>
            <w:rStyle w:val="Hyperlink"/>
          </w:rPr>
          <w:t>2.27</w:t>
        </w:r>
        <w:r>
          <w:rPr>
            <w:rFonts w:ascii="Times New Roman" w:eastAsia="SimSun" w:hAnsi="Times New Roman" w:cs="Times New Roman"/>
            <w:sz w:val="24"/>
            <w:szCs w:val="24"/>
            <w:lang w:eastAsia="zh-CN"/>
          </w:rPr>
          <w:tab/>
        </w:r>
        <w:r w:rsidRPr="00EF61A4">
          <w:rPr>
            <w:rStyle w:val="Hyperlink"/>
          </w:rPr>
          <w:t>Variable</w:t>
        </w:r>
        <w:r>
          <w:tab/>
        </w:r>
        <w:r>
          <w:fldChar w:fldCharType="begin"/>
        </w:r>
        <w:r>
          <w:instrText xml:space="preserve"> PAGEREF _Toc245801147 \h </w:instrText>
        </w:r>
        <w:r>
          <w:fldChar w:fldCharType="separate"/>
        </w:r>
        <w:r w:rsidR="00B05EA4">
          <w:t>11</w:t>
        </w:r>
        <w:r>
          <w:fldChar w:fldCharType="end"/>
        </w:r>
      </w:hyperlink>
    </w:p>
    <w:p w:rsidR="009D5AB2" w:rsidRDefault="009D5AB2">
      <w:pPr>
        <w:pStyle w:val="TOC1"/>
        <w:tabs>
          <w:tab w:val="left" w:pos="3118"/>
        </w:tabs>
        <w:rPr>
          <w:rFonts w:ascii="Times New Roman" w:eastAsia="SimSun" w:hAnsi="Times New Roman" w:cs="Times New Roman"/>
          <w:b w:val="0"/>
          <w:sz w:val="24"/>
          <w:szCs w:val="24"/>
          <w:lang w:eastAsia="zh-CN"/>
        </w:rPr>
      </w:pPr>
      <w:hyperlink w:anchor="_Toc245801148" w:history="1">
        <w:r w:rsidRPr="00EF61A4">
          <w:rPr>
            <w:rStyle w:val="Hyperlink"/>
          </w:rPr>
          <w:t>3</w:t>
        </w:r>
        <w:r>
          <w:rPr>
            <w:rFonts w:ascii="Times New Roman" w:eastAsia="SimSun" w:hAnsi="Times New Roman" w:cs="Times New Roman"/>
            <w:b w:val="0"/>
            <w:sz w:val="24"/>
            <w:szCs w:val="24"/>
            <w:lang w:eastAsia="zh-CN"/>
          </w:rPr>
          <w:tab/>
        </w:r>
        <w:r w:rsidRPr="00EF61A4">
          <w:rPr>
            <w:rStyle w:val="Hyperlink"/>
          </w:rPr>
          <w:t>Installation and Configuration</w:t>
        </w:r>
        <w:r>
          <w:tab/>
        </w:r>
        <w:r>
          <w:fldChar w:fldCharType="begin"/>
        </w:r>
        <w:r>
          <w:instrText xml:space="preserve"> PAGEREF _Toc245801148 \h </w:instrText>
        </w:r>
        <w:r>
          <w:fldChar w:fldCharType="separate"/>
        </w:r>
        <w:r w:rsidR="00B05EA4">
          <w:t>11</w:t>
        </w:r>
        <w:r>
          <w:fldChar w:fldCharType="end"/>
        </w:r>
      </w:hyperlink>
    </w:p>
    <w:p w:rsidR="009D5AB2" w:rsidRDefault="009D5AB2">
      <w:pPr>
        <w:pStyle w:val="TOC1"/>
        <w:tabs>
          <w:tab w:val="left" w:pos="3118"/>
        </w:tabs>
        <w:rPr>
          <w:rFonts w:ascii="Times New Roman" w:eastAsia="SimSun" w:hAnsi="Times New Roman" w:cs="Times New Roman"/>
          <w:b w:val="0"/>
          <w:sz w:val="24"/>
          <w:szCs w:val="24"/>
          <w:lang w:eastAsia="zh-CN"/>
        </w:rPr>
      </w:pPr>
      <w:hyperlink w:anchor="_Toc245801149" w:history="1">
        <w:r w:rsidRPr="00EF61A4">
          <w:rPr>
            <w:rStyle w:val="Hyperlink"/>
          </w:rPr>
          <w:t>4</w:t>
        </w:r>
        <w:r>
          <w:rPr>
            <w:rFonts w:ascii="Times New Roman" w:eastAsia="SimSun" w:hAnsi="Times New Roman" w:cs="Times New Roman"/>
            <w:b w:val="0"/>
            <w:sz w:val="24"/>
            <w:szCs w:val="24"/>
            <w:lang w:eastAsia="zh-CN"/>
          </w:rPr>
          <w:tab/>
        </w:r>
        <w:r w:rsidRPr="00EF61A4">
          <w:rPr>
            <w:rStyle w:val="Hyperlink"/>
          </w:rPr>
          <w:t>References</w:t>
        </w:r>
        <w:r>
          <w:tab/>
        </w:r>
        <w:r>
          <w:fldChar w:fldCharType="begin"/>
        </w:r>
        <w:r>
          <w:instrText xml:space="preserve"> PAGEREF _Toc245801149 \h </w:instrText>
        </w:r>
        <w:r>
          <w:fldChar w:fldCharType="separate"/>
        </w:r>
        <w:r w:rsidR="00B05EA4">
          <w:t>12</w:t>
        </w:r>
        <w:r>
          <w:fldChar w:fldCharType="end"/>
        </w:r>
      </w:hyperlink>
    </w:p>
    <w:p w:rsidR="00B77DE4" w:rsidRPr="00B77DE4" w:rsidRDefault="00B77DE4" w:rsidP="00B77DE4">
      <w:pPr>
        <w:pStyle w:val="Contents"/>
        <w:tabs>
          <w:tab w:val="right" w:leader="dot" w:pos="10205"/>
        </w:tabs>
      </w:pPr>
      <w:r>
        <w:lastRenderedPageBreak/>
        <w:fldChar w:fldCharType="end"/>
      </w:r>
    </w:p>
    <w:p w:rsidR="00637CA2" w:rsidRDefault="00637CA2" w:rsidP="00B77DE4">
      <w:pPr>
        <w:pStyle w:val="Heading1"/>
      </w:pPr>
      <w:bookmarkStart w:id="7" w:name="_Toc153160129"/>
      <w:bookmarkStart w:id="8" w:name="_Toc153183676"/>
      <w:bookmarkStart w:id="9" w:name="_Toc153186500"/>
      <w:bookmarkStart w:id="10" w:name="_Toc153300641"/>
      <w:bookmarkStart w:id="11" w:name="_Toc153344803"/>
      <w:bookmarkStart w:id="12" w:name="_Toc184722453"/>
      <w:bookmarkStart w:id="13" w:name="_Toc184722664"/>
      <w:bookmarkStart w:id="14" w:name="_Toc184722694"/>
      <w:bookmarkStart w:id="15" w:name="_Toc245801113"/>
      <w:r w:rsidRPr="002B0356">
        <w:t>Introduction</w:t>
      </w:r>
      <w:bookmarkEnd w:id="7"/>
      <w:bookmarkEnd w:id="8"/>
      <w:bookmarkEnd w:id="9"/>
      <w:bookmarkEnd w:id="10"/>
      <w:bookmarkEnd w:id="11"/>
      <w:bookmarkEnd w:id="12"/>
      <w:bookmarkEnd w:id="13"/>
      <w:bookmarkEnd w:id="14"/>
      <w:bookmarkEnd w:id="15"/>
    </w:p>
    <w:p w:rsidR="00B77DE4" w:rsidRDefault="00637CA2" w:rsidP="00B77DE4">
      <w:pPr>
        <w:pStyle w:val="Heading2"/>
      </w:pPr>
      <w:bookmarkStart w:id="16" w:name="_Toc112751582"/>
      <w:bookmarkStart w:id="17" w:name="_Toc120507580"/>
      <w:bookmarkStart w:id="18" w:name="_Toc125897450"/>
      <w:bookmarkStart w:id="19" w:name="_Toc151272919"/>
      <w:bookmarkStart w:id="20" w:name="_Toc153160130"/>
      <w:bookmarkStart w:id="21" w:name="_Toc153183677"/>
      <w:bookmarkStart w:id="22" w:name="_Toc153186501"/>
      <w:bookmarkStart w:id="23" w:name="_Toc153300642"/>
      <w:bookmarkStart w:id="24" w:name="_Toc153344804"/>
      <w:bookmarkStart w:id="25" w:name="_Toc184722454"/>
      <w:bookmarkStart w:id="26" w:name="_Toc184722665"/>
      <w:bookmarkStart w:id="27" w:name="_Toc245801114"/>
      <w:r w:rsidRPr="002B0356">
        <w:t>Revision information</w:t>
      </w:r>
      <w:bookmarkEnd w:id="16"/>
      <w:bookmarkEnd w:id="17"/>
      <w:bookmarkEnd w:id="18"/>
      <w:bookmarkEnd w:id="19"/>
      <w:bookmarkEnd w:id="20"/>
      <w:bookmarkEnd w:id="21"/>
      <w:bookmarkEnd w:id="22"/>
      <w:bookmarkEnd w:id="23"/>
      <w:bookmarkEnd w:id="24"/>
      <w:bookmarkEnd w:id="25"/>
      <w:bookmarkEnd w:id="26"/>
      <w:bookmarkEnd w:id="27"/>
      <w:r w:rsidRPr="002B0356">
        <w:br/>
      </w: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B77DE4" w:rsidTr="00B77DE4">
        <w:tblPrEx>
          <w:tblCellMar>
            <w:top w:w="0" w:type="dxa"/>
            <w:bottom w:w="0" w:type="dxa"/>
          </w:tblCellMar>
        </w:tblPrEx>
        <w:tc>
          <w:tcPr>
            <w:tcW w:w="1417" w:type="dxa"/>
            <w:shd w:val="clear" w:color="auto" w:fill="B3B3B3"/>
          </w:tcPr>
          <w:p w:rsidR="00B77DE4" w:rsidRDefault="00B77DE4" w:rsidP="00B77DE4">
            <w:pPr>
              <w:jc w:val="center"/>
              <w:rPr>
                <w:snapToGrid w:val="0"/>
              </w:rPr>
            </w:pPr>
            <w:r>
              <w:rPr>
                <w:snapToGrid w:val="0"/>
              </w:rPr>
              <w:t>Date</w:t>
            </w:r>
          </w:p>
        </w:tc>
        <w:tc>
          <w:tcPr>
            <w:tcW w:w="993" w:type="dxa"/>
            <w:shd w:val="clear" w:color="auto" w:fill="B3B3B3"/>
          </w:tcPr>
          <w:p w:rsidR="00B77DE4" w:rsidRDefault="00B77DE4" w:rsidP="00B77DE4">
            <w:pPr>
              <w:jc w:val="center"/>
              <w:rPr>
                <w:snapToGrid w:val="0"/>
              </w:rPr>
            </w:pPr>
            <w:r>
              <w:rPr>
                <w:snapToGrid w:val="0"/>
              </w:rPr>
              <w:t>Rev</w:t>
            </w:r>
          </w:p>
        </w:tc>
        <w:tc>
          <w:tcPr>
            <w:tcW w:w="3827" w:type="dxa"/>
            <w:shd w:val="clear" w:color="auto" w:fill="B3B3B3"/>
          </w:tcPr>
          <w:p w:rsidR="00B77DE4" w:rsidRDefault="00B77DE4" w:rsidP="00B77DE4">
            <w:pPr>
              <w:jc w:val="center"/>
              <w:rPr>
                <w:snapToGrid w:val="0"/>
              </w:rPr>
            </w:pPr>
            <w:r>
              <w:rPr>
                <w:snapToGrid w:val="0"/>
              </w:rPr>
              <w:t>Characteristics</w:t>
            </w:r>
          </w:p>
        </w:tc>
        <w:tc>
          <w:tcPr>
            <w:tcW w:w="1417" w:type="dxa"/>
            <w:shd w:val="clear" w:color="auto" w:fill="B3B3B3"/>
          </w:tcPr>
          <w:p w:rsidR="00B77DE4" w:rsidRDefault="00B77DE4" w:rsidP="00B77DE4">
            <w:pPr>
              <w:jc w:val="center"/>
              <w:rPr>
                <w:snapToGrid w:val="0"/>
              </w:rPr>
            </w:pPr>
            <w:r>
              <w:rPr>
                <w:snapToGrid w:val="0"/>
              </w:rPr>
              <w:t>Prepared</w:t>
            </w:r>
          </w:p>
        </w:tc>
      </w:tr>
      <w:tr w:rsidR="00B77DE4" w:rsidTr="00B77DE4">
        <w:tblPrEx>
          <w:tblCellMar>
            <w:top w:w="0" w:type="dxa"/>
            <w:bottom w:w="0" w:type="dxa"/>
          </w:tblCellMar>
        </w:tblPrEx>
        <w:tc>
          <w:tcPr>
            <w:tcW w:w="1417" w:type="dxa"/>
          </w:tcPr>
          <w:p w:rsidR="00B77DE4" w:rsidRDefault="00B77DE4" w:rsidP="00B77DE4">
            <w:pPr>
              <w:rPr>
                <w:snapToGrid w:val="0"/>
              </w:rPr>
            </w:pPr>
            <w:r>
              <w:rPr>
                <w:snapToGrid w:val="0"/>
              </w:rPr>
              <w:t>2007-06-20</w:t>
            </w:r>
          </w:p>
        </w:tc>
        <w:tc>
          <w:tcPr>
            <w:tcW w:w="993" w:type="dxa"/>
          </w:tcPr>
          <w:p w:rsidR="00B77DE4" w:rsidRDefault="00B77DE4" w:rsidP="00B77DE4">
            <w:pPr>
              <w:rPr>
                <w:snapToGrid w:val="0"/>
              </w:rPr>
            </w:pPr>
            <w:r>
              <w:rPr>
                <w:snapToGrid w:val="0"/>
              </w:rPr>
              <w:t>PA1</w:t>
            </w:r>
          </w:p>
        </w:tc>
        <w:tc>
          <w:tcPr>
            <w:tcW w:w="3827" w:type="dxa"/>
          </w:tcPr>
          <w:p w:rsidR="00B77DE4" w:rsidRDefault="00B77DE4" w:rsidP="00B77DE4">
            <w:pPr>
              <w:rPr>
                <w:snapToGrid w:val="0"/>
              </w:rPr>
            </w:pPr>
            <w:r>
              <w:rPr>
                <w:snapToGrid w:val="0"/>
              </w:rPr>
              <w:t>First draft version</w:t>
            </w:r>
          </w:p>
        </w:tc>
        <w:tc>
          <w:tcPr>
            <w:tcW w:w="1417" w:type="dxa"/>
          </w:tcPr>
          <w:p w:rsidR="00B77DE4" w:rsidRDefault="00B77DE4" w:rsidP="00B77DE4">
            <w:pPr>
              <w:rPr>
                <w:snapToGrid w:val="0"/>
              </w:rPr>
            </w:pPr>
            <w:r>
              <w:rPr>
                <w:snapToGrid w:val="0"/>
              </w:rPr>
              <w:t>EGBOZIE</w:t>
            </w:r>
          </w:p>
        </w:tc>
      </w:tr>
      <w:tr w:rsidR="00B77DE4" w:rsidTr="00B77DE4">
        <w:tblPrEx>
          <w:tblCellMar>
            <w:top w:w="0" w:type="dxa"/>
            <w:bottom w:w="0" w:type="dxa"/>
          </w:tblCellMar>
        </w:tblPrEx>
        <w:tc>
          <w:tcPr>
            <w:tcW w:w="1417" w:type="dxa"/>
          </w:tcPr>
          <w:p w:rsidR="00B77DE4" w:rsidRDefault="00B77DE4" w:rsidP="00B77DE4">
            <w:pPr>
              <w:rPr>
                <w:snapToGrid w:val="0"/>
              </w:rPr>
            </w:pPr>
            <w:r>
              <w:rPr>
                <w:snapToGrid w:val="0"/>
              </w:rPr>
              <w:t>2007-06-25</w:t>
            </w:r>
          </w:p>
        </w:tc>
        <w:tc>
          <w:tcPr>
            <w:tcW w:w="993" w:type="dxa"/>
          </w:tcPr>
          <w:p w:rsidR="00B77DE4" w:rsidRDefault="00B77DE4" w:rsidP="00B77DE4">
            <w:pPr>
              <w:rPr>
                <w:snapToGrid w:val="0"/>
              </w:rPr>
            </w:pPr>
            <w:r>
              <w:rPr>
                <w:snapToGrid w:val="0"/>
              </w:rPr>
              <w:t>PA2</w:t>
            </w:r>
          </w:p>
        </w:tc>
        <w:tc>
          <w:tcPr>
            <w:tcW w:w="3827" w:type="dxa"/>
          </w:tcPr>
          <w:p w:rsidR="00B77DE4" w:rsidRDefault="00B77DE4" w:rsidP="00B77DE4">
            <w:pPr>
              <w:rPr>
                <w:snapToGrid w:val="0"/>
              </w:rPr>
            </w:pPr>
            <w:r>
              <w:rPr>
                <w:snapToGrid w:val="0"/>
              </w:rPr>
              <w:t>Updated after review</w:t>
            </w:r>
          </w:p>
        </w:tc>
        <w:tc>
          <w:tcPr>
            <w:tcW w:w="1417" w:type="dxa"/>
          </w:tcPr>
          <w:p w:rsidR="00B77DE4" w:rsidRDefault="00B77DE4" w:rsidP="00B77DE4">
            <w:pPr>
              <w:rPr>
                <w:snapToGrid w:val="0"/>
              </w:rPr>
            </w:pPr>
            <w:r>
              <w:rPr>
                <w:snapToGrid w:val="0"/>
              </w:rPr>
              <w:t>QTAMBUT</w:t>
            </w:r>
          </w:p>
        </w:tc>
      </w:tr>
      <w:tr w:rsidR="00B77DE4" w:rsidTr="00B77DE4">
        <w:tblPrEx>
          <w:tblCellMar>
            <w:top w:w="0" w:type="dxa"/>
            <w:bottom w:w="0" w:type="dxa"/>
          </w:tblCellMar>
        </w:tblPrEx>
        <w:tc>
          <w:tcPr>
            <w:tcW w:w="1417" w:type="dxa"/>
          </w:tcPr>
          <w:p w:rsidR="00B77DE4" w:rsidRDefault="00B77DE4" w:rsidP="00B77DE4">
            <w:pPr>
              <w:rPr>
                <w:snapToGrid w:val="0"/>
              </w:rPr>
            </w:pPr>
            <w:r>
              <w:rPr>
                <w:snapToGrid w:val="0"/>
              </w:rPr>
              <w:t>2007-08-07</w:t>
            </w:r>
          </w:p>
        </w:tc>
        <w:tc>
          <w:tcPr>
            <w:tcW w:w="993" w:type="dxa"/>
          </w:tcPr>
          <w:p w:rsidR="00B77DE4" w:rsidRDefault="00B77DE4" w:rsidP="00B77DE4">
            <w:pPr>
              <w:rPr>
                <w:snapToGrid w:val="0"/>
              </w:rPr>
            </w:pPr>
            <w:r>
              <w:rPr>
                <w:snapToGrid w:val="0"/>
              </w:rPr>
              <w:t>A</w:t>
            </w:r>
          </w:p>
        </w:tc>
        <w:tc>
          <w:tcPr>
            <w:tcW w:w="3827" w:type="dxa"/>
          </w:tcPr>
          <w:p w:rsidR="00B77DE4" w:rsidRDefault="00B77DE4" w:rsidP="00B77DE4">
            <w:pPr>
              <w:rPr>
                <w:snapToGrid w:val="0"/>
              </w:rPr>
            </w:pPr>
            <w:r>
              <w:rPr>
                <w:snapToGrid w:val="0"/>
              </w:rPr>
              <w:t>Closing FOA</w:t>
            </w:r>
          </w:p>
        </w:tc>
        <w:tc>
          <w:tcPr>
            <w:tcW w:w="1417" w:type="dxa"/>
          </w:tcPr>
          <w:p w:rsidR="00B77DE4" w:rsidRDefault="00B77DE4" w:rsidP="00B77DE4">
            <w:pPr>
              <w:rPr>
                <w:snapToGrid w:val="0"/>
              </w:rPr>
            </w:pPr>
            <w:r>
              <w:rPr>
                <w:snapToGrid w:val="0"/>
              </w:rPr>
              <w:t>EGBOZIE</w:t>
            </w:r>
          </w:p>
        </w:tc>
      </w:tr>
      <w:tr w:rsidR="00B77DE4" w:rsidTr="00B77DE4">
        <w:tblPrEx>
          <w:tblCellMar>
            <w:top w:w="0" w:type="dxa"/>
            <w:bottom w:w="0" w:type="dxa"/>
          </w:tblCellMar>
        </w:tblPrEx>
        <w:tc>
          <w:tcPr>
            <w:tcW w:w="1417" w:type="dxa"/>
          </w:tcPr>
          <w:p w:rsidR="00B77DE4" w:rsidRDefault="00B77DE4" w:rsidP="00B77DE4">
            <w:pPr>
              <w:rPr>
                <w:snapToGrid w:val="0"/>
              </w:rPr>
            </w:pPr>
            <w:r>
              <w:rPr>
                <w:snapToGrid w:val="0"/>
              </w:rPr>
              <w:t>2007-12-06</w:t>
            </w:r>
          </w:p>
        </w:tc>
        <w:tc>
          <w:tcPr>
            <w:tcW w:w="993" w:type="dxa"/>
          </w:tcPr>
          <w:p w:rsidR="00B77DE4" w:rsidRDefault="00B77DE4" w:rsidP="00B77DE4">
            <w:pPr>
              <w:rPr>
                <w:snapToGrid w:val="0"/>
              </w:rPr>
            </w:pPr>
            <w:r>
              <w:rPr>
                <w:snapToGrid w:val="0"/>
              </w:rPr>
              <w:t>PB1</w:t>
            </w:r>
          </w:p>
        </w:tc>
        <w:tc>
          <w:tcPr>
            <w:tcW w:w="3827" w:type="dxa"/>
          </w:tcPr>
          <w:p w:rsidR="00B77DE4" w:rsidRDefault="00B77DE4" w:rsidP="00B77DE4">
            <w:pPr>
              <w:rPr>
                <w:snapToGrid w:val="0"/>
              </w:rPr>
            </w:pPr>
            <w:r>
              <w:rPr>
                <w:snapToGrid w:val="0"/>
              </w:rPr>
              <w:t>Updated version for Release 2</w:t>
            </w:r>
          </w:p>
        </w:tc>
        <w:tc>
          <w:tcPr>
            <w:tcW w:w="1417" w:type="dxa"/>
          </w:tcPr>
          <w:p w:rsidR="00B77DE4" w:rsidRDefault="00B77DE4" w:rsidP="00B77DE4">
            <w:pPr>
              <w:rPr>
                <w:snapToGrid w:val="0"/>
              </w:rPr>
            </w:pPr>
            <w:r>
              <w:rPr>
                <w:snapToGrid w:val="0"/>
              </w:rPr>
              <w:t>EANDDAR</w:t>
            </w:r>
          </w:p>
        </w:tc>
      </w:tr>
      <w:tr w:rsidR="00475B0D" w:rsidTr="00475B0D">
        <w:tblPrEx>
          <w:tblCellMar>
            <w:top w:w="0" w:type="dxa"/>
            <w:bottom w:w="0" w:type="dxa"/>
          </w:tblCellMar>
        </w:tblPrEx>
        <w:tc>
          <w:tcPr>
            <w:tcW w:w="1417" w:type="dxa"/>
          </w:tcPr>
          <w:p w:rsidR="00475B0D" w:rsidRDefault="00475B0D" w:rsidP="00475B0D">
            <w:pPr>
              <w:rPr>
                <w:snapToGrid w:val="0"/>
              </w:rPr>
            </w:pPr>
            <w:r>
              <w:rPr>
                <w:snapToGrid w:val="0"/>
              </w:rPr>
              <w:t>2008-02-04</w:t>
            </w:r>
          </w:p>
        </w:tc>
        <w:tc>
          <w:tcPr>
            <w:tcW w:w="993" w:type="dxa"/>
          </w:tcPr>
          <w:p w:rsidR="00475B0D" w:rsidRDefault="00475B0D" w:rsidP="00475B0D">
            <w:pPr>
              <w:rPr>
                <w:snapToGrid w:val="0"/>
              </w:rPr>
            </w:pPr>
            <w:r>
              <w:rPr>
                <w:snapToGrid w:val="0"/>
              </w:rPr>
              <w:t>PB2</w:t>
            </w:r>
          </w:p>
        </w:tc>
        <w:tc>
          <w:tcPr>
            <w:tcW w:w="3827" w:type="dxa"/>
          </w:tcPr>
          <w:p w:rsidR="00475B0D" w:rsidRDefault="00475B0D" w:rsidP="00475B0D">
            <w:pPr>
              <w:rPr>
                <w:snapToGrid w:val="0"/>
              </w:rPr>
            </w:pPr>
            <w:r>
              <w:rPr>
                <w:snapToGrid w:val="0"/>
              </w:rPr>
              <w:t>Updated version for Release 2.1</w:t>
            </w:r>
          </w:p>
        </w:tc>
        <w:tc>
          <w:tcPr>
            <w:tcW w:w="1417" w:type="dxa"/>
          </w:tcPr>
          <w:p w:rsidR="00475B0D" w:rsidRDefault="00475B0D" w:rsidP="00475B0D">
            <w:pPr>
              <w:rPr>
                <w:snapToGrid w:val="0"/>
              </w:rPr>
            </w:pPr>
            <w:r>
              <w:rPr>
                <w:snapToGrid w:val="0"/>
              </w:rPr>
              <w:t>ETHGASZ</w:t>
            </w:r>
          </w:p>
        </w:tc>
      </w:tr>
      <w:tr w:rsidR="000B7ACF" w:rsidTr="000B7ACF">
        <w:tblPrEx>
          <w:tblCellMar>
            <w:top w:w="0" w:type="dxa"/>
            <w:bottom w:w="0" w:type="dxa"/>
          </w:tblCellMar>
        </w:tblPrEx>
        <w:tc>
          <w:tcPr>
            <w:tcW w:w="1417" w:type="dxa"/>
          </w:tcPr>
          <w:p w:rsidR="000B7ACF" w:rsidRDefault="000B7ACF" w:rsidP="000B7ACF">
            <w:pPr>
              <w:rPr>
                <w:snapToGrid w:val="0"/>
              </w:rPr>
            </w:pPr>
            <w:r>
              <w:rPr>
                <w:snapToGrid w:val="0"/>
              </w:rPr>
              <w:t>2008-02-04</w:t>
            </w:r>
          </w:p>
        </w:tc>
        <w:tc>
          <w:tcPr>
            <w:tcW w:w="993" w:type="dxa"/>
          </w:tcPr>
          <w:p w:rsidR="000B7ACF" w:rsidRDefault="000B7ACF" w:rsidP="000B7ACF">
            <w:pPr>
              <w:rPr>
                <w:snapToGrid w:val="0"/>
              </w:rPr>
            </w:pPr>
            <w:r>
              <w:rPr>
                <w:snapToGrid w:val="0"/>
              </w:rPr>
              <w:t>PB</w:t>
            </w:r>
            <w:r w:rsidR="00475B0D">
              <w:rPr>
                <w:snapToGrid w:val="0"/>
              </w:rPr>
              <w:t>3</w:t>
            </w:r>
          </w:p>
        </w:tc>
        <w:tc>
          <w:tcPr>
            <w:tcW w:w="3827" w:type="dxa"/>
          </w:tcPr>
          <w:p w:rsidR="000B7ACF" w:rsidRDefault="00475B0D" w:rsidP="000B7ACF">
            <w:pPr>
              <w:rPr>
                <w:snapToGrid w:val="0"/>
              </w:rPr>
            </w:pPr>
            <w:r>
              <w:rPr>
                <w:snapToGrid w:val="0"/>
              </w:rPr>
              <w:t>Updated after review</w:t>
            </w:r>
          </w:p>
        </w:tc>
        <w:tc>
          <w:tcPr>
            <w:tcW w:w="1417" w:type="dxa"/>
          </w:tcPr>
          <w:p w:rsidR="000B7ACF" w:rsidRDefault="000B7ACF" w:rsidP="000B7ACF">
            <w:pPr>
              <w:rPr>
                <w:snapToGrid w:val="0"/>
              </w:rPr>
            </w:pPr>
            <w:r>
              <w:rPr>
                <w:snapToGrid w:val="0"/>
              </w:rPr>
              <w:t>ETH</w:t>
            </w:r>
            <w:r w:rsidR="00475B0D">
              <w:rPr>
                <w:snapToGrid w:val="0"/>
              </w:rPr>
              <w:t>GA</w:t>
            </w:r>
            <w:r>
              <w:rPr>
                <w:snapToGrid w:val="0"/>
              </w:rPr>
              <w:t>SZ</w:t>
            </w:r>
          </w:p>
        </w:tc>
      </w:tr>
      <w:tr w:rsidR="00896CA1" w:rsidTr="00896CA1">
        <w:tblPrEx>
          <w:tblCellMar>
            <w:top w:w="0" w:type="dxa"/>
            <w:bottom w:w="0" w:type="dxa"/>
          </w:tblCellMar>
        </w:tblPrEx>
        <w:tc>
          <w:tcPr>
            <w:tcW w:w="1417" w:type="dxa"/>
          </w:tcPr>
          <w:p w:rsidR="00896CA1" w:rsidRDefault="00896CA1" w:rsidP="00896CA1">
            <w:pPr>
              <w:rPr>
                <w:snapToGrid w:val="0"/>
              </w:rPr>
            </w:pPr>
            <w:r>
              <w:rPr>
                <w:snapToGrid w:val="0"/>
              </w:rPr>
              <w:t>2008-02-04</w:t>
            </w:r>
          </w:p>
        </w:tc>
        <w:tc>
          <w:tcPr>
            <w:tcW w:w="993" w:type="dxa"/>
          </w:tcPr>
          <w:p w:rsidR="00896CA1" w:rsidRDefault="00896CA1" w:rsidP="00896CA1">
            <w:pPr>
              <w:rPr>
                <w:snapToGrid w:val="0"/>
              </w:rPr>
            </w:pPr>
            <w:r>
              <w:rPr>
                <w:snapToGrid w:val="0"/>
              </w:rPr>
              <w:t>PB4</w:t>
            </w:r>
          </w:p>
        </w:tc>
        <w:tc>
          <w:tcPr>
            <w:tcW w:w="3827" w:type="dxa"/>
          </w:tcPr>
          <w:p w:rsidR="00896CA1" w:rsidRDefault="00896CA1" w:rsidP="00896CA1">
            <w:pPr>
              <w:rPr>
                <w:snapToGrid w:val="0"/>
              </w:rPr>
            </w:pPr>
            <w:r>
              <w:rPr>
                <w:snapToGrid w:val="0"/>
              </w:rPr>
              <w:t>Updated version for Release 2.2</w:t>
            </w:r>
          </w:p>
        </w:tc>
        <w:tc>
          <w:tcPr>
            <w:tcW w:w="1417" w:type="dxa"/>
          </w:tcPr>
          <w:p w:rsidR="00896CA1" w:rsidRDefault="00896CA1" w:rsidP="00896CA1">
            <w:pPr>
              <w:rPr>
                <w:snapToGrid w:val="0"/>
              </w:rPr>
            </w:pPr>
            <w:r>
              <w:rPr>
                <w:snapToGrid w:val="0"/>
              </w:rPr>
              <w:t>ETHGASZ</w:t>
            </w:r>
          </w:p>
        </w:tc>
      </w:tr>
      <w:tr w:rsidR="00391FA4" w:rsidTr="00391FA4">
        <w:tblPrEx>
          <w:tblCellMar>
            <w:top w:w="0" w:type="dxa"/>
            <w:bottom w:w="0" w:type="dxa"/>
          </w:tblCellMar>
        </w:tblPrEx>
        <w:tc>
          <w:tcPr>
            <w:tcW w:w="1417" w:type="dxa"/>
          </w:tcPr>
          <w:p w:rsidR="00391FA4" w:rsidRDefault="00896CA1" w:rsidP="00391FA4">
            <w:pPr>
              <w:rPr>
                <w:snapToGrid w:val="0"/>
              </w:rPr>
            </w:pPr>
            <w:r>
              <w:rPr>
                <w:snapToGrid w:val="0"/>
              </w:rPr>
              <w:t>2008-03-28</w:t>
            </w:r>
          </w:p>
        </w:tc>
        <w:tc>
          <w:tcPr>
            <w:tcW w:w="993" w:type="dxa"/>
          </w:tcPr>
          <w:p w:rsidR="00391FA4" w:rsidRDefault="00391FA4" w:rsidP="00391FA4">
            <w:pPr>
              <w:rPr>
                <w:snapToGrid w:val="0"/>
              </w:rPr>
            </w:pPr>
            <w:r>
              <w:rPr>
                <w:snapToGrid w:val="0"/>
              </w:rPr>
              <w:t>PB</w:t>
            </w:r>
            <w:r w:rsidR="00896CA1">
              <w:rPr>
                <w:snapToGrid w:val="0"/>
              </w:rPr>
              <w:t>5</w:t>
            </w:r>
          </w:p>
        </w:tc>
        <w:tc>
          <w:tcPr>
            <w:tcW w:w="3827" w:type="dxa"/>
          </w:tcPr>
          <w:p w:rsidR="00391FA4" w:rsidRDefault="00903D61" w:rsidP="00391FA4">
            <w:pPr>
              <w:rPr>
                <w:snapToGrid w:val="0"/>
              </w:rPr>
            </w:pPr>
            <w:r>
              <w:rPr>
                <w:snapToGrid w:val="0"/>
              </w:rPr>
              <w:t>Updated version for Release 2.</w:t>
            </w:r>
            <w:r w:rsidR="00896CA1">
              <w:rPr>
                <w:snapToGrid w:val="0"/>
              </w:rPr>
              <w:t>3</w:t>
            </w:r>
          </w:p>
        </w:tc>
        <w:tc>
          <w:tcPr>
            <w:tcW w:w="1417" w:type="dxa"/>
          </w:tcPr>
          <w:p w:rsidR="00391FA4" w:rsidRDefault="00391FA4" w:rsidP="00391FA4">
            <w:pPr>
              <w:rPr>
                <w:snapToGrid w:val="0"/>
              </w:rPr>
            </w:pPr>
            <w:r>
              <w:rPr>
                <w:snapToGrid w:val="0"/>
              </w:rPr>
              <w:t>ETHGASZ</w:t>
            </w:r>
          </w:p>
        </w:tc>
      </w:tr>
      <w:tr w:rsidR="0049486F" w:rsidTr="00391FA4">
        <w:tblPrEx>
          <w:tblCellMar>
            <w:top w:w="0" w:type="dxa"/>
            <w:bottom w:w="0" w:type="dxa"/>
          </w:tblCellMar>
        </w:tblPrEx>
        <w:tc>
          <w:tcPr>
            <w:tcW w:w="1417" w:type="dxa"/>
          </w:tcPr>
          <w:p w:rsidR="0049486F" w:rsidRDefault="0049486F" w:rsidP="00391FA4">
            <w:pPr>
              <w:rPr>
                <w:snapToGrid w:val="0"/>
              </w:rPr>
            </w:pPr>
            <w:r>
              <w:rPr>
                <w:snapToGrid w:val="0"/>
              </w:rPr>
              <w:t>2009-03-05</w:t>
            </w:r>
          </w:p>
        </w:tc>
        <w:tc>
          <w:tcPr>
            <w:tcW w:w="993" w:type="dxa"/>
          </w:tcPr>
          <w:p w:rsidR="0049486F" w:rsidRDefault="0049486F" w:rsidP="00391FA4">
            <w:pPr>
              <w:rPr>
                <w:snapToGrid w:val="0"/>
              </w:rPr>
            </w:pPr>
            <w:r>
              <w:rPr>
                <w:snapToGrid w:val="0"/>
              </w:rPr>
              <w:t>PC1</w:t>
            </w:r>
          </w:p>
        </w:tc>
        <w:tc>
          <w:tcPr>
            <w:tcW w:w="3827" w:type="dxa"/>
          </w:tcPr>
          <w:p w:rsidR="0049486F" w:rsidRDefault="0049486F" w:rsidP="00391FA4">
            <w:pPr>
              <w:rPr>
                <w:snapToGrid w:val="0"/>
              </w:rPr>
            </w:pPr>
            <w:r>
              <w:rPr>
                <w:snapToGrid w:val="0"/>
              </w:rPr>
              <w:t>Updated version for Release 3</w:t>
            </w:r>
          </w:p>
        </w:tc>
        <w:tc>
          <w:tcPr>
            <w:tcW w:w="1417" w:type="dxa"/>
          </w:tcPr>
          <w:p w:rsidR="0049486F" w:rsidRDefault="0049486F" w:rsidP="00391FA4">
            <w:pPr>
              <w:rPr>
                <w:snapToGrid w:val="0"/>
              </w:rPr>
            </w:pPr>
            <w:r>
              <w:rPr>
                <w:snapToGrid w:val="0"/>
              </w:rPr>
              <w:t>ETAMBUT</w:t>
            </w:r>
          </w:p>
        </w:tc>
      </w:tr>
      <w:tr w:rsidR="009D5AB2" w:rsidTr="00391FA4">
        <w:tblPrEx>
          <w:tblCellMar>
            <w:top w:w="0" w:type="dxa"/>
            <w:bottom w:w="0" w:type="dxa"/>
          </w:tblCellMar>
        </w:tblPrEx>
        <w:trPr>
          <w:ins w:id="28" w:author="Skumát László" w:date="2009-11-12T14:54:00Z"/>
        </w:trPr>
        <w:tc>
          <w:tcPr>
            <w:tcW w:w="1417" w:type="dxa"/>
          </w:tcPr>
          <w:p w:rsidR="009D5AB2" w:rsidRDefault="009D5AB2" w:rsidP="00391FA4">
            <w:pPr>
              <w:rPr>
                <w:ins w:id="29" w:author="Skumát László" w:date="2009-11-12T14:54:00Z"/>
                <w:snapToGrid w:val="0"/>
              </w:rPr>
            </w:pPr>
            <w:ins w:id="30" w:author="Skumát László" w:date="2009-11-12T14:54:00Z">
              <w:r>
                <w:rPr>
                  <w:snapToGrid w:val="0"/>
                </w:rPr>
                <w:t>2009-11-04</w:t>
              </w:r>
            </w:ins>
          </w:p>
        </w:tc>
        <w:tc>
          <w:tcPr>
            <w:tcW w:w="993" w:type="dxa"/>
          </w:tcPr>
          <w:p w:rsidR="009D5AB2" w:rsidRDefault="009D5AB2" w:rsidP="00391FA4">
            <w:pPr>
              <w:rPr>
                <w:ins w:id="31" w:author="Skumát László" w:date="2009-11-12T14:54:00Z"/>
                <w:snapToGrid w:val="0"/>
              </w:rPr>
            </w:pPr>
            <w:ins w:id="32" w:author="Skumát László" w:date="2009-11-12T14:54:00Z">
              <w:r>
                <w:rPr>
                  <w:snapToGrid w:val="0"/>
                </w:rPr>
                <w:t>PD1</w:t>
              </w:r>
            </w:ins>
          </w:p>
        </w:tc>
        <w:tc>
          <w:tcPr>
            <w:tcW w:w="3827" w:type="dxa"/>
          </w:tcPr>
          <w:p w:rsidR="009D5AB2" w:rsidRDefault="009D5AB2" w:rsidP="00391FA4">
            <w:pPr>
              <w:rPr>
                <w:ins w:id="33" w:author="Skumát László" w:date="2009-11-12T14:54:00Z"/>
                <w:snapToGrid w:val="0"/>
              </w:rPr>
            </w:pPr>
            <w:ins w:id="34" w:author="Skumát László" w:date="2009-11-12T14:54:00Z">
              <w:r>
                <w:rPr>
                  <w:snapToGrid w:val="0"/>
                </w:rPr>
                <w:t>EPTF</w:t>
              </w:r>
            </w:ins>
            <w:ins w:id="35" w:author="Skumát László" w:date="2009-11-12T14:55:00Z">
              <w:r>
                <w:rPr>
                  <w:snapToGrid w:val="0"/>
                  <w:lang w:val="hu-HU"/>
                </w:rPr>
                <w:t>_</w:t>
              </w:r>
            </w:ins>
            <w:ins w:id="36" w:author="Skumát László" w:date="2009-11-12T14:54:00Z">
              <w:r>
                <w:rPr>
                  <w:snapToGrid w:val="0"/>
                </w:rPr>
                <w:t>DEBUG switch</w:t>
              </w:r>
            </w:ins>
          </w:p>
        </w:tc>
        <w:tc>
          <w:tcPr>
            <w:tcW w:w="1417" w:type="dxa"/>
          </w:tcPr>
          <w:p w:rsidR="009D5AB2" w:rsidRDefault="009D5AB2" w:rsidP="00391FA4">
            <w:pPr>
              <w:rPr>
                <w:ins w:id="37" w:author="Skumát László" w:date="2009-11-12T14:54:00Z"/>
                <w:snapToGrid w:val="0"/>
              </w:rPr>
            </w:pPr>
            <w:ins w:id="38" w:author="Skumát László" w:date="2009-11-12T14:54:00Z">
              <w:r>
                <w:rPr>
                  <w:snapToGrid w:val="0"/>
                </w:rPr>
                <w:t>EAND</w:t>
              </w:r>
            </w:ins>
            <w:ins w:id="39" w:author="Skumát László" w:date="2009-11-12T14:55:00Z">
              <w:r>
                <w:rPr>
                  <w:snapToGrid w:val="0"/>
                </w:rPr>
                <w:t>RKS</w:t>
              </w:r>
            </w:ins>
          </w:p>
        </w:tc>
      </w:tr>
    </w:tbl>
    <w:p w:rsidR="00AF65C3" w:rsidRDefault="00AF65C3" w:rsidP="00B77DE4">
      <w:pPr>
        <w:pStyle w:val="Heading2"/>
      </w:pPr>
      <w:bookmarkStart w:id="40" w:name="_Toc153160131"/>
      <w:bookmarkStart w:id="41" w:name="_Toc153183678"/>
      <w:bookmarkStart w:id="42" w:name="_Toc153186502"/>
      <w:bookmarkStart w:id="43" w:name="_Toc153300643"/>
      <w:bookmarkStart w:id="44" w:name="_Toc153344805"/>
      <w:bookmarkStart w:id="45" w:name="_Toc55708645"/>
      <w:bookmarkStart w:id="46" w:name="_Toc63061701"/>
      <w:bookmarkStart w:id="47" w:name="_Toc170522324"/>
      <w:bookmarkStart w:id="48" w:name="_Toc184722455"/>
      <w:bookmarkStart w:id="49" w:name="_Toc184722666"/>
      <w:bookmarkStart w:id="50" w:name="_Toc245801115"/>
      <w:r>
        <w:t>How to Read this Document</w:t>
      </w:r>
      <w:bookmarkEnd w:id="45"/>
      <w:bookmarkEnd w:id="46"/>
      <w:bookmarkEnd w:id="47"/>
      <w:bookmarkEnd w:id="48"/>
      <w:bookmarkEnd w:id="49"/>
      <w:bookmarkEnd w:id="50"/>
    </w:p>
    <w:p w:rsidR="00AF65C3" w:rsidRDefault="00AF65C3" w:rsidP="00997806">
      <w:pPr>
        <w:pStyle w:val="BodyText"/>
      </w:pPr>
      <w:r>
        <w:t>This is Users Guide for the Ericsson Performance Test Framework (</w:t>
      </w:r>
      <w:r w:rsidR="006D4F91">
        <w:t>TitanSim</w:t>
      </w:r>
      <w:r>
        <w:t xml:space="preserve">), Core Load Library (CLL). </w:t>
      </w:r>
      <w:r w:rsidR="006D4F91">
        <w:t>TitanSim</w:t>
      </w:r>
      <w:r w:rsidR="00DB5DF0">
        <w:t xml:space="preserve"> CLL</w:t>
      </w:r>
      <w:r>
        <w:t xml:space="preserve"> is developed for the TTCN-3 Toolset with TITAN</w:t>
      </w:r>
      <w:r w:rsidR="00997806">
        <w:t xml:space="preserve"> </w:t>
      </w:r>
      <w:r w:rsidR="00997806">
        <w:fldChar w:fldCharType="begin"/>
      </w:r>
      <w:r w:rsidR="00997806">
        <w:instrText xml:space="preserve"> REF _Ref184718247 \r \h </w:instrText>
      </w:r>
      <w:r w:rsidR="00997806">
        <w:fldChar w:fldCharType="separate"/>
      </w:r>
      <w:r w:rsidR="00B05EA4">
        <w:rPr>
          <w:cs/>
        </w:rPr>
        <w:t>‎</w:t>
      </w:r>
      <w:r w:rsidR="00B05EA4">
        <w:t>[2]</w:t>
      </w:r>
      <w:r w:rsidR="00997806">
        <w:fldChar w:fldCharType="end"/>
      </w:r>
      <w:r>
        <w:t xml:space="preserve">. This document should be read together with Product Revision Information </w:t>
      </w:r>
      <w:r w:rsidR="00997806">
        <w:fldChar w:fldCharType="begin"/>
      </w:r>
      <w:r w:rsidR="00997806">
        <w:instrText xml:space="preserve"> REF _Ref184718248 \r \h </w:instrText>
      </w:r>
      <w:r w:rsidR="00997806">
        <w:fldChar w:fldCharType="separate"/>
      </w:r>
      <w:r w:rsidR="00B05EA4">
        <w:rPr>
          <w:cs/>
        </w:rPr>
        <w:t>‎</w:t>
      </w:r>
      <w:r w:rsidR="00B05EA4">
        <w:t>[3]</w:t>
      </w:r>
      <w:r w:rsidR="00997806">
        <w:fldChar w:fldCharType="end"/>
      </w:r>
      <w:r>
        <w:t xml:space="preserve"> and the Functional Specification </w:t>
      </w:r>
      <w:r w:rsidR="00997806">
        <w:fldChar w:fldCharType="begin"/>
      </w:r>
      <w:r w:rsidR="00997806">
        <w:instrText xml:space="preserve"> REF _Ref184718254 \r \h </w:instrText>
      </w:r>
      <w:r w:rsidR="00997806">
        <w:fldChar w:fldCharType="separate"/>
      </w:r>
      <w:r w:rsidR="00B05EA4">
        <w:rPr>
          <w:cs/>
        </w:rPr>
        <w:t>‎</w:t>
      </w:r>
      <w:r w:rsidR="00B05EA4">
        <w:t>[4]</w:t>
      </w:r>
      <w:r w:rsidR="00997806">
        <w:fldChar w:fldCharType="end"/>
      </w:r>
      <w:r>
        <w:t>.</w:t>
      </w:r>
    </w:p>
    <w:p w:rsidR="00AF65C3" w:rsidRDefault="00AF65C3" w:rsidP="00B77DE4">
      <w:pPr>
        <w:pStyle w:val="Heading2"/>
      </w:pPr>
      <w:bookmarkStart w:id="51" w:name="_Toc170522325"/>
      <w:bookmarkStart w:id="52" w:name="_Toc184722456"/>
      <w:bookmarkStart w:id="53" w:name="_Toc184722667"/>
      <w:bookmarkStart w:id="54" w:name="_Toc245801116"/>
      <w:r>
        <w:t>Scope</w:t>
      </w:r>
      <w:bookmarkEnd w:id="51"/>
      <w:bookmarkEnd w:id="52"/>
      <w:bookmarkEnd w:id="53"/>
      <w:bookmarkEnd w:id="54"/>
    </w:p>
    <w:p w:rsidR="00AF65C3" w:rsidRDefault="00AF65C3" w:rsidP="00997806">
      <w:pPr>
        <w:pStyle w:val="BodyText"/>
      </w:pPr>
      <w:bookmarkStart w:id="55" w:name="_Ref151254299"/>
      <w:bookmarkStart w:id="56" w:name="_Toc151272924"/>
      <w:bookmarkStart w:id="57" w:name="_Toc153160135"/>
      <w:bookmarkStart w:id="58" w:name="_Toc153183682"/>
      <w:bookmarkStart w:id="59" w:name="_Toc153186506"/>
      <w:bookmarkStart w:id="60" w:name="_Toc153300647"/>
      <w:bookmarkStart w:id="61" w:name="_Toc153344809"/>
      <w:bookmarkEnd w:id="40"/>
      <w:bookmarkEnd w:id="41"/>
      <w:bookmarkEnd w:id="42"/>
      <w:bookmarkEnd w:id="43"/>
      <w:bookmarkEnd w:id="44"/>
      <w:r>
        <w:t xml:space="preserve">This document is the User Guide for the </w:t>
      </w:r>
      <w:r w:rsidR="006D4F91">
        <w:t>TitanSim</w:t>
      </w:r>
      <w:r>
        <w:t xml:space="preserve"> Core Load Library (CLL)</w:t>
      </w:r>
      <w:r w:rsidR="00997806">
        <w:t>.</w:t>
      </w:r>
      <w:r>
        <w:t xml:space="preserve">  Under the collective term “</w:t>
      </w:r>
      <w:r w:rsidR="006D4F91">
        <w:t>TitanSim</w:t>
      </w:r>
      <w:r>
        <w:t>” we mean several products:</w:t>
      </w:r>
    </w:p>
    <w:p w:rsidR="00AF65C3" w:rsidRDefault="00AF65C3" w:rsidP="00AF65C3">
      <w:pPr>
        <w:pStyle w:val="Text"/>
      </w:pPr>
    </w:p>
    <w:p w:rsidR="00AF65C3" w:rsidRDefault="00AF65C3" w:rsidP="00AF65C3">
      <w:pPr>
        <w:pStyle w:val="ListBullet"/>
      </w:pPr>
      <w:r>
        <w:t>“Turn-key applications”, like “</w:t>
      </w:r>
      <w:r w:rsidR="006D4F91">
        <w:t>TitanSim</w:t>
      </w:r>
      <w:r>
        <w:t xml:space="preserve"> for IMS I&amp;V”</w:t>
      </w:r>
    </w:p>
    <w:p w:rsidR="00AF65C3" w:rsidRDefault="00AF65C3" w:rsidP="00AF65C3">
      <w:pPr>
        <w:pStyle w:val="ListBullet"/>
      </w:pPr>
      <w:r>
        <w:t>Building blocks of such applications, that is, Appl</w:t>
      </w:r>
      <w:r w:rsidR="00B77DE4">
        <w:t>ication Libraries, such as SIP</w:t>
      </w:r>
      <w:r>
        <w:t xml:space="preserve"> Application Library</w:t>
      </w:r>
    </w:p>
    <w:p w:rsidR="00AF65C3" w:rsidRDefault="00AF65C3" w:rsidP="00AF65C3">
      <w:pPr>
        <w:pStyle w:val="ListBullet"/>
      </w:pPr>
      <w:r>
        <w:t>The application independent CLL.</w:t>
      </w:r>
    </w:p>
    <w:p w:rsidR="00AF65C3" w:rsidRDefault="00AF65C3" w:rsidP="006D4F91">
      <w:pPr>
        <w:pStyle w:val="BodyText"/>
      </w:pPr>
      <w:r>
        <w:t xml:space="preserve">The </w:t>
      </w:r>
      <w:r>
        <w:rPr>
          <w:i/>
          <w:iCs/>
        </w:rPr>
        <w:t xml:space="preserve">technology </w:t>
      </w:r>
      <w:r>
        <w:t xml:space="preserve">under the hood of </w:t>
      </w:r>
      <w:r w:rsidR="006D4F91">
        <w:t>TitanSim</w:t>
      </w:r>
      <w:r>
        <w:t xml:space="preserve"> has been called historically the </w:t>
      </w:r>
      <w:r w:rsidRPr="005F0BFC">
        <w:rPr>
          <w:i/>
          <w:iCs/>
        </w:rPr>
        <w:t>Ericsson Performance Test Framework</w:t>
      </w:r>
      <w:r>
        <w:t xml:space="preserve"> (EPTF</w:t>
      </w:r>
      <w:r w:rsidR="006D4F91">
        <w:t>)</w:t>
      </w:r>
      <w:r>
        <w:t xml:space="preserve">, hence the acronym “EPTF” in many of the identifiers of the API. </w:t>
      </w:r>
    </w:p>
    <w:p w:rsidR="00AF65C3" w:rsidRDefault="00AF65C3" w:rsidP="006D4F91">
      <w:pPr>
        <w:pStyle w:val="BodyText"/>
      </w:pPr>
      <w:r>
        <w:t xml:space="preserve">This document focuses on understanding the CLL. It contains </w:t>
      </w:r>
      <w:r w:rsidR="006D4F91">
        <w:t>the description of CLL features and references to their detailed User Guides.</w:t>
      </w:r>
      <w:r>
        <w:t xml:space="preserve"> The demo</w:t>
      </w:r>
      <w:r w:rsidR="006D4F91">
        <w:t xml:space="preserve"> applications</w:t>
      </w:r>
      <w:r>
        <w:t xml:space="preserve"> are located in the product releases VOB along the CLL itself.</w:t>
      </w:r>
    </w:p>
    <w:p w:rsidR="00FE79B7" w:rsidRPr="002B0356" w:rsidRDefault="00FE79B7" w:rsidP="00FE79B7">
      <w:pPr>
        <w:pStyle w:val="Heading2"/>
      </w:pPr>
      <w:bookmarkStart w:id="62" w:name="_Toc151272922"/>
      <w:bookmarkStart w:id="63" w:name="_Toc153160133"/>
      <w:bookmarkStart w:id="64" w:name="_Toc153183680"/>
      <w:bookmarkStart w:id="65" w:name="_Toc153186504"/>
      <w:bookmarkStart w:id="66" w:name="_Toc153300645"/>
      <w:bookmarkStart w:id="67" w:name="_Toc153344807"/>
      <w:bookmarkStart w:id="68" w:name="_Toc184721145"/>
      <w:bookmarkStart w:id="69" w:name="_Toc184722457"/>
      <w:bookmarkStart w:id="70" w:name="_Toc184722668"/>
      <w:bookmarkStart w:id="71" w:name="_Toc245801117"/>
      <w:r w:rsidRPr="002B0356">
        <w:lastRenderedPageBreak/>
        <w:t>Recommended way of reading</w:t>
      </w:r>
      <w:bookmarkEnd w:id="62"/>
      <w:bookmarkEnd w:id="63"/>
      <w:bookmarkEnd w:id="64"/>
      <w:bookmarkEnd w:id="65"/>
      <w:bookmarkEnd w:id="66"/>
      <w:bookmarkEnd w:id="67"/>
      <w:bookmarkEnd w:id="68"/>
      <w:bookmarkEnd w:id="69"/>
      <w:bookmarkEnd w:id="70"/>
      <w:bookmarkEnd w:id="71"/>
    </w:p>
    <w:p w:rsidR="00FE79B7" w:rsidRPr="002B0356" w:rsidRDefault="00FE79B7" w:rsidP="00B77DE4">
      <w:pPr>
        <w:pStyle w:val="BodyText"/>
      </w:pPr>
      <w:r w:rsidRPr="002B0356">
        <w:t xml:space="preserve">The readers are supposed to get familiar with the scope and goals of the project from </w:t>
      </w:r>
      <w:r>
        <w:fldChar w:fldCharType="begin"/>
      </w:r>
      <w:r>
        <w:instrText xml:space="preserve"> REF _Ref184722243 \r \h </w:instrText>
      </w:r>
      <w:r>
        <w:fldChar w:fldCharType="separate"/>
      </w:r>
      <w:r w:rsidR="00B05EA4">
        <w:rPr>
          <w:cs/>
        </w:rPr>
        <w:t>‎</w:t>
      </w:r>
      <w:r w:rsidR="00B05EA4">
        <w:t>[6]</w:t>
      </w:r>
      <w:r>
        <w:fldChar w:fldCharType="end"/>
      </w:r>
      <w:r w:rsidRPr="002B0356">
        <w:t xml:space="preserve"> and also the glossary therein. The next step is to read the </w:t>
      </w:r>
      <w:r>
        <w:t xml:space="preserve">Quick Study </w:t>
      </w:r>
      <w:r>
        <w:fldChar w:fldCharType="begin"/>
      </w:r>
      <w:r>
        <w:instrText xml:space="preserve"> REF _Ref151258746 \r \h </w:instrText>
      </w:r>
      <w:r>
        <w:fldChar w:fldCharType="separate"/>
      </w:r>
      <w:r w:rsidR="00B05EA4">
        <w:rPr>
          <w:cs/>
        </w:rPr>
        <w:t>‎</w:t>
      </w:r>
      <w:r w:rsidR="00B05EA4">
        <w:t>[7]</w:t>
      </w:r>
      <w:r>
        <w:fldChar w:fldCharType="end"/>
      </w:r>
      <w:r>
        <w:t xml:space="preserve"> </w:t>
      </w:r>
      <w:r w:rsidRPr="002B0356">
        <w:t xml:space="preserve">and its glossary. Finally they should get familiar with the list of acronyms and the glossary in </w:t>
      </w:r>
      <w:r w:rsidR="00B77DE4">
        <w:t xml:space="preserve">Section </w:t>
      </w:r>
      <w:r w:rsidR="00B77DE4">
        <w:fldChar w:fldCharType="begin"/>
      </w:r>
      <w:r w:rsidR="00B77DE4">
        <w:instrText xml:space="preserve"> REF _Ref184723067 \r \h </w:instrText>
      </w:r>
      <w:r w:rsidR="00B77DE4">
        <w:fldChar w:fldCharType="separate"/>
      </w:r>
      <w:r w:rsidR="00B05EA4">
        <w:rPr>
          <w:cs/>
        </w:rPr>
        <w:t>‎</w:t>
      </w:r>
      <w:r w:rsidR="00B05EA4">
        <w:t>1.5</w:t>
      </w:r>
      <w:r w:rsidR="00B77DE4">
        <w:fldChar w:fldCharType="end"/>
      </w:r>
      <w:r w:rsidR="00B77DE4">
        <w:t xml:space="preserve"> and </w:t>
      </w:r>
      <w:r w:rsidR="00B77DE4">
        <w:fldChar w:fldCharType="begin"/>
      </w:r>
      <w:r w:rsidR="00B77DE4">
        <w:instrText xml:space="preserve"> REF _Ref159666346 \r \h </w:instrText>
      </w:r>
      <w:r w:rsidR="00B77DE4">
        <w:fldChar w:fldCharType="separate"/>
      </w:r>
      <w:r w:rsidR="00B05EA4">
        <w:rPr>
          <w:cs/>
        </w:rPr>
        <w:t>‎</w:t>
      </w:r>
      <w:r w:rsidR="00B05EA4">
        <w:t>1.6</w:t>
      </w:r>
      <w:r w:rsidR="00B77DE4">
        <w:fldChar w:fldCharType="end"/>
      </w:r>
      <w:r w:rsidR="00B77DE4">
        <w:t xml:space="preserve"> respectively.</w:t>
      </w:r>
    </w:p>
    <w:p w:rsidR="00637CA2" w:rsidRPr="002B0356" w:rsidRDefault="006D4F91" w:rsidP="00637CA2">
      <w:pPr>
        <w:pStyle w:val="Heading2"/>
      </w:pPr>
      <w:bookmarkStart w:id="72" w:name="_Toc184722458"/>
      <w:bookmarkStart w:id="73" w:name="_Toc184722669"/>
      <w:bookmarkStart w:id="74" w:name="_Ref184723067"/>
      <w:bookmarkStart w:id="75" w:name="_Toc245801118"/>
      <w:bookmarkEnd w:id="55"/>
      <w:bookmarkEnd w:id="56"/>
      <w:bookmarkEnd w:id="57"/>
      <w:bookmarkEnd w:id="58"/>
      <w:bookmarkEnd w:id="59"/>
      <w:bookmarkEnd w:id="60"/>
      <w:bookmarkEnd w:id="61"/>
      <w:r>
        <w:t>Abbreviations</w:t>
      </w:r>
      <w:bookmarkEnd w:id="72"/>
      <w:bookmarkEnd w:id="73"/>
      <w:bookmarkEnd w:id="74"/>
      <w:bookmarkEnd w:id="75"/>
    </w:p>
    <w:p w:rsidR="00637CA2" w:rsidRPr="002B0356" w:rsidRDefault="00637CA2" w:rsidP="00637CA2">
      <w:pPr>
        <w:pStyle w:val="Term-list"/>
        <w:rPr>
          <w:rFonts w:eastAsia="SimSun"/>
          <w:lang w:eastAsia="zh-CN"/>
        </w:rPr>
      </w:pPr>
      <w:r w:rsidRPr="002B0356">
        <w:rPr>
          <w:rFonts w:eastAsia="SimSun"/>
          <w:lang w:eastAsia="zh-CN"/>
        </w:rPr>
        <w:t>API</w:t>
      </w:r>
      <w:r w:rsidRPr="002B0356">
        <w:rPr>
          <w:rFonts w:eastAsia="SimSun"/>
          <w:lang w:eastAsia="zh-CN"/>
        </w:rPr>
        <w:tab/>
        <w:t>Application Programming Interface</w:t>
      </w:r>
    </w:p>
    <w:p w:rsidR="00637CA2" w:rsidRPr="002B0356" w:rsidRDefault="00637CA2" w:rsidP="00637CA2">
      <w:pPr>
        <w:pStyle w:val="Term-list"/>
        <w:rPr>
          <w:rFonts w:eastAsia="SimSun"/>
          <w:lang w:eastAsia="zh-CN"/>
        </w:rPr>
      </w:pPr>
      <w:r w:rsidRPr="002B0356">
        <w:rPr>
          <w:rFonts w:eastAsia="SimSun"/>
          <w:lang w:eastAsia="zh-CN"/>
        </w:rPr>
        <w:t>EPTF</w:t>
      </w:r>
      <w:r w:rsidRPr="002B0356">
        <w:rPr>
          <w:rFonts w:eastAsia="SimSun"/>
          <w:lang w:eastAsia="zh-CN"/>
        </w:rPr>
        <w:tab/>
        <w:t>Ericsson Load Test Framework, formerly TITAN Load Test Framework</w:t>
      </w:r>
    </w:p>
    <w:p w:rsidR="00637CA2" w:rsidRPr="002B0356" w:rsidRDefault="00637CA2" w:rsidP="00637CA2">
      <w:pPr>
        <w:pStyle w:val="Term-list"/>
        <w:rPr>
          <w:rFonts w:eastAsia="SimSun"/>
          <w:lang w:eastAsia="zh-CN"/>
        </w:rPr>
      </w:pPr>
      <w:r w:rsidRPr="002B0356">
        <w:rPr>
          <w:rFonts w:eastAsia="SimSun"/>
          <w:lang w:eastAsia="zh-CN"/>
        </w:rPr>
        <w:t>FOA</w:t>
      </w:r>
      <w:r w:rsidRPr="002B0356">
        <w:rPr>
          <w:rFonts w:eastAsia="SimSun"/>
          <w:lang w:eastAsia="zh-CN"/>
        </w:rPr>
        <w:tab/>
        <w:t>First Office Application</w:t>
      </w:r>
    </w:p>
    <w:p w:rsidR="00637CA2" w:rsidRPr="002B0356" w:rsidRDefault="00637CA2" w:rsidP="002D7086">
      <w:pPr>
        <w:pStyle w:val="Term-list"/>
        <w:rPr>
          <w:rFonts w:eastAsia="SimSun"/>
          <w:lang w:eastAsia="zh-CN"/>
        </w:rPr>
      </w:pPr>
      <w:r w:rsidRPr="002B0356">
        <w:rPr>
          <w:rFonts w:eastAsia="SimSun"/>
          <w:lang w:eastAsia="zh-CN"/>
        </w:rPr>
        <w:t>IUT</w:t>
      </w:r>
      <w:r w:rsidRPr="002B0356">
        <w:rPr>
          <w:rFonts w:eastAsia="SimSun"/>
          <w:lang w:eastAsia="zh-CN"/>
        </w:rPr>
        <w:tab/>
        <w:t>Implementation Under Test</w:t>
      </w:r>
    </w:p>
    <w:p w:rsidR="00637CA2" w:rsidRPr="002B0356" w:rsidRDefault="00637CA2" w:rsidP="00637CA2">
      <w:pPr>
        <w:pStyle w:val="Term-list"/>
        <w:rPr>
          <w:rFonts w:eastAsia="SimSun"/>
          <w:lang w:eastAsia="zh-CN"/>
        </w:rPr>
      </w:pPr>
      <w:r w:rsidRPr="002B0356">
        <w:rPr>
          <w:rFonts w:eastAsia="SimSun"/>
          <w:lang w:eastAsia="zh-CN"/>
        </w:rPr>
        <w:t>LGen</w:t>
      </w:r>
      <w:r w:rsidRPr="002B0356">
        <w:rPr>
          <w:rFonts w:eastAsia="SimSun"/>
          <w:lang w:eastAsia="zh-CN"/>
        </w:rPr>
        <w:tab/>
        <w:t>Load Generator PTC</w:t>
      </w:r>
    </w:p>
    <w:p w:rsidR="00637CA2" w:rsidRPr="00687687" w:rsidRDefault="00637CA2" w:rsidP="00687687">
      <w:pPr>
        <w:pStyle w:val="Term-list"/>
        <w:rPr>
          <w:rFonts w:eastAsia="SimSun"/>
          <w:lang w:eastAsia="zh-CN"/>
        </w:rPr>
      </w:pPr>
      <w:r w:rsidRPr="002B0356">
        <w:rPr>
          <w:rFonts w:eastAsia="SimSun"/>
          <w:lang w:eastAsia="zh-CN"/>
        </w:rPr>
        <w:t>PTC</w:t>
      </w:r>
      <w:r w:rsidRPr="002B0356">
        <w:rPr>
          <w:rFonts w:eastAsia="SimSun"/>
          <w:lang w:eastAsia="zh-CN"/>
        </w:rPr>
        <w:tab/>
        <w:t>Parallel Test Component</w:t>
      </w:r>
    </w:p>
    <w:p w:rsidR="00637CA2" w:rsidRPr="002B0356" w:rsidRDefault="00637CA2" w:rsidP="00637CA2">
      <w:pPr>
        <w:pStyle w:val="Term-list"/>
        <w:rPr>
          <w:rFonts w:eastAsia="SimSun"/>
          <w:lang w:eastAsia="zh-CN"/>
        </w:rPr>
      </w:pPr>
      <w:r w:rsidRPr="002B0356">
        <w:rPr>
          <w:rFonts w:eastAsia="SimSun"/>
          <w:lang w:eastAsia="zh-CN"/>
        </w:rPr>
        <w:t>SUT</w:t>
      </w:r>
      <w:r w:rsidRPr="002B0356">
        <w:rPr>
          <w:rFonts w:eastAsia="SimSun"/>
          <w:lang w:eastAsia="zh-CN"/>
        </w:rPr>
        <w:tab/>
        <w:t>System Under Test</w:t>
      </w:r>
    </w:p>
    <w:p w:rsidR="00637CA2" w:rsidRPr="002B0356" w:rsidRDefault="00637CA2" w:rsidP="00637CA2">
      <w:pPr>
        <w:pStyle w:val="Term-list"/>
        <w:rPr>
          <w:rFonts w:eastAsia="SimSun"/>
          <w:lang w:eastAsia="zh-CN"/>
        </w:rPr>
      </w:pPr>
      <w:r w:rsidRPr="002B0356">
        <w:rPr>
          <w:rFonts w:eastAsia="SimSun"/>
          <w:lang w:eastAsia="zh-CN"/>
        </w:rPr>
        <w:t>TLTF</w:t>
      </w:r>
      <w:r w:rsidRPr="002B0356">
        <w:rPr>
          <w:rFonts w:eastAsia="SimSun"/>
          <w:lang w:eastAsia="zh-CN"/>
        </w:rPr>
        <w:tab/>
        <w:t>See EPTF</w:t>
      </w:r>
    </w:p>
    <w:p w:rsidR="00B77DE4" w:rsidRDefault="00B77DE4" w:rsidP="00B77DE4">
      <w:pPr>
        <w:pStyle w:val="Heading2"/>
      </w:pPr>
      <w:bookmarkStart w:id="76" w:name="_Ref159666346"/>
      <w:bookmarkStart w:id="77" w:name="_Toc184722856"/>
      <w:bookmarkStart w:id="78" w:name="_Toc245801119"/>
      <w:r>
        <w:t>Terminology</w:t>
      </w:r>
      <w:bookmarkEnd w:id="76"/>
      <w:bookmarkEnd w:id="77"/>
      <w:bookmarkEnd w:id="78"/>
    </w:p>
    <w:p w:rsidR="00B77DE4" w:rsidRPr="002B0356" w:rsidRDefault="00B77DE4" w:rsidP="00B77DE4">
      <w:pPr>
        <w:pStyle w:val="Term-list"/>
        <w:rPr>
          <w:rFonts w:eastAsia="SimSun"/>
          <w:lang w:eastAsia="zh-CN"/>
        </w:rPr>
      </w:pPr>
      <w:r>
        <w:rPr>
          <w:rFonts w:eastAsia="SimSun"/>
          <w:i/>
          <w:iCs/>
          <w:lang w:eastAsia="zh-CN"/>
        </w:rPr>
        <w:t>TitanSim Application L</w:t>
      </w:r>
      <w:r w:rsidRPr="002B0356">
        <w:rPr>
          <w:rFonts w:eastAsia="SimSun"/>
          <w:i/>
          <w:iCs/>
          <w:lang w:eastAsia="zh-CN"/>
        </w:rPr>
        <w:t xml:space="preserve">ibrary </w:t>
      </w:r>
      <w:r w:rsidRPr="002B0356">
        <w:rPr>
          <w:rFonts w:eastAsia="SimSun"/>
          <w:i/>
          <w:iCs/>
          <w:lang w:eastAsia="zh-CN"/>
        </w:rPr>
        <w:tab/>
      </w:r>
      <w:r w:rsidRPr="002B0356">
        <w:rPr>
          <w:rFonts w:eastAsia="SimSun"/>
          <w:lang w:eastAsia="zh-CN"/>
        </w:rPr>
        <w:t xml:space="preserve">is that part of the </w:t>
      </w:r>
      <w:r>
        <w:rPr>
          <w:rFonts w:eastAsia="SimSun"/>
          <w:lang w:eastAsia="zh-CN"/>
        </w:rPr>
        <w:t>TitanSim</w:t>
      </w:r>
      <w:r w:rsidRPr="002B0356">
        <w:rPr>
          <w:rFonts w:eastAsia="SimSun"/>
          <w:lang w:eastAsia="zh-CN"/>
        </w:rPr>
        <w:t xml:space="preserve"> software that is (at-least partially) project dependent. (I.e., which is protocol-, and/or application-dependent). Any </w:t>
      </w:r>
      <w:r>
        <w:rPr>
          <w:rFonts w:eastAsia="SimSun"/>
          <w:lang w:eastAsia="zh-CN"/>
        </w:rPr>
        <w:t>TitanSim</w:t>
      </w:r>
      <w:r w:rsidRPr="002B0356">
        <w:rPr>
          <w:rFonts w:eastAsia="SimSun"/>
          <w:lang w:eastAsia="zh-CN"/>
        </w:rPr>
        <w:t xml:space="preserve"> application library is to be supplied and supported </w:t>
      </w:r>
      <w:r w:rsidRPr="002B0356">
        <w:rPr>
          <w:rFonts w:eastAsia="SimSun"/>
          <w:i/>
          <w:iCs/>
          <w:lang w:eastAsia="zh-CN"/>
        </w:rPr>
        <w:t>either</w:t>
      </w:r>
      <w:r w:rsidRPr="002B0356">
        <w:rPr>
          <w:rFonts w:eastAsia="SimSun"/>
          <w:lang w:eastAsia="zh-CN"/>
        </w:rPr>
        <w:t xml:space="preserve"> by the customer project </w:t>
      </w:r>
      <w:r w:rsidRPr="002B0356">
        <w:rPr>
          <w:rFonts w:eastAsia="SimSun"/>
          <w:i/>
          <w:iCs/>
          <w:lang w:eastAsia="zh-CN"/>
        </w:rPr>
        <w:t>only</w:t>
      </w:r>
      <w:r w:rsidRPr="002B0356">
        <w:rPr>
          <w:rFonts w:eastAsia="SimSun"/>
          <w:lang w:eastAsia="zh-CN"/>
        </w:rPr>
        <w:t xml:space="preserve">; or by the customer project </w:t>
      </w:r>
      <w:r w:rsidRPr="002B0356">
        <w:rPr>
          <w:rFonts w:eastAsia="SimSun"/>
          <w:i/>
          <w:iCs/>
          <w:lang w:eastAsia="zh-CN"/>
        </w:rPr>
        <w:t>together</w:t>
      </w:r>
      <w:r>
        <w:rPr>
          <w:rFonts w:eastAsia="SimSun"/>
          <w:i/>
          <w:iCs/>
          <w:lang w:eastAsia="zh-CN"/>
        </w:rPr>
        <w:t xml:space="preserve"> </w:t>
      </w:r>
      <w:r>
        <w:rPr>
          <w:rFonts w:eastAsia="SimSun"/>
          <w:lang w:eastAsia="zh-CN"/>
        </w:rPr>
        <w:t xml:space="preserve">with </w:t>
      </w:r>
      <w:r w:rsidRPr="002B0356">
        <w:rPr>
          <w:rFonts w:eastAsia="SimSun"/>
          <w:lang w:eastAsia="zh-CN"/>
        </w:rPr>
        <w:t xml:space="preserve">the TCC organization. Any </w:t>
      </w:r>
      <w:r>
        <w:rPr>
          <w:rFonts w:eastAsia="SimSun"/>
          <w:lang w:eastAsia="zh-CN"/>
        </w:rPr>
        <w:t>TitanSim</w:t>
      </w:r>
      <w:r w:rsidRPr="002B0356">
        <w:rPr>
          <w:rFonts w:eastAsia="SimSun"/>
          <w:lang w:eastAsia="zh-CN"/>
        </w:rPr>
        <w:t xml:space="preserve"> application library development is to be funded by the ordering projects.</w:t>
      </w:r>
    </w:p>
    <w:p w:rsidR="00B77DE4" w:rsidRDefault="00B77DE4" w:rsidP="00B77DE4">
      <w:pPr>
        <w:pStyle w:val="Term-list"/>
        <w:rPr>
          <w:rFonts w:eastAsia="SimSun"/>
          <w:lang w:eastAsia="zh-CN"/>
        </w:rPr>
      </w:pPr>
      <w:r>
        <w:rPr>
          <w:rFonts w:eastAsia="SimSun"/>
          <w:i/>
          <w:iCs/>
          <w:lang w:eastAsia="zh-CN"/>
        </w:rPr>
        <w:t>TitanSim</w:t>
      </w:r>
      <w:r w:rsidRPr="002B0356">
        <w:rPr>
          <w:rFonts w:eastAsia="SimSun"/>
          <w:i/>
          <w:iCs/>
          <w:lang w:eastAsia="zh-CN"/>
        </w:rPr>
        <w:t xml:space="preserve"> Core (Load) Library(CLL)</w:t>
      </w:r>
      <w:r w:rsidRPr="002B0356">
        <w:rPr>
          <w:rFonts w:eastAsia="SimSun"/>
          <w:i/>
          <w:iCs/>
          <w:lang w:eastAsia="zh-CN"/>
        </w:rPr>
        <w:tab/>
      </w:r>
      <w:r w:rsidRPr="002B0356">
        <w:rPr>
          <w:rFonts w:eastAsia="SimSun"/>
          <w:lang w:eastAsia="zh-CN"/>
        </w:rPr>
        <w:t xml:space="preserve">is that part of the </w:t>
      </w:r>
      <w:r>
        <w:rPr>
          <w:rFonts w:eastAsia="SimSun"/>
          <w:lang w:eastAsia="zh-CN"/>
        </w:rPr>
        <w:t>TitanSim</w:t>
      </w:r>
      <w:r w:rsidRPr="002B0356">
        <w:rPr>
          <w:rFonts w:eastAsia="SimSun"/>
          <w:lang w:eastAsia="zh-CN"/>
        </w:rPr>
        <w:t xml:space="preserve"> software that is totally project independent. (I.e., which is not protocol-, or application-dependent). The </w:t>
      </w:r>
      <w:r>
        <w:rPr>
          <w:rFonts w:eastAsia="SimSun"/>
          <w:lang w:eastAsia="zh-CN"/>
        </w:rPr>
        <w:t>TitanSim CLL</w:t>
      </w:r>
      <w:r w:rsidRPr="002B0356">
        <w:rPr>
          <w:rFonts w:eastAsia="SimSun"/>
          <w:lang w:eastAsia="zh-CN"/>
        </w:rPr>
        <w:t xml:space="preserve"> is to be supplied and supported by the TCC organization. Any </w:t>
      </w:r>
      <w:r>
        <w:rPr>
          <w:rFonts w:eastAsia="SimSun"/>
          <w:lang w:eastAsia="zh-CN"/>
        </w:rPr>
        <w:t>TitanSim CLL</w:t>
      </w:r>
      <w:r w:rsidRPr="002B0356">
        <w:rPr>
          <w:rFonts w:eastAsia="SimSun"/>
          <w:lang w:eastAsia="zh-CN"/>
        </w:rPr>
        <w:t xml:space="preserve"> development is to be funded centrally by Ericsson</w:t>
      </w:r>
    </w:p>
    <w:p w:rsidR="00B77DE4" w:rsidRPr="00833A53" w:rsidRDefault="00B77DE4" w:rsidP="00B77DE4">
      <w:pPr>
        <w:pStyle w:val="Term-list"/>
        <w:jc w:val="both"/>
        <w:rPr>
          <w:rFonts w:eastAsia="SimSun"/>
          <w:lang w:eastAsia="zh-CN"/>
        </w:rPr>
      </w:pPr>
      <w:r w:rsidRPr="00833A53">
        <w:rPr>
          <w:rFonts w:eastAsia="SimSun"/>
          <w:i/>
          <w:iCs/>
          <w:lang w:eastAsia="zh-CN"/>
        </w:rPr>
        <w:t xml:space="preserve">Application Library (AppLib) </w:t>
      </w:r>
      <w:r w:rsidRPr="00833A53">
        <w:rPr>
          <w:rFonts w:eastAsia="SimSun"/>
          <w:i/>
          <w:iCs/>
          <w:lang w:eastAsia="zh-CN"/>
        </w:rPr>
        <w:tab/>
      </w:r>
      <w:r w:rsidRPr="00833A53">
        <w:rPr>
          <w:rFonts w:eastAsia="SimSun"/>
          <w:lang w:eastAsia="zh-CN"/>
        </w:rPr>
        <w:t xml:space="preserve">is that part of the TitanSim software that is although protocol, or application-area dependent, but can be </w:t>
      </w:r>
      <w:r w:rsidRPr="00833A53">
        <w:rPr>
          <w:rFonts w:eastAsia="SimSun"/>
          <w:i/>
          <w:iCs/>
          <w:lang w:eastAsia="zh-CN"/>
        </w:rPr>
        <w:t>reused</w:t>
      </w:r>
      <w:r w:rsidRPr="00833A53">
        <w:rPr>
          <w:rFonts w:eastAsia="SimSun"/>
          <w:lang w:eastAsia="zh-CN"/>
        </w:rPr>
        <w:t xml:space="preserve"> across many TitanSim applications. AppLibs are dependent on the CLL. </w:t>
      </w:r>
    </w:p>
    <w:p w:rsidR="00B77DE4" w:rsidRPr="00833A53" w:rsidRDefault="00B77DE4" w:rsidP="00B77DE4">
      <w:pPr>
        <w:pStyle w:val="Term-list"/>
        <w:jc w:val="both"/>
        <w:rPr>
          <w:rFonts w:eastAsia="SimSun"/>
          <w:lang w:eastAsia="zh-CN"/>
        </w:rPr>
      </w:pPr>
      <w:r w:rsidRPr="00833A53">
        <w:rPr>
          <w:rFonts w:eastAsia="SimSun"/>
          <w:i/>
          <w:iCs/>
          <w:lang w:eastAsia="zh-CN"/>
        </w:rPr>
        <w:t xml:space="preserve">Control Logic </w:t>
      </w:r>
      <w:r w:rsidRPr="00833A53">
        <w:rPr>
          <w:rFonts w:eastAsia="SimSun"/>
          <w:i/>
          <w:iCs/>
          <w:lang w:eastAsia="zh-CN"/>
        </w:rPr>
        <w:tab/>
      </w:r>
      <w:r w:rsidRPr="00833A53">
        <w:rPr>
          <w:rFonts w:eastAsia="SimSun"/>
          <w:lang w:eastAsia="zh-CN"/>
        </w:rPr>
        <w:t>is</w:t>
      </w:r>
      <w:r w:rsidRPr="00833A53">
        <w:rPr>
          <w:rFonts w:eastAsia="SimSun"/>
          <w:i/>
          <w:iCs/>
          <w:lang w:eastAsia="zh-CN"/>
        </w:rPr>
        <w:t xml:space="preserve"> </w:t>
      </w:r>
      <w:r w:rsidRPr="00833A53">
        <w:rPr>
          <w:rFonts w:eastAsia="SimSun"/>
          <w:lang w:eastAsia="zh-CN"/>
        </w:rPr>
        <w:t xml:space="preserve">that part of the TitanSim software that is specific to a particular TitanSim application program. It is usually </w:t>
      </w:r>
      <w:r w:rsidRPr="00833A53">
        <w:rPr>
          <w:rFonts w:eastAsia="SimSun"/>
          <w:lang w:eastAsia="zh-CN"/>
        </w:rPr>
        <w:lastRenderedPageBreak/>
        <w:t>not directly reusable and is built upon the CLL and several AppLibs.</w:t>
      </w:r>
    </w:p>
    <w:p w:rsidR="00B77DE4" w:rsidRPr="00833A53" w:rsidRDefault="00B77DE4" w:rsidP="00B77DE4">
      <w:pPr>
        <w:pStyle w:val="Term-list"/>
        <w:jc w:val="both"/>
        <w:rPr>
          <w:rFonts w:eastAsia="SimSun"/>
        </w:rPr>
      </w:pPr>
      <w:r w:rsidRPr="00833A53">
        <w:rPr>
          <w:rFonts w:eastAsia="SimSun"/>
          <w:i/>
          <w:iCs/>
        </w:rPr>
        <w:t>Entities</w:t>
      </w:r>
      <w:r w:rsidRPr="00833A53">
        <w:rPr>
          <w:rFonts w:eastAsia="SimSun"/>
          <w:i/>
          <w:iCs/>
        </w:rPr>
        <w:tab/>
      </w:r>
      <w:r w:rsidRPr="00833A53">
        <w:rPr>
          <w:rFonts w:eastAsia="SimSun"/>
        </w:rPr>
        <w:t xml:space="preserve">are “things/objects” that are simulated by the LGen. Such “things” are usually the “users”, “calls”, “servers”, “terminations”, or anything whose external behavior is to be simulated by the LGen. Usually an LGen simulates more than one entity. </w:t>
      </w:r>
    </w:p>
    <w:p w:rsidR="00B77DE4" w:rsidRPr="00833A53" w:rsidRDefault="00B77DE4" w:rsidP="00B77DE4">
      <w:pPr>
        <w:pStyle w:val="Term-list"/>
        <w:jc w:val="both"/>
        <w:rPr>
          <w:rFonts w:eastAsia="SimSun"/>
        </w:rPr>
      </w:pPr>
      <w:r w:rsidRPr="00833A53">
        <w:rPr>
          <w:rFonts w:eastAsia="SimSun"/>
          <w:i/>
          <w:iCs/>
        </w:rPr>
        <w:t>Entity context</w:t>
      </w:r>
      <w:r w:rsidRPr="00833A53">
        <w:rPr>
          <w:rFonts w:eastAsia="SimSun"/>
          <w:i/>
          <w:iCs/>
        </w:rPr>
        <w:tab/>
      </w:r>
      <w:r w:rsidRPr="00833A53">
        <w:rPr>
          <w:rFonts w:eastAsia="SimSun"/>
        </w:rPr>
        <w:t xml:space="preserve">is an index-able generic data record describing an entity. It serves as a hub connecting all information related to the entity together by referring the respective associated </w:t>
      </w:r>
      <w:r w:rsidRPr="00833A53">
        <w:rPr>
          <w:rFonts w:eastAsia="SimSun"/>
          <w:i/>
          <w:iCs/>
        </w:rPr>
        <w:sym w:font="Wingdings" w:char="F0E0"/>
      </w:r>
      <w:r w:rsidRPr="00833A53">
        <w:rPr>
          <w:rFonts w:eastAsia="SimSun"/>
          <w:i/>
          <w:iCs/>
        </w:rPr>
        <w:t xml:space="preserve"> behavior contexts</w:t>
      </w:r>
      <w:r w:rsidRPr="00833A53">
        <w:rPr>
          <w:rFonts w:eastAsia="SimSun"/>
        </w:rPr>
        <w:t xml:space="preserve"> and </w:t>
      </w:r>
      <w:r w:rsidRPr="00833A53">
        <w:rPr>
          <w:rFonts w:eastAsia="SimSun"/>
          <w:i/>
          <w:iCs/>
        </w:rPr>
        <w:sym w:font="Wingdings" w:char="F0E0"/>
      </w:r>
      <w:r w:rsidRPr="00833A53">
        <w:rPr>
          <w:rFonts w:eastAsia="SimSun"/>
          <w:i/>
          <w:iCs/>
        </w:rPr>
        <w:t xml:space="preserve"> FSM contexts</w:t>
      </w:r>
      <w:r w:rsidRPr="00833A53">
        <w:rPr>
          <w:rFonts w:eastAsia="SimSun"/>
        </w:rPr>
        <w:t xml:space="preserve"> via their indices. The entity contexts are identified via their indices with respect to the entity context database stored in the </w:t>
      </w:r>
      <w:r w:rsidRPr="00833A53">
        <w:rPr>
          <w:rFonts w:ascii="Courier New" w:eastAsia="SimSun" w:hAnsi="Courier New" w:cs="Courier New"/>
        </w:rPr>
        <w:t>v_LGenBase_entities</w:t>
      </w:r>
      <w:r w:rsidRPr="00833A53">
        <w:rPr>
          <w:rFonts w:eastAsia="SimSun"/>
        </w:rPr>
        <w:t xml:space="preserve"> component variable. </w:t>
      </w:r>
    </w:p>
    <w:p w:rsidR="00B77DE4" w:rsidRPr="00833A53" w:rsidRDefault="00B77DE4" w:rsidP="00B77DE4">
      <w:pPr>
        <w:pStyle w:val="Term-list"/>
        <w:jc w:val="both"/>
        <w:rPr>
          <w:rFonts w:eastAsia="SimSun"/>
          <w:lang w:eastAsia="zh-CN"/>
        </w:rPr>
      </w:pPr>
      <w:r w:rsidRPr="00833A53">
        <w:rPr>
          <w:rFonts w:eastAsia="SimSun"/>
          <w:i/>
          <w:iCs/>
          <w:lang w:eastAsia="zh-CN"/>
        </w:rPr>
        <w:t>Behavior context</w:t>
      </w:r>
      <w:r w:rsidRPr="00833A53">
        <w:rPr>
          <w:rFonts w:eastAsia="SimSun"/>
          <w:i/>
          <w:iCs/>
          <w:lang w:eastAsia="zh-CN"/>
        </w:rPr>
        <w:tab/>
      </w:r>
      <w:r w:rsidRPr="00833A53">
        <w:rPr>
          <w:rFonts w:eastAsia="SimSun"/>
          <w:lang w:eastAsia="zh-CN"/>
        </w:rPr>
        <w:t xml:space="preserve">is an index-able (set of) data record(s) that stores data and state information of a given entity with respect to a given </w:t>
      </w:r>
      <w:r w:rsidRPr="00833A53">
        <w:rPr>
          <w:rFonts w:eastAsia="SimSun"/>
          <w:i/>
          <w:iCs/>
          <w:lang w:eastAsia="zh-CN"/>
        </w:rPr>
        <w:sym w:font="Wingdings" w:char="F0E0"/>
      </w:r>
      <w:r w:rsidRPr="00833A53">
        <w:rPr>
          <w:rFonts w:eastAsia="SimSun"/>
          <w:i/>
          <w:iCs/>
          <w:lang w:eastAsia="zh-CN"/>
        </w:rPr>
        <w:t xml:space="preserve"> behavior type.</w:t>
      </w:r>
      <w:r w:rsidRPr="00833A53">
        <w:rPr>
          <w:rFonts w:eastAsia="SimSun"/>
          <w:lang w:eastAsia="zh-CN"/>
        </w:rPr>
        <w:t xml:space="preserve"> Storage for behavior contexts is to be provided by the respective AppLibs.</w:t>
      </w:r>
    </w:p>
    <w:p w:rsidR="00B77DE4" w:rsidRPr="00833A53" w:rsidRDefault="00B77DE4" w:rsidP="00B77DE4">
      <w:pPr>
        <w:pStyle w:val="Term-list"/>
        <w:jc w:val="both"/>
        <w:rPr>
          <w:rFonts w:ascii="Courier New" w:eastAsia="SimSun" w:hAnsi="Courier New" w:cs="Courier New"/>
        </w:rPr>
      </w:pPr>
      <w:r w:rsidRPr="00833A53">
        <w:rPr>
          <w:rFonts w:eastAsia="SimSun"/>
          <w:i/>
          <w:iCs/>
          <w:lang w:eastAsia="zh-CN"/>
        </w:rPr>
        <w:t>Behavior type</w:t>
      </w:r>
      <w:r w:rsidRPr="00833A53">
        <w:rPr>
          <w:rFonts w:eastAsia="SimSun"/>
          <w:lang w:eastAsia="zh-CN"/>
        </w:rPr>
        <w:tab/>
        <w:t xml:space="preserve">is a concept for collectively referring a set of </w:t>
      </w:r>
      <w:r w:rsidRPr="00833A53">
        <w:rPr>
          <w:rFonts w:eastAsia="SimSun"/>
          <w:i/>
          <w:iCs/>
          <w:lang w:eastAsia="zh-CN"/>
        </w:rPr>
        <w:sym w:font="Wingdings" w:char="F0E0"/>
      </w:r>
      <w:r w:rsidRPr="00833A53">
        <w:rPr>
          <w:rFonts w:eastAsia="SimSun"/>
          <w:i/>
          <w:iCs/>
          <w:lang w:eastAsia="zh-CN"/>
        </w:rPr>
        <w:t xml:space="preserve"> behavior contexts, </w:t>
      </w:r>
      <w:r w:rsidRPr="00833A53">
        <w:rPr>
          <w:rFonts w:eastAsia="SimSun"/>
          <w:i/>
          <w:iCs/>
          <w:lang w:eastAsia="zh-CN"/>
        </w:rPr>
        <w:sym w:font="Wingdings" w:char="F0E0"/>
      </w:r>
      <w:r w:rsidRPr="00833A53">
        <w:rPr>
          <w:rFonts w:eastAsia="SimSun"/>
          <w:i/>
          <w:iCs/>
          <w:lang w:eastAsia="zh-CN"/>
        </w:rPr>
        <w:t xml:space="preserve">FSM inputs, </w:t>
      </w:r>
      <w:r w:rsidRPr="00833A53">
        <w:rPr>
          <w:rFonts w:eastAsia="SimSun"/>
          <w:i/>
          <w:iCs/>
          <w:lang w:eastAsia="zh-CN"/>
        </w:rPr>
        <w:sym w:font="Wingdings" w:char="F0E0"/>
      </w:r>
      <w:r w:rsidRPr="00833A53">
        <w:rPr>
          <w:rFonts w:eastAsia="SimSun"/>
          <w:i/>
          <w:iCs/>
          <w:lang w:eastAsia="zh-CN"/>
        </w:rPr>
        <w:t xml:space="preserve"> test steps, </w:t>
      </w:r>
      <w:r w:rsidRPr="00833A53">
        <w:rPr>
          <w:rFonts w:eastAsia="SimSun"/>
          <w:lang w:eastAsia="zh-CN"/>
        </w:rPr>
        <w:t>and</w:t>
      </w:r>
      <w:r w:rsidRPr="00833A53">
        <w:rPr>
          <w:rFonts w:eastAsia="SimSun"/>
          <w:i/>
          <w:iCs/>
          <w:lang w:eastAsia="zh-CN"/>
        </w:rPr>
        <w:t xml:space="preserve"> </w:t>
      </w:r>
      <w:r w:rsidRPr="00833A53">
        <w:rPr>
          <w:rFonts w:eastAsia="SimSun"/>
          <w:lang w:eastAsia="zh-CN"/>
        </w:rPr>
        <w:t xml:space="preserve">functions realizing methods conforming to given function signatures prescribed by the LGenBase feature. Behavior types are to be declared dynamically during run-time to the LGenBase by the component-type initialization founction of some AppLib. Usually an AppLib product has only one behavior type, but it is permitted for AppLibs to declare more than one behavior types, if necessary. Behavior types are identified by their indices determined by the order of declaration and the declarations are stored in </w:t>
      </w:r>
      <w:r w:rsidRPr="00833A53">
        <w:rPr>
          <w:rFonts w:ascii="Courier New" w:eastAsia="SimSun" w:hAnsi="Courier New" w:cs="Courier New"/>
        </w:rPr>
        <w:t>v_LGenBase_behaviorTypes</w:t>
      </w:r>
    </w:p>
    <w:p w:rsidR="00B77DE4" w:rsidRPr="00833A53" w:rsidRDefault="00B77DE4" w:rsidP="00B77DE4">
      <w:pPr>
        <w:pStyle w:val="Term-list"/>
        <w:jc w:val="both"/>
        <w:rPr>
          <w:rFonts w:eastAsia="SimSun"/>
          <w:lang w:eastAsia="zh-CN"/>
        </w:rPr>
      </w:pPr>
      <w:r w:rsidRPr="00833A53">
        <w:rPr>
          <w:rFonts w:eastAsia="SimSun"/>
          <w:i/>
          <w:iCs/>
          <w:lang w:eastAsia="zh-CN"/>
        </w:rPr>
        <w:t>Entity type</w:t>
      </w:r>
      <w:r w:rsidRPr="00833A53">
        <w:rPr>
          <w:rFonts w:eastAsia="SimSun"/>
          <w:i/>
          <w:iCs/>
          <w:lang w:eastAsia="zh-CN"/>
        </w:rPr>
        <w:tab/>
      </w:r>
      <w:r w:rsidRPr="00833A53">
        <w:rPr>
          <w:rFonts w:eastAsia="SimSun"/>
          <w:lang w:eastAsia="zh-CN"/>
        </w:rPr>
        <w:t xml:space="preserve">is a named list of references to declared </w:t>
      </w:r>
      <w:r w:rsidRPr="00833A53">
        <w:rPr>
          <w:rFonts w:eastAsia="SimSun"/>
          <w:i/>
          <w:iCs/>
          <w:lang w:eastAsia="zh-CN"/>
        </w:rPr>
        <w:sym w:font="Wingdings" w:char="F0E0"/>
      </w:r>
      <w:r w:rsidRPr="00833A53">
        <w:rPr>
          <w:rFonts w:eastAsia="SimSun"/>
          <w:i/>
          <w:iCs/>
          <w:lang w:eastAsia="zh-CN"/>
        </w:rPr>
        <w:t xml:space="preserve"> behavior types</w:t>
      </w:r>
      <w:r w:rsidRPr="00833A53">
        <w:rPr>
          <w:rFonts w:eastAsia="SimSun"/>
          <w:lang w:eastAsia="zh-CN"/>
        </w:rPr>
        <w:t>. As such, it declares what type of behavior contexts are available on entities of this type.</w:t>
      </w:r>
    </w:p>
    <w:p w:rsidR="00B77DE4" w:rsidRPr="00833A53" w:rsidRDefault="00B77DE4" w:rsidP="00B77DE4">
      <w:pPr>
        <w:pStyle w:val="Term-list"/>
        <w:jc w:val="both"/>
        <w:rPr>
          <w:rFonts w:eastAsia="SimSun"/>
          <w:lang w:eastAsia="zh-CN"/>
        </w:rPr>
      </w:pPr>
      <w:r w:rsidRPr="00833A53">
        <w:rPr>
          <w:rFonts w:eastAsia="SimSun"/>
          <w:i/>
          <w:iCs/>
          <w:lang w:eastAsia="zh-CN"/>
        </w:rPr>
        <w:t>Entity group</w:t>
      </w:r>
      <w:r w:rsidRPr="00833A53">
        <w:rPr>
          <w:rFonts w:eastAsia="SimSun"/>
          <w:i/>
          <w:iCs/>
          <w:lang w:eastAsia="zh-CN"/>
        </w:rPr>
        <w:tab/>
      </w:r>
      <w:r w:rsidRPr="00833A53">
        <w:rPr>
          <w:rFonts w:eastAsia="SimSun"/>
          <w:lang w:eastAsia="zh-CN"/>
        </w:rPr>
        <w:t>A group of entities with homogenous entity type. The indices of the entities of the group make a continuous interval that does not overlap with the indices range of any other entity group.</w:t>
      </w:r>
    </w:p>
    <w:p w:rsidR="00B77DE4" w:rsidRPr="00833A53" w:rsidRDefault="00B77DE4" w:rsidP="00B77DE4">
      <w:pPr>
        <w:pStyle w:val="Term-list"/>
        <w:jc w:val="both"/>
        <w:rPr>
          <w:rFonts w:eastAsia="SimSun"/>
          <w:lang w:eastAsia="zh-CN"/>
        </w:rPr>
      </w:pPr>
      <w:r w:rsidRPr="00833A53">
        <w:rPr>
          <w:rFonts w:eastAsia="SimSun"/>
          <w:i/>
          <w:iCs/>
          <w:lang w:eastAsia="zh-CN"/>
        </w:rPr>
        <w:t>Test step</w:t>
      </w:r>
      <w:r w:rsidRPr="00833A53">
        <w:rPr>
          <w:rFonts w:eastAsia="SimSun"/>
          <w:i/>
          <w:iCs/>
          <w:lang w:eastAsia="zh-CN"/>
        </w:rPr>
        <w:tab/>
      </w:r>
      <w:r w:rsidRPr="00833A53">
        <w:rPr>
          <w:rFonts w:eastAsia="SimSun"/>
          <w:lang w:eastAsia="zh-CN"/>
        </w:rPr>
        <w:t xml:space="preserve">Test steps are functions whose signature conforms to a given function type. They </w:t>
      </w:r>
      <w:r w:rsidRPr="00833A53">
        <w:rPr>
          <w:rFonts w:eastAsia="SimSun"/>
          <w:i/>
          <w:iCs/>
          <w:lang w:eastAsia="zh-CN"/>
        </w:rPr>
        <w:t>must</w:t>
      </w:r>
      <w:r w:rsidRPr="00833A53">
        <w:rPr>
          <w:rFonts w:eastAsia="SimSun"/>
          <w:lang w:eastAsia="zh-CN"/>
        </w:rPr>
        <w:t xml:space="preserve"> not contain TTCN-3 statement with blocking semantics.</w:t>
      </w:r>
    </w:p>
    <w:p w:rsidR="00B77DE4" w:rsidRPr="00833A53" w:rsidRDefault="00B77DE4" w:rsidP="00B77DE4">
      <w:pPr>
        <w:pStyle w:val="Term-list"/>
        <w:jc w:val="both"/>
        <w:rPr>
          <w:rFonts w:eastAsia="SimSun"/>
          <w:lang w:eastAsia="zh-CN"/>
        </w:rPr>
      </w:pPr>
      <w:r w:rsidRPr="00833A53">
        <w:rPr>
          <w:rFonts w:eastAsia="SimSun"/>
          <w:i/>
          <w:iCs/>
          <w:lang w:eastAsia="zh-CN"/>
        </w:rPr>
        <w:t>FSM table</w:t>
      </w:r>
      <w:r w:rsidRPr="00833A53">
        <w:rPr>
          <w:rFonts w:eastAsia="SimSun"/>
          <w:i/>
          <w:iCs/>
          <w:lang w:eastAsia="zh-CN"/>
        </w:rPr>
        <w:tab/>
      </w:r>
      <w:r w:rsidRPr="00833A53">
        <w:rPr>
          <w:rFonts w:eastAsia="SimSun"/>
          <w:lang w:eastAsia="zh-CN"/>
        </w:rPr>
        <w:t xml:space="preserve">is a formal specification of the communication rules of Finite State Machines. These indexable records are </w:t>
      </w:r>
      <w:r w:rsidRPr="00833A53">
        <w:rPr>
          <w:rFonts w:eastAsia="SimSun"/>
          <w:lang w:eastAsia="zh-CN"/>
        </w:rPr>
        <w:lastRenderedPageBreak/>
        <w:t xml:space="preserve">stored in </w:t>
      </w:r>
      <w:r w:rsidRPr="00833A53">
        <w:rPr>
          <w:rFonts w:ascii="Courier New" w:eastAsia="SimSun" w:hAnsi="Courier New" w:cs="Courier New"/>
          <w:lang w:eastAsia="zh-CN"/>
        </w:rPr>
        <w:t>v_LGenBase_fsmTables</w:t>
      </w:r>
      <w:r w:rsidRPr="00833A53">
        <w:rPr>
          <w:rFonts w:eastAsia="SimSun" w:cs="Arial"/>
          <w:lang w:eastAsia="zh-CN"/>
        </w:rPr>
        <w:t xml:space="preserve">. FSM tables realizing </w:t>
      </w:r>
      <w:r w:rsidRPr="00833A53">
        <w:rPr>
          <w:rFonts w:eastAsia="SimSun" w:cs="Arial"/>
          <w:i/>
          <w:iCs/>
          <w:lang w:eastAsia="zh-CN"/>
        </w:rPr>
        <w:sym w:font="Wingdings" w:char="F0E0"/>
      </w:r>
      <w:r w:rsidRPr="00833A53">
        <w:rPr>
          <w:rFonts w:eastAsia="SimSun" w:cs="Arial"/>
          <w:i/>
          <w:iCs/>
          <w:lang w:eastAsia="zh-CN"/>
        </w:rPr>
        <w:t xml:space="preserve"> traffic cases</w:t>
      </w:r>
      <w:r w:rsidRPr="00833A53">
        <w:rPr>
          <w:rFonts w:eastAsia="SimSun" w:cs="Arial"/>
          <w:lang w:eastAsia="zh-CN"/>
        </w:rPr>
        <w:t xml:space="preserve"> must obey certain rules.</w:t>
      </w:r>
    </w:p>
    <w:p w:rsidR="00B77DE4" w:rsidRPr="00833A53" w:rsidRDefault="00B77DE4" w:rsidP="00B77DE4">
      <w:pPr>
        <w:pStyle w:val="Term-list"/>
        <w:jc w:val="both"/>
        <w:rPr>
          <w:rFonts w:eastAsia="SimSun"/>
          <w:lang w:eastAsia="zh-CN"/>
        </w:rPr>
      </w:pPr>
      <w:r w:rsidRPr="00833A53">
        <w:rPr>
          <w:rFonts w:eastAsia="SimSun"/>
          <w:i/>
          <w:iCs/>
          <w:lang w:eastAsia="zh-CN"/>
        </w:rPr>
        <w:t>Traffic case type</w:t>
      </w:r>
      <w:r w:rsidRPr="00833A53">
        <w:rPr>
          <w:rFonts w:eastAsia="SimSun"/>
          <w:i/>
          <w:iCs/>
          <w:lang w:eastAsia="zh-CN"/>
        </w:rPr>
        <w:tab/>
      </w:r>
      <w:r w:rsidRPr="00833A53">
        <w:rPr>
          <w:rFonts w:eastAsia="SimSun"/>
          <w:lang w:eastAsia="zh-CN"/>
        </w:rPr>
        <w:t xml:space="preserve">is a prototype used as an input for instantiating traffic case instances on a specific entity group. It defines what </w:t>
      </w:r>
      <w:r w:rsidRPr="00833A53">
        <w:rPr>
          <w:rFonts w:eastAsia="SimSun"/>
          <w:i/>
          <w:iCs/>
          <w:lang w:eastAsia="zh-CN"/>
        </w:rPr>
        <w:sym w:font="Wingdings" w:char="F0E0"/>
      </w:r>
      <w:r w:rsidRPr="00833A53">
        <w:rPr>
          <w:rFonts w:eastAsia="SimSun"/>
          <w:i/>
          <w:iCs/>
          <w:lang w:eastAsia="zh-CN"/>
        </w:rPr>
        <w:t xml:space="preserve"> FSM table</w:t>
      </w:r>
      <w:r w:rsidRPr="00833A53">
        <w:rPr>
          <w:rFonts w:eastAsia="SimSun"/>
          <w:lang w:eastAsia="zh-CN"/>
        </w:rPr>
        <w:t xml:space="preserve"> to use, what </w:t>
      </w:r>
      <w:r w:rsidRPr="00833A53">
        <w:rPr>
          <w:rFonts w:eastAsia="SimSun"/>
          <w:i/>
          <w:iCs/>
          <w:lang w:eastAsia="zh-CN"/>
        </w:rPr>
        <w:sym w:font="Wingdings" w:char="F0E0"/>
      </w:r>
      <w:r w:rsidRPr="00833A53">
        <w:rPr>
          <w:rFonts w:eastAsia="SimSun"/>
          <w:i/>
          <w:iCs/>
          <w:lang w:eastAsia="zh-CN"/>
        </w:rPr>
        <w:t xml:space="preserve"> entity type</w:t>
      </w:r>
      <w:r w:rsidRPr="00833A53">
        <w:rPr>
          <w:rFonts w:eastAsia="SimSun"/>
          <w:lang w:eastAsia="zh-CN"/>
        </w:rPr>
        <w:t xml:space="preserve"> must be used by the </w:t>
      </w:r>
      <w:r w:rsidRPr="00833A53">
        <w:rPr>
          <w:rFonts w:eastAsia="SimSun"/>
          <w:i/>
          <w:iCs/>
          <w:lang w:eastAsia="zh-CN"/>
        </w:rPr>
        <w:sym w:font="Wingdings" w:char="F0E0"/>
      </w:r>
      <w:r w:rsidRPr="00833A53">
        <w:rPr>
          <w:rFonts w:eastAsia="SimSun"/>
          <w:i/>
          <w:iCs/>
          <w:lang w:eastAsia="zh-CN"/>
        </w:rPr>
        <w:t xml:space="preserve"> entity group</w:t>
      </w:r>
      <w:r w:rsidRPr="00833A53">
        <w:rPr>
          <w:rFonts w:eastAsia="SimSun"/>
          <w:lang w:eastAsia="zh-CN"/>
        </w:rPr>
        <w:t xml:space="preserve"> where the </w:t>
      </w:r>
      <w:r w:rsidRPr="00833A53">
        <w:rPr>
          <w:rFonts w:eastAsia="SimSun"/>
          <w:i/>
          <w:iCs/>
          <w:lang w:eastAsia="zh-CN"/>
        </w:rPr>
        <w:sym w:font="Wingdings" w:char="F0E0"/>
      </w:r>
      <w:r w:rsidRPr="00833A53">
        <w:rPr>
          <w:rFonts w:eastAsia="SimSun"/>
          <w:i/>
          <w:iCs/>
          <w:lang w:eastAsia="zh-CN"/>
        </w:rPr>
        <w:t xml:space="preserve"> traffic case</w:t>
      </w:r>
      <w:r w:rsidRPr="00833A53">
        <w:rPr>
          <w:rFonts w:eastAsia="SimSun"/>
          <w:lang w:eastAsia="zh-CN"/>
        </w:rPr>
        <w:t xml:space="preserve"> is to be deployed</w:t>
      </w:r>
    </w:p>
    <w:p w:rsidR="00B77DE4" w:rsidRPr="00833A53" w:rsidRDefault="00B77DE4" w:rsidP="00B77DE4">
      <w:pPr>
        <w:pStyle w:val="Term-list"/>
        <w:jc w:val="both"/>
        <w:rPr>
          <w:rFonts w:eastAsia="SimSun"/>
          <w:lang w:eastAsia="zh-CN"/>
        </w:rPr>
      </w:pPr>
      <w:r w:rsidRPr="00833A53">
        <w:rPr>
          <w:rFonts w:eastAsia="SimSun"/>
          <w:i/>
          <w:iCs/>
          <w:lang w:eastAsia="zh-CN"/>
        </w:rPr>
        <w:t>Traffic case</w:t>
      </w:r>
      <w:r w:rsidRPr="00833A53">
        <w:rPr>
          <w:rFonts w:eastAsia="SimSun"/>
          <w:i/>
          <w:iCs/>
          <w:lang w:eastAsia="zh-CN"/>
        </w:rPr>
        <w:tab/>
      </w:r>
      <w:r w:rsidRPr="00833A53">
        <w:rPr>
          <w:rFonts w:eastAsia="SimSun"/>
          <w:lang w:eastAsia="zh-CN"/>
        </w:rPr>
        <w:t>is a behavior, defined by an FSM table, that is executed on a given entity group. All entities of the entity group participate in executing the the traffic case. An entity group may have more than one concurrent traffic cases.</w:t>
      </w:r>
    </w:p>
    <w:p w:rsidR="00B77DE4" w:rsidRPr="00833A53" w:rsidRDefault="00B77DE4" w:rsidP="00B77DE4">
      <w:pPr>
        <w:pStyle w:val="Term-list"/>
        <w:jc w:val="both"/>
        <w:rPr>
          <w:rFonts w:eastAsia="SimSun"/>
          <w:lang w:eastAsia="zh-CN"/>
        </w:rPr>
      </w:pPr>
      <w:r w:rsidRPr="00833A53">
        <w:rPr>
          <w:rFonts w:eastAsia="SimSun"/>
          <w:i/>
          <w:iCs/>
          <w:lang w:eastAsia="zh-CN"/>
        </w:rPr>
        <w:t xml:space="preserve">Scenario </w:t>
      </w:r>
      <w:r w:rsidRPr="00833A53">
        <w:rPr>
          <w:rFonts w:eastAsia="SimSun"/>
          <w:i/>
          <w:iCs/>
          <w:lang w:eastAsia="zh-CN"/>
        </w:rPr>
        <w:tab/>
      </w:r>
      <w:r w:rsidRPr="00833A53">
        <w:rPr>
          <w:rFonts w:eastAsia="SimSun"/>
          <w:lang w:eastAsia="zh-CN"/>
        </w:rPr>
        <w:t>is a collection of traffic cases deployed on an entity group</w:t>
      </w:r>
    </w:p>
    <w:p w:rsidR="00B77DE4" w:rsidRDefault="00B77DE4" w:rsidP="00B77DE4">
      <w:pPr>
        <w:pStyle w:val="Term-list"/>
        <w:rPr>
          <w:rFonts w:eastAsia="SimSun"/>
          <w:i/>
          <w:iCs/>
        </w:rPr>
      </w:pPr>
      <w:r>
        <w:rPr>
          <w:rFonts w:eastAsia="SimSun"/>
          <w:i/>
          <w:iCs/>
        </w:rPr>
        <w:t>TitanSim</w:t>
      </w:r>
      <w:r w:rsidRPr="002B0356">
        <w:rPr>
          <w:rFonts w:eastAsia="SimSun"/>
          <w:i/>
          <w:iCs/>
        </w:rPr>
        <w:t xml:space="preserve"> </w:t>
      </w:r>
      <w:r>
        <w:rPr>
          <w:rFonts w:eastAsia="SimSun"/>
          <w:i/>
          <w:iCs/>
        </w:rPr>
        <w:t>Variable</w:t>
      </w:r>
      <w:r w:rsidRPr="002B0356">
        <w:rPr>
          <w:rFonts w:eastAsia="SimSun"/>
          <w:i/>
          <w:iCs/>
        </w:rPr>
        <w:t>s</w:t>
      </w:r>
      <w:r w:rsidRPr="002B0356">
        <w:rPr>
          <w:rFonts w:eastAsia="SimSun"/>
          <w:i/>
          <w:iCs/>
        </w:rPr>
        <w:tab/>
      </w:r>
      <w:r>
        <w:rPr>
          <w:rFonts w:eastAsia="SimSun"/>
          <w:lang w:eastAsia="zh-CN"/>
        </w:rPr>
        <w:t>are enhanced component variables that make it possible to access the values of other Variables in remote compoents</w:t>
      </w:r>
      <w:r w:rsidRPr="00721323">
        <w:rPr>
          <w:rFonts w:eastAsia="SimSun"/>
          <w:i/>
          <w:iCs/>
        </w:rPr>
        <w:t xml:space="preserve"> </w:t>
      </w:r>
    </w:p>
    <w:p w:rsidR="00B77DE4" w:rsidRPr="002B0356" w:rsidRDefault="00B77DE4" w:rsidP="00B77DE4">
      <w:pPr>
        <w:pStyle w:val="Term-list"/>
        <w:rPr>
          <w:rFonts w:eastAsia="SimSun"/>
        </w:rPr>
      </w:pPr>
      <w:r w:rsidRPr="00721323">
        <w:rPr>
          <w:rFonts w:eastAsia="SimSun"/>
          <w:i/>
          <w:iCs/>
        </w:rPr>
        <w:t>TitanSim Statistics</w:t>
      </w:r>
      <w:r w:rsidRPr="00721323">
        <w:rPr>
          <w:rFonts w:eastAsia="SimSun"/>
          <w:i/>
          <w:iCs/>
        </w:rPr>
        <w:tab/>
      </w:r>
      <w:r w:rsidRPr="00721323">
        <w:rPr>
          <w:rFonts w:eastAsia="SimSun"/>
        </w:rPr>
        <w:t xml:space="preserve">are </w:t>
      </w:r>
      <w:r>
        <w:rPr>
          <w:rFonts w:eastAsia="SimSun"/>
        </w:rPr>
        <w:t>Statistics of TitanSim</w:t>
      </w:r>
      <w:r w:rsidRPr="00721323">
        <w:rPr>
          <w:rFonts w:eastAsia="SimSun"/>
        </w:rPr>
        <w:t xml:space="preserve"> </w:t>
      </w:r>
      <w:r>
        <w:rPr>
          <w:rFonts w:eastAsia="SimSun"/>
        </w:rPr>
        <w:t>V</w:t>
      </w:r>
      <w:r w:rsidRPr="00721323">
        <w:rPr>
          <w:rFonts w:eastAsia="SimSun"/>
        </w:rPr>
        <w:t xml:space="preserve">ariables. </w:t>
      </w:r>
      <w:r>
        <w:rPr>
          <w:rFonts w:eastAsia="SimSun"/>
        </w:rPr>
        <w:t xml:space="preserve">Possible Statistics are among others minimum, maximum, mean, standard deviation, etc. and also the content of a Variable can be a Statistics itself. </w:t>
      </w:r>
      <w:r w:rsidRPr="00721323">
        <w:rPr>
          <w:rFonts w:eastAsia="SimSun"/>
        </w:rPr>
        <w:t xml:space="preserve">The values of such </w:t>
      </w:r>
      <w:r>
        <w:rPr>
          <w:rFonts w:eastAsia="SimSun"/>
        </w:rPr>
        <w:t>Statistics</w:t>
      </w:r>
      <w:r w:rsidRPr="00721323">
        <w:rPr>
          <w:rFonts w:eastAsia="SimSun"/>
        </w:rPr>
        <w:t xml:space="preserve"> are automatically and periodically updated in the background. </w:t>
      </w:r>
    </w:p>
    <w:p w:rsidR="00B77DE4" w:rsidRPr="002B0356" w:rsidRDefault="00B77DE4" w:rsidP="00B77DE4">
      <w:pPr>
        <w:pStyle w:val="Term-list"/>
        <w:rPr>
          <w:rFonts w:eastAsia="SimSun"/>
          <w:lang w:eastAsia="zh-CN"/>
        </w:rPr>
      </w:pPr>
      <w:r w:rsidRPr="002B0356">
        <w:rPr>
          <w:rFonts w:eastAsia="SimSun"/>
          <w:i/>
          <w:iCs/>
          <w:lang w:eastAsia="zh-CN"/>
        </w:rPr>
        <w:t>Generated load of a traffic case</w:t>
      </w:r>
      <w:r w:rsidRPr="002B0356">
        <w:rPr>
          <w:rFonts w:eastAsia="SimSun"/>
          <w:i/>
          <w:iCs/>
          <w:lang w:eastAsia="zh-CN"/>
        </w:rPr>
        <w:tab/>
      </w:r>
      <w:r w:rsidRPr="002B0356">
        <w:rPr>
          <w:rFonts w:eastAsia="SimSun"/>
          <w:lang w:eastAsia="zh-CN"/>
        </w:rPr>
        <w:t xml:space="preserve">is defined as the </w:t>
      </w:r>
      <w:r w:rsidRPr="002B0356">
        <w:rPr>
          <w:rFonts w:eastAsia="SimSun"/>
          <w:i/>
          <w:iCs/>
          <w:lang w:eastAsia="zh-CN"/>
        </w:rPr>
        <w:t>aggregate</w:t>
      </w:r>
      <w:r w:rsidRPr="002B0356">
        <w:rPr>
          <w:rFonts w:eastAsia="SimSun"/>
          <w:lang w:eastAsia="zh-CN"/>
        </w:rPr>
        <w:t xml:space="preserve"> load generated by </w:t>
      </w:r>
      <w:r w:rsidRPr="002B0356">
        <w:rPr>
          <w:rFonts w:eastAsia="SimSun"/>
          <w:i/>
          <w:iCs/>
          <w:lang w:eastAsia="zh-CN"/>
        </w:rPr>
        <w:sym w:font="Wingdings" w:char="F0E0"/>
      </w:r>
      <w:r w:rsidRPr="002B0356">
        <w:rPr>
          <w:rFonts w:eastAsia="SimSun"/>
          <w:i/>
          <w:iCs/>
          <w:lang w:eastAsia="zh-CN"/>
        </w:rPr>
        <w:t xml:space="preserve"> traffic case instances</w:t>
      </w:r>
      <w:r w:rsidRPr="002B0356">
        <w:rPr>
          <w:rFonts w:eastAsia="SimSun"/>
          <w:lang w:eastAsia="zh-CN"/>
        </w:rPr>
        <w:t xml:space="preserve"> of the given </w:t>
      </w:r>
      <w:r w:rsidRPr="002B0356">
        <w:rPr>
          <w:rFonts w:eastAsia="SimSun"/>
          <w:i/>
          <w:iCs/>
          <w:lang w:eastAsia="zh-CN"/>
        </w:rPr>
        <w:sym w:font="Wingdings" w:char="F0E0"/>
      </w:r>
      <w:r w:rsidRPr="002B0356">
        <w:rPr>
          <w:rFonts w:eastAsia="SimSun"/>
          <w:i/>
          <w:iCs/>
          <w:lang w:eastAsia="zh-CN"/>
        </w:rPr>
        <w:t> traffic case</w:t>
      </w:r>
    </w:p>
    <w:p w:rsidR="00B77DE4" w:rsidRPr="002B0356" w:rsidRDefault="00B77DE4" w:rsidP="00B77DE4">
      <w:pPr>
        <w:pStyle w:val="Term-list"/>
        <w:rPr>
          <w:rFonts w:eastAsia="SimSun"/>
          <w:lang w:eastAsia="zh-CN"/>
        </w:rPr>
      </w:pPr>
      <w:r w:rsidRPr="002B0356">
        <w:rPr>
          <w:rFonts w:eastAsia="SimSun"/>
          <w:i/>
          <w:iCs/>
          <w:lang w:eastAsia="zh-CN"/>
        </w:rPr>
        <w:t xml:space="preserve">Generated load of the traffic mix </w:t>
      </w:r>
      <w:r w:rsidRPr="002B0356">
        <w:rPr>
          <w:rFonts w:eastAsia="SimSun"/>
          <w:i/>
          <w:iCs/>
          <w:lang w:eastAsia="zh-CN"/>
        </w:rPr>
        <w:tab/>
      </w:r>
      <w:r w:rsidRPr="002B0356">
        <w:rPr>
          <w:rFonts w:eastAsia="SimSun"/>
          <w:lang w:eastAsia="zh-CN"/>
        </w:rPr>
        <w:t xml:space="preserve">is defined as the </w:t>
      </w:r>
      <w:r w:rsidRPr="002B0356">
        <w:rPr>
          <w:rFonts w:eastAsia="SimSun"/>
          <w:i/>
          <w:iCs/>
          <w:lang w:eastAsia="zh-CN"/>
        </w:rPr>
        <w:t>aggregate</w:t>
      </w:r>
      <w:r w:rsidRPr="002B0356">
        <w:rPr>
          <w:rFonts w:eastAsia="SimSun"/>
          <w:lang w:eastAsia="zh-CN"/>
        </w:rPr>
        <w:t xml:space="preserve"> load generated by the individual</w:t>
      </w:r>
      <w:r w:rsidRPr="002B0356">
        <w:rPr>
          <w:rFonts w:eastAsia="SimSun"/>
          <w:i/>
          <w:iCs/>
          <w:lang w:eastAsia="zh-CN"/>
        </w:rPr>
        <w:sym w:font="Wingdings" w:char="F0E0"/>
      </w:r>
      <w:r w:rsidRPr="002B0356">
        <w:rPr>
          <w:rFonts w:eastAsia="SimSun"/>
          <w:i/>
          <w:iCs/>
          <w:lang w:eastAsia="zh-CN"/>
        </w:rPr>
        <w:t xml:space="preserve"> traffic cases </w:t>
      </w:r>
      <w:r w:rsidRPr="002B0356">
        <w:rPr>
          <w:rFonts w:eastAsia="SimSun"/>
          <w:lang w:eastAsia="zh-CN"/>
        </w:rPr>
        <w:t xml:space="preserve">of the given </w:t>
      </w:r>
      <w:r w:rsidRPr="002B0356">
        <w:rPr>
          <w:rFonts w:eastAsia="SimSun"/>
          <w:i/>
          <w:iCs/>
          <w:lang w:eastAsia="zh-CN"/>
        </w:rPr>
        <w:sym w:font="Wingdings" w:char="F0E0"/>
      </w:r>
      <w:r w:rsidRPr="002B0356">
        <w:rPr>
          <w:rFonts w:eastAsia="SimSun"/>
          <w:i/>
          <w:iCs/>
          <w:lang w:eastAsia="zh-CN"/>
        </w:rPr>
        <w:t> traffic mix</w:t>
      </w:r>
    </w:p>
    <w:p w:rsidR="00B77DE4" w:rsidRPr="002B0356" w:rsidRDefault="00B77DE4" w:rsidP="00B77DE4">
      <w:pPr>
        <w:pStyle w:val="Term-list"/>
        <w:rPr>
          <w:rFonts w:eastAsia="SimSun"/>
          <w:lang w:eastAsia="zh-CN"/>
        </w:rPr>
      </w:pPr>
      <w:r w:rsidRPr="002B0356">
        <w:rPr>
          <w:rFonts w:eastAsia="SimSun"/>
          <w:i/>
          <w:iCs/>
          <w:lang w:eastAsia="zh-CN"/>
        </w:rPr>
        <w:t>Programming style, event driven</w:t>
      </w:r>
      <w:r w:rsidRPr="002B0356">
        <w:rPr>
          <w:rFonts w:eastAsia="SimSun"/>
          <w:lang w:eastAsia="zh-CN"/>
        </w:rPr>
        <w:tab/>
        <w:t xml:space="preserve">A programming style not-so “natural” for most people. It is atypical for function tests. It focuses on one or more threads of execution, however, </w:t>
      </w:r>
      <w:r w:rsidRPr="002B0356">
        <w:rPr>
          <w:rFonts w:eastAsia="SimSun"/>
          <w:i/>
          <w:iCs/>
          <w:lang w:eastAsia="zh-CN"/>
        </w:rPr>
        <w:t>not</w:t>
      </w:r>
      <w:r w:rsidRPr="002B0356">
        <w:rPr>
          <w:rFonts w:eastAsia="SimSun"/>
          <w:lang w:eastAsia="zh-CN"/>
        </w:rPr>
        <w:t xml:space="preserve"> in a sequential manner. Rather it defines states for execution where the program code wait for an event (any event) to happen, then based on the event it executes a state transition to a new state and continues to wait for another event. </w:t>
      </w:r>
      <w:r w:rsidRPr="002B0356">
        <w:rPr>
          <w:rFonts w:eastAsia="SimSun"/>
          <w:lang w:eastAsia="zh-CN"/>
        </w:rPr>
        <w:br/>
        <w:t xml:space="preserve">The flow of events </w:t>
      </w:r>
      <w:r w:rsidRPr="002B0356">
        <w:rPr>
          <w:rFonts w:eastAsia="SimSun"/>
          <w:i/>
          <w:iCs/>
          <w:lang w:eastAsia="zh-CN"/>
        </w:rPr>
        <w:t>cannot be</w:t>
      </w:r>
      <w:r w:rsidRPr="002B0356">
        <w:rPr>
          <w:rFonts w:eastAsia="SimSun"/>
          <w:lang w:eastAsia="zh-CN"/>
        </w:rPr>
        <w:t xml:space="preserve"> understood easily just by reading the source code sequentially, therefore it is less natural for many programmer. </w:t>
      </w:r>
    </w:p>
    <w:p w:rsidR="00B77DE4" w:rsidRDefault="00B77DE4" w:rsidP="00B77DE4">
      <w:pPr>
        <w:pStyle w:val="Term-list"/>
        <w:rPr>
          <w:rFonts w:eastAsia="SimSun"/>
          <w:lang w:eastAsia="zh-CN"/>
        </w:rPr>
      </w:pPr>
      <w:r>
        <w:rPr>
          <w:rFonts w:eastAsia="SimSun"/>
          <w:i/>
          <w:iCs/>
          <w:lang w:eastAsia="zh-CN"/>
        </w:rPr>
        <w:t>P</w:t>
      </w:r>
      <w:r w:rsidRPr="00391410">
        <w:rPr>
          <w:rFonts w:eastAsia="SimSun"/>
          <w:i/>
          <w:iCs/>
          <w:lang w:eastAsia="zh-CN"/>
        </w:rPr>
        <w:t>rogramming style</w:t>
      </w:r>
      <w:r>
        <w:rPr>
          <w:rFonts w:eastAsia="SimSun"/>
          <w:i/>
          <w:iCs/>
          <w:lang w:eastAsia="zh-CN"/>
        </w:rPr>
        <w:t>, p</w:t>
      </w:r>
      <w:r w:rsidRPr="00391410">
        <w:rPr>
          <w:rFonts w:eastAsia="SimSun"/>
          <w:i/>
          <w:iCs/>
          <w:lang w:eastAsia="zh-CN"/>
        </w:rPr>
        <w:t>rocedural</w:t>
      </w:r>
      <w:r>
        <w:rPr>
          <w:rFonts w:eastAsia="SimSun"/>
          <w:lang w:eastAsia="zh-CN"/>
        </w:rPr>
        <w:tab/>
        <w:t xml:space="preserve">It is typical for functions tests. It focuses on a single thread of execution in a sequential manner. The “natural” programming style for most programmers, </w:t>
      </w:r>
      <w:r>
        <w:rPr>
          <w:rFonts w:eastAsia="SimSun"/>
          <w:lang w:eastAsia="zh-CN"/>
        </w:rPr>
        <w:lastRenderedPageBreak/>
        <w:t>since the flow of events can be understood easily just by reading the source code sequentially.</w:t>
      </w:r>
    </w:p>
    <w:p w:rsidR="00B77DE4" w:rsidRPr="002B0356" w:rsidRDefault="00B77DE4" w:rsidP="00B77DE4">
      <w:pPr>
        <w:pStyle w:val="Term-list"/>
        <w:rPr>
          <w:rFonts w:eastAsia="SimSun"/>
          <w:lang w:eastAsia="zh-CN"/>
        </w:rPr>
      </w:pPr>
      <w:r w:rsidRPr="002B0356">
        <w:rPr>
          <w:rFonts w:eastAsia="SimSun"/>
          <w:i/>
          <w:iCs/>
          <w:lang w:eastAsia="zh-CN"/>
        </w:rPr>
        <w:t>Traffic case instance</w:t>
      </w:r>
      <w:r w:rsidRPr="002B0356">
        <w:rPr>
          <w:rFonts w:eastAsia="SimSun"/>
          <w:i/>
          <w:iCs/>
          <w:lang w:eastAsia="zh-CN"/>
        </w:rPr>
        <w:tab/>
      </w:r>
      <w:r w:rsidRPr="002B0356">
        <w:rPr>
          <w:rFonts w:eastAsia="SimSun"/>
          <w:lang w:eastAsia="zh-CN"/>
        </w:rPr>
        <w:t xml:space="preserve">is a specific execution instance of the behavior (message sequence) defined by the </w:t>
      </w:r>
      <w:r w:rsidRPr="002B0356">
        <w:rPr>
          <w:rFonts w:eastAsia="SimSun"/>
          <w:i/>
          <w:iCs/>
          <w:lang w:eastAsia="zh-CN"/>
        </w:rPr>
        <w:sym w:font="Wingdings" w:char="F0E0"/>
      </w:r>
      <w:r w:rsidRPr="002B0356">
        <w:rPr>
          <w:rFonts w:eastAsia="SimSun"/>
          <w:i/>
          <w:iCs/>
          <w:lang w:eastAsia="zh-CN"/>
        </w:rPr>
        <w:t xml:space="preserve"> traffic case</w:t>
      </w:r>
      <w:r w:rsidRPr="002B0356">
        <w:rPr>
          <w:rFonts w:eastAsia="SimSun"/>
          <w:lang w:eastAsia="zh-CN"/>
        </w:rPr>
        <w:t xml:space="preserve"> </w:t>
      </w:r>
    </w:p>
    <w:p w:rsidR="00B77DE4" w:rsidRPr="002B0356" w:rsidRDefault="00B77DE4" w:rsidP="00B77DE4">
      <w:pPr>
        <w:pStyle w:val="Term-list"/>
        <w:rPr>
          <w:rFonts w:eastAsia="SimSun"/>
          <w:lang w:eastAsia="zh-CN"/>
        </w:rPr>
      </w:pPr>
      <w:r w:rsidRPr="002B0356">
        <w:rPr>
          <w:rFonts w:eastAsia="SimSun"/>
          <w:i/>
          <w:iCs/>
          <w:lang w:eastAsia="zh-CN"/>
        </w:rPr>
        <w:t>Traffic generator PTC</w:t>
      </w:r>
      <w:r w:rsidRPr="002B0356">
        <w:rPr>
          <w:rFonts w:eastAsia="SimSun"/>
          <w:lang w:eastAsia="zh-CN"/>
        </w:rPr>
        <w:tab/>
        <w:t>It is a PTC that actually generate the messages toward the SUT during the performance test campaign</w:t>
      </w:r>
    </w:p>
    <w:p w:rsidR="00B77DE4" w:rsidRPr="002B0356" w:rsidRDefault="00B77DE4" w:rsidP="00B77DE4">
      <w:pPr>
        <w:pStyle w:val="Term-list"/>
        <w:rPr>
          <w:rFonts w:eastAsia="SimSun"/>
          <w:lang w:eastAsia="zh-CN"/>
        </w:rPr>
      </w:pPr>
      <w:r w:rsidRPr="002B0356">
        <w:rPr>
          <w:rFonts w:eastAsia="SimSun"/>
          <w:i/>
          <w:iCs/>
          <w:lang w:eastAsia="zh-CN"/>
        </w:rPr>
        <w:t>Traffic group</w:t>
      </w:r>
      <w:r w:rsidRPr="002B0356">
        <w:rPr>
          <w:rFonts w:eastAsia="SimSun"/>
          <w:i/>
          <w:iCs/>
          <w:lang w:eastAsia="zh-CN"/>
        </w:rPr>
        <w:tab/>
      </w:r>
      <w:r w:rsidRPr="002B0356">
        <w:rPr>
          <w:rFonts w:eastAsia="SimSun"/>
          <w:lang w:eastAsia="zh-CN"/>
        </w:rPr>
        <w:t xml:space="preserve">is a named instance of a </w:t>
      </w:r>
      <w:r w:rsidRPr="002B0356">
        <w:rPr>
          <w:rFonts w:eastAsia="SimSun"/>
          <w:i/>
          <w:iCs/>
          <w:lang w:eastAsia="zh-CN"/>
        </w:rPr>
        <w:sym w:font="Wingdings" w:char="F0E0"/>
      </w:r>
      <w:r w:rsidRPr="002B0356">
        <w:rPr>
          <w:rFonts w:eastAsia="SimSun"/>
          <w:i/>
          <w:iCs/>
          <w:lang w:eastAsia="zh-CN"/>
        </w:rPr>
        <w:t> traffic mix</w:t>
      </w:r>
      <w:r w:rsidRPr="002B0356">
        <w:rPr>
          <w:rFonts w:eastAsia="SimSun"/>
          <w:lang w:eastAsia="zh-CN"/>
        </w:rPr>
        <w:t xml:space="preserve">. Such traffic group may have </w:t>
      </w:r>
      <w:r w:rsidRPr="002B0356">
        <w:rPr>
          <w:rFonts w:eastAsia="SimSun"/>
          <w:i/>
          <w:iCs/>
          <w:lang w:eastAsia="zh-CN"/>
        </w:rPr>
        <w:sym w:font="Wingdings" w:char="F0E0"/>
      </w:r>
      <w:r w:rsidRPr="002B0356">
        <w:rPr>
          <w:rFonts w:eastAsia="SimSun"/>
          <w:i/>
          <w:iCs/>
          <w:lang w:eastAsia="zh-CN"/>
        </w:rPr>
        <w:t> </w:t>
      </w:r>
      <w:r>
        <w:rPr>
          <w:rFonts w:eastAsia="SimSun"/>
          <w:i/>
          <w:iCs/>
          <w:lang w:eastAsia="zh-CN"/>
        </w:rPr>
        <w:t>TitanSim</w:t>
      </w:r>
      <w:r w:rsidRPr="002B0356">
        <w:rPr>
          <w:rFonts w:eastAsia="SimSun"/>
          <w:i/>
          <w:iCs/>
          <w:lang w:eastAsia="zh-CN"/>
        </w:rPr>
        <w:t xml:space="preserve"> Parameters</w:t>
      </w:r>
      <w:r w:rsidRPr="002B0356">
        <w:rPr>
          <w:rFonts w:eastAsia="SimSun"/>
          <w:lang w:eastAsia="zh-CN"/>
        </w:rPr>
        <w:t xml:space="preserve"> that are common to each traffic cases within the group that realize the </w:t>
      </w:r>
      <w:r w:rsidRPr="002B0356">
        <w:rPr>
          <w:rFonts w:eastAsia="SimSun"/>
          <w:i/>
          <w:iCs/>
          <w:lang w:eastAsia="zh-CN"/>
        </w:rPr>
        <w:sym w:font="Wingdings" w:char="F0E0"/>
      </w:r>
      <w:r w:rsidRPr="002B0356">
        <w:rPr>
          <w:rFonts w:eastAsia="SimSun"/>
          <w:i/>
          <w:iCs/>
          <w:lang w:eastAsia="zh-CN"/>
        </w:rPr>
        <w:t xml:space="preserve"> traffic mix</w:t>
      </w:r>
      <w:r w:rsidRPr="002B0356">
        <w:rPr>
          <w:rFonts w:eastAsia="SimSun"/>
          <w:lang w:eastAsia="zh-CN"/>
        </w:rPr>
        <w:t xml:space="preserve">. Such traffic group may have (potentially aggregate) </w:t>
      </w:r>
      <w:r w:rsidRPr="002B0356">
        <w:rPr>
          <w:rFonts w:eastAsia="SimSun"/>
          <w:i/>
          <w:iCs/>
          <w:lang w:eastAsia="zh-CN"/>
        </w:rPr>
        <w:sym w:font="Wingdings" w:char="F0E0"/>
      </w:r>
      <w:r w:rsidRPr="002B0356">
        <w:rPr>
          <w:rFonts w:eastAsia="SimSun"/>
          <w:i/>
          <w:iCs/>
          <w:lang w:eastAsia="zh-CN"/>
        </w:rPr>
        <w:t> </w:t>
      </w:r>
      <w:r>
        <w:rPr>
          <w:rFonts w:eastAsia="SimSun"/>
          <w:i/>
          <w:iCs/>
          <w:lang w:eastAsia="zh-CN"/>
        </w:rPr>
        <w:t>TitanSim</w:t>
      </w:r>
      <w:r w:rsidRPr="002B0356">
        <w:rPr>
          <w:rFonts w:eastAsia="SimSun"/>
          <w:i/>
          <w:iCs/>
          <w:lang w:eastAsia="zh-CN"/>
        </w:rPr>
        <w:t xml:space="preserve"> Statistics </w:t>
      </w:r>
      <w:r w:rsidRPr="002B0356">
        <w:rPr>
          <w:rFonts w:eastAsia="SimSun"/>
          <w:lang w:eastAsia="zh-CN"/>
        </w:rPr>
        <w:t xml:space="preserve">that provides (potentially aggregate) information about the execution of the </w:t>
      </w:r>
      <w:r w:rsidRPr="002B0356">
        <w:rPr>
          <w:rFonts w:eastAsia="SimSun"/>
          <w:i/>
          <w:iCs/>
          <w:lang w:eastAsia="zh-CN"/>
        </w:rPr>
        <w:sym w:font="Wingdings" w:char="F0E0"/>
      </w:r>
      <w:r w:rsidRPr="002B0356">
        <w:rPr>
          <w:rFonts w:eastAsia="SimSun"/>
          <w:i/>
          <w:iCs/>
          <w:lang w:eastAsia="zh-CN"/>
        </w:rPr>
        <w:t> traffic cases</w:t>
      </w:r>
      <w:r w:rsidRPr="002B0356">
        <w:rPr>
          <w:rFonts w:eastAsia="SimSun"/>
          <w:lang w:eastAsia="zh-CN"/>
        </w:rPr>
        <w:t xml:space="preserve"> within the group. Note, however, that the </w:t>
      </w:r>
      <w:r w:rsidRPr="002B0356">
        <w:rPr>
          <w:rFonts w:eastAsia="SimSun"/>
          <w:i/>
          <w:iCs/>
          <w:lang w:eastAsia="zh-CN"/>
        </w:rPr>
        <w:sym w:font="Wingdings" w:char="F0E0"/>
      </w:r>
      <w:r w:rsidRPr="002B0356">
        <w:rPr>
          <w:rFonts w:eastAsia="SimSun"/>
          <w:i/>
          <w:iCs/>
          <w:lang w:eastAsia="zh-CN"/>
        </w:rPr>
        <w:t xml:space="preserve"> traffic cases </w:t>
      </w:r>
      <w:r w:rsidRPr="002B0356">
        <w:rPr>
          <w:rFonts w:eastAsia="SimSun"/>
          <w:lang w:eastAsia="zh-CN"/>
        </w:rPr>
        <w:t>may have individual parameters and statistics, as well.</w:t>
      </w:r>
    </w:p>
    <w:p w:rsidR="00B77DE4" w:rsidRPr="00F254BC" w:rsidRDefault="00B77DE4" w:rsidP="00B77DE4">
      <w:pPr>
        <w:pStyle w:val="Term-list"/>
        <w:rPr>
          <w:rFonts w:eastAsia="SimSun"/>
          <w:i/>
          <w:iCs/>
          <w:lang w:eastAsia="zh-CN"/>
        </w:rPr>
      </w:pPr>
      <w:r w:rsidRPr="002B0356">
        <w:rPr>
          <w:rFonts w:eastAsia="SimSun"/>
          <w:i/>
          <w:iCs/>
          <w:lang w:eastAsia="zh-CN"/>
        </w:rPr>
        <w:t>Traffic mix</w:t>
      </w:r>
      <w:r w:rsidRPr="002B0356">
        <w:rPr>
          <w:rFonts w:eastAsia="SimSun"/>
          <w:lang w:eastAsia="zh-CN"/>
        </w:rPr>
        <w:tab/>
        <w:t xml:space="preserve">is a specific combination of </w:t>
      </w:r>
      <w:r w:rsidRPr="002B0356">
        <w:rPr>
          <w:rFonts w:eastAsia="SimSun"/>
          <w:i/>
          <w:iCs/>
          <w:lang w:eastAsia="zh-CN"/>
        </w:rPr>
        <w:sym w:font="Wingdings" w:char="F0E0"/>
      </w:r>
      <w:r w:rsidRPr="002B0356">
        <w:rPr>
          <w:rFonts w:eastAsia="SimSun"/>
          <w:i/>
          <w:iCs/>
          <w:lang w:eastAsia="zh-CN"/>
        </w:rPr>
        <w:t> traffic cases</w:t>
      </w:r>
      <w:r w:rsidRPr="002B0356">
        <w:rPr>
          <w:rFonts w:eastAsia="SimSun"/>
          <w:lang w:eastAsia="zh-CN"/>
        </w:rPr>
        <w:t xml:space="preserve"> that are to be executed concurrently by </w:t>
      </w:r>
      <w:r>
        <w:rPr>
          <w:rFonts w:eastAsia="SimSun"/>
          <w:lang w:eastAsia="zh-CN"/>
        </w:rPr>
        <w:t>TitanSim</w:t>
      </w:r>
      <w:r w:rsidRPr="002B0356">
        <w:rPr>
          <w:rFonts w:eastAsia="SimSun"/>
          <w:lang w:eastAsia="zh-CN"/>
        </w:rPr>
        <w:t xml:space="preserve">. Each traffic case has a corresponding </w:t>
      </w:r>
      <w:r w:rsidRPr="002B0356">
        <w:rPr>
          <w:rFonts w:eastAsia="SimSun"/>
          <w:i/>
          <w:iCs/>
          <w:lang w:eastAsia="zh-CN"/>
        </w:rPr>
        <w:sym w:font="Wingdings" w:char="F0E0"/>
      </w:r>
      <w:r w:rsidRPr="002B0356">
        <w:rPr>
          <w:rFonts w:eastAsia="SimSun"/>
          <w:i/>
          <w:iCs/>
          <w:lang w:eastAsia="zh-CN"/>
        </w:rPr>
        <w:t xml:space="preserve"> traffic weight assigned. </w:t>
      </w:r>
      <w:r w:rsidRPr="002B0356">
        <w:rPr>
          <w:rFonts w:eastAsia="SimSun"/>
          <w:lang w:eastAsia="zh-CN"/>
        </w:rPr>
        <w:t xml:space="preserve">The traffic mix has a load-level target that is an aggregate of the individual load-levels of the individual </w:t>
      </w:r>
      <w:r w:rsidRPr="002B0356">
        <w:rPr>
          <w:rFonts w:eastAsia="SimSun"/>
          <w:i/>
          <w:iCs/>
          <w:lang w:eastAsia="zh-CN"/>
        </w:rPr>
        <w:sym w:font="Wingdings" w:char="F0E0"/>
      </w:r>
      <w:r w:rsidRPr="002B0356">
        <w:rPr>
          <w:rFonts w:eastAsia="SimSun"/>
          <w:i/>
          <w:iCs/>
          <w:lang w:eastAsia="zh-CN"/>
        </w:rPr>
        <w:t xml:space="preserve"> traffic cases</w:t>
      </w:r>
      <w:r w:rsidRPr="002B0356">
        <w:rPr>
          <w:rFonts w:eastAsia="SimSun"/>
          <w:lang w:eastAsia="zh-CN"/>
        </w:rPr>
        <w:t xml:space="preserve">, whose load levels are the result of the execution of their </w:t>
      </w:r>
      <w:r w:rsidRPr="002B0356">
        <w:rPr>
          <w:rFonts w:eastAsia="SimSun"/>
          <w:i/>
          <w:iCs/>
          <w:lang w:eastAsia="zh-CN"/>
        </w:rPr>
        <w:sym w:font="Wingdings" w:char="F0E0"/>
      </w:r>
      <w:r w:rsidRPr="002B0356">
        <w:rPr>
          <w:rFonts w:eastAsia="SimSun"/>
          <w:i/>
          <w:iCs/>
          <w:lang w:eastAsia="zh-CN"/>
        </w:rPr>
        <w:t xml:space="preserve"> traffic case instances</w:t>
      </w:r>
    </w:p>
    <w:p w:rsidR="0076664A" w:rsidRDefault="006D4F91" w:rsidP="008B6E78">
      <w:pPr>
        <w:pStyle w:val="Heading1"/>
      </w:pPr>
      <w:bookmarkStart w:id="79" w:name="general_run-time_architecture"/>
      <w:bookmarkStart w:id="80" w:name="eptf_core_load_library_eptf_cll"/>
      <w:bookmarkStart w:id="81" w:name="_Toc170465801"/>
      <w:bookmarkStart w:id="82" w:name="_Toc184722459"/>
      <w:bookmarkStart w:id="83" w:name="_Toc184722670"/>
      <w:bookmarkStart w:id="84" w:name="_Toc184722695"/>
      <w:bookmarkStart w:id="85" w:name="_Toc245801120"/>
      <w:bookmarkEnd w:id="79"/>
      <w:r>
        <w:t>TitanSim</w:t>
      </w:r>
      <w:r w:rsidR="005F0BFC">
        <w:t xml:space="preserve"> </w:t>
      </w:r>
      <w:r w:rsidR="00FB1F6D">
        <w:t>Core Load Library (</w:t>
      </w:r>
      <w:r>
        <w:t>TitanSim</w:t>
      </w:r>
      <w:r w:rsidR="005F0BFC">
        <w:t xml:space="preserve"> </w:t>
      </w:r>
      <w:r w:rsidR="00FB1F6D">
        <w:t>CLL)</w:t>
      </w:r>
      <w:bookmarkEnd w:id="80"/>
      <w:bookmarkEnd w:id="81"/>
      <w:bookmarkEnd w:id="82"/>
      <w:bookmarkEnd w:id="83"/>
      <w:bookmarkEnd w:id="84"/>
      <w:bookmarkEnd w:id="85"/>
      <w:r w:rsidR="008B6E78">
        <w:t xml:space="preserve"> </w:t>
      </w:r>
    </w:p>
    <w:p w:rsidR="00006B8D" w:rsidRPr="00006B8D" w:rsidRDefault="00006B8D" w:rsidP="00006B8D">
      <w:pPr>
        <w:pStyle w:val="Heading2"/>
      </w:pPr>
      <w:bookmarkStart w:id="86" w:name="_Toc245801121"/>
      <w:r>
        <w:t>Introduction</w:t>
      </w:r>
      <w:bookmarkEnd w:id="86"/>
    </w:p>
    <w:p w:rsidR="007C2F33" w:rsidRDefault="007C2F33" w:rsidP="007C2F33">
      <w:pPr>
        <w:keepNext/>
      </w:pPr>
    </w:p>
    <w:p w:rsidR="006D4F91" w:rsidRDefault="006D4F91" w:rsidP="00897835">
      <w:pPr>
        <w:pStyle w:val="BodyText"/>
      </w:pPr>
      <w:r>
        <w:rPr>
          <w:rStyle w:val="HTMLAcronym"/>
        </w:rPr>
        <w:t>TitanSim CLL</w:t>
      </w:r>
      <w:r>
        <w:t xml:space="preserve"> is a framework containing set of generic features and functions needed when implementing </w:t>
      </w:r>
      <w:r w:rsidR="00897835">
        <w:t xml:space="preserve">TTCN-3 </w:t>
      </w:r>
      <w:r>
        <w:t xml:space="preserve">traffic generators. It provides built-in functionality/libraries for: </w:t>
      </w:r>
    </w:p>
    <w:p w:rsidR="006D4F91" w:rsidRDefault="006D4F91" w:rsidP="006D4F91">
      <w:pPr>
        <w:pStyle w:val="Text"/>
      </w:pPr>
    </w:p>
    <w:p w:rsidR="006D4F91" w:rsidRDefault="006D4F91" w:rsidP="006D4F91">
      <w:pPr>
        <w:pStyle w:val="ListBullet"/>
      </w:pPr>
      <w:r>
        <w:t>handling a generic, customizable graphical user interface</w:t>
      </w:r>
    </w:p>
    <w:p w:rsidR="006D4F91" w:rsidRDefault="006D4F91" w:rsidP="006D4F91">
      <w:pPr>
        <w:pStyle w:val="ListBullet"/>
      </w:pPr>
      <w:r>
        <w:t>infrastructure for handling of parameters and statistics along the test configuration (including the visualization of parameters/statistics and functions/altsteps for handling user interactions)</w:t>
      </w:r>
    </w:p>
    <w:p w:rsidR="006D4F91" w:rsidRDefault="006D4F91" w:rsidP="006D4F91">
      <w:pPr>
        <w:pStyle w:val="ListBullet"/>
      </w:pPr>
      <w:r>
        <w:t>ready-to-use functions and methods for effective handling of:</w:t>
      </w:r>
    </w:p>
    <w:p w:rsidR="006D4F91" w:rsidRDefault="006D4F91" w:rsidP="006D4F91">
      <w:pPr>
        <w:pStyle w:val="ListBullet"/>
        <w:numPr>
          <w:ilvl w:val="1"/>
          <w:numId w:val="16"/>
        </w:numPr>
      </w:pPr>
      <w:r>
        <w:t>Pool/queue variables</w:t>
      </w:r>
    </w:p>
    <w:p w:rsidR="006D4F91" w:rsidRDefault="006D4F91" w:rsidP="006D4F91">
      <w:pPr>
        <w:pStyle w:val="ListBullet"/>
        <w:numPr>
          <w:ilvl w:val="1"/>
          <w:numId w:val="16"/>
        </w:numPr>
      </w:pPr>
      <w:r>
        <w:t>Scheduling (mass timer infrastructure)</w:t>
      </w:r>
    </w:p>
    <w:p w:rsidR="006D4F91" w:rsidRDefault="00B77DE4" w:rsidP="00897835">
      <w:pPr>
        <w:pStyle w:val="ListBullet"/>
      </w:pPr>
      <w:r>
        <w:t>customis</w:t>
      </w:r>
      <w:r w:rsidR="006D4F91">
        <w:t xml:space="preserve">able, ready-to-use </w:t>
      </w:r>
      <w:r w:rsidR="00897835">
        <w:t xml:space="preserve">TTCN-3 </w:t>
      </w:r>
      <w:r w:rsidR="006D4F91">
        <w:t>components (and related functions/altsteps) covering common scenarios, like execution control, load regulation, central scheduling, etc.</w:t>
      </w:r>
    </w:p>
    <w:p w:rsidR="006D4F91" w:rsidRDefault="006D4F91" w:rsidP="006D4F91">
      <w:pPr>
        <w:pStyle w:val="ListBullet"/>
      </w:pPr>
      <w:r>
        <w:rPr>
          <w:rStyle w:val="HTMLAcronym"/>
        </w:rPr>
        <w:t>API</w:t>
      </w:r>
      <w:r>
        <w:t xml:space="preserve"> to extend the library with project-specific features</w:t>
      </w:r>
    </w:p>
    <w:p w:rsidR="006D4F91" w:rsidRDefault="006D4F91" w:rsidP="006D4F91">
      <w:pPr>
        <w:pStyle w:val="ListBullet"/>
        <w:numPr>
          <w:ilvl w:val="0"/>
          <w:numId w:val="0"/>
        </w:numPr>
        <w:ind w:left="2552"/>
      </w:pPr>
    </w:p>
    <w:p w:rsidR="00006B8D" w:rsidRDefault="00006B8D" w:rsidP="00006B8D">
      <w:pPr>
        <w:pStyle w:val="Heading3"/>
      </w:pPr>
      <w:bookmarkStart w:id="87" w:name="_Ref184806126"/>
      <w:r>
        <w:lastRenderedPageBreak/>
        <w:t>Detailed Feature Documentation</w:t>
      </w:r>
      <w:bookmarkEnd w:id="87"/>
    </w:p>
    <w:p w:rsidR="006D4F91" w:rsidRDefault="006D4F91" w:rsidP="006D4F91">
      <w:pPr>
        <w:pStyle w:val="BodyText"/>
        <w:jc w:val="both"/>
      </w:pPr>
      <w:r>
        <w:t xml:space="preserve">The CLL features are shortly explained further in this section. The detailed documentation for each feature can be found under the delivered directory </w:t>
      </w:r>
      <w:r w:rsidRPr="005439C9">
        <w:rPr>
          <w:rFonts w:cs="Arial"/>
          <w:i/>
          <w:iCs/>
        </w:rPr>
        <w:t>EPTF_Core_Library_CNL113512/doc</w:t>
      </w:r>
      <w:r>
        <w:t xml:space="preserve"> with the following naming convention: </w:t>
      </w:r>
      <w:r w:rsidRPr="005439C9">
        <w:rPr>
          <w:rFonts w:cs="Arial"/>
          <w:i/>
          <w:iCs/>
        </w:rPr>
        <w:t>EPTF_CLL_&lt;FeatureName&gt;_FD</w:t>
      </w:r>
      <w:r>
        <w:t xml:space="preserve"> for the Function Description and </w:t>
      </w:r>
      <w:r w:rsidRPr="005439C9">
        <w:rPr>
          <w:rFonts w:cs="Arial"/>
          <w:i/>
          <w:iCs/>
        </w:rPr>
        <w:t>EPTF_CLL_&lt;FeatureName&gt;_UG</w:t>
      </w:r>
      <w:r>
        <w:t xml:space="preserve"> for the User Guide, respectively.</w:t>
      </w:r>
    </w:p>
    <w:p w:rsidR="00444155" w:rsidRDefault="00444155" w:rsidP="00444155">
      <w:pPr>
        <w:pStyle w:val="Heading2"/>
      </w:pPr>
      <w:bookmarkStart w:id="88" w:name="_Toc184717373"/>
      <w:bookmarkStart w:id="89" w:name="_Toc184722460"/>
      <w:bookmarkStart w:id="90" w:name="_Toc184722671"/>
      <w:bookmarkStart w:id="91" w:name="_Toc245801122"/>
      <w:r>
        <w:t>Base</w:t>
      </w:r>
      <w:bookmarkEnd w:id="88"/>
      <w:bookmarkEnd w:id="89"/>
      <w:bookmarkEnd w:id="90"/>
      <w:bookmarkEnd w:id="91"/>
    </w:p>
    <w:p w:rsidR="00444155" w:rsidRDefault="00444155" w:rsidP="00444155">
      <w:pPr>
        <w:pStyle w:val="BodyText"/>
      </w:pPr>
      <w:r w:rsidRPr="00760941">
        <w:t>The EPTF Base component is a fundamental component that handles common tasks</w:t>
      </w:r>
      <w:r>
        <w:t xml:space="preserve"> (e.g. managing cleanup functions, graceful termination, etc.) </w:t>
      </w:r>
      <w:r w:rsidRPr="00760941">
        <w:t>that should be implemented in all EPTF components</w:t>
      </w:r>
      <w:r>
        <w:t>.</w:t>
      </w:r>
      <w:r w:rsidRPr="00760941">
        <w:t xml:space="preserve"> All EPTF components should extend this component (i.e. explicitly) or a component that extends th</w:t>
      </w:r>
      <w:r>
        <w:t>is component (i.e. implicitly).</w:t>
      </w:r>
    </w:p>
    <w:p w:rsidR="00444155" w:rsidRDefault="00444155" w:rsidP="00444155">
      <w:pPr>
        <w:pStyle w:val="BodyText"/>
      </w:pPr>
      <w:r>
        <w:t xml:space="preserve">See </w:t>
      </w:r>
      <w:r>
        <w:fldChar w:fldCharType="begin"/>
      </w:r>
      <w:r>
        <w:instrText xml:space="preserve"> REF _Ref184716980 \r \h </w:instrText>
      </w:r>
      <w:r>
        <w:fldChar w:fldCharType="separate"/>
      </w:r>
      <w:r w:rsidR="00B05EA4">
        <w:rPr>
          <w:cs/>
        </w:rPr>
        <w:t>‎</w:t>
      </w:r>
      <w:r w:rsidR="00B05EA4">
        <w:t>[8]</w:t>
      </w:r>
      <w:r>
        <w:fldChar w:fldCharType="end"/>
      </w:r>
      <w:r>
        <w:t xml:space="preserve"> for more details.</w:t>
      </w:r>
    </w:p>
    <w:p w:rsidR="00391FA4" w:rsidRDefault="00391FA4" w:rsidP="00391FA4">
      <w:pPr>
        <w:pStyle w:val="Heading2"/>
      </w:pPr>
      <w:bookmarkStart w:id="92" w:name="_Toc245801123"/>
      <w:r w:rsidRPr="00483CBC">
        <w:t>Central Scheduling</w:t>
      </w:r>
      <w:bookmarkEnd w:id="92"/>
    </w:p>
    <w:p w:rsidR="00391FA4" w:rsidRDefault="00391FA4" w:rsidP="00391FA4">
      <w:pPr>
        <w:pStyle w:val="BodyText"/>
      </w:pPr>
      <w:r w:rsidRPr="00391FA4">
        <w:t>The EPTF Central Scheduling feature makes it possible to write load test cases using similar methodology than in function test. Load testing means executing several traffic cases in parallel.</w:t>
      </w:r>
    </w:p>
    <w:p w:rsidR="00391FA4" w:rsidRDefault="00391FA4" w:rsidP="00391FA4">
      <w:pPr>
        <w:pStyle w:val="BodyText"/>
      </w:pPr>
      <w:r>
        <w:t xml:space="preserve">See </w:t>
      </w:r>
      <w:r>
        <w:fldChar w:fldCharType="begin"/>
      </w:r>
      <w:r>
        <w:instrText xml:space="preserve"> REF _Ref190504149 \r \h </w:instrText>
      </w:r>
      <w:r>
        <w:fldChar w:fldCharType="separate"/>
      </w:r>
      <w:r w:rsidR="00B05EA4">
        <w:rPr>
          <w:cs/>
        </w:rPr>
        <w:t>‎</w:t>
      </w:r>
      <w:r w:rsidR="00B05EA4">
        <w:t>[31]</w:t>
      </w:r>
      <w:r>
        <w:fldChar w:fldCharType="end"/>
      </w:r>
      <w:r>
        <w:t xml:space="preserve"> for more details.</w:t>
      </w:r>
    </w:p>
    <w:p w:rsidR="00444155" w:rsidRDefault="00444155" w:rsidP="00444155">
      <w:pPr>
        <w:pStyle w:val="Heading2"/>
      </w:pPr>
      <w:bookmarkStart w:id="93" w:name="_Toc184717374"/>
      <w:bookmarkStart w:id="94" w:name="_Toc184722461"/>
      <w:bookmarkStart w:id="95" w:name="_Toc184722672"/>
      <w:bookmarkStart w:id="96" w:name="_Toc245801124"/>
      <w:r>
        <w:t>Common</w:t>
      </w:r>
      <w:bookmarkEnd w:id="93"/>
      <w:bookmarkEnd w:id="94"/>
      <w:bookmarkEnd w:id="95"/>
      <w:bookmarkEnd w:id="96"/>
    </w:p>
    <w:p w:rsidR="00444155" w:rsidRDefault="00444155" w:rsidP="00444155">
      <w:pPr>
        <w:pStyle w:val="BodyText"/>
        <w:jc w:val="both"/>
      </w:pPr>
      <w:r w:rsidRPr="00140157">
        <w:t xml:space="preserve">The EPTF Common feature contains </w:t>
      </w:r>
      <w:r>
        <w:t xml:space="preserve">common </w:t>
      </w:r>
      <w:r w:rsidRPr="00140157">
        <w:t>type and function definitions used by other EPTF features.</w:t>
      </w:r>
    </w:p>
    <w:p w:rsidR="00444155" w:rsidRDefault="00444155" w:rsidP="00444155">
      <w:pPr>
        <w:pStyle w:val="BodyText"/>
        <w:jc w:val="both"/>
      </w:pPr>
      <w:r>
        <w:t xml:space="preserve">See </w:t>
      </w:r>
      <w:r>
        <w:fldChar w:fldCharType="begin"/>
      </w:r>
      <w:r>
        <w:instrText xml:space="preserve"> REF _Ref184716992 \r \h </w:instrText>
      </w:r>
      <w:r>
        <w:fldChar w:fldCharType="separate"/>
      </w:r>
      <w:r w:rsidR="00B05EA4">
        <w:rPr>
          <w:cs/>
        </w:rPr>
        <w:t>‎</w:t>
      </w:r>
      <w:r w:rsidR="00B05EA4">
        <w:t>[9]</w:t>
      </w:r>
      <w:r>
        <w:fldChar w:fldCharType="end"/>
      </w:r>
      <w:r>
        <w:t xml:space="preserve"> for more details.</w:t>
      </w:r>
    </w:p>
    <w:p w:rsidR="00444155" w:rsidRDefault="00444155" w:rsidP="00444155">
      <w:pPr>
        <w:pStyle w:val="Heading2"/>
      </w:pPr>
      <w:bookmarkStart w:id="97" w:name="_Toc184717375"/>
      <w:bookmarkStart w:id="98" w:name="_Toc184722462"/>
      <w:bookmarkStart w:id="99" w:name="_Toc184722673"/>
      <w:bookmarkStart w:id="100" w:name="_Toc245801125"/>
      <w:r>
        <w:t>Execution Control</w:t>
      </w:r>
      <w:bookmarkEnd w:id="97"/>
      <w:bookmarkEnd w:id="98"/>
      <w:bookmarkEnd w:id="99"/>
      <w:bookmarkEnd w:id="100"/>
    </w:p>
    <w:p w:rsidR="00444155" w:rsidRDefault="00444155" w:rsidP="00444155">
      <w:pPr>
        <w:pStyle w:val="BodyText"/>
      </w:pPr>
      <w:r w:rsidRPr="00E43006">
        <w:t>The aim of the EPTF ExecCtrl feature is to provide common framework for configuring and handling multiple Load Generators in one test scenario.</w:t>
      </w:r>
      <w:r w:rsidRPr="00E94506">
        <w:t xml:space="preserve"> </w:t>
      </w:r>
    </w:p>
    <w:p w:rsidR="00444155" w:rsidRDefault="00444155" w:rsidP="00444155">
      <w:pPr>
        <w:pStyle w:val="BodyText"/>
      </w:pPr>
      <w:r>
        <w:t xml:space="preserve">See </w:t>
      </w:r>
      <w:r>
        <w:fldChar w:fldCharType="begin"/>
      </w:r>
      <w:r>
        <w:instrText xml:space="preserve"> REF _Ref184717009 \r \h </w:instrText>
      </w:r>
      <w:r>
        <w:fldChar w:fldCharType="separate"/>
      </w:r>
      <w:r w:rsidR="00B05EA4">
        <w:rPr>
          <w:cs/>
        </w:rPr>
        <w:t>‎</w:t>
      </w:r>
      <w:r w:rsidR="00B05EA4">
        <w:t>[10]</w:t>
      </w:r>
      <w:r>
        <w:fldChar w:fldCharType="end"/>
      </w:r>
      <w:r>
        <w:t xml:space="preserve"> for more details.</w:t>
      </w:r>
    </w:p>
    <w:p w:rsidR="00444155" w:rsidRDefault="00444155" w:rsidP="00444155">
      <w:pPr>
        <w:pStyle w:val="Heading2"/>
      </w:pPr>
      <w:bookmarkStart w:id="101" w:name="_Ref184713941"/>
      <w:bookmarkStart w:id="102" w:name="_Toc184717376"/>
      <w:bookmarkStart w:id="103" w:name="_Toc184722463"/>
      <w:bookmarkStart w:id="104" w:name="_Toc184722674"/>
      <w:bookmarkStart w:id="105" w:name="_Toc245801126"/>
      <w:r>
        <w:t>FreeBusyQueue</w:t>
      </w:r>
      <w:bookmarkEnd w:id="101"/>
      <w:bookmarkEnd w:id="102"/>
      <w:bookmarkEnd w:id="103"/>
      <w:bookmarkEnd w:id="104"/>
      <w:bookmarkEnd w:id="105"/>
    </w:p>
    <w:p w:rsidR="00444155" w:rsidRDefault="00444155" w:rsidP="00444155">
      <w:pPr>
        <w:pStyle w:val="BodyText"/>
      </w:pPr>
      <w:r w:rsidRPr="000D5641">
        <w:t>The EPTF Free Busy Queue feature provide</w:t>
      </w:r>
      <w:r>
        <w:t>s</w:t>
      </w:r>
      <w:r w:rsidRPr="000D5641">
        <w:t xml:space="preserve"> dynamic memory allocation for the TTCN-3 language in an efficient way.</w:t>
      </w:r>
      <w:r w:rsidRPr="00E94506">
        <w:t xml:space="preserve"> </w:t>
      </w:r>
    </w:p>
    <w:p w:rsidR="00444155" w:rsidRDefault="00444155" w:rsidP="00444155">
      <w:pPr>
        <w:pStyle w:val="BodyText"/>
        <w:jc w:val="both"/>
      </w:pPr>
      <w:r>
        <w:t xml:space="preserve">See </w:t>
      </w:r>
      <w:r>
        <w:fldChar w:fldCharType="begin"/>
      </w:r>
      <w:r>
        <w:instrText xml:space="preserve"> REF _Ref184717019 \r \h </w:instrText>
      </w:r>
      <w:r>
        <w:fldChar w:fldCharType="separate"/>
      </w:r>
      <w:r w:rsidR="00B05EA4">
        <w:rPr>
          <w:cs/>
        </w:rPr>
        <w:t>‎</w:t>
      </w:r>
      <w:r w:rsidR="00B05EA4">
        <w:t>[11]</w:t>
      </w:r>
      <w:r>
        <w:fldChar w:fldCharType="end"/>
      </w:r>
      <w:r>
        <w:t xml:space="preserve"> for more details.</w:t>
      </w:r>
    </w:p>
    <w:p w:rsidR="00444155" w:rsidRDefault="00444155" w:rsidP="00444155">
      <w:pPr>
        <w:pStyle w:val="Heading2"/>
      </w:pPr>
      <w:bookmarkStart w:id="106" w:name="_Toc184717377"/>
      <w:bookmarkStart w:id="107" w:name="_Toc184722464"/>
      <w:bookmarkStart w:id="108" w:name="_Toc184722675"/>
      <w:bookmarkStart w:id="109" w:name="_Toc245801127"/>
      <w:r>
        <w:lastRenderedPageBreak/>
        <w:t>HashMap</w:t>
      </w:r>
      <w:bookmarkEnd w:id="106"/>
      <w:bookmarkEnd w:id="107"/>
      <w:bookmarkEnd w:id="108"/>
      <w:bookmarkEnd w:id="109"/>
    </w:p>
    <w:p w:rsidR="00444155" w:rsidRDefault="00444155" w:rsidP="00444155">
      <w:pPr>
        <w:pStyle w:val="BodyText"/>
      </w:pPr>
      <w:r>
        <w:t xml:space="preserve">The EPTF HashMap </w:t>
      </w:r>
      <w:r w:rsidRPr="00915F51">
        <w:t xml:space="preserve">feature </w:t>
      </w:r>
      <w:r>
        <w:t>provides acces</w:t>
      </w:r>
      <w:r w:rsidR="00006B8D">
        <w:t>s</w:t>
      </w:r>
      <w:r>
        <w:t xml:space="preserve"> to a well-tested, industry standard </w:t>
      </w:r>
      <w:r w:rsidRPr="004908F0">
        <w:rPr>
          <w:i/>
          <w:iCs/>
        </w:rPr>
        <w:t>GCC</w:t>
      </w:r>
      <w:r>
        <w:t xml:space="preserve"> HashMap implementation. </w:t>
      </w:r>
      <w:r w:rsidRPr="00B30B1D">
        <w:t>HashMap</w:t>
      </w:r>
      <w:r>
        <w:t xml:space="preserve"> is a hashed associate container that associates object of type key with object of type data.</w:t>
      </w:r>
      <w:r w:rsidRPr="00E94506">
        <w:t xml:space="preserve"> </w:t>
      </w:r>
    </w:p>
    <w:p w:rsidR="00444155" w:rsidRDefault="00444155" w:rsidP="00444155">
      <w:pPr>
        <w:pStyle w:val="BodyText"/>
      </w:pPr>
      <w:r>
        <w:t xml:space="preserve">See </w:t>
      </w:r>
      <w:r>
        <w:fldChar w:fldCharType="begin"/>
      </w:r>
      <w:r>
        <w:instrText xml:space="preserve"> REF _Ref184717028 \r \h </w:instrText>
      </w:r>
      <w:r>
        <w:fldChar w:fldCharType="separate"/>
      </w:r>
      <w:r w:rsidR="00B05EA4">
        <w:rPr>
          <w:cs/>
        </w:rPr>
        <w:t>‎</w:t>
      </w:r>
      <w:r w:rsidR="00B05EA4">
        <w:t>[12]</w:t>
      </w:r>
      <w:r>
        <w:fldChar w:fldCharType="end"/>
      </w:r>
      <w:r>
        <w:t xml:space="preserve"> for more details.</w:t>
      </w:r>
    </w:p>
    <w:p w:rsidR="00444155" w:rsidRDefault="00444155" w:rsidP="00444155">
      <w:pPr>
        <w:pStyle w:val="Heading2"/>
      </w:pPr>
      <w:bookmarkStart w:id="110" w:name="_Toc184717378"/>
      <w:bookmarkStart w:id="111" w:name="_Toc184722465"/>
      <w:bookmarkStart w:id="112" w:name="_Toc184722676"/>
      <w:bookmarkStart w:id="113" w:name="_Toc245801128"/>
      <w:r>
        <w:t>HostAdmin</w:t>
      </w:r>
      <w:bookmarkEnd w:id="110"/>
      <w:bookmarkEnd w:id="111"/>
      <w:bookmarkEnd w:id="112"/>
      <w:bookmarkEnd w:id="113"/>
    </w:p>
    <w:p w:rsidR="00444155" w:rsidRDefault="00444155" w:rsidP="00444155">
      <w:pPr>
        <w:pStyle w:val="BodyText"/>
      </w:pPr>
      <w:r w:rsidRPr="00FE3E4D">
        <w:t>The</w:t>
      </w:r>
      <w:r>
        <w:t xml:space="preserve"> aim of the EPTF</w:t>
      </w:r>
      <w:r w:rsidRPr="00FE3E4D">
        <w:t xml:space="preserve"> Host Admin </w:t>
      </w:r>
      <w:r>
        <w:t xml:space="preserve">feature is to provide </w:t>
      </w:r>
      <w:r w:rsidRPr="00FE3E4D">
        <w:t>processor and memory usage measurement for</w:t>
      </w:r>
      <w:r>
        <w:t xml:space="preserve"> a given host it is started on. Remote measurements are also possible using the feature by subscribing to EPTF Variables (see </w:t>
      </w:r>
      <w:r>
        <w:fldChar w:fldCharType="begin"/>
      </w:r>
      <w:r>
        <w:instrText xml:space="preserve"> REF _Ref184713255 \r \h </w:instrText>
      </w:r>
      <w:r>
        <w:fldChar w:fldCharType="separate"/>
      </w:r>
      <w:r w:rsidR="00B05EA4">
        <w:rPr>
          <w:cs/>
        </w:rPr>
        <w:t>‎</w:t>
      </w:r>
      <w:r w:rsidR="00B05EA4">
        <w:t>2.27</w:t>
      </w:r>
      <w:r>
        <w:fldChar w:fldCharType="end"/>
      </w:r>
      <w:r>
        <w:t xml:space="preserve">). </w:t>
      </w:r>
    </w:p>
    <w:p w:rsidR="00444155" w:rsidRDefault="00444155" w:rsidP="00444155">
      <w:pPr>
        <w:pStyle w:val="BodyText"/>
      </w:pPr>
      <w:r>
        <w:t xml:space="preserve">See </w:t>
      </w:r>
      <w:r>
        <w:fldChar w:fldCharType="begin"/>
      </w:r>
      <w:r>
        <w:instrText xml:space="preserve"> REF _Ref184717038 \r \h </w:instrText>
      </w:r>
      <w:r>
        <w:fldChar w:fldCharType="separate"/>
      </w:r>
      <w:r w:rsidR="00B05EA4">
        <w:rPr>
          <w:cs/>
        </w:rPr>
        <w:t>‎</w:t>
      </w:r>
      <w:r w:rsidR="00B05EA4">
        <w:t>[13]</w:t>
      </w:r>
      <w:r>
        <w:fldChar w:fldCharType="end"/>
      </w:r>
      <w:r>
        <w:t xml:space="preserve"> for more details.</w:t>
      </w:r>
    </w:p>
    <w:p w:rsidR="00444155" w:rsidRDefault="00444155" w:rsidP="00444155">
      <w:pPr>
        <w:pStyle w:val="Heading2"/>
      </w:pPr>
      <w:bookmarkStart w:id="114" w:name="_Toc184717379"/>
      <w:bookmarkStart w:id="115" w:name="_Toc184722466"/>
      <w:bookmarkStart w:id="116" w:name="_Toc184722677"/>
      <w:bookmarkStart w:id="117" w:name="_Toc245801129"/>
      <w:r>
        <w:t>LGenBase</w:t>
      </w:r>
      <w:bookmarkEnd w:id="114"/>
      <w:bookmarkEnd w:id="115"/>
      <w:bookmarkEnd w:id="116"/>
      <w:bookmarkEnd w:id="117"/>
    </w:p>
    <w:p w:rsidR="00444155" w:rsidRDefault="00444155" w:rsidP="00444155">
      <w:pPr>
        <w:pStyle w:val="BodyText"/>
      </w:pPr>
      <w:r w:rsidRPr="00833A53">
        <w:t>Th</w:t>
      </w:r>
      <w:r>
        <w:t xml:space="preserve">e EPTF LGenBase </w:t>
      </w:r>
      <w:r w:rsidRPr="00833A53">
        <w:t xml:space="preserve">feature is the basis for all load generators (LGens) components of </w:t>
      </w:r>
      <w:r w:rsidR="006D4F91">
        <w:t>TitanSim</w:t>
      </w:r>
      <w:r w:rsidRPr="00833A53">
        <w:t xml:space="preserve">, </w:t>
      </w:r>
      <w:r>
        <w:t>i.e. this feature should be used to write efficient load generators.</w:t>
      </w:r>
      <w:r w:rsidRPr="00E94506">
        <w:t xml:space="preserve"> </w:t>
      </w:r>
    </w:p>
    <w:p w:rsidR="00444155" w:rsidRDefault="00444155" w:rsidP="00444155">
      <w:pPr>
        <w:pStyle w:val="BodyText"/>
      </w:pPr>
      <w:r>
        <w:t xml:space="preserve">See </w:t>
      </w:r>
      <w:r>
        <w:fldChar w:fldCharType="begin"/>
      </w:r>
      <w:r>
        <w:instrText xml:space="preserve"> REF _Ref184717048 \r \h </w:instrText>
      </w:r>
      <w:r>
        <w:fldChar w:fldCharType="separate"/>
      </w:r>
      <w:r w:rsidR="00B05EA4">
        <w:rPr>
          <w:cs/>
        </w:rPr>
        <w:t>‎</w:t>
      </w:r>
      <w:r w:rsidR="00B05EA4">
        <w:t>[14]</w:t>
      </w:r>
      <w:r>
        <w:fldChar w:fldCharType="end"/>
      </w:r>
      <w:r>
        <w:t xml:space="preserve"> for more details.</w:t>
      </w:r>
    </w:p>
    <w:p w:rsidR="00444155" w:rsidRDefault="00444155" w:rsidP="00444155">
      <w:pPr>
        <w:pStyle w:val="Heading2"/>
      </w:pPr>
      <w:bookmarkStart w:id="118" w:name="_Toc184717380"/>
      <w:bookmarkStart w:id="119" w:name="_Toc184722467"/>
      <w:bookmarkStart w:id="120" w:name="_Toc184722678"/>
      <w:bookmarkStart w:id="121" w:name="_Toc245801130"/>
      <w:r>
        <w:t>LoadRegulator</w:t>
      </w:r>
      <w:bookmarkEnd w:id="118"/>
      <w:bookmarkEnd w:id="119"/>
      <w:bookmarkEnd w:id="120"/>
      <w:bookmarkEnd w:id="121"/>
    </w:p>
    <w:p w:rsidR="00444155" w:rsidRDefault="00444155" w:rsidP="00444155">
      <w:pPr>
        <w:pStyle w:val="BodyText"/>
      </w:pPr>
      <w:r w:rsidRPr="002826A7">
        <w:t>The EPTF Load Regulator feature makes it possible to regulate the CPS of a load generator based on the load of the SUT</w:t>
      </w:r>
      <w:r>
        <w:t>.</w:t>
      </w:r>
      <w:r w:rsidRPr="00E94506">
        <w:t xml:space="preserve"> </w:t>
      </w:r>
    </w:p>
    <w:p w:rsidR="00444155" w:rsidRDefault="00444155" w:rsidP="00444155">
      <w:pPr>
        <w:pStyle w:val="BodyText"/>
      </w:pPr>
      <w:r>
        <w:t xml:space="preserve">See </w:t>
      </w:r>
      <w:r>
        <w:fldChar w:fldCharType="begin"/>
      </w:r>
      <w:r>
        <w:instrText xml:space="preserve"> REF _Ref184717057 \r \h </w:instrText>
      </w:r>
      <w:r>
        <w:fldChar w:fldCharType="separate"/>
      </w:r>
      <w:r w:rsidR="00B05EA4">
        <w:rPr>
          <w:cs/>
        </w:rPr>
        <w:t>‎</w:t>
      </w:r>
      <w:r w:rsidR="00B05EA4">
        <w:t>[15]</w:t>
      </w:r>
      <w:r>
        <w:fldChar w:fldCharType="end"/>
      </w:r>
      <w:r>
        <w:t xml:space="preserve"> for more details.</w:t>
      </w:r>
    </w:p>
    <w:p w:rsidR="00444155" w:rsidRDefault="00444155" w:rsidP="00444155">
      <w:pPr>
        <w:pStyle w:val="Heading2"/>
      </w:pPr>
      <w:bookmarkStart w:id="122" w:name="_Toc184717381"/>
      <w:bookmarkStart w:id="123" w:name="_Toc184722468"/>
      <w:bookmarkStart w:id="124" w:name="_Toc184722679"/>
      <w:bookmarkStart w:id="125" w:name="_Toc245801131"/>
      <w:r>
        <w:t>Logging</w:t>
      </w:r>
      <w:bookmarkEnd w:id="122"/>
      <w:bookmarkEnd w:id="123"/>
      <w:bookmarkEnd w:id="124"/>
      <w:bookmarkEnd w:id="125"/>
    </w:p>
    <w:p w:rsidR="00444155" w:rsidRDefault="00444155" w:rsidP="00444155">
      <w:pPr>
        <w:pStyle w:val="BodyText"/>
      </w:pPr>
      <w:r w:rsidRPr="00B05CF7">
        <w:t xml:space="preserve">The aim of the </w:t>
      </w:r>
      <w:r w:rsidRPr="00602712">
        <w:t>EPTF Logging</w:t>
      </w:r>
      <w:r>
        <w:t xml:space="preserve"> </w:t>
      </w:r>
      <w:r w:rsidRPr="00B05CF7">
        <w:t>feature is</w:t>
      </w:r>
      <w:r>
        <w:t>,</w:t>
      </w:r>
      <w:r w:rsidRPr="00B05CF7">
        <w:t xml:space="preserve"> to</w:t>
      </w:r>
      <w:r w:rsidRPr="00946385">
        <w:rPr>
          <w:color w:val="0000FF"/>
        </w:rPr>
        <w:t xml:space="preserve"> </w:t>
      </w:r>
      <w:r>
        <w:rPr>
          <w:color w:val="000000"/>
        </w:rPr>
        <w:t>use the library provided logging framework for event-class based per-PTC log control. The feature manages the l</w:t>
      </w:r>
      <w:r w:rsidRPr="00F15036">
        <w:rPr>
          <w:color w:val="000000"/>
        </w:rPr>
        <w:t xml:space="preserve">ogging database, </w:t>
      </w:r>
      <w:r>
        <w:rPr>
          <w:color w:val="000000"/>
        </w:rPr>
        <w:t>defines default log classes and functions</w:t>
      </w:r>
      <w:r w:rsidRPr="00F15036">
        <w:rPr>
          <w:color w:val="000000"/>
        </w:rPr>
        <w:t xml:space="preserve"> without </w:t>
      </w:r>
      <w:r>
        <w:rPr>
          <w:color w:val="000000"/>
        </w:rPr>
        <w:t xml:space="preserve">the extension of </w:t>
      </w:r>
      <w:r w:rsidRPr="00F15036">
        <w:rPr>
          <w:color w:val="000000"/>
        </w:rPr>
        <w:t>GUI</w:t>
      </w:r>
      <w:r>
        <w:rPr>
          <w:color w:val="000000"/>
        </w:rPr>
        <w:t>.</w:t>
      </w:r>
      <w:r w:rsidRPr="00E94506">
        <w:t xml:space="preserve"> </w:t>
      </w:r>
    </w:p>
    <w:p w:rsidR="00444155" w:rsidRDefault="00444155" w:rsidP="00444155">
      <w:pPr>
        <w:pStyle w:val="BodyText"/>
      </w:pPr>
      <w:r>
        <w:t xml:space="preserve">See </w:t>
      </w:r>
      <w:r>
        <w:fldChar w:fldCharType="begin"/>
      </w:r>
      <w:r>
        <w:instrText xml:space="preserve"> REF _Ref184717067 \r \h </w:instrText>
      </w:r>
      <w:r>
        <w:fldChar w:fldCharType="separate"/>
      </w:r>
      <w:r w:rsidR="00B05EA4">
        <w:rPr>
          <w:cs/>
        </w:rPr>
        <w:t>‎</w:t>
      </w:r>
      <w:r w:rsidR="00B05EA4">
        <w:t>[16]</w:t>
      </w:r>
      <w:r>
        <w:fldChar w:fldCharType="end"/>
      </w:r>
      <w:r>
        <w:t xml:space="preserve"> for more details.</w:t>
      </w:r>
    </w:p>
    <w:p w:rsidR="00444155" w:rsidRDefault="00444155" w:rsidP="00444155">
      <w:pPr>
        <w:pStyle w:val="Heading2"/>
      </w:pPr>
      <w:bookmarkStart w:id="126" w:name="_Toc184717383"/>
      <w:bookmarkStart w:id="127" w:name="_Toc184722470"/>
      <w:bookmarkStart w:id="128" w:name="_Toc184722681"/>
      <w:bookmarkStart w:id="129" w:name="_Toc245801132"/>
      <w:r>
        <w:t>NameService</w:t>
      </w:r>
      <w:bookmarkEnd w:id="126"/>
      <w:bookmarkEnd w:id="127"/>
      <w:bookmarkEnd w:id="128"/>
      <w:bookmarkEnd w:id="129"/>
    </w:p>
    <w:p w:rsidR="00444155" w:rsidRDefault="00444155" w:rsidP="00444155">
      <w:pPr>
        <w:pStyle w:val="BodyText"/>
      </w:pPr>
      <w:r>
        <w:t xml:space="preserve">The EPTF Name Service </w:t>
      </w:r>
      <w:r w:rsidRPr="002F2043">
        <w:t xml:space="preserve">feature makes it possible to </w:t>
      </w:r>
      <w:r>
        <w:t>register and query component references by name.</w:t>
      </w:r>
      <w:r w:rsidRPr="00E94506">
        <w:t xml:space="preserve"> </w:t>
      </w:r>
    </w:p>
    <w:p w:rsidR="00444155" w:rsidRDefault="00444155" w:rsidP="00444155">
      <w:pPr>
        <w:pStyle w:val="BodyText"/>
      </w:pPr>
      <w:r>
        <w:t xml:space="preserve">See </w:t>
      </w:r>
      <w:r>
        <w:fldChar w:fldCharType="begin"/>
      </w:r>
      <w:r>
        <w:instrText xml:space="preserve"> REF _Ref184717085 \r \h </w:instrText>
      </w:r>
      <w:r>
        <w:fldChar w:fldCharType="separate"/>
      </w:r>
      <w:r w:rsidR="00B05EA4">
        <w:rPr>
          <w:cs/>
        </w:rPr>
        <w:t>‎</w:t>
      </w:r>
      <w:r w:rsidR="00B05EA4">
        <w:t>[18]</w:t>
      </w:r>
      <w:r>
        <w:fldChar w:fldCharType="end"/>
      </w:r>
      <w:r>
        <w:t xml:space="preserve"> for more details.</w:t>
      </w:r>
    </w:p>
    <w:p w:rsidR="00444155" w:rsidRDefault="00444155" w:rsidP="00444155">
      <w:pPr>
        <w:pStyle w:val="Heading2"/>
      </w:pPr>
      <w:bookmarkStart w:id="130" w:name="_Toc184717384"/>
      <w:bookmarkStart w:id="131" w:name="_Toc184722471"/>
      <w:bookmarkStart w:id="132" w:name="_Toc184722682"/>
      <w:bookmarkStart w:id="133" w:name="_Toc245801133"/>
      <w:r>
        <w:lastRenderedPageBreak/>
        <w:t>PTCDeployment</w:t>
      </w:r>
      <w:bookmarkEnd w:id="130"/>
      <w:bookmarkEnd w:id="131"/>
      <w:bookmarkEnd w:id="132"/>
      <w:bookmarkEnd w:id="133"/>
    </w:p>
    <w:p w:rsidR="00444155" w:rsidRDefault="00444155" w:rsidP="00444155">
      <w:pPr>
        <w:pStyle w:val="BodyText"/>
      </w:pPr>
      <w:r>
        <w:t>The EPTF PTCDeployment implements the functionality that allows components to select a host, where new PTCs can be deployed according to specified tasks (called roles) in the PTCD component.</w:t>
      </w:r>
      <w:r w:rsidRPr="00E94506">
        <w:t xml:space="preserve"> </w:t>
      </w:r>
    </w:p>
    <w:p w:rsidR="00444155" w:rsidRDefault="00444155" w:rsidP="00444155">
      <w:pPr>
        <w:pStyle w:val="BodyText"/>
      </w:pPr>
      <w:r>
        <w:t xml:space="preserve">See </w:t>
      </w:r>
      <w:r>
        <w:fldChar w:fldCharType="begin"/>
      </w:r>
      <w:r>
        <w:instrText xml:space="preserve"> REF _Ref184717093 \r \h </w:instrText>
      </w:r>
      <w:r>
        <w:fldChar w:fldCharType="separate"/>
      </w:r>
      <w:r w:rsidR="00B05EA4">
        <w:rPr>
          <w:cs/>
        </w:rPr>
        <w:t>‎</w:t>
      </w:r>
      <w:r w:rsidR="00B05EA4">
        <w:t>[19]</w:t>
      </w:r>
      <w:r>
        <w:fldChar w:fldCharType="end"/>
      </w:r>
      <w:r>
        <w:t xml:space="preserve"> for more details.</w:t>
      </w:r>
    </w:p>
    <w:p w:rsidR="00D96FCD" w:rsidRDefault="00D96FCD" w:rsidP="00D96FCD">
      <w:pPr>
        <w:pStyle w:val="Heading2"/>
      </w:pPr>
      <w:bookmarkStart w:id="134" w:name="_Toc224031372"/>
      <w:bookmarkStart w:id="135" w:name="_Toc245801134"/>
      <w:r>
        <w:t>RandomNArray</w:t>
      </w:r>
      <w:bookmarkEnd w:id="134"/>
      <w:bookmarkEnd w:id="135"/>
    </w:p>
    <w:p w:rsidR="00D96FCD" w:rsidRDefault="00D96FCD" w:rsidP="00D96FCD">
      <w:pPr>
        <w:pStyle w:val="BodyText"/>
      </w:pPr>
      <w:r w:rsidRPr="000D5641">
        <w:t xml:space="preserve">The aim of the EPTF </w:t>
      </w:r>
      <w:r>
        <w:rPr>
          <w:rFonts w:cs="Arial"/>
        </w:rPr>
        <w:t>Random N Array</w:t>
      </w:r>
      <w:r w:rsidRPr="000D5641">
        <w:t xml:space="preserve"> feature is to provide dynamic memory allocation for the TTCN-3 language in an efficient way.</w:t>
      </w:r>
      <w:r>
        <w:t xml:space="preserve"> The EPTF Random N Array feature makes it possible to manage lists over ‘record of’ data structures easily using index-arithmetics.</w:t>
      </w:r>
    </w:p>
    <w:p w:rsidR="00D96FCD" w:rsidRDefault="00D96FCD" w:rsidP="00D96FCD">
      <w:pPr>
        <w:pStyle w:val="BodyText"/>
      </w:pPr>
      <w:r>
        <w:t xml:space="preserve">See </w:t>
      </w:r>
      <w:r w:rsidR="00A7495A">
        <w:fldChar w:fldCharType="begin"/>
      </w:r>
      <w:r w:rsidR="00A7495A">
        <w:instrText xml:space="preserve"> REF _Ref224031789 \r \h </w:instrText>
      </w:r>
      <w:r w:rsidR="00A7495A">
        <w:fldChar w:fldCharType="separate"/>
      </w:r>
      <w:r w:rsidR="00B05EA4">
        <w:rPr>
          <w:cs/>
        </w:rPr>
        <w:t>‎</w:t>
      </w:r>
      <w:r w:rsidR="00B05EA4">
        <w:t>[34]</w:t>
      </w:r>
      <w:r w:rsidR="00A7495A">
        <w:fldChar w:fldCharType="end"/>
      </w:r>
      <w:r>
        <w:fldChar w:fldCharType="begin"/>
      </w:r>
      <w:r>
        <w:instrText xml:space="preserve"> REF _Ref224031250 \r \h </w:instrText>
      </w:r>
      <w:r>
        <w:fldChar w:fldCharType="separate"/>
      </w:r>
      <w:r w:rsidR="00B05EA4">
        <w:rPr>
          <w:b/>
          <w:bCs/>
        </w:rPr>
        <w:t>Error! Reference source not found.</w:t>
      </w:r>
      <w:r>
        <w:fldChar w:fldCharType="end"/>
      </w:r>
      <w:r>
        <w:t xml:space="preserve"> for more details.</w:t>
      </w:r>
    </w:p>
    <w:p w:rsidR="00444155" w:rsidRDefault="00444155" w:rsidP="00444155">
      <w:pPr>
        <w:pStyle w:val="Heading2"/>
      </w:pPr>
      <w:bookmarkStart w:id="136" w:name="_Toc184717385"/>
      <w:bookmarkStart w:id="137" w:name="_Toc184722472"/>
      <w:bookmarkStart w:id="138" w:name="_Toc184722683"/>
      <w:bookmarkStart w:id="139" w:name="_Toc245801135"/>
      <w:r>
        <w:t>RedBlackTree</w:t>
      </w:r>
      <w:bookmarkEnd w:id="136"/>
      <w:bookmarkEnd w:id="137"/>
      <w:bookmarkEnd w:id="138"/>
      <w:bookmarkEnd w:id="139"/>
    </w:p>
    <w:p w:rsidR="00444155" w:rsidRDefault="00444155" w:rsidP="00444155">
      <w:pPr>
        <w:pStyle w:val="BodyText"/>
      </w:pPr>
      <w:r w:rsidRPr="00F31393">
        <w:t>The EPTF Red Black Tree feature is a self-balancing binary search tree. It can be used to store indexes into an associated array, simi</w:t>
      </w:r>
      <w:r>
        <w:t xml:space="preserve">lar to the EPTF Free Busy Queue (see </w:t>
      </w:r>
      <w:r>
        <w:fldChar w:fldCharType="begin"/>
      </w:r>
      <w:r>
        <w:instrText xml:space="preserve"> REF _Ref184713941 \r \h </w:instrText>
      </w:r>
      <w:r>
        <w:fldChar w:fldCharType="separate"/>
      </w:r>
      <w:r w:rsidR="00B05EA4">
        <w:rPr>
          <w:cs/>
        </w:rPr>
        <w:t>‎</w:t>
      </w:r>
      <w:r w:rsidR="00B05EA4">
        <w:t>2.6</w:t>
      </w:r>
      <w:r>
        <w:fldChar w:fldCharType="end"/>
      </w:r>
      <w:r>
        <w:t>).</w:t>
      </w:r>
      <w:r w:rsidRPr="00E94506">
        <w:t xml:space="preserve"> </w:t>
      </w:r>
    </w:p>
    <w:p w:rsidR="00444155" w:rsidRDefault="00444155" w:rsidP="00444155">
      <w:pPr>
        <w:pStyle w:val="BodyText"/>
      </w:pPr>
      <w:r>
        <w:t xml:space="preserve">See </w:t>
      </w:r>
      <w:r>
        <w:fldChar w:fldCharType="begin"/>
      </w:r>
      <w:r>
        <w:instrText xml:space="preserve"> REF _Ref184717102 \r \h </w:instrText>
      </w:r>
      <w:r>
        <w:fldChar w:fldCharType="separate"/>
      </w:r>
      <w:r w:rsidR="00B05EA4">
        <w:rPr>
          <w:cs/>
        </w:rPr>
        <w:t>‎</w:t>
      </w:r>
      <w:r w:rsidR="00B05EA4">
        <w:t>[20]</w:t>
      </w:r>
      <w:r>
        <w:fldChar w:fldCharType="end"/>
      </w:r>
      <w:r>
        <w:t xml:space="preserve"> for more details.</w:t>
      </w:r>
    </w:p>
    <w:p w:rsidR="000B7ACF" w:rsidRDefault="000B7ACF" w:rsidP="000B7ACF">
      <w:pPr>
        <w:pStyle w:val="Heading2"/>
      </w:pPr>
      <w:bookmarkStart w:id="140" w:name="_Toc184717386"/>
      <w:bookmarkStart w:id="141" w:name="_Toc184722473"/>
      <w:bookmarkStart w:id="142" w:name="_Toc184722684"/>
      <w:bookmarkStart w:id="143" w:name="_Toc189894576"/>
      <w:bookmarkStart w:id="144" w:name="_Toc245801136"/>
      <w:r>
        <w:t>Rendezvous</w:t>
      </w:r>
      <w:bookmarkEnd w:id="143"/>
      <w:bookmarkEnd w:id="144"/>
    </w:p>
    <w:p w:rsidR="000B7ACF" w:rsidRDefault="000B7ACF" w:rsidP="000B7ACF">
      <w:pPr>
        <w:pStyle w:val="BodyText"/>
        <w:rPr>
          <w:rFonts w:eastAsia="SimSun"/>
          <w:lang w:eastAsia="zh-CN"/>
        </w:rPr>
      </w:pPr>
      <w:r w:rsidRPr="00B05CF7">
        <w:t xml:space="preserve">The aim of the </w:t>
      </w:r>
      <w:r w:rsidRPr="00602712">
        <w:t xml:space="preserve">EPTF </w:t>
      </w:r>
      <w:r>
        <w:t xml:space="preserve">Rendezvous </w:t>
      </w:r>
      <w:r w:rsidRPr="00B05CF7">
        <w:t>feature is</w:t>
      </w:r>
      <w:r>
        <w:t>,</w:t>
      </w:r>
      <w:r w:rsidRPr="00B05CF7">
        <w:t xml:space="preserve"> to</w:t>
      </w:r>
      <w:r>
        <w:t xml:space="preserve"> make a </w:t>
      </w:r>
      <w:r w:rsidRPr="007825F4">
        <w:rPr>
          <w:i/>
          <w:iCs/>
        </w:rPr>
        <w:t>Rendezvous service</w:t>
      </w:r>
      <w:r>
        <w:t xml:space="preserve">. </w:t>
      </w:r>
      <w:r>
        <w:rPr>
          <w:color w:val="000000"/>
        </w:rPr>
        <w:t xml:space="preserve"> </w:t>
      </w:r>
      <w:r>
        <w:t>Rendezvous service</w:t>
      </w:r>
      <w:r>
        <w:rPr>
          <w:rFonts w:eastAsia="SimSun"/>
          <w:lang w:eastAsia="zh-CN"/>
        </w:rPr>
        <w:t xml:space="preserve"> provides</w:t>
      </w:r>
      <w:r w:rsidRPr="008E4EF1">
        <w:rPr>
          <w:rFonts w:eastAsia="SimSun"/>
          <w:lang w:eastAsia="zh-CN"/>
        </w:rPr>
        <w:t xml:space="preserve"> a generic solution for synchronization among/between various entities either locally and remotely</w:t>
      </w:r>
      <w:r>
        <w:rPr>
          <w:rFonts w:eastAsia="SimSun"/>
          <w:lang w:eastAsia="zh-CN"/>
        </w:rPr>
        <w:t>.</w:t>
      </w:r>
    </w:p>
    <w:p w:rsidR="000B7ACF" w:rsidRPr="000E2383" w:rsidRDefault="000B7ACF" w:rsidP="00475B0D">
      <w:pPr>
        <w:pStyle w:val="BodyText"/>
      </w:pPr>
      <w:r>
        <w:rPr>
          <w:rFonts w:eastAsia="SimSun"/>
          <w:lang w:eastAsia="zh-CN"/>
        </w:rPr>
        <w:t xml:space="preserve">See </w:t>
      </w:r>
      <w:r>
        <w:rPr>
          <w:rFonts w:eastAsia="SimSun"/>
          <w:lang w:eastAsia="zh-CN"/>
        </w:rPr>
        <w:fldChar w:fldCharType="begin"/>
      </w:r>
      <w:r>
        <w:rPr>
          <w:rFonts w:eastAsia="SimSun"/>
          <w:lang w:eastAsia="zh-CN"/>
        </w:rPr>
        <w:instrText xml:space="preserve"> REF _Ref189894878 \r \h </w:instrText>
      </w:r>
      <w:r w:rsidRPr="000B7ACF">
        <w:rPr>
          <w:rFonts w:eastAsia="SimSun"/>
          <w:lang w:eastAsia="zh-CN"/>
        </w:rPr>
      </w:r>
      <w:r>
        <w:rPr>
          <w:rFonts w:eastAsia="SimSun"/>
          <w:lang w:eastAsia="zh-CN"/>
        </w:rPr>
        <w:fldChar w:fldCharType="separate"/>
      </w:r>
      <w:r w:rsidR="00B05EA4">
        <w:rPr>
          <w:rFonts w:eastAsia="SimSun"/>
          <w:cs/>
          <w:lang w:eastAsia="zh-CN"/>
        </w:rPr>
        <w:t>‎</w:t>
      </w:r>
      <w:r w:rsidR="00B05EA4">
        <w:rPr>
          <w:rFonts w:eastAsia="SimSun"/>
          <w:lang w:eastAsia="zh-CN"/>
        </w:rPr>
        <w:t>[30]</w:t>
      </w:r>
      <w:r>
        <w:rPr>
          <w:rFonts w:eastAsia="SimSun"/>
          <w:lang w:eastAsia="zh-CN"/>
        </w:rPr>
        <w:fldChar w:fldCharType="end"/>
      </w:r>
      <w:r>
        <w:rPr>
          <w:rFonts w:eastAsia="SimSun"/>
          <w:lang w:eastAsia="zh-CN"/>
        </w:rPr>
        <w:t xml:space="preserve"> for more details.</w:t>
      </w:r>
    </w:p>
    <w:p w:rsidR="00444155" w:rsidRDefault="00444155" w:rsidP="00444155">
      <w:pPr>
        <w:pStyle w:val="Heading2"/>
      </w:pPr>
      <w:bookmarkStart w:id="145" w:name="_Toc245801137"/>
      <w:r>
        <w:t>RingBuffer</w:t>
      </w:r>
      <w:bookmarkEnd w:id="140"/>
      <w:bookmarkEnd w:id="141"/>
      <w:bookmarkEnd w:id="142"/>
      <w:bookmarkEnd w:id="145"/>
    </w:p>
    <w:p w:rsidR="00444155" w:rsidRDefault="00444155" w:rsidP="00444155">
      <w:pPr>
        <w:pStyle w:val="BodyText"/>
      </w:pPr>
      <w:r>
        <w:t>The EPTF Ring Buffer feature provides a general ring buffer (or circular buffer) implementation. R</w:t>
      </w:r>
      <w:r w:rsidRPr="00C56E62">
        <w:t>ing buffer</w:t>
      </w:r>
      <w:r>
        <w:t xml:space="preserve"> is a </w:t>
      </w:r>
      <w:hyperlink r:id="rId7" w:tooltip="Data structure" w:history="1">
        <w:r w:rsidRPr="00C56E62">
          <w:t>data structure</w:t>
        </w:r>
      </w:hyperlink>
      <w:r>
        <w:t xml:space="preserve"> that uses a single, fixed-size </w:t>
      </w:r>
      <w:hyperlink r:id="rId8" w:tooltip="Buffer (computer science)" w:history="1">
        <w:r w:rsidRPr="00C56E62">
          <w:t>buffer</w:t>
        </w:r>
      </w:hyperlink>
      <w:r>
        <w:t xml:space="preserve"> as if it were connected end-to-end. This structure can be easily used for buffering </w:t>
      </w:r>
      <w:hyperlink r:id="rId9" w:tooltip="Data stream" w:history="1">
        <w:r w:rsidRPr="00C56E62">
          <w:t>data streams</w:t>
        </w:r>
      </w:hyperlink>
      <w:r>
        <w:t>.</w:t>
      </w:r>
      <w:r w:rsidRPr="00E94506">
        <w:t xml:space="preserve"> </w:t>
      </w:r>
    </w:p>
    <w:p w:rsidR="00444155" w:rsidRDefault="00444155" w:rsidP="00444155">
      <w:pPr>
        <w:pStyle w:val="BodyText"/>
      </w:pPr>
      <w:r>
        <w:t xml:space="preserve">See </w:t>
      </w:r>
      <w:r>
        <w:fldChar w:fldCharType="begin"/>
      </w:r>
      <w:r>
        <w:instrText xml:space="preserve"> REF _Ref184717112 \r \h </w:instrText>
      </w:r>
      <w:r>
        <w:fldChar w:fldCharType="separate"/>
      </w:r>
      <w:r w:rsidR="00B05EA4">
        <w:rPr>
          <w:cs/>
        </w:rPr>
        <w:t>‎</w:t>
      </w:r>
      <w:r w:rsidR="00B05EA4">
        <w:t>[21]</w:t>
      </w:r>
      <w:r>
        <w:fldChar w:fldCharType="end"/>
      </w:r>
      <w:r>
        <w:t xml:space="preserve"> for more details.</w:t>
      </w:r>
    </w:p>
    <w:p w:rsidR="00444155" w:rsidRDefault="00444155" w:rsidP="00444155">
      <w:pPr>
        <w:pStyle w:val="Heading2"/>
      </w:pPr>
      <w:bookmarkStart w:id="146" w:name="_Toc184717387"/>
      <w:bookmarkStart w:id="147" w:name="_Toc184722474"/>
      <w:bookmarkStart w:id="148" w:name="_Toc184722685"/>
      <w:bookmarkStart w:id="149" w:name="_Toc245801138"/>
      <w:r>
        <w:t>Scheduler</w:t>
      </w:r>
      <w:bookmarkEnd w:id="146"/>
      <w:bookmarkEnd w:id="147"/>
      <w:bookmarkEnd w:id="148"/>
      <w:bookmarkEnd w:id="149"/>
    </w:p>
    <w:p w:rsidR="00444155" w:rsidRDefault="00444155" w:rsidP="00444155">
      <w:pPr>
        <w:pStyle w:val="BodyText"/>
      </w:pPr>
      <w:r w:rsidRPr="00E84887">
        <w:t xml:space="preserve">The EPTF Scheduler feature makes it possible to schedule events </w:t>
      </w:r>
      <w:r>
        <w:t xml:space="preserve">(actions) </w:t>
      </w:r>
      <w:r w:rsidRPr="00E84887">
        <w:t>that should happen at a given time measured from the start of the component or relative to the schedule of the event.</w:t>
      </w:r>
      <w:r>
        <w:t xml:space="preserve"> The Scheduler is efficient, it uses only two TTCN-3 timers to implement scheduling.</w:t>
      </w:r>
      <w:r w:rsidRPr="00E94506">
        <w:t xml:space="preserve"> </w:t>
      </w:r>
    </w:p>
    <w:p w:rsidR="00444155" w:rsidRDefault="00444155" w:rsidP="00444155">
      <w:pPr>
        <w:pStyle w:val="BodyText"/>
      </w:pPr>
      <w:r>
        <w:lastRenderedPageBreak/>
        <w:t xml:space="preserve">See </w:t>
      </w:r>
      <w:r>
        <w:fldChar w:fldCharType="begin"/>
      </w:r>
      <w:r>
        <w:instrText xml:space="preserve"> REF _Ref184717119 \r \h </w:instrText>
      </w:r>
      <w:r>
        <w:fldChar w:fldCharType="separate"/>
      </w:r>
      <w:r w:rsidR="00B05EA4">
        <w:rPr>
          <w:cs/>
        </w:rPr>
        <w:t>‎</w:t>
      </w:r>
      <w:r w:rsidR="00B05EA4">
        <w:t>[22]</w:t>
      </w:r>
      <w:r>
        <w:fldChar w:fldCharType="end"/>
      </w:r>
      <w:r>
        <w:t xml:space="preserve"> for more details.</w:t>
      </w:r>
    </w:p>
    <w:p w:rsidR="00444155" w:rsidRDefault="00444155" w:rsidP="00444155">
      <w:pPr>
        <w:pStyle w:val="Heading2"/>
      </w:pPr>
      <w:bookmarkStart w:id="150" w:name="_Toc184717388"/>
      <w:bookmarkStart w:id="151" w:name="_Toc184722475"/>
      <w:bookmarkStart w:id="152" w:name="_Toc184722686"/>
      <w:bookmarkStart w:id="153" w:name="_Toc245801139"/>
      <w:r>
        <w:t>Semaphore</w:t>
      </w:r>
      <w:bookmarkEnd w:id="150"/>
      <w:bookmarkEnd w:id="151"/>
      <w:bookmarkEnd w:id="152"/>
      <w:bookmarkEnd w:id="153"/>
    </w:p>
    <w:p w:rsidR="00444155" w:rsidRDefault="00444155" w:rsidP="00444155">
      <w:pPr>
        <w:pStyle w:val="BodyText"/>
      </w:pPr>
      <w:r>
        <w:t xml:space="preserve">The EPTF Semaphore  </w:t>
      </w:r>
      <w:r w:rsidRPr="002F2043">
        <w:t xml:space="preserve">feature makes it possible to </w:t>
      </w:r>
      <w:r>
        <w:t>implement blocking functions and to perform synchronization in TTCN-3.</w:t>
      </w:r>
      <w:r w:rsidRPr="00E94506">
        <w:t xml:space="preserve"> </w:t>
      </w:r>
    </w:p>
    <w:p w:rsidR="00444155" w:rsidRDefault="00444155" w:rsidP="00444155">
      <w:pPr>
        <w:pStyle w:val="BodyText"/>
      </w:pPr>
      <w:r>
        <w:t xml:space="preserve">See </w:t>
      </w:r>
      <w:r>
        <w:fldChar w:fldCharType="begin"/>
      </w:r>
      <w:r>
        <w:instrText xml:space="preserve"> REF _Ref184717127 \r \h </w:instrText>
      </w:r>
      <w:r>
        <w:fldChar w:fldCharType="separate"/>
      </w:r>
      <w:r w:rsidR="00B05EA4">
        <w:rPr>
          <w:cs/>
        </w:rPr>
        <w:t>‎</w:t>
      </w:r>
      <w:r w:rsidR="00B05EA4">
        <w:t>[23]</w:t>
      </w:r>
      <w:r>
        <w:fldChar w:fldCharType="end"/>
      </w:r>
      <w:r>
        <w:t xml:space="preserve"> for more details.</w:t>
      </w:r>
    </w:p>
    <w:p w:rsidR="00444155" w:rsidRDefault="00444155" w:rsidP="00444155">
      <w:pPr>
        <w:pStyle w:val="Heading2"/>
      </w:pPr>
      <w:bookmarkStart w:id="154" w:name="_Toc184717389"/>
      <w:bookmarkStart w:id="155" w:name="_Toc184722476"/>
      <w:bookmarkStart w:id="156" w:name="_Toc184722687"/>
      <w:bookmarkStart w:id="157" w:name="_Toc245801140"/>
      <w:r>
        <w:t>StatCapture</w:t>
      </w:r>
      <w:bookmarkEnd w:id="154"/>
      <w:bookmarkEnd w:id="155"/>
      <w:bookmarkEnd w:id="156"/>
      <w:bookmarkEnd w:id="157"/>
    </w:p>
    <w:p w:rsidR="00444155" w:rsidRDefault="00444155" w:rsidP="00444155">
      <w:pPr>
        <w:pStyle w:val="BodyText"/>
      </w:pPr>
      <w:r>
        <w:t>The a</w:t>
      </w:r>
      <w:r w:rsidR="00006B8D">
        <w:t>im of the EPTF Statistics Captur</w:t>
      </w:r>
      <w:r>
        <w:t>e feature is to group Statistics into capture groups and to print capture group contents regularly at sampling intervals to predefined capture files.</w:t>
      </w:r>
      <w:r w:rsidRPr="00E94506">
        <w:t xml:space="preserve"> </w:t>
      </w:r>
    </w:p>
    <w:p w:rsidR="00444155" w:rsidRDefault="00444155" w:rsidP="00444155">
      <w:pPr>
        <w:pStyle w:val="BodyText"/>
      </w:pPr>
      <w:r>
        <w:t xml:space="preserve">See </w:t>
      </w:r>
      <w:r>
        <w:fldChar w:fldCharType="begin"/>
      </w:r>
      <w:r>
        <w:instrText xml:space="preserve"> REF _Ref184717133 \r \h </w:instrText>
      </w:r>
      <w:r>
        <w:fldChar w:fldCharType="separate"/>
      </w:r>
      <w:r w:rsidR="00B05EA4">
        <w:rPr>
          <w:cs/>
        </w:rPr>
        <w:t>‎</w:t>
      </w:r>
      <w:r w:rsidR="00B05EA4">
        <w:t>[24]</w:t>
      </w:r>
      <w:r>
        <w:fldChar w:fldCharType="end"/>
      </w:r>
      <w:r>
        <w:t xml:space="preserve"> for more details.</w:t>
      </w:r>
    </w:p>
    <w:p w:rsidR="00D96FCD" w:rsidRDefault="00D96FCD" w:rsidP="00D96FCD">
      <w:pPr>
        <w:pStyle w:val="Heading2"/>
      </w:pPr>
      <w:bookmarkStart w:id="158" w:name="_Toc245801141"/>
      <w:r>
        <w:t>StatHandler</w:t>
      </w:r>
      <w:bookmarkEnd w:id="158"/>
    </w:p>
    <w:p w:rsidR="00D96FCD" w:rsidRDefault="00D96FCD" w:rsidP="00362E2B">
      <w:pPr>
        <w:pStyle w:val="BodyText"/>
        <w:jc w:val="both"/>
      </w:pPr>
      <w:r>
        <w:t>StatHandler</w:t>
      </w:r>
      <w:r w:rsidRPr="00E616CC">
        <w:t xml:space="preserve"> feature makes it possible to </w:t>
      </w:r>
      <w:r>
        <w:t>collect global, aggregated statistics via the existing EPTF Variable interface.</w:t>
      </w:r>
    </w:p>
    <w:p w:rsidR="00D96FCD" w:rsidRPr="00D96FCD" w:rsidRDefault="00D96FCD" w:rsidP="00D96FCD">
      <w:pPr>
        <w:pStyle w:val="BodyText"/>
      </w:pPr>
      <w:r>
        <w:t xml:space="preserve">See </w:t>
      </w:r>
      <w:r w:rsidR="00A7495A">
        <w:fldChar w:fldCharType="begin"/>
      </w:r>
      <w:r w:rsidR="00A7495A">
        <w:instrText xml:space="preserve"> REF _Ref224031776 \r \h </w:instrText>
      </w:r>
      <w:r w:rsidR="00A7495A">
        <w:fldChar w:fldCharType="separate"/>
      </w:r>
      <w:r w:rsidR="00B05EA4">
        <w:rPr>
          <w:cs/>
        </w:rPr>
        <w:t>‎</w:t>
      </w:r>
      <w:r w:rsidR="00B05EA4">
        <w:t>[33]</w:t>
      </w:r>
      <w:r w:rsidR="00A7495A">
        <w:fldChar w:fldCharType="end"/>
      </w:r>
      <w:r>
        <w:t xml:space="preserve"> for more details.</w:t>
      </w:r>
    </w:p>
    <w:p w:rsidR="00444155" w:rsidRDefault="00444155" w:rsidP="00444155">
      <w:pPr>
        <w:pStyle w:val="Heading2"/>
      </w:pPr>
      <w:bookmarkStart w:id="159" w:name="_Toc184717390"/>
      <w:bookmarkStart w:id="160" w:name="_Toc184722477"/>
      <w:bookmarkStart w:id="161" w:name="_Toc184722688"/>
      <w:bookmarkStart w:id="162" w:name="_Toc245801142"/>
      <w:r>
        <w:t>StatMeasure</w:t>
      </w:r>
      <w:bookmarkEnd w:id="159"/>
      <w:bookmarkEnd w:id="160"/>
      <w:bookmarkEnd w:id="161"/>
      <w:bookmarkEnd w:id="162"/>
    </w:p>
    <w:p w:rsidR="00444155" w:rsidRDefault="00444155" w:rsidP="00444155">
      <w:pPr>
        <w:pStyle w:val="BodyText"/>
      </w:pPr>
      <w:r>
        <w:t xml:space="preserve">The aim of the EPTF Statistics Measure feature is to </w:t>
      </w:r>
      <w:r>
        <w:rPr>
          <w:rFonts w:eastAsia="SimSun"/>
          <w:lang w:eastAsia="zh-CN"/>
        </w:rPr>
        <w:t>create Statistics (stand-alone or belonging to a Variable) and update their value</w:t>
      </w:r>
      <w:r w:rsidRPr="00B12E45">
        <w:rPr>
          <w:rFonts w:eastAsia="SimSun"/>
          <w:lang w:eastAsia="zh-CN"/>
        </w:rPr>
        <w:t xml:space="preserve"> when required. </w:t>
      </w:r>
    </w:p>
    <w:p w:rsidR="00444155" w:rsidRPr="00B12E45" w:rsidRDefault="00444155" w:rsidP="00444155">
      <w:pPr>
        <w:pStyle w:val="Term-list"/>
        <w:ind w:left="2520" w:firstLine="32"/>
        <w:jc w:val="both"/>
        <w:rPr>
          <w:rFonts w:eastAsia="SimSun"/>
          <w:lang w:eastAsia="zh-CN"/>
        </w:rPr>
      </w:pPr>
      <w:r>
        <w:t xml:space="preserve">See </w:t>
      </w:r>
      <w:r>
        <w:fldChar w:fldCharType="begin"/>
      </w:r>
      <w:r>
        <w:instrText xml:space="preserve"> REF _Ref184717140 \r \h </w:instrText>
      </w:r>
      <w:r>
        <w:fldChar w:fldCharType="separate"/>
      </w:r>
      <w:r w:rsidR="00B05EA4">
        <w:rPr>
          <w:cs/>
        </w:rPr>
        <w:t>‎</w:t>
      </w:r>
      <w:r w:rsidR="00B05EA4">
        <w:t>[25]</w:t>
      </w:r>
      <w:r>
        <w:fldChar w:fldCharType="end"/>
      </w:r>
      <w:r>
        <w:t xml:space="preserve"> for more details.</w:t>
      </w:r>
    </w:p>
    <w:p w:rsidR="00444155" w:rsidRDefault="00444155" w:rsidP="00444155">
      <w:pPr>
        <w:pStyle w:val="Heading2"/>
      </w:pPr>
      <w:bookmarkStart w:id="163" w:name="_Toc184717391"/>
      <w:bookmarkStart w:id="164" w:name="_Toc184722478"/>
      <w:bookmarkStart w:id="165" w:name="_Toc184722689"/>
      <w:bookmarkStart w:id="166" w:name="_Toc245801143"/>
      <w:r>
        <w:t>StatReplay</w:t>
      </w:r>
      <w:bookmarkEnd w:id="163"/>
      <w:bookmarkEnd w:id="164"/>
      <w:bookmarkEnd w:id="165"/>
      <w:bookmarkEnd w:id="166"/>
    </w:p>
    <w:p w:rsidR="00444155" w:rsidRDefault="00444155" w:rsidP="00444155">
      <w:pPr>
        <w:pStyle w:val="BodyText"/>
      </w:pPr>
      <w:r w:rsidRPr="004F347C">
        <w:t xml:space="preserve">The aim of the </w:t>
      </w:r>
      <w:r w:rsidRPr="00B05CF7">
        <w:t xml:space="preserve">EPTF </w:t>
      </w:r>
      <w:r>
        <w:t>Statistics Replay</w:t>
      </w:r>
      <w:r w:rsidRPr="004F347C">
        <w:t xml:space="preserve"> feature is </w:t>
      </w:r>
      <w:r w:rsidRPr="0095518D">
        <w:t xml:space="preserve">to display a given </w:t>
      </w:r>
      <w:r>
        <w:t>Statistics</w:t>
      </w:r>
      <w:r w:rsidRPr="0095518D">
        <w:t xml:space="preserve"> from a given capture group</w:t>
      </w:r>
      <w:r>
        <w:t xml:space="preserve"> on the chart in a slider window in the GUI.</w:t>
      </w:r>
      <w:r w:rsidRPr="00E94506">
        <w:t xml:space="preserve"> </w:t>
      </w:r>
    </w:p>
    <w:p w:rsidR="00444155" w:rsidRDefault="00444155" w:rsidP="00444155">
      <w:pPr>
        <w:pStyle w:val="BodyText"/>
      </w:pPr>
      <w:r>
        <w:t xml:space="preserve">See </w:t>
      </w:r>
      <w:r>
        <w:fldChar w:fldCharType="begin"/>
      </w:r>
      <w:r>
        <w:instrText xml:space="preserve"> REF _Ref184717147 \r \h </w:instrText>
      </w:r>
      <w:r>
        <w:fldChar w:fldCharType="separate"/>
      </w:r>
      <w:r w:rsidR="00B05EA4">
        <w:rPr>
          <w:cs/>
        </w:rPr>
        <w:t>‎</w:t>
      </w:r>
      <w:r w:rsidR="00B05EA4">
        <w:t>[26]</w:t>
      </w:r>
      <w:r>
        <w:fldChar w:fldCharType="end"/>
      </w:r>
      <w:r>
        <w:t xml:space="preserve"> for more details.</w:t>
      </w:r>
    </w:p>
    <w:p w:rsidR="00896CA1" w:rsidRDefault="00896CA1" w:rsidP="00896CA1">
      <w:pPr>
        <w:pStyle w:val="Heading2"/>
      </w:pPr>
      <w:bookmarkStart w:id="167" w:name="_Toc194473238"/>
      <w:bookmarkStart w:id="168" w:name="_Toc245801144"/>
      <w:r>
        <w:t>Time Profile Editor</w:t>
      </w:r>
      <w:bookmarkEnd w:id="167"/>
      <w:bookmarkEnd w:id="168"/>
    </w:p>
    <w:p w:rsidR="00896CA1" w:rsidRDefault="00896CA1" w:rsidP="00896CA1">
      <w:pPr>
        <w:pStyle w:val="BodyText"/>
        <w:rPr>
          <w:rFonts w:cs="Arial"/>
        </w:rPr>
      </w:pPr>
      <w:r>
        <w:t xml:space="preserve">The EPTF CLL </w:t>
      </w:r>
      <w:r w:rsidRPr="00A64CBC">
        <w:t>Time Profile Editor</w:t>
      </w:r>
      <w:r>
        <w:t xml:space="preserve"> is an application which allows the user to create and edit </w:t>
      </w:r>
      <w:r w:rsidRPr="00A64CBC">
        <w:rPr>
          <w:i/>
        </w:rPr>
        <w:t>time profile</w:t>
      </w:r>
      <w:r>
        <w:t xml:space="preserve">s used by the </w:t>
      </w:r>
      <w:r w:rsidRPr="00A64CBC">
        <w:rPr>
          <w:rFonts w:cs="Arial"/>
        </w:rPr>
        <w:t>EPTF CLL Execution Control</w:t>
      </w:r>
      <w:r>
        <w:rPr>
          <w:rFonts w:cs="Arial"/>
        </w:rPr>
        <w:t xml:space="preserve"> </w:t>
      </w:r>
      <w:r>
        <w:rPr>
          <w:rFonts w:cs="Arial"/>
        </w:rPr>
        <w:fldChar w:fldCharType="begin"/>
      </w:r>
      <w:r>
        <w:rPr>
          <w:rFonts w:cs="Arial"/>
        </w:rPr>
        <w:instrText xml:space="preserve"> REF _Ref184717009 \w \h </w:instrText>
      </w:r>
      <w:r w:rsidRPr="00896CA1">
        <w:rPr>
          <w:rFonts w:cs="Arial"/>
        </w:rPr>
      </w:r>
      <w:r>
        <w:rPr>
          <w:rFonts w:cs="Arial"/>
        </w:rPr>
        <w:fldChar w:fldCharType="separate"/>
      </w:r>
      <w:r w:rsidR="00B05EA4">
        <w:rPr>
          <w:rFonts w:cs="Arial"/>
          <w:cs/>
        </w:rPr>
        <w:t>‎</w:t>
      </w:r>
      <w:r w:rsidR="00B05EA4">
        <w:rPr>
          <w:rFonts w:cs="Arial"/>
        </w:rPr>
        <w:t>[10]</w:t>
      </w:r>
      <w:r>
        <w:rPr>
          <w:rFonts w:cs="Arial"/>
        </w:rPr>
        <w:fldChar w:fldCharType="end"/>
      </w:r>
      <w:r>
        <w:rPr>
          <w:rFonts w:cs="Arial"/>
        </w:rPr>
        <w:t xml:space="preserve"> component.</w:t>
      </w:r>
    </w:p>
    <w:p w:rsidR="00896CA1" w:rsidRDefault="00896CA1" w:rsidP="00896CA1">
      <w:pPr>
        <w:pStyle w:val="BodyText"/>
      </w:pPr>
      <w:r>
        <w:rPr>
          <w:rFonts w:cs="Arial"/>
        </w:rPr>
        <w:t xml:space="preserve">See </w:t>
      </w:r>
      <w:r>
        <w:rPr>
          <w:rFonts w:cs="Arial"/>
        </w:rPr>
        <w:fldChar w:fldCharType="begin"/>
      </w:r>
      <w:r>
        <w:rPr>
          <w:rFonts w:cs="Arial"/>
        </w:rPr>
        <w:instrText xml:space="preserve"> REF _Ref194473542 \w \h </w:instrText>
      </w:r>
      <w:r w:rsidRPr="00896CA1">
        <w:rPr>
          <w:rFonts w:cs="Arial"/>
        </w:rPr>
      </w:r>
      <w:r>
        <w:rPr>
          <w:rFonts w:cs="Arial"/>
        </w:rPr>
        <w:fldChar w:fldCharType="separate"/>
      </w:r>
      <w:r w:rsidR="00B05EA4">
        <w:rPr>
          <w:rFonts w:cs="Arial"/>
          <w:cs/>
        </w:rPr>
        <w:t>‎</w:t>
      </w:r>
      <w:r w:rsidR="00B05EA4">
        <w:rPr>
          <w:rFonts w:cs="Arial"/>
        </w:rPr>
        <w:t>[32]</w:t>
      </w:r>
      <w:r>
        <w:rPr>
          <w:rFonts w:cs="Arial"/>
        </w:rPr>
        <w:fldChar w:fldCharType="end"/>
      </w:r>
      <w:r>
        <w:rPr>
          <w:rFonts w:cs="Arial"/>
        </w:rPr>
        <w:t xml:space="preserve"> for more details.</w:t>
      </w:r>
    </w:p>
    <w:p w:rsidR="000B7ACF" w:rsidRDefault="000B7ACF" w:rsidP="000B7ACF">
      <w:pPr>
        <w:pStyle w:val="Heading2"/>
      </w:pPr>
      <w:bookmarkStart w:id="169" w:name="_Toc184717392"/>
      <w:bookmarkStart w:id="170" w:name="_Toc184722479"/>
      <w:bookmarkStart w:id="171" w:name="_Toc184722690"/>
      <w:bookmarkStart w:id="172" w:name="_Toc189894583"/>
      <w:bookmarkStart w:id="173" w:name="_Toc245801145"/>
      <w:r>
        <w:lastRenderedPageBreak/>
        <w:t>Transport</w:t>
      </w:r>
      <w:bookmarkEnd w:id="172"/>
      <w:bookmarkEnd w:id="173"/>
    </w:p>
    <w:p w:rsidR="000B7ACF" w:rsidRPr="00E13980" w:rsidRDefault="000B7ACF" w:rsidP="000B7ACF">
      <w:pPr>
        <w:pStyle w:val="BodyText"/>
        <w:jc w:val="both"/>
      </w:pPr>
      <w:r w:rsidRPr="00E13980">
        <w:t xml:space="preserve">The EPTF </w:t>
      </w:r>
      <w:r>
        <w:t>Transport</w:t>
      </w:r>
      <w:r w:rsidRPr="00E13980">
        <w:t xml:space="preserve"> Control feature makes it possible to </w:t>
      </w:r>
    </w:p>
    <w:p w:rsidR="000B7ACF" w:rsidRDefault="000B7ACF" w:rsidP="000B7ACF">
      <w:pPr>
        <w:pStyle w:val="ListBullet"/>
        <w:tabs>
          <w:tab w:val="clear" w:pos="2914"/>
          <w:tab w:val="num" w:pos="2882"/>
        </w:tabs>
        <w:ind w:left="2882"/>
      </w:pPr>
      <w:r>
        <w:t>Route the incoming and outgoing messages between the components</w:t>
      </w:r>
    </w:p>
    <w:p w:rsidR="000B7ACF" w:rsidRDefault="000B7ACF" w:rsidP="000B7ACF">
      <w:pPr>
        <w:pStyle w:val="ListBullet"/>
        <w:tabs>
          <w:tab w:val="clear" w:pos="2914"/>
          <w:tab w:val="num" w:pos="2882"/>
        </w:tabs>
        <w:ind w:left="2882"/>
      </w:pPr>
      <w:r>
        <w:t>Store messages and information in a FreeBusyQueue</w:t>
      </w:r>
    </w:p>
    <w:p w:rsidR="000B7ACF" w:rsidRDefault="000B7ACF" w:rsidP="000B7ACF">
      <w:pPr>
        <w:pStyle w:val="BodyText"/>
      </w:pPr>
      <w:r>
        <w:t>Handle the UDP and IPL4 testports dynamically.</w:t>
      </w:r>
    </w:p>
    <w:p w:rsidR="000B7ACF" w:rsidRPr="000E2383" w:rsidRDefault="000B7ACF" w:rsidP="000B7ACF">
      <w:pPr>
        <w:pStyle w:val="BodyText"/>
      </w:pPr>
      <w:r>
        <w:t xml:space="preserve">See </w:t>
      </w:r>
      <w:r>
        <w:fldChar w:fldCharType="begin"/>
      </w:r>
      <w:r>
        <w:instrText xml:space="preserve"> REF _Ref189894862 \r \h </w:instrText>
      </w:r>
      <w:r>
        <w:fldChar w:fldCharType="separate"/>
      </w:r>
      <w:r w:rsidR="00B05EA4">
        <w:rPr>
          <w:cs/>
        </w:rPr>
        <w:t>‎</w:t>
      </w:r>
      <w:r w:rsidR="00B05EA4">
        <w:t>[29]</w:t>
      </w:r>
      <w:r>
        <w:fldChar w:fldCharType="end"/>
      </w:r>
      <w:r>
        <w:t xml:space="preserve"> for more details.</w:t>
      </w:r>
    </w:p>
    <w:p w:rsidR="00444155" w:rsidRDefault="00444155" w:rsidP="00444155">
      <w:pPr>
        <w:pStyle w:val="Heading2"/>
      </w:pPr>
      <w:bookmarkStart w:id="174" w:name="_Toc245801146"/>
      <w:r>
        <w:t>UIHandler</w:t>
      </w:r>
      <w:bookmarkEnd w:id="169"/>
      <w:bookmarkEnd w:id="170"/>
      <w:bookmarkEnd w:id="171"/>
      <w:bookmarkEnd w:id="174"/>
    </w:p>
    <w:p w:rsidR="00444155" w:rsidRDefault="00444155" w:rsidP="00444155">
      <w:pPr>
        <w:pStyle w:val="BodyText"/>
      </w:pPr>
      <w:r>
        <w:t>With the EPTF UIHandler feature, the user can manage display and manipulation of subscribed Variables on the runtime GUI. Apart from this, it is even possible to change the runtime GUI. The user can add, remove, enable or disable GUI elements.</w:t>
      </w:r>
      <w:r w:rsidRPr="00E94506">
        <w:t xml:space="preserve"> </w:t>
      </w:r>
    </w:p>
    <w:p w:rsidR="00444155" w:rsidRDefault="00444155" w:rsidP="00444155">
      <w:pPr>
        <w:pStyle w:val="BodyText"/>
      </w:pPr>
      <w:r>
        <w:t xml:space="preserve">See </w:t>
      </w:r>
      <w:r>
        <w:fldChar w:fldCharType="begin"/>
      </w:r>
      <w:r>
        <w:instrText xml:space="preserve"> REF _Ref184717153 \r \h </w:instrText>
      </w:r>
      <w:r>
        <w:fldChar w:fldCharType="separate"/>
      </w:r>
      <w:r w:rsidR="00B05EA4">
        <w:rPr>
          <w:cs/>
        </w:rPr>
        <w:t>‎</w:t>
      </w:r>
      <w:r w:rsidR="00B05EA4">
        <w:t>[27]</w:t>
      </w:r>
      <w:r>
        <w:fldChar w:fldCharType="end"/>
      </w:r>
      <w:r>
        <w:t xml:space="preserve"> for more details.</w:t>
      </w:r>
    </w:p>
    <w:p w:rsidR="00444155" w:rsidRDefault="00444155" w:rsidP="00444155">
      <w:pPr>
        <w:pStyle w:val="Heading2"/>
      </w:pPr>
      <w:bookmarkStart w:id="175" w:name="_Ref184713255"/>
      <w:bookmarkStart w:id="176" w:name="_Toc184717393"/>
      <w:bookmarkStart w:id="177" w:name="_Toc184722480"/>
      <w:bookmarkStart w:id="178" w:name="_Toc184722691"/>
      <w:bookmarkStart w:id="179" w:name="_Toc245801147"/>
      <w:r>
        <w:t>Variable</w:t>
      </w:r>
      <w:bookmarkEnd w:id="175"/>
      <w:bookmarkEnd w:id="176"/>
      <w:bookmarkEnd w:id="177"/>
      <w:bookmarkEnd w:id="178"/>
      <w:bookmarkEnd w:id="179"/>
    </w:p>
    <w:p w:rsidR="00444155" w:rsidRDefault="00444155" w:rsidP="00444155">
      <w:pPr>
        <w:pStyle w:val="BodyText"/>
      </w:pPr>
      <w:r w:rsidRPr="002F2043">
        <w:t xml:space="preserve">The EPTF </w:t>
      </w:r>
      <w:r>
        <w:t>Variable</w:t>
      </w:r>
      <w:r w:rsidRPr="002F2043">
        <w:t xml:space="preserve"> feature makes it possible to </w:t>
      </w:r>
      <w:r>
        <w:t>access component variables in remote components and to create automatically calculated V</w:t>
      </w:r>
      <w:r w:rsidRPr="005D6B41">
        <w:t>ariables triggered by</w:t>
      </w:r>
      <w:r>
        <w:t xml:space="preserve"> the refresh of other Variables.</w:t>
      </w:r>
      <w:r w:rsidRPr="00E94506">
        <w:t xml:space="preserve"> </w:t>
      </w:r>
    </w:p>
    <w:p w:rsidR="00444155" w:rsidRDefault="00444155" w:rsidP="00444155">
      <w:pPr>
        <w:pStyle w:val="BodyText"/>
      </w:pPr>
      <w:r>
        <w:t xml:space="preserve">See </w:t>
      </w:r>
      <w:r>
        <w:fldChar w:fldCharType="begin"/>
      </w:r>
      <w:r>
        <w:instrText xml:space="preserve"> REF _Ref184717160 \r \h </w:instrText>
      </w:r>
      <w:r>
        <w:fldChar w:fldCharType="separate"/>
      </w:r>
      <w:r w:rsidR="00B05EA4">
        <w:rPr>
          <w:cs/>
        </w:rPr>
        <w:t>‎</w:t>
      </w:r>
      <w:r w:rsidR="00B05EA4">
        <w:t>[28]</w:t>
      </w:r>
      <w:r>
        <w:fldChar w:fldCharType="end"/>
      </w:r>
      <w:r>
        <w:t xml:space="preserve"> for more details.</w:t>
      </w:r>
    </w:p>
    <w:p w:rsidR="0039548F" w:rsidRDefault="0039548F" w:rsidP="0039548F">
      <w:pPr>
        <w:pStyle w:val="Heading1"/>
      </w:pPr>
      <w:bookmarkStart w:id="180" w:name="_Toc184722481"/>
      <w:bookmarkStart w:id="181" w:name="_Toc184722692"/>
      <w:bookmarkStart w:id="182" w:name="_Toc184722696"/>
      <w:bookmarkStart w:id="183" w:name="_Toc245801148"/>
      <w:r>
        <w:t>Installation</w:t>
      </w:r>
      <w:r w:rsidR="000E1EB9">
        <w:t xml:space="preserve"> and Configuration</w:t>
      </w:r>
      <w:bookmarkEnd w:id="180"/>
      <w:bookmarkEnd w:id="181"/>
      <w:bookmarkEnd w:id="182"/>
      <w:bookmarkEnd w:id="183"/>
    </w:p>
    <w:p w:rsidR="00540E61" w:rsidRDefault="00540E61" w:rsidP="00687687">
      <w:pPr>
        <w:pStyle w:val="BodyText"/>
        <w:jc w:val="both"/>
        <w:rPr>
          <w:rFonts w:cs="Arial"/>
        </w:rPr>
      </w:pPr>
      <w:r>
        <w:rPr>
          <w:rFonts w:cs="Arial"/>
        </w:rPr>
        <w:t xml:space="preserve">Since the EPTF CLL </w:t>
      </w:r>
      <w:r w:rsidRPr="00001370">
        <w:t>is</w:t>
      </w:r>
      <w:r>
        <w:t xml:space="preserve"> </w:t>
      </w:r>
      <w:r>
        <w:rPr>
          <w:rFonts w:cs="Arial"/>
        </w:rPr>
        <w:t xml:space="preserve">used as a part of the TTCN-3 test environment this requires TTCN-3 Test Executor to be installed before any operation of these functions. For more details on the installation of TTCN-3 Test Executor see the relevant section of </w:t>
      </w:r>
      <w:r w:rsidR="00093036">
        <w:rPr>
          <w:rFonts w:cs="Arial"/>
        </w:rPr>
        <w:fldChar w:fldCharType="begin"/>
      </w:r>
      <w:r w:rsidR="00093036">
        <w:rPr>
          <w:rFonts w:cs="Arial"/>
        </w:rPr>
        <w:instrText xml:space="preserve"> REF _Ref184718247 \r \h </w:instrText>
      </w:r>
      <w:r w:rsidR="009906CA" w:rsidRPr="00093036">
        <w:rPr>
          <w:rFonts w:cs="Arial"/>
        </w:rPr>
      </w:r>
      <w:r w:rsidR="00093036">
        <w:rPr>
          <w:rFonts w:cs="Arial"/>
        </w:rPr>
        <w:fldChar w:fldCharType="separate"/>
      </w:r>
      <w:r w:rsidR="00B05EA4">
        <w:rPr>
          <w:rFonts w:cs="Arial"/>
          <w:cs/>
        </w:rPr>
        <w:t>‎</w:t>
      </w:r>
      <w:r w:rsidR="00B05EA4">
        <w:rPr>
          <w:rFonts w:cs="Arial"/>
        </w:rPr>
        <w:t>[2]</w:t>
      </w:r>
      <w:r w:rsidR="00093036">
        <w:rPr>
          <w:rFonts w:cs="Arial"/>
        </w:rPr>
        <w:fldChar w:fldCharType="end"/>
      </w:r>
      <w:r>
        <w:rPr>
          <w:rFonts w:cs="Arial"/>
        </w:rPr>
        <w:t>.</w:t>
      </w:r>
    </w:p>
    <w:p w:rsidR="00540E61" w:rsidRDefault="00540E61" w:rsidP="00093036">
      <w:pPr>
        <w:pStyle w:val="BodyText"/>
        <w:jc w:val="both"/>
        <w:rPr>
          <w:rFonts w:cs="Arial"/>
        </w:rPr>
      </w:pPr>
      <w:r>
        <w:rPr>
          <w:rFonts w:cs="Arial"/>
        </w:rPr>
        <w:t xml:space="preserve">If not otherwise noted in the respective sections, the following are needed to use </w:t>
      </w:r>
      <w:r w:rsidR="00093036">
        <w:rPr>
          <w:rFonts w:cs="Arial"/>
        </w:rPr>
        <w:t>the EPTF CLL features</w:t>
      </w:r>
      <w:r>
        <w:rPr>
          <w:rFonts w:cs="Arial"/>
        </w:rPr>
        <w:t>:</w:t>
      </w:r>
    </w:p>
    <w:p w:rsidR="00540E61" w:rsidRDefault="00540E61" w:rsidP="000E1EB9">
      <w:pPr>
        <w:pStyle w:val="BodyText"/>
        <w:numPr>
          <w:ilvl w:val="0"/>
          <w:numId w:val="49"/>
        </w:numPr>
        <w:jc w:val="both"/>
      </w:pPr>
      <w:r>
        <w:t>Copy the files</w:t>
      </w:r>
      <w:r w:rsidR="00093036">
        <w:t xml:space="preserve"> of the </w:t>
      </w:r>
      <w:r w:rsidR="000E1EB9">
        <w:t xml:space="preserve">specific </w:t>
      </w:r>
      <w:r w:rsidR="00093036">
        <w:t>feature</w:t>
      </w:r>
      <w:r>
        <w:t xml:space="preserve"> </w:t>
      </w:r>
      <w:r w:rsidR="00093036">
        <w:t xml:space="preserve">from the released </w:t>
      </w:r>
      <w:r w:rsidR="00093036" w:rsidRPr="005439C9">
        <w:rPr>
          <w:rFonts w:cs="Arial"/>
          <w:i/>
          <w:iCs/>
        </w:rPr>
        <w:t>EPTF_Core_Library_CNL113512/</w:t>
      </w:r>
      <w:r w:rsidR="00093036">
        <w:rPr>
          <w:rFonts w:cs="Arial"/>
          <w:i/>
          <w:iCs/>
        </w:rPr>
        <w:t>src</w:t>
      </w:r>
      <w:r>
        <w:t xml:space="preserve"> directory of the test suite or create symbolic links to them.</w:t>
      </w:r>
    </w:p>
    <w:p w:rsidR="00540E61" w:rsidRDefault="00540E61" w:rsidP="000E1EB9">
      <w:pPr>
        <w:pStyle w:val="BodyText"/>
        <w:numPr>
          <w:ilvl w:val="0"/>
          <w:numId w:val="48"/>
        </w:numPr>
        <w:jc w:val="both"/>
      </w:pPr>
      <w:r>
        <w:t xml:space="preserve">Import the </w:t>
      </w:r>
      <w:r w:rsidR="00DA6371">
        <w:t>released</w:t>
      </w:r>
      <w:r>
        <w:rPr>
          <w:color w:val="0000FF"/>
        </w:rPr>
        <w:t xml:space="preserve"> </w:t>
      </w:r>
      <w:r>
        <w:t xml:space="preserve">demo </w:t>
      </w:r>
      <w:r w:rsidR="00D43857">
        <w:t>applic</w:t>
      </w:r>
      <w:r w:rsidR="00DA6371">
        <w:t xml:space="preserve">ation from </w:t>
      </w:r>
      <w:r w:rsidR="00DA6371" w:rsidRPr="005439C9">
        <w:rPr>
          <w:rFonts w:cs="Arial"/>
          <w:i/>
          <w:iCs/>
        </w:rPr>
        <w:t>EPTF_Core_Library_CNL113512/</w:t>
      </w:r>
      <w:r w:rsidR="00DA6371">
        <w:rPr>
          <w:rFonts w:cs="Arial"/>
          <w:i/>
          <w:iCs/>
        </w:rPr>
        <w:t>demo</w:t>
      </w:r>
      <w:r w:rsidR="00DA6371">
        <w:t xml:space="preserve"> </w:t>
      </w:r>
      <w:r>
        <w:t xml:space="preserve">or write your own application </w:t>
      </w:r>
      <w:r w:rsidR="000E1EB9">
        <w:t>using the given CLL feature</w:t>
      </w:r>
      <w:r w:rsidRPr="00846346">
        <w:t>.</w:t>
      </w:r>
    </w:p>
    <w:p w:rsidR="000E1EB9" w:rsidRPr="00846346" w:rsidRDefault="000E1EB9" w:rsidP="000E1EB9">
      <w:pPr>
        <w:pStyle w:val="BodyText"/>
        <w:numPr>
          <w:ilvl w:val="0"/>
          <w:numId w:val="48"/>
        </w:numPr>
        <w:jc w:val="both"/>
      </w:pPr>
      <w:r>
        <w:t xml:space="preserve">Import required files from </w:t>
      </w:r>
      <w:r w:rsidRPr="005439C9">
        <w:rPr>
          <w:rFonts w:cs="Arial"/>
          <w:i/>
          <w:iCs/>
        </w:rPr>
        <w:t>EPTF_Core_Library_CNL113512/</w:t>
      </w:r>
      <w:r>
        <w:rPr>
          <w:rFonts w:cs="Arial"/>
          <w:i/>
          <w:iCs/>
        </w:rPr>
        <w:t xml:space="preserve">src </w:t>
      </w:r>
      <w:r>
        <w:rPr>
          <w:rFonts w:cs="Arial"/>
        </w:rPr>
        <w:t xml:space="preserve">from other EPTF CLL features as explained in the </w:t>
      </w:r>
      <w:r>
        <w:t xml:space="preserve">User Guide of the feature (see </w:t>
      </w:r>
      <w:r w:rsidRPr="005439C9">
        <w:rPr>
          <w:rFonts w:cs="Arial"/>
          <w:i/>
          <w:iCs/>
        </w:rPr>
        <w:t>EPTF_Core_Library_CNL113512/</w:t>
      </w:r>
      <w:r>
        <w:rPr>
          <w:rFonts w:cs="Arial"/>
          <w:i/>
          <w:iCs/>
        </w:rPr>
        <w:t>doc).</w:t>
      </w:r>
    </w:p>
    <w:p w:rsidR="00540E61" w:rsidRDefault="00540E61" w:rsidP="000E1EB9">
      <w:pPr>
        <w:pStyle w:val="BodyText"/>
        <w:numPr>
          <w:ilvl w:val="0"/>
          <w:numId w:val="48"/>
        </w:numPr>
        <w:jc w:val="both"/>
      </w:pPr>
      <w:r>
        <w:lastRenderedPageBreak/>
        <w:t xml:space="preserve">Create Makefile or modify the existing one. For more details see the relevant section of </w:t>
      </w:r>
      <w:r w:rsidR="000E1EB9">
        <w:t xml:space="preserve">the User Guide of the feature from </w:t>
      </w:r>
      <w:r w:rsidR="000E1EB9" w:rsidRPr="005439C9">
        <w:rPr>
          <w:rFonts w:cs="Arial"/>
          <w:i/>
          <w:iCs/>
        </w:rPr>
        <w:t>EPTF_Core_Library_CNL113512/</w:t>
      </w:r>
      <w:r w:rsidR="000E1EB9">
        <w:rPr>
          <w:rFonts w:cs="Arial"/>
          <w:i/>
          <w:iCs/>
        </w:rPr>
        <w:t>doc.</w:t>
      </w:r>
    </w:p>
    <w:p w:rsidR="00540E61" w:rsidRPr="00FC1A44" w:rsidRDefault="00540E61" w:rsidP="000E1EB9">
      <w:pPr>
        <w:pStyle w:val="BodyText"/>
        <w:numPr>
          <w:ilvl w:val="0"/>
          <w:numId w:val="48"/>
        </w:numPr>
        <w:jc w:val="both"/>
      </w:pPr>
      <w:r>
        <w:t>Edit the config</w:t>
      </w:r>
      <w:r w:rsidR="001B54C4">
        <w:t>uration</w:t>
      </w:r>
      <w:r>
        <w:t xml:space="preserve"> file according to your needs, see </w:t>
      </w:r>
      <w:r w:rsidR="000E1EB9">
        <w:t xml:space="preserve">the User Guide of the specific </w:t>
      </w:r>
      <w:r w:rsidR="000E1EB9" w:rsidRPr="005439C9">
        <w:rPr>
          <w:rFonts w:cs="Arial"/>
          <w:i/>
          <w:iCs/>
        </w:rPr>
        <w:t>EPTF_Core_Library_CNL113512/</w:t>
      </w:r>
      <w:r w:rsidR="000E1EB9">
        <w:rPr>
          <w:rFonts w:cs="Arial"/>
          <w:i/>
          <w:iCs/>
        </w:rPr>
        <w:t>doc</w:t>
      </w:r>
      <w:r w:rsidR="003F79BD">
        <w:rPr>
          <w:rFonts w:cs="Arial"/>
          <w:i/>
          <w:iCs/>
        </w:rPr>
        <w:t xml:space="preserve"> </w:t>
      </w:r>
      <w:r w:rsidR="003F79BD" w:rsidRPr="003F79BD">
        <w:rPr>
          <w:rFonts w:cs="Arial"/>
        </w:rPr>
        <w:t>for configuration and module parameters.</w:t>
      </w:r>
    </w:p>
    <w:p w:rsidR="00FC1A44" w:rsidRDefault="00FC1A44" w:rsidP="00AE2F98">
      <w:pPr>
        <w:pStyle w:val="BodyText"/>
        <w:numPr>
          <w:ins w:id="184" w:author="Andras Rokas" w:date="2009-11-04T18:03:00Z"/>
        </w:numPr>
        <w:jc w:val="both"/>
        <w:rPr>
          <w:ins w:id="185" w:author="Andras Rokas" w:date="2009-11-04T18:03:00Z"/>
          <w:rFonts w:cs="Arial"/>
        </w:rPr>
        <w:pPrChange w:id="186" w:author="Andras Rokas" w:date="2009-11-04T18:03:00Z">
          <w:pPr>
            <w:pStyle w:val="BodyText"/>
            <w:ind w:left="0"/>
            <w:jc w:val="both"/>
          </w:pPr>
        </w:pPrChange>
      </w:pPr>
      <w:ins w:id="187" w:author="Andras Rokas" w:date="2009-11-04T18:04:00Z">
        <w:r>
          <w:rPr>
            <w:rFonts w:cs="Arial"/>
          </w:rPr>
          <w:t xml:space="preserve">Some of the features of the Core Library are using constants </w:t>
        </w:r>
      </w:ins>
      <w:ins w:id="188" w:author="Andras Rokas" w:date="2009-11-04T18:05:00Z">
        <w:r>
          <w:rPr>
            <w:rFonts w:cs="Arial"/>
          </w:rPr>
          <w:t>defined</w:t>
        </w:r>
      </w:ins>
      <w:ins w:id="189" w:author="Andras Rokas" w:date="2009-11-04T18:04:00Z">
        <w:r>
          <w:rPr>
            <w:rFonts w:cs="Arial"/>
          </w:rPr>
          <w:t xml:space="preserve"> </w:t>
        </w:r>
      </w:ins>
      <w:ins w:id="190" w:author="Andras Rokas" w:date="2009-11-04T18:21:00Z">
        <w:r w:rsidR="00504196">
          <w:rPr>
            <w:rFonts w:cs="Arial"/>
          </w:rPr>
          <w:t xml:space="preserve">during </w:t>
        </w:r>
      </w:ins>
      <w:ins w:id="191" w:author="Andras Rokas" w:date="2009-11-04T18:05:00Z">
        <w:r w:rsidR="00504196">
          <w:rPr>
            <w:rFonts w:cs="Arial"/>
          </w:rPr>
          <w:t>compilatio</w:t>
        </w:r>
      </w:ins>
      <w:ins w:id="192" w:author="Andras Rokas" w:date="2009-11-04T18:22:00Z">
        <w:r w:rsidR="00504196">
          <w:rPr>
            <w:rFonts w:cs="Arial"/>
          </w:rPr>
          <w:t>n</w:t>
        </w:r>
      </w:ins>
      <w:ins w:id="193" w:author="Andras Rokas" w:date="2009-11-04T18:05:00Z">
        <w:r>
          <w:rPr>
            <w:rFonts w:cs="Arial"/>
          </w:rPr>
          <w:t>. These constants can be def</w:t>
        </w:r>
        <w:r w:rsidR="00504196">
          <w:rPr>
            <w:rFonts w:cs="Arial"/>
          </w:rPr>
          <w:t xml:space="preserve">ined with the EPTF_DEBUG </w:t>
        </w:r>
      </w:ins>
      <w:ins w:id="194" w:author="Andras Rokas" w:date="2009-11-04T18:24:00Z">
        <w:r w:rsidR="00504196">
          <w:rPr>
            <w:rFonts w:cs="Arial"/>
          </w:rPr>
          <w:t xml:space="preserve">switch </w:t>
        </w:r>
      </w:ins>
      <w:ins w:id="195" w:author="Andras Rokas" w:date="2009-11-04T18:05:00Z">
        <w:r>
          <w:rPr>
            <w:rFonts w:cs="Arial"/>
          </w:rPr>
          <w:t>which can be set in the</w:t>
        </w:r>
      </w:ins>
      <w:ins w:id="196" w:author="Andras Rokas" w:date="2009-11-04T18:07:00Z">
        <w:r>
          <w:rPr>
            <w:rFonts w:cs="Arial"/>
          </w:rPr>
          <w:t xml:space="preserve"> </w:t>
        </w:r>
      </w:ins>
      <w:ins w:id="197" w:author="Andras Rokas" w:date="2009-11-04T18:08:00Z">
        <w:r>
          <w:rPr>
            <w:rFonts w:cs="Arial"/>
          </w:rPr>
          <w:t xml:space="preserve">CPPFLAGS </w:t>
        </w:r>
      </w:ins>
      <w:ins w:id="198" w:author="Andras Rokas" w:date="2009-11-04T18:07:00Z">
        <w:r>
          <w:rPr>
            <w:rFonts w:cs="Arial"/>
          </w:rPr>
          <w:t xml:space="preserve">section of the </w:t>
        </w:r>
      </w:ins>
      <w:ins w:id="199" w:author="Andras Rokas" w:date="2009-11-04T18:05:00Z">
        <w:r>
          <w:rPr>
            <w:rFonts w:cs="Arial"/>
          </w:rPr>
          <w:t>Makefile</w:t>
        </w:r>
      </w:ins>
      <w:ins w:id="200" w:author="Andras Rokas" w:date="2009-11-04T18:07:00Z">
        <w:r>
          <w:rPr>
            <w:rFonts w:cs="Arial"/>
          </w:rPr>
          <w:t>.</w:t>
        </w:r>
      </w:ins>
      <w:ins w:id="201" w:author="Andras Rokas" w:date="2009-11-04T18:23:00Z">
        <w:r w:rsidR="00504196">
          <w:rPr>
            <w:rFonts w:cs="Arial"/>
          </w:rPr>
          <w:t xml:space="preserve"> If this </w:t>
        </w:r>
      </w:ins>
      <w:ins w:id="202" w:author="Andras Rokas" w:date="2009-11-04T18:24:00Z">
        <w:r w:rsidR="00504196">
          <w:rPr>
            <w:rFonts w:cs="Arial"/>
          </w:rPr>
          <w:t>macro</w:t>
        </w:r>
      </w:ins>
      <w:ins w:id="203" w:author="Andras Rokas" w:date="2009-11-04T18:23:00Z">
        <w:r w:rsidR="00504196">
          <w:rPr>
            <w:rFonts w:cs="Arial"/>
          </w:rPr>
          <w:t xml:space="preserve"> is</w:t>
        </w:r>
      </w:ins>
      <w:ins w:id="204" w:author="Andras Rokas" w:date="2009-11-04T18:24:00Z">
        <w:r w:rsidR="00504196">
          <w:rPr>
            <w:rFonts w:cs="Arial"/>
          </w:rPr>
          <w:t xml:space="preserve"> defined the </w:t>
        </w:r>
      </w:ins>
      <w:ins w:id="205" w:author="Andras Rokas" w:date="2009-11-04T18:25:00Z">
        <w:r w:rsidR="00504196">
          <w:rPr>
            <w:rFonts w:cs="Arial"/>
          </w:rPr>
          <w:t>application will run in debug mode otherwise not.</w:t>
        </w:r>
      </w:ins>
    </w:p>
    <w:p w:rsidR="00FC1A44" w:rsidRPr="003F79BD" w:rsidRDefault="00FC1A44" w:rsidP="00FC1A44">
      <w:pPr>
        <w:pStyle w:val="BodyText"/>
        <w:numPr>
          <w:ins w:id="206" w:author="Andras Rokas" w:date="2009-11-04T18:03:00Z"/>
        </w:numPr>
        <w:jc w:val="both"/>
        <w:rPr>
          <w:ins w:id="207" w:author="Andras Rokas" w:date="2009-11-04T18:03:00Z"/>
        </w:rPr>
        <w:pPrChange w:id="208" w:author="Andras Rokas" w:date="2009-11-04T18:03:00Z">
          <w:pPr>
            <w:pStyle w:val="BodyText"/>
            <w:ind w:left="0"/>
            <w:jc w:val="both"/>
          </w:pPr>
        </w:pPrChange>
      </w:pPr>
    </w:p>
    <w:p w:rsidR="00AB3989" w:rsidRDefault="00AB3989" w:rsidP="00DC0567">
      <w:pPr>
        <w:pStyle w:val="ProgramStyle"/>
      </w:pPr>
    </w:p>
    <w:p w:rsidR="006045FF" w:rsidRDefault="00F31697" w:rsidP="006045FF">
      <w:pPr>
        <w:pStyle w:val="Heading1"/>
      </w:pPr>
      <w:bookmarkStart w:id="209" w:name="_Toc170465914"/>
      <w:bookmarkStart w:id="210" w:name="_Toc184722482"/>
      <w:bookmarkStart w:id="211" w:name="_Toc184722693"/>
      <w:bookmarkStart w:id="212" w:name="_Toc184722697"/>
      <w:bookmarkStart w:id="213" w:name="_Toc245801149"/>
      <w:r>
        <w:t>References</w:t>
      </w:r>
      <w:bookmarkStart w:id="214" w:name="_Ref115830954"/>
      <w:bookmarkStart w:id="215" w:name="_Ref55708574"/>
      <w:bookmarkStart w:id="216" w:name="_Ref45513518"/>
      <w:bookmarkEnd w:id="209"/>
      <w:bookmarkEnd w:id="210"/>
      <w:bookmarkEnd w:id="211"/>
      <w:bookmarkEnd w:id="212"/>
      <w:bookmarkEnd w:id="213"/>
      <w:r w:rsidR="006045FF">
        <w:br/>
      </w:r>
    </w:p>
    <w:p w:rsidR="00EE12A3" w:rsidRPr="00EE12A3" w:rsidRDefault="00EE12A3" w:rsidP="00EE12A3">
      <w:pPr>
        <w:pStyle w:val="BodyText"/>
      </w:pPr>
      <w:r>
        <w:t>See Section </w:t>
      </w:r>
      <w:r>
        <w:fldChar w:fldCharType="begin"/>
      </w:r>
      <w:r>
        <w:instrText xml:space="preserve"> REF _Ref184806126 \r \h </w:instrText>
      </w:r>
      <w:r>
        <w:fldChar w:fldCharType="separate"/>
      </w:r>
      <w:r w:rsidR="00B05EA4">
        <w:rPr>
          <w:cs/>
        </w:rPr>
        <w:t>‎</w:t>
      </w:r>
      <w:r w:rsidR="00B05EA4">
        <w:t>2.1.1</w:t>
      </w:r>
      <w:r>
        <w:fldChar w:fldCharType="end"/>
      </w:r>
      <w:r>
        <w:t xml:space="preserve"> for the location of feature documentations in the delivery VOB.</w:t>
      </w:r>
    </w:p>
    <w:p w:rsidR="00006B8D" w:rsidRPr="00006B8D" w:rsidRDefault="00006B8D" w:rsidP="00006B8D">
      <w:pPr>
        <w:pStyle w:val="BodyText"/>
      </w:pPr>
    </w:p>
    <w:p w:rsidR="006045FF" w:rsidRPr="006045FF" w:rsidRDefault="006045FF" w:rsidP="006045FF">
      <w:pPr>
        <w:pStyle w:val="List"/>
      </w:pPr>
      <w:r>
        <w:t>ETSI ES 201 873-1 v3.2.1 (2007-02)</w:t>
      </w:r>
      <w:r>
        <w:br/>
        <w:t>The Testing and Test Control Notation version 3. Part 1: Core Language</w:t>
      </w:r>
      <w:r>
        <w:rPr>
          <w:rFonts w:ascii="CMR10" w:eastAsia="SimSun" w:hAnsi="CMR10" w:cs="CMR10"/>
          <w:szCs w:val="22"/>
          <w:lang w:eastAsia="zh-CN"/>
        </w:rPr>
        <w:t xml:space="preserve"> </w:t>
      </w:r>
    </w:p>
    <w:p w:rsidR="006045FF" w:rsidRDefault="006045FF" w:rsidP="006045FF">
      <w:pPr>
        <w:pStyle w:val="List"/>
      </w:pPr>
      <w:bookmarkStart w:id="217" w:name="_Ref184718247"/>
      <w:r>
        <w:rPr>
          <w:rFonts w:ascii="CMR10" w:eastAsia="SimSun" w:hAnsi="CMR10" w:cs="CMR10"/>
          <w:szCs w:val="22"/>
          <w:lang w:eastAsia="zh-CN"/>
        </w:rPr>
        <w:t>1/</w:t>
      </w:r>
      <w:r w:rsidRPr="00833D66">
        <w:rPr>
          <w:rFonts w:ascii="CMR10" w:eastAsia="SimSun" w:hAnsi="CMR10" w:cs="CMR10"/>
          <w:szCs w:val="22"/>
          <w:lang w:eastAsia="zh-CN"/>
        </w:rPr>
        <w:t>198 17-CRL 113 200 Uen</w:t>
      </w:r>
      <w:r>
        <w:br/>
        <w:t>User Guide for the TITAN TTCN-3 Test Executor</w:t>
      </w:r>
      <w:bookmarkEnd w:id="217"/>
    </w:p>
    <w:p w:rsidR="006045FF" w:rsidRDefault="006045FF" w:rsidP="006045FF">
      <w:pPr>
        <w:pStyle w:val="List"/>
      </w:pPr>
      <w:bookmarkStart w:id="218" w:name="_Ref184718248"/>
      <w:r w:rsidRPr="0065566C">
        <w:rPr>
          <w:rFonts w:cs="Arial"/>
          <w:szCs w:val="22"/>
        </w:rPr>
        <w:t xml:space="preserve">109 21-CNL 113 512-2 Uen </w:t>
      </w:r>
      <w:r>
        <w:br/>
      </w:r>
      <w:r w:rsidR="006D4F91">
        <w:t>TitanSim</w:t>
      </w:r>
      <w:r>
        <w:t xml:space="preserve"> CLL</w:t>
      </w:r>
      <w:r w:rsidRPr="0025637E">
        <w:t xml:space="preserve"> for TTCN-3 toolset with TITAN</w:t>
      </w:r>
      <w:r>
        <w:t>, Product Revision Information</w:t>
      </w:r>
      <w:bookmarkEnd w:id="218"/>
    </w:p>
    <w:p w:rsidR="008B6E78" w:rsidRDefault="006045FF" w:rsidP="006045FF">
      <w:pPr>
        <w:pStyle w:val="List"/>
      </w:pPr>
      <w:bookmarkStart w:id="219" w:name="_Ref182889793"/>
      <w:bookmarkStart w:id="220" w:name="_Ref184717344"/>
      <w:bookmarkStart w:id="221" w:name="_Ref184718254"/>
      <w:r>
        <w:rPr>
          <w:rFonts w:cs="Arial"/>
          <w:szCs w:val="22"/>
        </w:rPr>
        <w:t>155</w:t>
      </w:r>
      <w:r w:rsidR="008B6E78">
        <w:rPr>
          <w:rFonts w:cs="Arial"/>
          <w:szCs w:val="22"/>
        </w:rPr>
        <w:t xml:space="preserve"> 17-CNL 113 512</w:t>
      </w:r>
      <w:r w:rsidR="008B6E78" w:rsidRPr="0065566C">
        <w:rPr>
          <w:rFonts w:cs="Arial"/>
          <w:szCs w:val="22"/>
        </w:rPr>
        <w:t xml:space="preserve"> Uen </w:t>
      </w:r>
      <w:r w:rsidR="008B6E78">
        <w:br/>
      </w:r>
      <w:r w:rsidR="006D4F91">
        <w:t>TitanSim</w:t>
      </w:r>
      <w:r w:rsidR="008B6E78">
        <w:t xml:space="preserve"> CLL</w:t>
      </w:r>
      <w:r w:rsidR="008B6E78" w:rsidRPr="0025637E">
        <w:t xml:space="preserve"> for TTCN-3 toolset with TITAN</w:t>
      </w:r>
      <w:r w:rsidR="008B6E78">
        <w:t xml:space="preserve">, </w:t>
      </w:r>
      <w:bookmarkEnd w:id="219"/>
      <w:bookmarkEnd w:id="220"/>
      <w:r>
        <w:t>Function Specification</w:t>
      </w:r>
      <w:bookmarkEnd w:id="221"/>
    </w:p>
    <w:p w:rsidR="008B6E78" w:rsidRDefault="006D4F91" w:rsidP="008B6E78">
      <w:pPr>
        <w:pStyle w:val="List"/>
      </w:pPr>
      <w:bookmarkStart w:id="222" w:name="_Ref182890383"/>
      <w:r>
        <w:t>TitanSim</w:t>
      </w:r>
      <w:r w:rsidR="008B6E78">
        <w:t xml:space="preserve"> CLL </w:t>
      </w:r>
      <w:r w:rsidR="008B6E78" w:rsidRPr="0025637E">
        <w:t xml:space="preserve"> for TTCN-3 toolset with TITAN</w:t>
      </w:r>
      <w:r w:rsidR="008B6E78">
        <w:t>, Reference Guide</w:t>
      </w:r>
      <w:r w:rsidR="008B6E78">
        <w:br/>
      </w:r>
      <w:hyperlink r:id="rId10" w:history="1">
        <w:r w:rsidR="008B6E78" w:rsidRPr="00F80F44">
          <w:rPr>
            <w:rStyle w:val="Hyperlink"/>
          </w:rPr>
          <w:t>http://ttcn.ericsson.se/products/libraries.shtml</w:t>
        </w:r>
      </w:hyperlink>
      <w:bookmarkStart w:id="223" w:name="ref_AS_EPTF_Investigation"/>
      <w:bookmarkEnd w:id="215"/>
      <w:bookmarkEnd w:id="216"/>
      <w:bookmarkEnd w:id="222"/>
    </w:p>
    <w:p w:rsidR="00FE79B7" w:rsidRDefault="00FE79B7" w:rsidP="008B6E78">
      <w:pPr>
        <w:pStyle w:val="List"/>
      </w:pPr>
      <w:bookmarkStart w:id="224" w:name="_Ref184715862"/>
      <w:bookmarkStart w:id="225" w:name="_Ref184722243"/>
      <w:r w:rsidRPr="00E97EBA">
        <w:t>127 02-FCPCA 101 124 Uen</w:t>
      </w:r>
      <w:r w:rsidRPr="002B0356">
        <w:br/>
      </w:r>
      <w:bookmarkEnd w:id="224"/>
      <w:r w:rsidRPr="00E97EBA">
        <w:t>Project Specification for TitanSim R2</w:t>
      </w:r>
      <w:bookmarkEnd w:id="225"/>
    </w:p>
    <w:p w:rsidR="008B6E78" w:rsidRDefault="008B6E78" w:rsidP="008B6E78">
      <w:pPr>
        <w:pStyle w:val="List"/>
      </w:pPr>
      <w:bookmarkStart w:id="226" w:name="_Ref151258746"/>
      <w:bookmarkEnd w:id="223"/>
      <w:r>
        <w:t>100 50 FCPCA 101 124 Uen</w:t>
      </w:r>
      <w:r w:rsidRPr="002B0356">
        <w:br/>
      </w:r>
      <w:r>
        <w:t xml:space="preserve">Quick Study on </w:t>
      </w:r>
      <w:r w:rsidR="006D4F91">
        <w:t>TitanSim</w:t>
      </w:r>
      <w:r>
        <w:t xml:space="preserve"> R2 development</w:t>
      </w:r>
      <w:bookmarkEnd w:id="226"/>
    </w:p>
    <w:p w:rsidR="008B6E78" w:rsidRDefault="008B6E78" w:rsidP="008B6E78">
      <w:pPr>
        <w:pStyle w:val="List"/>
      </w:pPr>
      <w:bookmarkStart w:id="227" w:name="_Ref184716980"/>
      <w:r>
        <w:t>4/</w:t>
      </w:r>
      <w:r w:rsidR="00444155">
        <w:t>198 17</w:t>
      </w:r>
      <w:r>
        <w:t>-CNL 113 512 Uen</w:t>
      </w:r>
      <w:r>
        <w:br/>
        <w:t xml:space="preserve">EPTF CLL Base, </w:t>
      </w:r>
      <w:r w:rsidR="00444155">
        <w:t>User Guide</w:t>
      </w:r>
      <w:bookmarkEnd w:id="227"/>
    </w:p>
    <w:p w:rsidR="008B6E78" w:rsidRDefault="008B6E78" w:rsidP="008B6E78">
      <w:pPr>
        <w:pStyle w:val="List"/>
      </w:pPr>
      <w:bookmarkStart w:id="228" w:name="_Ref184716992"/>
      <w:r>
        <w:t>5/</w:t>
      </w:r>
      <w:r w:rsidR="00444155">
        <w:t>198 17</w:t>
      </w:r>
      <w:r>
        <w:t>-CNL 113 512 Uen</w:t>
      </w:r>
      <w:r>
        <w:br/>
        <w:t xml:space="preserve">EPTF CLL Common, </w:t>
      </w:r>
      <w:r w:rsidR="00444155">
        <w:t>User Guide</w:t>
      </w:r>
      <w:bookmarkEnd w:id="228"/>
    </w:p>
    <w:p w:rsidR="008B6E78" w:rsidRDefault="008B6E78" w:rsidP="008B6E78">
      <w:pPr>
        <w:pStyle w:val="List"/>
      </w:pPr>
      <w:bookmarkStart w:id="229" w:name="_Ref184717009"/>
      <w:r>
        <w:lastRenderedPageBreak/>
        <w:t>19/</w:t>
      </w:r>
      <w:r w:rsidR="00444155">
        <w:t>198 17</w:t>
      </w:r>
      <w:r>
        <w:t>-CNL 113 512 Uen</w:t>
      </w:r>
      <w:r>
        <w:br/>
        <w:t xml:space="preserve">EPTF CLL ExecCtrl, </w:t>
      </w:r>
      <w:r w:rsidR="00444155">
        <w:t>User Guide</w:t>
      </w:r>
      <w:bookmarkEnd w:id="229"/>
    </w:p>
    <w:p w:rsidR="008B6E78" w:rsidRDefault="008B6E78" w:rsidP="008B6E78">
      <w:pPr>
        <w:pStyle w:val="List"/>
      </w:pPr>
      <w:bookmarkStart w:id="230" w:name="_Ref184717019"/>
      <w:r>
        <w:t>6/</w:t>
      </w:r>
      <w:r w:rsidR="00444155">
        <w:t>198 17</w:t>
      </w:r>
      <w:r>
        <w:t>-CNL 113 512 Uen</w:t>
      </w:r>
      <w:r>
        <w:br/>
        <w:t xml:space="preserve">EPTF CLL Free Busy Queue, </w:t>
      </w:r>
      <w:r w:rsidR="00444155">
        <w:t>User Guide</w:t>
      </w:r>
      <w:bookmarkEnd w:id="230"/>
    </w:p>
    <w:p w:rsidR="008B6E78" w:rsidRDefault="008B6E78" w:rsidP="008B6E78">
      <w:pPr>
        <w:pStyle w:val="List"/>
      </w:pPr>
      <w:bookmarkStart w:id="231" w:name="_Ref184717028"/>
      <w:r>
        <w:t>1/</w:t>
      </w:r>
      <w:r w:rsidR="00444155">
        <w:t>198 17</w:t>
      </w:r>
      <w:r>
        <w:t>-CNL 113 512 Uen</w:t>
      </w:r>
      <w:r>
        <w:br/>
        <w:t xml:space="preserve">EPTF CLL HashMap, </w:t>
      </w:r>
      <w:r w:rsidR="00444155">
        <w:t>User Guide</w:t>
      </w:r>
      <w:bookmarkEnd w:id="231"/>
    </w:p>
    <w:p w:rsidR="008B6E78" w:rsidRDefault="008B6E78" w:rsidP="008B6E78">
      <w:pPr>
        <w:pStyle w:val="List"/>
      </w:pPr>
      <w:bookmarkStart w:id="232" w:name="_Ref184717038"/>
      <w:r>
        <w:t>20/</w:t>
      </w:r>
      <w:r w:rsidR="00444155">
        <w:t>198 17</w:t>
      </w:r>
      <w:r>
        <w:t>-CNL 113 512 Uen</w:t>
      </w:r>
      <w:r>
        <w:br/>
        <w:t xml:space="preserve">EPTF HostAdmin, </w:t>
      </w:r>
      <w:r w:rsidR="00444155">
        <w:t>User Guide</w:t>
      </w:r>
      <w:bookmarkEnd w:id="232"/>
    </w:p>
    <w:p w:rsidR="008B6E78" w:rsidRDefault="008B6E78" w:rsidP="008B6E78">
      <w:pPr>
        <w:pStyle w:val="List"/>
      </w:pPr>
      <w:bookmarkStart w:id="233" w:name="_Ref184717048"/>
      <w:r>
        <w:t>7/</w:t>
      </w:r>
      <w:r w:rsidR="00444155">
        <w:t>198 17</w:t>
      </w:r>
      <w:r>
        <w:t>-CNL 113 512 Uen</w:t>
      </w:r>
      <w:r>
        <w:br/>
        <w:t xml:space="preserve">EPTF CLL LGenBase, </w:t>
      </w:r>
      <w:r w:rsidR="00444155">
        <w:t>User Guide</w:t>
      </w:r>
      <w:bookmarkEnd w:id="233"/>
    </w:p>
    <w:p w:rsidR="008B6E78" w:rsidRDefault="008B6E78" w:rsidP="008B6E78">
      <w:pPr>
        <w:pStyle w:val="List"/>
      </w:pPr>
      <w:bookmarkStart w:id="234" w:name="_Ref184717057"/>
      <w:r>
        <w:t>21/</w:t>
      </w:r>
      <w:r w:rsidR="00444155">
        <w:t>198 17</w:t>
      </w:r>
      <w:r>
        <w:t>-CNL 113 512 Uen</w:t>
      </w:r>
      <w:r>
        <w:br/>
        <w:t xml:space="preserve">EPTF CLL LoadRegulator, </w:t>
      </w:r>
      <w:r w:rsidR="00444155">
        <w:t>User Guide</w:t>
      </w:r>
      <w:bookmarkEnd w:id="234"/>
    </w:p>
    <w:p w:rsidR="008B6E78" w:rsidRDefault="008B6E78" w:rsidP="008B6E78">
      <w:pPr>
        <w:pStyle w:val="List"/>
      </w:pPr>
      <w:bookmarkStart w:id="235" w:name="_Ref184717067"/>
      <w:r>
        <w:t>8/</w:t>
      </w:r>
      <w:r w:rsidR="00444155">
        <w:t>198 17</w:t>
      </w:r>
      <w:r>
        <w:t>-CNL 113 512 Uen</w:t>
      </w:r>
      <w:r>
        <w:br/>
        <w:t xml:space="preserve">EPTF CLL Logging, </w:t>
      </w:r>
      <w:r w:rsidR="00444155">
        <w:t>User Guide</w:t>
      </w:r>
      <w:bookmarkEnd w:id="235"/>
    </w:p>
    <w:p w:rsidR="008B6E78" w:rsidRDefault="008B6E78" w:rsidP="008B6E78">
      <w:pPr>
        <w:pStyle w:val="List"/>
      </w:pPr>
      <w:bookmarkStart w:id="236" w:name="_Ref184717079"/>
      <w:r>
        <w:t>9/</w:t>
      </w:r>
      <w:r w:rsidR="00444155">
        <w:t>198 17</w:t>
      </w:r>
      <w:r>
        <w:t>-CNL 113 512 Uen</w:t>
      </w:r>
      <w:r>
        <w:br/>
        <w:t xml:space="preserve">EPTF CLL LoggingUI, </w:t>
      </w:r>
      <w:r w:rsidR="00444155">
        <w:t>User Guide</w:t>
      </w:r>
      <w:bookmarkEnd w:id="236"/>
    </w:p>
    <w:p w:rsidR="008B6E78" w:rsidRDefault="008B6E78" w:rsidP="008B6E78">
      <w:pPr>
        <w:pStyle w:val="List"/>
      </w:pPr>
      <w:bookmarkStart w:id="237" w:name="_Ref184717085"/>
      <w:r>
        <w:t>10/</w:t>
      </w:r>
      <w:r w:rsidR="00444155">
        <w:t>198 17</w:t>
      </w:r>
      <w:r>
        <w:t>-CNL 113 512 Uen</w:t>
      </w:r>
      <w:r>
        <w:br/>
        <w:t xml:space="preserve">EPTF CLL NameService, </w:t>
      </w:r>
      <w:r w:rsidR="00444155">
        <w:t>User Guide</w:t>
      </w:r>
      <w:bookmarkEnd w:id="237"/>
    </w:p>
    <w:p w:rsidR="008B6E78" w:rsidRDefault="008B6E78" w:rsidP="008B6E78">
      <w:pPr>
        <w:pStyle w:val="List"/>
      </w:pPr>
      <w:bookmarkStart w:id="238" w:name="_Ref184717093"/>
      <w:r>
        <w:t>3/</w:t>
      </w:r>
      <w:r w:rsidR="00444155">
        <w:t>198 17</w:t>
      </w:r>
      <w:r>
        <w:t>-CNL 113 512 Uen</w:t>
      </w:r>
      <w:r>
        <w:br/>
        <w:t xml:space="preserve">EPTF CLL PTCDeployment, </w:t>
      </w:r>
      <w:r w:rsidR="00444155">
        <w:t>User Guide</w:t>
      </w:r>
      <w:bookmarkEnd w:id="238"/>
    </w:p>
    <w:p w:rsidR="008B6E78" w:rsidRDefault="008B6E78" w:rsidP="008B6E78">
      <w:pPr>
        <w:pStyle w:val="List"/>
      </w:pPr>
      <w:bookmarkStart w:id="239" w:name="_Ref184717102"/>
      <w:r>
        <w:t>12/</w:t>
      </w:r>
      <w:r w:rsidR="00444155">
        <w:t>198 17</w:t>
      </w:r>
      <w:r>
        <w:t>-CNL 113 512 Uen</w:t>
      </w:r>
      <w:r>
        <w:br/>
        <w:t xml:space="preserve">EPTF CLL RedBlackTree, </w:t>
      </w:r>
      <w:r w:rsidR="00444155">
        <w:t>User Guide</w:t>
      </w:r>
      <w:bookmarkEnd w:id="239"/>
    </w:p>
    <w:p w:rsidR="008B6E78" w:rsidRDefault="008B6E78" w:rsidP="008B6E78">
      <w:pPr>
        <w:pStyle w:val="List"/>
      </w:pPr>
      <w:bookmarkStart w:id="240" w:name="_Ref184717112"/>
      <w:r>
        <w:t>13/</w:t>
      </w:r>
      <w:r w:rsidR="00444155">
        <w:t>198 17</w:t>
      </w:r>
      <w:r>
        <w:t>-CNL 113 512 Uen</w:t>
      </w:r>
      <w:r>
        <w:br/>
        <w:t xml:space="preserve">EPTF CLL RingBuffer, </w:t>
      </w:r>
      <w:r w:rsidR="00444155">
        <w:t>User Guide</w:t>
      </w:r>
      <w:bookmarkEnd w:id="240"/>
    </w:p>
    <w:p w:rsidR="008B6E78" w:rsidRDefault="008B6E78" w:rsidP="008B6E78">
      <w:pPr>
        <w:pStyle w:val="List"/>
      </w:pPr>
      <w:bookmarkStart w:id="241" w:name="_Ref184717119"/>
      <w:r>
        <w:t>14/</w:t>
      </w:r>
      <w:r w:rsidR="00444155">
        <w:t>198 17</w:t>
      </w:r>
      <w:r>
        <w:t>-CNL 113 512 Uen</w:t>
      </w:r>
      <w:r>
        <w:br/>
        <w:t xml:space="preserve">EPTF CLL Scheduler, </w:t>
      </w:r>
      <w:r w:rsidR="00444155">
        <w:t>User Guide</w:t>
      </w:r>
      <w:bookmarkEnd w:id="241"/>
    </w:p>
    <w:p w:rsidR="008B6E78" w:rsidRPr="00A92510" w:rsidRDefault="008B6E78" w:rsidP="008B6E78">
      <w:pPr>
        <w:pStyle w:val="List"/>
      </w:pPr>
      <w:bookmarkStart w:id="242" w:name="_Ref184717127"/>
      <w:r>
        <w:t>22/</w:t>
      </w:r>
      <w:r w:rsidR="00444155">
        <w:t>198 17</w:t>
      </w:r>
      <w:r>
        <w:t>-CNL 113 512 Uen</w:t>
      </w:r>
      <w:r>
        <w:br/>
        <w:t xml:space="preserve">EPTF CLL Semaphore, </w:t>
      </w:r>
      <w:r w:rsidR="00444155">
        <w:t>User Guide</w:t>
      </w:r>
      <w:bookmarkEnd w:id="242"/>
    </w:p>
    <w:p w:rsidR="008B6E78" w:rsidRDefault="008B6E78" w:rsidP="008B6E78">
      <w:pPr>
        <w:pStyle w:val="List"/>
      </w:pPr>
      <w:bookmarkStart w:id="243" w:name="_Ref184717133"/>
      <w:r>
        <w:t>15/</w:t>
      </w:r>
      <w:r w:rsidR="00444155">
        <w:t>198 17</w:t>
      </w:r>
      <w:r>
        <w:t>-CNL 113 512 Uen</w:t>
      </w:r>
      <w:r>
        <w:br/>
        <w:t xml:space="preserve">EPTF CLL StatCapture, </w:t>
      </w:r>
      <w:r w:rsidR="00444155">
        <w:t>User Guide</w:t>
      </w:r>
      <w:bookmarkEnd w:id="243"/>
    </w:p>
    <w:p w:rsidR="008B6E78" w:rsidRDefault="008B6E78" w:rsidP="008B6E78">
      <w:pPr>
        <w:pStyle w:val="List"/>
      </w:pPr>
      <w:bookmarkStart w:id="244" w:name="_Ref184717140"/>
      <w:r>
        <w:t>16/</w:t>
      </w:r>
      <w:r w:rsidR="00444155">
        <w:t>198 17</w:t>
      </w:r>
      <w:r>
        <w:t>-CNL 113 512 Uen</w:t>
      </w:r>
      <w:r>
        <w:br/>
        <w:t xml:space="preserve">EPTF CLL StatMeasure, </w:t>
      </w:r>
      <w:r w:rsidR="00444155">
        <w:t>User Guide</w:t>
      </w:r>
      <w:bookmarkEnd w:id="244"/>
    </w:p>
    <w:p w:rsidR="008B6E78" w:rsidRDefault="008B6E78" w:rsidP="008B6E78">
      <w:pPr>
        <w:pStyle w:val="List"/>
      </w:pPr>
      <w:bookmarkStart w:id="245" w:name="_Ref184717147"/>
      <w:r>
        <w:t>17/</w:t>
      </w:r>
      <w:r w:rsidR="00444155">
        <w:t>198 17</w:t>
      </w:r>
      <w:r>
        <w:t>-CNL 113 512 Uen</w:t>
      </w:r>
      <w:r>
        <w:br/>
        <w:t xml:space="preserve">EPTF CLL StatReplay, </w:t>
      </w:r>
      <w:r w:rsidR="00444155">
        <w:t>User Guide</w:t>
      </w:r>
      <w:bookmarkEnd w:id="245"/>
    </w:p>
    <w:p w:rsidR="008B6E78" w:rsidRPr="00444155" w:rsidRDefault="008B6E78" w:rsidP="008B6E78">
      <w:pPr>
        <w:pStyle w:val="List"/>
        <w:rPr>
          <w:lang w:val="nb-NO"/>
        </w:rPr>
      </w:pPr>
      <w:bookmarkStart w:id="246" w:name="_Ref184717153"/>
      <w:r w:rsidRPr="00444155">
        <w:rPr>
          <w:lang w:val="nb-NO"/>
        </w:rPr>
        <w:t>2/</w:t>
      </w:r>
      <w:r w:rsidR="00444155">
        <w:rPr>
          <w:lang w:val="nb-NO"/>
        </w:rPr>
        <w:t>198 17</w:t>
      </w:r>
      <w:r w:rsidRPr="00444155">
        <w:rPr>
          <w:lang w:val="nb-NO"/>
        </w:rPr>
        <w:t>-CNL 113 512 Uen</w:t>
      </w:r>
      <w:r w:rsidRPr="00444155">
        <w:rPr>
          <w:lang w:val="nb-NO"/>
        </w:rPr>
        <w:br/>
        <w:t xml:space="preserve">EPTF CLL UIHandler, </w:t>
      </w:r>
      <w:r w:rsidR="00444155" w:rsidRPr="00444155">
        <w:rPr>
          <w:lang w:val="nb-NO"/>
        </w:rPr>
        <w:t>User Guide</w:t>
      </w:r>
      <w:bookmarkEnd w:id="246"/>
    </w:p>
    <w:p w:rsidR="00AF65C3" w:rsidRDefault="008B6E78" w:rsidP="008B6E78">
      <w:pPr>
        <w:pStyle w:val="List"/>
        <w:rPr>
          <w:lang w:val="nb-NO"/>
        </w:rPr>
      </w:pPr>
      <w:bookmarkStart w:id="247" w:name="_Ref184717160"/>
      <w:r w:rsidRPr="00444155">
        <w:rPr>
          <w:lang w:val="nb-NO"/>
        </w:rPr>
        <w:t>18/</w:t>
      </w:r>
      <w:r w:rsidR="00444155">
        <w:rPr>
          <w:lang w:val="nb-NO"/>
        </w:rPr>
        <w:t>198 17</w:t>
      </w:r>
      <w:r w:rsidRPr="00444155">
        <w:rPr>
          <w:lang w:val="nb-NO"/>
        </w:rPr>
        <w:t>-CNL 113 512 Uen</w:t>
      </w:r>
      <w:r w:rsidRPr="00444155">
        <w:rPr>
          <w:lang w:val="nb-NO"/>
        </w:rPr>
        <w:br/>
        <w:t xml:space="preserve">EPTF CLL Variable, </w:t>
      </w:r>
      <w:r w:rsidR="00444155" w:rsidRPr="00444155">
        <w:rPr>
          <w:lang w:val="nb-NO"/>
        </w:rPr>
        <w:t>User Guide</w:t>
      </w:r>
      <w:bookmarkEnd w:id="214"/>
      <w:bookmarkEnd w:id="247"/>
    </w:p>
    <w:p w:rsidR="000B7ACF" w:rsidRDefault="000B7ACF" w:rsidP="008B6E78">
      <w:pPr>
        <w:pStyle w:val="List"/>
        <w:rPr>
          <w:lang w:val="nb-NO"/>
        </w:rPr>
      </w:pPr>
      <w:bookmarkStart w:id="248" w:name="_Ref189894862"/>
      <w:r w:rsidRPr="000B7ACF">
        <w:rPr>
          <w:lang w:val="nb-NO"/>
        </w:rPr>
        <w:lastRenderedPageBreak/>
        <w:t>25/198 17-CNL 113 512 Uen</w:t>
      </w:r>
      <w:r>
        <w:rPr>
          <w:lang w:val="nb-NO"/>
        </w:rPr>
        <w:br/>
      </w:r>
      <w:r w:rsidRPr="000B7ACF">
        <w:rPr>
          <w:lang w:val="nb-NO"/>
        </w:rPr>
        <w:t>EPTF CLL Transport, User Guide</w:t>
      </w:r>
      <w:bookmarkEnd w:id="248"/>
    </w:p>
    <w:p w:rsidR="000B7ACF" w:rsidRDefault="000B7ACF" w:rsidP="008B6E78">
      <w:pPr>
        <w:pStyle w:val="List"/>
        <w:rPr>
          <w:lang w:val="nb-NO"/>
        </w:rPr>
      </w:pPr>
      <w:bookmarkStart w:id="249" w:name="_Ref189894878"/>
      <w:r w:rsidRPr="000B7ACF">
        <w:rPr>
          <w:lang w:val="nb-NO"/>
        </w:rPr>
        <w:t>23/198 17-CNL 113 512 Uen</w:t>
      </w:r>
      <w:r>
        <w:rPr>
          <w:lang w:val="nb-NO"/>
        </w:rPr>
        <w:br/>
      </w:r>
      <w:r w:rsidRPr="000B7ACF">
        <w:rPr>
          <w:lang w:val="nb-NO"/>
        </w:rPr>
        <w:t>EPTF CLL Rendezvous, User Guide</w:t>
      </w:r>
      <w:bookmarkEnd w:id="249"/>
    </w:p>
    <w:p w:rsidR="00391FA4" w:rsidRDefault="00391FA4" w:rsidP="008B6E78">
      <w:pPr>
        <w:pStyle w:val="List"/>
        <w:rPr>
          <w:lang w:val="nb-NO"/>
        </w:rPr>
      </w:pPr>
      <w:bookmarkStart w:id="250" w:name="_Ref190504149"/>
      <w:r>
        <w:t>24/198 17-CNL 113 512</w:t>
      </w:r>
      <w:r>
        <w:br/>
        <w:t xml:space="preserve">EPTF CLL </w:t>
      </w:r>
      <w:r w:rsidRPr="00483CBC">
        <w:t>Central Scheduling</w:t>
      </w:r>
      <w:r w:rsidRPr="000B7ACF">
        <w:rPr>
          <w:lang w:val="nb-NO"/>
        </w:rPr>
        <w:t>, User Guide</w:t>
      </w:r>
      <w:bookmarkEnd w:id="250"/>
    </w:p>
    <w:p w:rsidR="00896CA1" w:rsidRDefault="00896CA1" w:rsidP="008B6E78">
      <w:pPr>
        <w:pStyle w:val="List"/>
        <w:rPr>
          <w:lang w:val="nb-NO"/>
        </w:rPr>
      </w:pPr>
      <w:bookmarkStart w:id="251" w:name="_Ref194473542"/>
      <w:r w:rsidRPr="00896CA1">
        <w:rPr>
          <w:lang w:val="nb-NO"/>
        </w:rPr>
        <w:t>26/198 17-CNL 113 512 Uen</w:t>
      </w:r>
      <w:r>
        <w:rPr>
          <w:lang w:val="nb-NO"/>
        </w:rPr>
        <w:br/>
      </w:r>
      <w:r w:rsidRPr="00896CA1">
        <w:rPr>
          <w:lang w:val="nb-NO"/>
        </w:rPr>
        <w:t>EPTF CLL Time Profile Editor, User Guide</w:t>
      </w:r>
      <w:bookmarkEnd w:id="251"/>
    </w:p>
    <w:p w:rsidR="00DC086E" w:rsidRDefault="00DC086E" w:rsidP="008B6E78">
      <w:pPr>
        <w:pStyle w:val="List"/>
        <w:rPr>
          <w:lang w:val="nb-NO"/>
        </w:rPr>
      </w:pPr>
      <w:bookmarkStart w:id="252" w:name="_Ref224031776"/>
      <w:r w:rsidRPr="00DC086E">
        <w:rPr>
          <w:lang w:val="nb-NO"/>
        </w:rPr>
        <w:t>27/198 17-CNL 113 512 Uen</w:t>
      </w:r>
      <w:r>
        <w:rPr>
          <w:lang w:val="nb-NO"/>
        </w:rPr>
        <w:br/>
        <w:t>EPTF CLL Stat Handler, User Guide</w:t>
      </w:r>
      <w:bookmarkEnd w:id="252"/>
    </w:p>
    <w:p w:rsidR="00C036C3" w:rsidRPr="00444155" w:rsidRDefault="00C036C3" w:rsidP="008B6E78">
      <w:pPr>
        <w:pStyle w:val="List"/>
        <w:rPr>
          <w:lang w:val="nb-NO"/>
        </w:rPr>
      </w:pPr>
      <w:bookmarkStart w:id="253" w:name="_Ref224031789"/>
      <w:r w:rsidRPr="00C036C3">
        <w:rPr>
          <w:lang w:val="nb-NO"/>
        </w:rPr>
        <w:t>28/198 17-CNL 113 512 Uen</w:t>
      </w:r>
      <w:r>
        <w:rPr>
          <w:lang w:val="nb-NO"/>
        </w:rPr>
        <w:br/>
        <w:t>EPTF CLL Random N Array, User Guide</w:t>
      </w:r>
      <w:bookmarkEnd w:id="253"/>
    </w:p>
    <w:sectPr w:rsidR="00C036C3" w:rsidRPr="00444155" w:rsidSect="007D6979">
      <w:headerReference w:type="even" r:id="rId11"/>
      <w:headerReference w:type="default" r:id="rId12"/>
      <w:footerReference w:type="even" r:id="rId13"/>
      <w:footerReference w:type="default" r:id="rId14"/>
      <w:headerReference w:type="first" r:id="rId15"/>
      <w:footerReference w:type="first" r:id="rId16"/>
      <w:pgSz w:w="11907" w:h="16839" w:code="9"/>
      <w:pgMar w:top="1418" w:right="567" w:bottom="1418" w:left="1191" w:header="34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04A8" w:rsidRDefault="008C04A8">
      <w:r>
        <w:separator/>
      </w:r>
    </w:p>
  </w:endnote>
  <w:endnote w:type="continuationSeparator" w:id="0">
    <w:p w:rsidR="008C04A8" w:rsidRDefault="008C04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MS PGothic">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MR10">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1A44" w:rsidRDefault="00FC1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1A44" w:rsidRPr="00FC1A44" w:rsidRDefault="00FC1A44" w:rsidP="00FC1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1A44" w:rsidRDefault="00FC1A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04A8" w:rsidRDefault="008C04A8">
      <w:r>
        <w:separator/>
      </w:r>
    </w:p>
  </w:footnote>
  <w:footnote w:type="continuationSeparator" w:id="0">
    <w:p w:rsidR="008C04A8" w:rsidRDefault="008C04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1A44" w:rsidRDefault="00FC1A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FC1A44">
      <w:trPr>
        <w:gridAfter w:val="1"/>
        <w:wAfter w:w="11" w:type="dxa"/>
        <w:hidden/>
      </w:trPr>
      <w:tc>
        <w:tcPr>
          <w:tcW w:w="5145" w:type="dxa"/>
          <w:gridSpan w:val="2"/>
        </w:tcPr>
        <w:p w:rsidR="00FC1A44" w:rsidRDefault="00FC1A44">
          <w:pPr>
            <w:pStyle w:val="Header"/>
            <w:tabs>
              <w:tab w:val="left" w:pos="3048"/>
            </w:tabs>
            <w:rPr>
              <w:vanish/>
              <w:sz w:val="20"/>
            </w:rPr>
          </w:pPr>
        </w:p>
      </w:tc>
      <w:tc>
        <w:tcPr>
          <w:tcW w:w="3927" w:type="dxa"/>
          <w:gridSpan w:val="3"/>
        </w:tcPr>
        <w:p w:rsidR="00FC1A44" w:rsidRDefault="00FC1A44">
          <w:pPr>
            <w:pStyle w:val="Header"/>
            <w:rPr>
              <w:position w:val="4"/>
              <w:sz w:val="20"/>
            </w:rPr>
          </w:pPr>
          <w:r>
            <w:rPr>
              <w:position w:val="4"/>
              <w:sz w:val="20"/>
            </w:rPr>
            <w:fldChar w:fldCharType="begin"/>
          </w:r>
          <w:r>
            <w:rPr>
              <w:position w:val="4"/>
              <w:sz w:val="20"/>
            </w:rPr>
            <w:instrText xml:space="preserve"> DOCPROPERTY "Information"  \* MERGEFORMAT </w:instrText>
          </w:r>
          <w:r>
            <w:rPr>
              <w:position w:val="4"/>
              <w:sz w:val="20"/>
            </w:rPr>
            <w:fldChar w:fldCharType="end"/>
          </w:r>
        </w:p>
      </w:tc>
      <w:tc>
        <w:tcPr>
          <w:tcW w:w="1134" w:type="dxa"/>
        </w:tcPr>
        <w:p w:rsidR="00FC1A44" w:rsidRDefault="00FC1A44">
          <w:pPr>
            <w:pStyle w:val="Header"/>
            <w:rPr>
              <w:position w:val="4"/>
              <w:sz w:val="20"/>
            </w:rPr>
          </w:pPr>
        </w:p>
      </w:tc>
    </w:tr>
    <w:tr w:rsidR="00FC1A44">
      <w:trPr>
        <w:gridAfter w:val="1"/>
        <w:wAfter w:w="11" w:type="dxa"/>
        <w:trHeight w:val="480"/>
      </w:trPr>
      <w:tc>
        <w:tcPr>
          <w:tcW w:w="5145" w:type="dxa"/>
          <w:gridSpan w:val="2"/>
        </w:tcPr>
        <w:p w:rsidR="00FC1A44" w:rsidRDefault="00890981">
          <w:pPr>
            <w:pStyle w:val="Header"/>
            <w:spacing w:before="40"/>
            <w:rPr>
              <w:position w:val="10"/>
            </w:rPr>
          </w:pPr>
          <w:r w:rsidRPr="00A16E61">
            <w:drawing>
              <wp:inline distT="0" distB="0" distL="0" distR="0">
                <wp:extent cx="1156970" cy="235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6970" cy="235585"/>
                        </a:xfrm>
                        <a:prstGeom prst="rect">
                          <a:avLst/>
                        </a:prstGeom>
                        <a:noFill/>
                        <a:ln>
                          <a:noFill/>
                        </a:ln>
                      </pic:spPr>
                    </pic:pic>
                  </a:graphicData>
                </a:graphic>
              </wp:inline>
            </w:drawing>
          </w:r>
        </w:p>
      </w:tc>
      <w:tc>
        <w:tcPr>
          <w:tcW w:w="3927" w:type="dxa"/>
          <w:gridSpan w:val="3"/>
        </w:tcPr>
        <w:p w:rsidR="00FC1A44" w:rsidRDefault="00FC1A44">
          <w:pPr>
            <w:pStyle w:val="Header"/>
            <w:spacing w:before="40"/>
            <w:rPr>
              <w:position w:val="4"/>
              <w:sz w:val="20"/>
            </w:rPr>
          </w:pPr>
          <w:fldSimple w:instr=" DOCPROPERTY &quot;SecurityClass&quot; \* MERGEFORMAT ">
            <w:r w:rsidR="00B05EA4" w:rsidRPr="00B05EA4">
              <w:rPr>
                <w:position w:val="4"/>
                <w:sz w:val="20"/>
              </w:rPr>
              <w:t>Ericsson Internal</w:t>
            </w:r>
          </w:fldSimple>
        </w:p>
        <w:p w:rsidR="00FC1A44" w:rsidRDefault="00FC1A44">
          <w:pPr>
            <w:pStyle w:val="Header"/>
            <w:spacing w:before="40"/>
            <w:rPr>
              <w:caps/>
              <w:position w:val="4"/>
              <w:sz w:val="20"/>
            </w:rPr>
          </w:pPr>
          <w:fldSimple w:instr=" DOCPROPERTY &quot;DocName&quot;  \* MERGEFORMAT ">
            <w:r w:rsidR="00B05EA4" w:rsidRPr="00B05EA4">
              <w:rPr>
                <w:caps/>
                <w:position w:val="4"/>
                <w:sz w:val="20"/>
              </w:rPr>
              <w:t>USERS MANUAL</w:t>
            </w:r>
          </w:fldSimple>
        </w:p>
      </w:tc>
      <w:tc>
        <w:tcPr>
          <w:tcW w:w="1134" w:type="dxa"/>
        </w:tcPr>
        <w:p w:rsidR="00FC1A44" w:rsidRDefault="00FC1A44">
          <w:pPr>
            <w:pStyle w:val="Header"/>
            <w:spacing w:before="40"/>
            <w:jc w:val="right"/>
            <w:rPr>
              <w:position w:val="4"/>
              <w:sz w:val="20"/>
            </w:rPr>
          </w:pPr>
        </w:p>
        <w:p w:rsidR="00FC1A44" w:rsidRDefault="00FC1A44">
          <w:pPr>
            <w:pStyle w:val="Header"/>
            <w:spacing w:before="40"/>
            <w:jc w:val="right"/>
            <w:rPr>
              <w:position w:val="4"/>
              <w:sz w:val="20"/>
            </w:rPr>
          </w:pPr>
          <w:r>
            <w:rPr>
              <w:position w:val="4"/>
              <w:sz w:val="20"/>
            </w:rPr>
            <w:fldChar w:fldCharType="begin"/>
          </w:r>
          <w:r>
            <w:rPr>
              <w:position w:val="4"/>
              <w:sz w:val="20"/>
            </w:rPr>
            <w:instrText>\PAGE arab</w:instrText>
          </w:r>
          <w:r>
            <w:rPr>
              <w:position w:val="4"/>
              <w:sz w:val="20"/>
            </w:rPr>
            <w:fldChar w:fldCharType="separate"/>
          </w:r>
          <w:r w:rsidR="00890981">
            <w:rPr>
              <w:position w:val="4"/>
              <w:sz w:val="20"/>
            </w:rPr>
            <w:t>1</w:t>
          </w:r>
          <w:r>
            <w:rPr>
              <w:position w:val="4"/>
              <w:sz w:val="20"/>
            </w:rPr>
            <w:fldChar w:fldCharType="end"/>
          </w:r>
          <w:r>
            <w:rPr>
              <w:position w:val="4"/>
              <w:sz w:val="20"/>
            </w:rPr>
            <w:t xml:space="preserve"> (</w:t>
          </w:r>
          <w:r>
            <w:rPr>
              <w:position w:val="4"/>
              <w:sz w:val="20"/>
            </w:rPr>
            <w:fldChar w:fldCharType="begin"/>
          </w:r>
          <w:r>
            <w:rPr>
              <w:position w:val="4"/>
              <w:sz w:val="20"/>
            </w:rPr>
            <w:instrText xml:space="preserve">\NUMPAGES </w:instrText>
          </w:r>
          <w:r>
            <w:rPr>
              <w:position w:val="4"/>
              <w:sz w:val="20"/>
            </w:rPr>
            <w:fldChar w:fldCharType="separate"/>
          </w:r>
          <w:r w:rsidR="00890981">
            <w:rPr>
              <w:position w:val="4"/>
              <w:sz w:val="20"/>
            </w:rPr>
            <w:t>14</w:t>
          </w:r>
          <w:r>
            <w:rPr>
              <w:position w:val="4"/>
              <w:sz w:val="20"/>
            </w:rPr>
            <w:fldChar w:fldCharType="end"/>
          </w:r>
          <w:r>
            <w:rPr>
              <w:position w:val="4"/>
              <w:sz w:val="20"/>
            </w:rPr>
            <w:t>)</w:t>
          </w:r>
        </w:p>
      </w:tc>
    </w:tr>
    <w:tr w:rsidR="00FC1A44">
      <w:tblPrEx>
        <w:tblCellMar>
          <w:left w:w="7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FC1A44" w:rsidRDefault="00FC1A44">
          <w:pPr>
            <w:pStyle w:val="NoSpellcheck"/>
          </w:pPr>
          <w:r>
            <w:t>Prepared (also subject responsible if other)</w:t>
          </w:r>
        </w:p>
      </w:tc>
      <w:tc>
        <w:tcPr>
          <w:tcW w:w="5060" w:type="dxa"/>
          <w:gridSpan w:val="4"/>
          <w:tcBorders>
            <w:top w:val="single" w:sz="6" w:space="0" w:color="auto"/>
          </w:tcBorders>
        </w:tcPr>
        <w:p w:rsidR="00FC1A44" w:rsidRDefault="00FC1A44">
          <w:pPr>
            <w:pStyle w:val="NoSpellcheck"/>
          </w:pPr>
          <w:r>
            <w:t>No.</w:t>
          </w:r>
        </w:p>
      </w:tc>
    </w:tr>
    <w:tr w:rsidR="00FC1A44">
      <w:tblPrEx>
        <w:tblCellMar>
          <w:left w:w="7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FC1A44" w:rsidRDefault="00FC1A44">
          <w:pPr>
            <w:pStyle w:val="Header"/>
            <w:tabs>
              <w:tab w:val="clear" w:pos="4320"/>
              <w:tab w:val="clear" w:pos="8640"/>
              <w:tab w:val="left" w:pos="2381"/>
              <w:tab w:val="left" w:pos="2609"/>
              <w:tab w:val="left" w:pos="2835"/>
              <w:tab w:val="left" w:pos="3062"/>
            </w:tabs>
            <w:spacing w:before="40"/>
            <w:rPr>
              <w:position w:val="-4"/>
              <w:sz w:val="20"/>
            </w:rPr>
          </w:pPr>
          <w:fldSimple w:instr=" DOCPROPERTY &quot;Prepared&quot; \* MERGEFORMAT ">
            <w:r w:rsidR="00B05EA4" w:rsidRPr="00B05EA4">
              <w:rPr>
                <w:position w:val="-4"/>
                <w:sz w:val="20"/>
              </w:rPr>
              <w:t>ETH/RZX Gábor Szalai</w:t>
            </w:r>
            <w:r w:rsidR="00B05EA4" w:rsidRPr="00B05EA4">
              <w:rPr>
                <w:sz w:val="20"/>
              </w:rPr>
              <w:t xml:space="preserve"> +36 1 437 7591</w:t>
            </w:r>
          </w:fldSimple>
        </w:p>
      </w:tc>
      <w:tc>
        <w:tcPr>
          <w:tcW w:w="5060" w:type="dxa"/>
          <w:gridSpan w:val="4"/>
          <w:tcBorders>
            <w:bottom w:val="single" w:sz="6" w:space="0" w:color="auto"/>
          </w:tcBorders>
        </w:tcPr>
        <w:p w:rsidR="00FC1A44" w:rsidRDefault="00FC1A44">
          <w:pPr>
            <w:pStyle w:val="Header"/>
            <w:spacing w:before="40"/>
            <w:rPr>
              <w:position w:val="-4"/>
              <w:sz w:val="20"/>
            </w:rPr>
          </w:pPr>
          <w:fldSimple w:instr=" DOCPROPERTY &quot;DocNo&quot;  &quot;LangCode&quot; \* MERGEFORMAT ">
            <w:r w:rsidR="00B05EA4" w:rsidRPr="00B05EA4">
              <w:rPr>
                <w:position w:val="-4"/>
                <w:sz w:val="20"/>
              </w:rPr>
              <w:t>198 17-CNL 113 512 Uen</w:t>
            </w:r>
          </w:fldSimple>
        </w:p>
      </w:tc>
    </w:tr>
    <w:tr w:rsidR="00FC1A44">
      <w:tblPrEx>
        <w:tblCellMar>
          <w:left w:w="7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FC1A44" w:rsidRDefault="00FC1A44">
          <w:pPr>
            <w:pStyle w:val="NoSpellcheck"/>
          </w:pPr>
          <w:r>
            <w:t>Approved</w:t>
          </w:r>
        </w:p>
      </w:tc>
      <w:tc>
        <w:tcPr>
          <w:tcW w:w="1319" w:type="dxa"/>
          <w:tcBorders>
            <w:top w:val="single" w:sz="6" w:space="0" w:color="auto"/>
            <w:right w:val="single" w:sz="6" w:space="0" w:color="auto"/>
          </w:tcBorders>
        </w:tcPr>
        <w:p w:rsidR="00FC1A44" w:rsidRDefault="00FC1A44">
          <w:pPr>
            <w:pStyle w:val="NoSpellcheck"/>
          </w:pPr>
          <w:r>
            <w:t>Checked</w:t>
          </w:r>
        </w:p>
      </w:tc>
      <w:tc>
        <w:tcPr>
          <w:tcW w:w="1516" w:type="dxa"/>
          <w:tcBorders>
            <w:right w:val="single" w:sz="6" w:space="0" w:color="auto"/>
          </w:tcBorders>
        </w:tcPr>
        <w:p w:rsidR="00FC1A44" w:rsidRDefault="00FC1A44">
          <w:pPr>
            <w:pStyle w:val="NoSpellcheck"/>
          </w:pPr>
          <w:r>
            <w:t>Date</w:t>
          </w:r>
        </w:p>
      </w:tc>
      <w:tc>
        <w:tcPr>
          <w:tcW w:w="964" w:type="dxa"/>
        </w:tcPr>
        <w:p w:rsidR="00FC1A44" w:rsidRDefault="00FC1A44">
          <w:pPr>
            <w:pStyle w:val="NoSpellcheck"/>
          </w:pPr>
          <w:r>
            <w:t>Rev</w:t>
          </w:r>
        </w:p>
      </w:tc>
      <w:tc>
        <w:tcPr>
          <w:tcW w:w="2579" w:type="dxa"/>
          <w:gridSpan w:val="2"/>
          <w:tcBorders>
            <w:left w:val="single" w:sz="6" w:space="0" w:color="auto"/>
          </w:tcBorders>
        </w:tcPr>
        <w:p w:rsidR="00FC1A44" w:rsidRDefault="00FC1A44">
          <w:pPr>
            <w:pStyle w:val="NoSpellcheck"/>
          </w:pPr>
          <w:r>
            <w:t>Reference</w:t>
          </w:r>
        </w:p>
      </w:tc>
    </w:tr>
    <w:tr w:rsidR="00FC1A44">
      <w:trPr>
        <w:cantSplit/>
        <w:trHeight w:hRule="exact" w:val="300"/>
      </w:trPr>
      <w:tc>
        <w:tcPr>
          <w:tcW w:w="3828" w:type="dxa"/>
          <w:tcBorders>
            <w:left w:val="single" w:sz="6" w:space="0" w:color="auto"/>
            <w:bottom w:val="single" w:sz="6" w:space="0" w:color="auto"/>
          </w:tcBorders>
        </w:tcPr>
        <w:p w:rsidR="00FC1A44" w:rsidRDefault="00FC1A44">
          <w:pPr>
            <w:pStyle w:val="Header"/>
            <w:spacing w:before="40"/>
            <w:rPr>
              <w:position w:val="-4"/>
              <w:sz w:val="20"/>
            </w:rPr>
          </w:pPr>
          <w:fldSimple w:instr=" DOCPROPERTY &quot;ApprovedBy&quot; \* MERGEFORMAT ">
            <w:r w:rsidR="00B05EA4" w:rsidRPr="00B05EA4">
              <w:rPr>
                <w:position w:val="-4"/>
                <w:sz w:val="20"/>
              </w:rPr>
              <w:t>ETH/RZXC (Elemér Lelik)</w:t>
            </w:r>
          </w:fldSimple>
        </w:p>
      </w:tc>
      <w:tc>
        <w:tcPr>
          <w:tcW w:w="1318" w:type="dxa"/>
          <w:tcBorders>
            <w:left w:val="nil"/>
            <w:bottom w:val="single" w:sz="6" w:space="0" w:color="auto"/>
            <w:right w:val="single" w:sz="6" w:space="0" w:color="auto"/>
          </w:tcBorders>
        </w:tcPr>
        <w:p w:rsidR="00FC1A44" w:rsidRDefault="00FC1A44">
          <w:pPr>
            <w:pStyle w:val="Header"/>
            <w:spacing w:before="40"/>
            <w:rPr>
              <w:position w:val="-4"/>
              <w:sz w:val="20"/>
            </w:rPr>
          </w:pPr>
          <w:r>
            <w:rPr>
              <w:sz w:val="20"/>
            </w:rPr>
            <w:fldChar w:fldCharType="begin"/>
          </w:r>
          <w:r>
            <w:rPr>
              <w:sz w:val="20"/>
            </w:rPr>
            <w:instrText xml:space="preserve"> DOCPROPERTY "Checked" \* MERGEFORMAT </w:instrText>
          </w:r>
          <w:r>
            <w:rPr>
              <w:sz w:val="20"/>
            </w:rPr>
            <w:fldChar w:fldCharType="end"/>
          </w:r>
        </w:p>
      </w:tc>
      <w:tc>
        <w:tcPr>
          <w:tcW w:w="1518" w:type="dxa"/>
          <w:tcBorders>
            <w:bottom w:val="single" w:sz="6" w:space="0" w:color="auto"/>
          </w:tcBorders>
        </w:tcPr>
        <w:p w:rsidR="00FC1A44" w:rsidRDefault="00FC1A44">
          <w:pPr>
            <w:pStyle w:val="Header"/>
            <w:spacing w:before="40"/>
            <w:rPr>
              <w:position w:val="-4"/>
              <w:sz w:val="20"/>
            </w:rPr>
          </w:pPr>
          <w:fldSimple w:instr=" DOCPROPERTY &quot;Date&quot; \* MERGEFORMAT ">
            <w:r w:rsidR="00B05EA4" w:rsidRPr="00B05EA4">
              <w:rPr>
                <w:position w:val="-4"/>
                <w:sz w:val="20"/>
              </w:rPr>
              <w:t>2010-02-09</w:t>
            </w:r>
          </w:fldSimple>
        </w:p>
      </w:tc>
      <w:tc>
        <w:tcPr>
          <w:tcW w:w="964" w:type="dxa"/>
          <w:tcBorders>
            <w:bottom w:val="single" w:sz="6" w:space="0" w:color="auto"/>
          </w:tcBorders>
        </w:tcPr>
        <w:p w:rsidR="00FC1A44" w:rsidRDefault="00FC1A44">
          <w:pPr>
            <w:pStyle w:val="Header"/>
            <w:spacing w:before="40"/>
            <w:rPr>
              <w:position w:val="-4"/>
              <w:sz w:val="20"/>
            </w:rPr>
          </w:pPr>
          <w:fldSimple w:instr=" DOCPROPERTY &quot;Revision&quot; \* MERGEFORMAT ">
            <w:r w:rsidR="00B05EA4" w:rsidRPr="00B05EA4">
              <w:rPr>
                <w:position w:val="-4"/>
                <w:sz w:val="20"/>
              </w:rPr>
              <w:t>D</w:t>
            </w:r>
          </w:fldSimple>
        </w:p>
      </w:tc>
      <w:tc>
        <w:tcPr>
          <w:tcW w:w="2589" w:type="dxa"/>
          <w:gridSpan w:val="3"/>
          <w:tcBorders>
            <w:left w:val="single" w:sz="6" w:space="0" w:color="auto"/>
            <w:bottom w:val="single" w:sz="6" w:space="0" w:color="auto"/>
          </w:tcBorders>
        </w:tcPr>
        <w:p w:rsidR="00FC1A44" w:rsidRDefault="00FC1A44">
          <w:pPr>
            <w:pStyle w:val="Header"/>
            <w:spacing w:before="40"/>
            <w:rPr>
              <w:position w:val="-4"/>
              <w:sz w:val="20"/>
            </w:rPr>
          </w:pPr>
          <w:fldSimple w:instr=" DOCPROPERTY &quot;Reference&quot; \* MERGEFORMAT ">
            <w:r w:rsidR="00B05EA4" w:rsidRPr="00B05EA4">
              <w:rPr>
                <w:position w:val="-4"/>
                <w:sz w:val="20"/>
              </w:rPr>
              <w:t>GASK2</w:t>
            </w:r>
          </w:fldSimple>
        </w:p>
      </w:tc>
    </w:tr>
  </w:tbl>
  <w:p w:rsidR="00FC1A44" w:rsidRDefault="00FC1A4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1A44" w:rsidRDefault="00FC1A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6664B1A"/>
    <w:lvl w:ilvl="0">
      <w:start w:val="1"/>
      <w:numFmt w:val="decimal"/>
      <w:pStyle w:val="ListNumber5"/>
      <w:lvlText w:val="%1."/>
      <w:lvlJc w:val="left"/>
      <w:pPr>
        <w:tabs>
          <w:tab w:val="num" w:pos="1492"/>
        </w:tabs>
        <w:ind w:left="1492" w:hanging="360"/>
      </w:pPr>
      <w:rPr>
        <w:rFonts w:cs="Times New Roman"/>
      </w:rPr>
    </w:lvl>
  </w:abstractNum>
  <w:abstractNum w:abstractNumId="1" w15:restartNumberingAfterBreak="0">
    <w:nsid w:val="FFFFFFFB"/>
    <w:multiLevelType w:val="multilevel"/>
    <w:tmpl w:val="12048B64"/>
    <w:lvl w:ilvl="0">
      <w:start w:val="1"/>
      <w:numFmt w:val="decimal"/>
      <w:pStyle w:val="Heading1"/>
      <w:lvlText w:val="%1"/>
      <w:lvlJc w:val="left"/>
      <w:pPr>
        <w:tabs>
          <w:tab w:val="num" w:pos="0"/>
        </w:tabs>
        <w:ind w:left="2551" w:hanging="1304"/>
      </w:pPr>
      <w:rPr>
        <w:rFonts w:cs="Times New Roman" w:hint="default"/>
        <w:u w:val="none"/>
      </w:rPr>
    </w:lvl>
    <w:lvl w:ilvl="1">
      <w:start w:val="1"/>
      <w:numFmt w:val="decimal"/>
      <w:pStyle w:val="Heading2"/>
      <w:lvlText w:val="%1.%2"/>
      <w:lvlJc w:val="left"/>
      <w:pPr>
        <w:tabs>
          <w:tab w:val="num" w:pos="0"/>
        </w:tabs>
        <w:ind w:left="2551" w:hanging="1304"/>
      </w:pPr>
      <w:rPr>
        <w:rFonts w:cs="Times New Roman" w:hint="default"/>
        <w:u w:val="none"/>
      </w:rPr>
    </w:lvl>
    <w:lvl w:ilvl="2">
      <w:start w:val="1"/>
      <w:numFmt w:val="decimal"/>
      <w:pStyle w:val="Heading3"/>
      <w:lvlText w:val="%1.%2.%3"/>
      <w:lvlJc w:val="left"/>
      <w:pPr>
        <w:tabs>
          <w:tab w:val="num" w:pos="0"/>
        </w:tabs>
        <w:ind w:left="2551" w:hanging="1304"/>
      </w:pPr>
      <w:rPr>
        <w:rFonts w:cs="Times New Roman" w:hint="default"/>
        <w:u w:val="none"/>
      </w:rPr>
    </w:lvl>
    <w:lvl w:ilvl="3">
      <w:start w:val="1"/>
      <w:numFmt w:val="decimal"/>
      <w:pStyle w:val="Heading4"/>
      <w:lvlText w:val="%1.%2.%3.%4"/>
      <w:lvlJc w:val="left"/>
      <w:pPr>
        <w:tabs>
          <w:tab w:val="num" w:pos="0"/>
        </w:tabs>
        <w:ind w:left="2551" w:hanging="1304"/>
      </w:pPr>
      <w:rPr>
        <w:rFonts w:cs="Times New Roman" w:hint="default"/>
        <w:u w:val="none"/>
      </w:rPr>
    </w:lvl>
    <w:lvl w:ilvl="4">
      <w:start w:val="1"/>
      <w:numFmt w:val="decimal"/>
      <w:lvlText w:val="%1.%2.%3.%4.%5"/>
      <w:lvlJc w:val="left"/>
      <w:pPr>
        <w:tabs>
          <w:tab w:val="num" w:pos="0"/>
        </w:tabs>
        <w:ind w:left="2552" w:hanging="1248"/>
      </w:pPr>
      <w:rPr>
        <w:rFonts w:cs="Times New Roman" w:hint="default"/>
      </w:rPr>
    </w:lvl>
    <w:lvl w:ilvl="5">
      <w:start w:val="1"/>
      <w:numFmt w:val="decimal"/>
      <w:lvlText w:val="%1.%2.%3.%4.%5.%6"/>
      <w:lvlJc w:val="left"/>
      <w:pPr>
        <w:tabs>
          <w:tab w:val="num" w:pos="0"/>
        </w:tabs>
      </w:pPr>
      <w:rPr>
        <w:rFonts w:cs="Times New Roman" w:hint="default"/>
      </w:rPr>
    </w:lvl>
    <w:lvl w:ilvl="6">
      <w:start w:val="1"/>
      <w:numFmt w:val="decimal"/>
      <w:lvlText w:val="%1.%2.%3.%4.%5.%6.%7"/>
      <w:lvlJc w:val="left"/>
      <w:pPr>
        <w:tabs>
          <w:tab w:val="num" w:pos="0"/>
        </w:tabs>
      </w:pPr>
      <w:rPr>
        <w:rFonts w:cs="Times New Roman" w:hint="default"/>
      </w:rPr>
    </w:lvl>
    <w:lvl w:ilvl="7">
      <w:start w:val="1"/>
      <w:numFmt w:val="decimal"/>
      <w:lvlText w:val="%1.%2.%3.%4.%5.%6.%7.%8"/>
      <w:lvlJc w:val="left"/>
      <w:pPr>
        <w:tabs>
          <w:tab w:val="num" w:pos="0"/>
        </w:tabs>
      </w:pPr>
      <w:rPr>
        <w:rFonts w:cs="Times New Roman" w:hint="default"/>
      </w:rPr>
    </w:lvl>
    <w:lvl w:ilvl="8">
      <w:start w:val="1"/>
      <w:numFmt w:val="decimal"/>
      <w:lvlText w:val="%1.%2.%3.%4.%5.%6.%7.%8.%9"/>
      <w:lvlJc w:val="left"/>
      <w:pPr>
        <w:tabs>
          <w:tab w:val="num" w:pos="0"/>
        </w:tabs>
      </w:pPr>
      <w:rPr>
        <w:rFonts w:cs="Times New Roman" w:hint="default"/>
      </w:rPr>
    </w:lvl>
  </w:abstractNum>
  <w:abstractNum w:abstractNumId="2" w15:restartNumberingAfterBreak="0">
    <w:nsid w:val="02291E49"/>
    <w:multiLevelType w:val="hybridMultilevel"/>
    <w:tmpl w:val="96D28EA6"/>
    <w:lvl w:ilvl="0" w:tplc="35EC265C">
      <w:start w:val="1"/>
      <w:numFmt w:val="decimal"/>
      <w:lvlRestart w:val="0"/>
      <w:pStyle w:val="Listnumbersingleline"/>
      <w:lvlText w:val="%1"/>
      <w:lvlJc w:val="left"/>
      <w:pPr>
        <w:tabs>
          <w:tab w:val="num" w:pos="3283"/>
        </w:tabs>
        <w:ind w:left="3283" w:hanging="369"/>
      </w:pPr>
      <w:rPr>
        <w:rFonts w:ascii="Arial" w:hAnsi="Arial" w:cs="Arial" w:hint="default"/>
        <w:sz w:val="22"/>
      </w:rPr>
    </w:lvl>
    <w:lvl w:ilvl="1" w:tplc="FFFFFFFF">
      <w:start w:val="1"/>
      <w:numFmt w:val="lowerLetter"/>
      <w:lvlText w:val="%2."/>
      <w:lvlJc w:val="left"/>
      <w:pPr>
        <w:tabs>
          <w:tab w:val="num" w:pos="1803"/>
        </w:tabs>
        <w:ind w:left="1803" w:hanging="360"/>
      </w:pPr>
      <w:rPr>
        <w:rFonts w:cs="Times New Roman"/>
      </w:rPr>
    </w:lvl>
    <w:lvl w:ilvl="2" w:tplc="FFFFFFFF" w:tentative="1">
      <w:start w:val="1"/>
      <w:numFmt w:val="lowerRoman"/>
      <w:lvlText w:val="%3."/>
      <w:lvlJc w:val="right"/>
      <w:pPr>
        <w:tabs>
          <w:tab w:val="num" w:pos="2523"/>
        </w:tabs>
        <w:ind w:left="2523" w:hanging="180"/>
      </w:pPr>
      <w:rPr>
        <w:rFonts w:cs="Times New Roman"/>
      </w:rPr>
    </w:lvl>
    <w:lvl w:ilvl="3" w:tplc="FFFFFFFF" w:tentative="1">
      <w:start w:val="1"/>
      <w:numFmt w:val="decimal"/>
      <w:lvlText w:val="%4."/>
      <w:lvlJc w:val="left"/>
      <w:pPr>
        <w:tabs>
          <w:tab w:val="num" w:pos="3243"/>
        </w:tabs>
        <w:ind w:left="3243" w:hanging="360"/>
      </w:pPr>
      <w:rPr>
        <w:rFonts w:cs="Times New Roman"/>
      </w:rPr>
    </w:lvl>
    <w:lvl w:ilvl="4" w:tplc="FFFFFFFF" w:tentative="1">
      <w:start w:val="1"/>
      <w:numFmt w:val="lowerLetter"/>
      <w:lvlText w:val="%5."/>
      <w:lvlJc w:val="left"/>
      <w:pPr>
        <w:tabs>
          <w:tab w:val="num" w:pos="3963"/>
        </w:tabs>
        <w:ind w:left="3963" w:hanging="360"/>
      </w:pPr>
      <w:rPr>
        <w:rFonts w:cs="Times New Roman"/>
      </w:rPr>
    </w:lvl>
    <w:lvl w:ilvl="5" w:tplc="FFFFFFFF" w:tentative="1">
      <w:start w:val="1"/>
      <w:numFmt w:val="lowerRoman"/>
      <w:lvlText w:val="%6."/>
      <w:lvlJc w:val="right"/>
      <w:pPr>
        <w:tabs>
          <w:tab w:val="num" w:pos="4683"/>
        </w:tabs>
        <w:ind w:left="4683" w:hanging="180"/>
      </w:pPr>
      <w:rPr>
        <w:rFonts w:cs="Times New Roman"/>
      </w:rPr>
    </w:lvl>
    <w:lvl w:ilvl="6" w:tplc="FFFFFFFF" w:tentative="1">
      <w:start w:val="1"/>
      <w:numFmt w:val="decimal"/>
      <w:lvlText w:val="%7."/>
      <w:lvlJc w:val="left"/>
      <w:pPr>
        <w:tabs>
          <w:tab w:val="num" w:pos="5403"/>
        </w:tabs>
        <w:ind w:left="5403" w:hanging="360"/>
      </w:pPr>
      <w:rPr>
        <w:rFonts w:cs="Times New Roman"/>
      </w:rPr>
    </w:lvl>
    <w:lvl w:ilvl="7" w:tplc="FFFFFFFF" w:tentative="1">
      <w:start w:val="1"/>
      <w:numFmt w:val="lowerLetter"/>
      <w:lvlText w:val="%8."/>
      <w:lvlJc w:val="left"/>
      <w:pPr>
        <w:tabs>
          <w:tab w:val="num" w:pos="6123"/>
        </w:tabs>
        <w:ind w:left="6123" w:hanging="360"/>
      </w:pPr>
      <w:rPr>
        <w:rFonts w:cs="Times New Roman"/>
      </w:rPr>
    </w:lvl>
    <w:lvl w:ilvl="8" w:tplc="FFFFFFFF" w:tentative="1">
      <w:start w:val="1"/>
      <w:numFmt w:val="lowerRoman"/>
      <w:lvlText w:val="%9."/>
      <w:lvlJc w:val="right"/>
      <w:pPr>
        <w:tabs>
          <w:tab w:val="num" w:pos="6843"/>
        </w:tabs>
        <w:ind w:left="6843" w:hanging="180"/>
      </w:pPr>
      <w:rPr>
        <w:rFonts w:cs="Times New Roman"/>
      </w:rPr>
    </w:lvl>
  </w:abstractNum>
  <w:abstractNum w:abstractNumId="3" w15:restartNumberingAfterBreak="0">
    <w:nsid w:val="02DD7C11"/>
    <w:multiLevelType w:val="hybridMultilevel"/>
    <w:tmpl w:val="7AF8052C"/>
    <w:lvl w:ilvl="0" w:tplc="FFC28210">
      <w:start w:val="1"/>
      <w:numFmt w:val="lowerLetter"/>
      <w:pStyle w:val="Listabcdoubleline"/>
      <w:lvlText w:val="%1"/>
      <w:lvlJc w:val="left"/>
      <w:pPr>
        <w:tabs>
          <w:tab w:val="num" w:pos="2920"/>
        </w:tabs>
        <w:ind w:left="2920" w:hanging="368"/>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cs="Times New Roman" w:hint="default"/>
        <w:sz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0D465E98"/>
    <w:multiLevelType w:val="hybridMultilevel"/>
    <w:tmpl w:val="D774F564"/>
    <w:lvl w:ilvl="0" w:tplc="DC3EF658">
      <w:start w:val="1"/>
      <w:numFmt w:val="decimal"/>
      <w:pStyle w:val="Listnumberdoublelinewide"/>
      <w:lvlText w:val="%1"/>
      <w:lvlJc w:val="left"/>
      <w:pPr>
        <w:tabs>
          <w:tab w:val="num" w:pos="1673"/>
        </w:tabs>
        <w:ind w:left="1673" w:hanging="369"/>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174B52FE"/>
    <w:multiLevelType w:val="multilevel"/>
    <w:tmpl w:val="09CC4FFA"/>
    <w:lvl w:ilvl="0">
      <w:start w:val="1"/>
      <w:numFmt w:val="bullet"/>
      <w:pStyle w:val="ListBullet"/>
      <w:lvlText w:val=""/>
      <w:lvlJc w:val="left"/>
      <w:pPr>
        <w:tabs>
          <w:tab w:val="num" w:pos="2914"/>
        </w:tabs>
        <w:ind w:left="2914" w:hanging="362"/>
      </w:pPr>
      <w:rPr>
        <w:rFonts w:ascii="Symbol" w:hAnsi="Symbol" w:hint="default"/>
        <w:b w:val="0"/>
        <w:i w:val="0"/>
        <w:sz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8"/>
        <w:u w:val="none"/>
      </w:rPr>
    </w:lvl>
    <w:lvl w:ilvl="4">
      <w:start w:val="1"/>
      <w:numFmt w:val="bullet"/>
      <w:lvlText w:val="»"/>
      <w:lvlJc w:val="left"/>
      <w:pPr>
        <w:tabs>
          <w:tab w:val="num" w:pos="4366"/>
        </w:tabs>
        <w:ind w:left="4366" w:hanging="397"/>
      </w:pPr>
      <w:rPr>
        <w:rFonts w:ascii="MS PGothic" w:eastAsia="MS PGothic" w:hint="eastAsia"/>
      </w:rPr>
    </w:lvl>
    <w:lvl w:ilvl="5">
      <w:start w:val="1"/>
      <w:numFmt w:val="decimal"/>
      <w:lvlText w:val="%1.%2.%3.%4.%5.%6"/>
      <w:lvlJc w:val="left"/>
      <w:pPr>
        <w:tabs>
          <w:tab w:val="num" w:pos="3005"/>
        </w:tabs>
        <w:ind w:left="3005"/>
      </w:pPr>
      <w:rPr>
        <w:rFonts w:cs="Times New Roman" w:hint="default"/>
      </w:rPr>
    </w:lvl>
    <w:lvl w:ilvl="6">
      <w:start w:val="1"/>
      <w:numFmt w:val="decimal"/>
      <w:lvlText w:val="%1.%2.%3.%4.%5.%6.%7"/>
      <w:lvlJc w:val="left"/>
      <w:pPr>
        <w:tabs>
          <w:tab w:val="num" w:pos="3005"/>
        </w:tabs>
        <w:ind w:left="3005"/>
      </w:pPr>
      <w:rPr>
        <w:rFonts w:cs="Times New Roman" w:hint="default"/>
      </w:rPr>
    </w:lvl>
    <w:lvl w:ilvl="7">
      <w:start w:val="1"/>
      <w:numFmt w:val="decimal"/>
      <w:lvlText w:val="%1.%2.%3.%4.%5.%6.%7.%8"/>
      <w:lvlJc w:val="left"/>
      <w:pPr>
        <w:tabs>
          <w:tab w:val="num" w:pos="3005"/>
        </w:tabs>
        <w:ind w:left="3005"/>
      </w:pPr>
      <w:rPr>
        <w:rFonts w:cs="Times New Roman" w:hint="default"/>
      </w:rPr>
    </w:lvl>
    <w:lvl w:ilvl="8">
      <w:start w:val="1"/>
      <w:numFmt w:val="decimal"/>
      <w:lvlText w:val="%1.%2.%3.%4.%5.%6.%7.%8.%9"/>
      <w:lvlJc w:val="left"/>
      <w:pPr>
        <w:tabs>
          <w:tab w:val="num" w:pos="3005"/>
        </w:tabs>
        <w:ind w:left="3005"/>
      </w:pPr>
      <w:rPr>
        <w:rFonts w:cs="Times New Roman" w:hint="default"/>
      </w:rPr>
    </w:lvl>
  </w:abstractNum>
  <w:abstractNum w:abstractNumId="7" w15:restartNumberingAfterBreak="0">
    <w:nsid w:val="17BE0E62"/>
    <w:multiLevelType w:val="multilevel"/>
    <w:tmpl w:val="A3FA2824"/>
    <w:lvl w:ilvl="0">
      <w:start w:val="1"/>
      <w:numFmt w:val="bullet"/>
      <w:pStyle w:val="ListBullet2wide"/>
      <w:lvlText w:val=""/>
      <w:lvlJc w:val="left"/>
      <w:pPr>
        <w:tabs>
          <w:tab w:val="num" w:pos="1666"/>
        </w:tabs>
        <w:ind w:left="1666" w:hanging="362"/>
      </w:pPr>
      <w:rPr>
        <w:rFonts w:ascii="Symbol" w:hAnsi="Symbol" w:hint="default"/>
        <w:b w:val="0"/>
        <w:i w:val="0"/>
        <w:sz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
      <w:lvlJc w:val="left"/>
      <w:pPr>
        <w:tabs>
          <w:tab w:val="num" w:pos="3084"/>
        </w:tabs>
        <w:ind w:left="3084" w:hanging="368"/>
      </w:pPr>
      <w:rPr>
        <w:rFonts w:ascii="Times New Roman" w:hint="default"/>
      </w:rPr>
    </w:lvl>
    <w:lvl w:ilvl="5">
      <w:start w:val="1"/>
      <w:numFmt w:val="decimal"/>
      <w:lvlText w:val="%1.%2.%3.%4.%5.%6"/>
      <w:lvlJc w:val="left"/>
      <w:pPr>
        <w:tabs>
          <w:tab w:val="num" w:pos="1757"/>
        </w:tabs>
        <w:ind w:left="1757"/>
      </w:pPr>
      <w:rPr>
        <w:rFonts w:cs="Times New Roman" w:hint="default"/>
      </w:rPr>
    </w:lvl>
    <w:lvl w:ilvl="6">
      <w:start w:val="1"/>
      <w:numFmt w:val="decimal"/>
      <w:lvlText w:val="%1.%2.%3.%4.%5.%6.%7"/>
      <w:lvlJc w:val="left"/>
      <w:pPr>
        <w:tabs>
          <w:tab w:val="num" w:pos="1757"/>
        </w:tabs>
        <w:ind w:left="1757"/>
      </w:pPr>
      <w:rPr>
        <w:rFonts w:cs="Times New Roman" w:hint="default"/>
      </w:rPr>
    </w:lvl>
    <w:lvl w:ilvl="7">
      <w:start w:val="1"/>
      <w:numFmt w:val="decimal"/>
      <w:lvlText w:val="%1.%2.%3.%4.%5.%6.%7.%8"/>
      <w:lvlJc w:val="left"/>
      <w:pPr>
        <w:tabs>
          <w:tab w:val="num" w:pos="1757"/>
        </w:tabs>
        <w:ind w:left="1757"/>
      </w:pPr>
      <w:rPr>
        <w:rFonts w:cs="Times New Roman" w:hint="default"/>
      </w:rPr>
    </w:lvl>
    <w:lvl w:ilvl="8">
      <w:start w:val="1"/>
      <w:numFmt w:val="decimal"/>
      <w:lvlText w:val="%1.%2.%3.%4.%5.%6.%7.%8.%9"/>
      <w:lvlJc w:val="left"/>
      <w:pPr>
        <w:tabs>
          <w:tab w:val="num" w:pos="1757"/>
        </w:tabs>
        <w:ind w:left="1757"/>
      </w:pPr>
      <w:rPr>
        <w:rFonts w:cs="Times New Roman" w:hint="default"/>
      </w:rPr>
    </w:lvl>
  </w:abstractNum>
  <w:abstractNum w:abstractNumId="8" w15:restartNumberingAfterBreak="0">
    <w:nsid w:val="203F536C"/>
    <w:multiLevelType w:val="multilevel"/>
    <w:tmpl w:val="38D82340"/>
    <w:lvl w:ilvl="0">
      <w:start w:val="1"/>
      <w:numFmt w:val="bullet"/>
      <w:pStyle w:val="ListBullet2"/>
      <w:lvlText w:val=""/>
      <w:lvlJc w:val="left"/>
      <w:pPr>
        <w:tabs>
          <w:tab w:val="num" w:pos="2914"/>
        </w:tabs>
        <w:ind w:left="2914" w:hanging="362"/>
      </w:pPr>
      <w:rPr>
        <w:rFonts w:ascii="Symbol" w:hAnsi="Symbol" w:hint="default"/>
        <w:b w:val="0"/>
        <w:i w:val="0"/>
        <w:sz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6"/>
        <w:u w:val="none"/>
      </w:rPr>
    </w:lvl>
    <w:lvl w:ilvl="4">
      <w:start w:val="1"/>
      <w:numFmt w:val="bullet"/>
      <w:lvlText w:val="»"/>
      <w:lvlJc w:val="left"/>
      <w:pPr>
        <w:tabs>
          <w:tab w:val="num" w:pos="4366"/>
        </w:tabs>
        <w:ind w:left="4366" w:hanging="397"/>
      </w:pPr>
      <w:rPr>
        <w:rFonts w:ascii="MS PGothic" w:eastAsia="MS PGothic" w:hint="eastAsia"/>
      </w:rPr>
    </w:lvl>
    <w:lvl w:ilvl="5">
      <w:start w:val="1"/>
      <w:numFmt w:val="decimal"/>
      <w:lvlText w:val="%1.%2.%3.%4.%5.%6"/>
      <w:lvlJc w:val="left"/>
      <w:pPr>
        <w:tabs>
          <w:tab w:val="num" w:pos="3005"/>
        </w:tabs>
        <w:ind w:left="3005"/>
      </w:pPr>
      <w:rPr>
        <w:rFonts w:cs="Times New Roman" w:hint="default"/>
      </w:rPr>
    </w:lvl>
    <w:lvl w:ilvl="6">
      <w:start w:val="1"/>
      <w:numFmt w:val="decimal"/>
      <w:lvlText w:val="%1.%2.%3.%4.%5.%6.%7"/>
      <w:lvlJc w:val="left"/>
      <w:pPr>
        <w:tabs>
          <w:tab w:val="num" w:pos="3005"/>
        </w:tabs>
        <w:ind w:left="3005"/>
      </w:pPr>
      <w:rPr>
        <w:rFonts w:cs="Times New Roman" w:hint="default"/>
      </w:rPr>
    </w:lvl>
    <w:lvl w:ilvl="7">
      <w:start w:val="1"/>
      <w:numFmt w:val="decimal"/>
      <w:lvlText w:val="%1.%2.%3.%4.%5.%6.%7.%8"/>
      <w:lvlJc w:val="left"/>
      <w:pPr>
        <w:tabs>
          <w:tab w:val="num" w:pos="3005"/>
        </w:tabs>
        <w:ind w:left="3005"/>
      </w:pPr>
      <w:rPr>
        <w:rFonts w:cs="Times New Roman" w:hint="default"/>
      </w:rPr>
    </w:lvl>
    <w:lvl w:ilvl="8">
      <w:start w:val="1"/>
      <w:numFmt w:val="decimal"/>
      <w:lvlText w:val="%1.%2.%3.%4.%5.%6.%7.%8.%9"/>
      <w:lvlJc w:val="left"/>
      <w:pPr>
        <w:tabs>
          <w:tab w:val="num" w:pos="3005"/>
        </w:tabs>
        <w:ind w:left="3005"/>
      </w:pPr>
      <w:rPr>
        <w:rFonts w:cs="Times New Roman" w:hint="default"/>
      </w:rPr>
    </w:lvl>
  </w:abstractNum>
  <w:abstractNum w:abstractNumId="9" w15:restartNumberingAfterBreak="0">
    <w:nsid w:val="260E3179"/>
    <w:multiLevelType w:val="multilevel"/>
    <w:tmpl w:val="B19AD922"/>
    <w:lvl w:ilvl="0">
      <w:start w:val="1"/>
      <w:numFmt w:val="decimal"/>
      <w:pStyle w:val="ListNumber2"/>
      <w:lvlText w:val="%1"/>
      <w:lvlJc w:val="left"/>
      <w:pPr>
        <w:tabs>
          <w:tab w:val="num" w:pos="1673"/>
        </w:tabs>
        <w:ind w:left="1673" w:hanging="369"/>
      </w:pPr>
      <w:rPr>
        <w:rFonts w:cs="Times New Roman" w:hint="default"/>
      </w:rPr>
    </w:lvl>
    <w:lvl w:ilvl="1">
      <w:start w:val="1"/>
      <w:numFmt w:val="decimal"/>
      <w:lvlText w:val="%1.%2"/>
      <w:lvlJc w:val="left"/>
      <w:pPr>
        <w:tabs>
          <w:tab w:val="num" w:pos="2240"/>
        </w:tabs>
        <w:ind w:left="2240" w:hanging="567"/>
      </w:pPr>
      <w:rPr>
        <w:rFonts w:cs="Times New Roman" w:hint="default"/>
      </w:rPr>
    </w:lvl>
    <w:lvl w:ilvl="2">
      <w:start w:val="1"/>
      <w:numFmt w:val="decimal"/>
      <w:lvlText w:val="%1.%2.%3"/>
      <w:lvlJc w:val="left"/>
      <w:pPr>
        <w:tabs>
          <w:tab w:val="num" w:pos="2920"/>
        </w:tabs>
        <w:ind w:left="2920" w:hanging="680"/>
      </w:pPr>
      <w:rPr>
        <w:rFonts w:cs="Times New Roman" w:hint="default"/>
      </w:rPr>
    </w:lvl>
    <w:lvl w:ilvl="3">
      <w:start w:val="1"/>
      <w:numFmt w:val="decimal"/>
      <w:lvlText w:val="%1.%2.%3.%4"/>
      <w:lvlJc w:val="left"/>
      <w:pPr>
        <w:tabs>
          <w:tab w:val="num" w:pos="3799"/>
        </w:tabs>
        <w:ind w:left="3799" w:hanging="879"/>
      </w:pPr>
      <w:rPr>
        <w:rFonts w:cs="Times New Roman" w:hint="default"/>
      </w:rPr>
    </w:lvl>
    <w:lvl w:ilvl="4">
      <w:start w:val="1"/>
      <w:numFmt w:val="decimal"/>
      <w:lvlText w:val="%1.%2.%3.%4.%5."/>
      <w:lvlJc w:val="left"/>
      <w:pPr>
        <w:tabs>
          <w:tab w:val="num" w:pos="-8423"/>
        </w:tabs>
        <w:ind w:left="-8713" w:hanging="788"/>
      </w:pPr>
      <w:rPr>
        <w:rFonts w:cs="Times New Roman" w:hint="default"/>
      </w:rPr>
    </w:lvl>
    <w:lvl w:ilvl="5">
      <w:start w:val="1"/>
      <w:numFmt w:val="decimal"/>
      <w:lvlText w:val="%1.%2.%3.%4.%5.%6."/>
      <w:lvlJc w:val="left"/>
      <w:pPr>
        <w:tabs>
          <w:tab w:val="num" w:pos="-7703"/>
        </w:tabs>
        <w:ind w:left="-8208" w:hanging="935"/>
      </w:pPr>
      <w:rPr>
        <w:rFonts w:cs="Times New Roman" w:hint="default"/>
      </w:rPr>
    </w:lvl>
    <w:lvl w:ilvl="6">
      <w:start w:val="1"/>
      <w:numFmt w:val="decimal"/>
      <w:lvlText w:val="%1.%2.%3.%4.%5.%6.%7."/>
      <w:lvlJc w:val="left"/>
      <w:pPr>
        <w:tabs>
          <w:tab w:val="num" w:pos="-7341"/>
        </w:tabs>
        <w:ind w:left="-7703" w:hanging="1078"/>
      </w:pPr>
      <w:rPr>
        <w:rFonts w:cs="Times New Roman" w:hint="default"/>
      </w:rPr>
    </w:lvl>
    <w:lvl w:ilvl="7">
      <w:start w:val="1"/>
      <w:numFmt w:val="decimal"/>
      <w:lvlText w:val="%1.%2.%3.%4.%5.%6.%7.%8."/>
      <w:lvlJc w:val="left"/>
      <w:pPr>
        <w:tabs>
          <w:tab w:val="num" w:pos="-6621"/>
        </w:tabs>
        <w:ind w:left="-7199" w:hanging="1224"/>
      </w:pPr>
      <w:rPr>
        <w:rFonts w:cs="Times New Roman" w:hint="default"/>
      </w:rPr>
    </w:lvl>
    <w:lvl w:ilvl="8">
      <w:start w:val="1"/>
      <w:numFmt w:val="decimal"/>
      <w:lvlText w:val="%1.%2.%3.%4.%5.%6.%7.%8.%9."/>
      <w:lvlJc w:val="left"/>
      <w:pPr>
        <w:tabs>
          <w:tab w:val="num" w:pos="-6263"/>
        </w:tabs>
        <w:ind w:left="-6621" w:hanging="1440"/>
      </w:pPr>
      <w:rPr>
        <w:rFonts w:cs="Times New Roman" w:hint="default"/>
      </w:rPr>
    </w:lvl>
  </w:abstractNum>
  <w:abstractNum w:abstractNumId="10" w15:restartNumberingAfterBreak="0">
    <w:nsid w:val="264269B4"/>
    <w:multiLevelType w:val="hybridMultilevel"/>
    <w:tmpl w:val="19EA96F8"/>
    <w:lvl w:ilvl="0" w:tplc="18BC2CA0">
      <w:start w:val="1"/>
      <w:numFmt w:val="decimal"/>
      <w:pStyle w:val="List"/>
      <w:lvlText w:val="[%1]"/>
      <w:lvlJc w:val="left"/>
      <w:pPr>
        <w:tabs>
          <w:tab w:val="num" w:pos="3289"/>
        </w:tabs>
        <w:ind w:left="3289" w:hanging="737"/>
      </w:pPr>
      <w:rPr>
        <w:rFonts w:cs="Times New Roman" w:hint="default"/>
      </w:rPr>
    </w:lvl>
    <w:lvl w:ilvl="1" w:tplc="80747F80" w:tentative="1">
      <w:start w:val="1"/>
      <w:numFmt w:val="lowerLetter"/>
      <w:lvlText w:val="%2."/>
      <w:lvlJc w:val="left"/>
      <w:pPr>
        <w:tabs>
          <w:tab w:val="num" w:pos="1440"/>
        </w:tabs>
        <w:ind w:left="1440" w:hanging="360"/>
      </w:pPr>
      <w:rPr>
        <w:rFonts w:cs="Times New Roman"/>
      </w:rPr>
    </w:lvl>
    <w:lvl w:ilvl="2" w:tplc="C79E6D3A" w:tentative="1">
      <w:start w:val="1"/>
      <w:numFmt w:val="lowerRoman"/>
      <w:lvlText w:val="%3."/>
      <w:lvlJc w:val="right"/>
      <w:pPr>
        <w:tabs>
          <w:tab w:val="num" w:pos="2160"/>
        </w:tabs>
        <w:ind w:left="2160" w:hanging="180"/>
      </w:pPr>
      <w:rPr>
        <w:rFonts w:cs="Times New Roman"/>
      </w:rPr>
    </w:lvl>
    <w:lvl w:ilvl="3" w:tplc="B1BC1776" w:tentative="1">
      <w:start w:val="1"/>
      <w:numFmt w:val="decimal"/>
      <w:lvlText w:val="%4."/>
      <w:lvlJc w:val="left"/>
      <w:pPr>
        <w:tabs>
          <w:tab w:val="num" w:pos="2880"/>
        </w:tabs>
        <w:ind w:left="2880" w:hanging="360"/>
      </w:pPr>
      <w:rPr>
        <w:rFonts w:cs="Times New Roman"/>
      </w:rPr>
    </w:lvl>
    <w:lvl w:ilvl="4" w:tplc="6ABE7F38" w:tentative="1">
      <w:start w:val="1"/>
      <w:numFmt w:val="lowerLetter"/>
      <w:lvlText w:val="%5."/>
      <w:lvlJc w:val="left"/>
      <w:pPr>
        <w:tabs>
          <w:tab w:val="num" w:pos="3600"/>
        </w:tabs>
        <w:ind w:left="3600" w:hanging="360"/>
      </w:pPr>
      <w:rPr>
        <w:rFonts w:cs="Times New Roman"/>
      </w:rPr>
    </w:lvl>
    <w:lvl w:ilvl="5" w:tplc="F968BAD6" w:tentative="1">
      <w:start w:val="1"/>
      <w:numFmt w:val="lowerRoman"/>
      <w:lvlText w:val="%6."/>
      <w:lvlJc w:val="right"/>
      <w:pPr>
        <w:tabs>
          <w:tab w:val="num" w:pos="4320"/>
        </w:tabs>
        <w:ind w:left="4320" w:hanging="180"/>
      </w:pPr>
      <w:rPr>
        <w:rFonts w:cs="Times New Roman"/>
      </w:rPr>
    </w:lvl>
    <w:lvl w:ilvl="6" w:tplc="41D27A60" w:tentative="1">
      <w:start w:val="1"/>
      <w:numFmt w:val="decimal"/>
      <w:lvlText w:val="%7."/>
      <w:lvlJc w:val="left"/>
      <w:pPr>
        <w:tabs>
          <w:tab w:val="num" w:pos="5040"/>
        </w:tabs>
        <w:ind w:left="5040" w:hanging="360"/>
      </w:pPr>
      <w:rPr>
        <w:rFonts w:cs="Times New Roman"/>
      </w:rPr>
    </w:lvl>
    <w:lvl w:ilvl="7" w:tplc="4D7E54D4" w:tentative="1">
      <w:start w:val="1"/>
      <w:numFmt w:val="lowerLetter"/>
      <w:lvlText w:val="%8."/>
      <w:lvlJc w:val="left"/>
      <w:pPr>
        <w:tabs>
          <w:tab w:val="num" w:pos="5760"/>
        </w:tabs>
        <w:ind w:left="5760" w:hanging="360"/>
      </w:pPr>
      <w:rPr>
        <w:rFonts w:cs="Times New Roman"/>
      </w:rPr>
    </w:lvl>
    <w:lvl w:ilvl="8" w:tplc="CE60E1DC" w:tentative="1">
      <w:start w:val="1"/>
      <w:numFmt w:val="lowerRoman"/>
      <w:lvlText w:val="%9."/>
      <w:lvlJc w:val="right"/>
      <w:pPr>
        <w:tabs>
          <w:tab w:val="num" w:pos="6480"/>
        </w:tabs>
        <w:ind w:left="6480" w:hanging="180"/>
      </w:pPr>
      <w:rPr>
        <w:rFonts w:cs="Times New Roman"/>
      </w:rPr>
    </w:lvl>
  </w:abstractNum>
  <w:abstractNum w:abstractNumId="11" w15:restartNumberingAfterBreak="0">
    <w:nsid w:val="3C665B69"/>
    <w:multiLevelType w:val="hybridMultilevel"/>
    <w:tmpl w:val="0DDAD44C"/>
    <w:lvl w:ilvl="0" w:tplc="97C609D8">
      <w:start w:val="1"/>
      <w:numFmt w:val="decimal"/>
      <w:pStyle w:val="Listnumbersinglelinewide"/>
      <w:lvlText w:val="%1"/>
      <w:lvlJc w:val="left"/>
      <w:pPr>
        <w:tabs>
          <w:tab w:val="num" w:pos="1673"/>
        </w:tabs>
        <w:ind w:left="1673" w:hanging="369"/>
      </w:pPr>
      <w:rPr>
        <w:rFonts w:cs="Times New Roman" w:hint="default"/>
      </w:rPr>
    </w:lvl>
    <w:lvl w:ilvl="1" w:tplc="0C9C3444" w:tentative="1">
      <w:start w:val="1"/>
      <w:numFmt w:val="lowerLetter"/>
      <w:lvlText w:val="%2."/>
      <w:lvlJc w:val="left"/>
      <w:pPr>
        <w:tabs>
          <w:tab w:val="num" w:pos="1440"/>
        </w:tabs>
        <w:ind w:left="1440" w:hanging="360"/>
      </w:pPr>
      <w:rPr>
        <w:rFonts w:cs="Times New Roman"/>
      </w:rPr>
    </w:lvl>
    <w:lvl w:ilvl="2" w:tplc="816E0164" w:tentative="1">
      <w:start w:val="1"/>
      <w:numFmt w:val="lowerRoman"/>
      <w:lvlText w:val="%3."/>
      <w:lvlJc w:val="right"/>
      <w:pPr>
        <w:tabs>
          <w:tab w:val="num" w:pos="2160"/>
        </w:tabs>
        <w:ind w:left="2160" w:hanging="180"/>
      </w:pPr>
      <w:rPr>
        <w:rFonts w:cs="Times New Roman"/>
      </w:rPr>
    </w:lvl>
    <w:lvl w:ilvl="3" w:tplc="99887CAE" w:tentative="1">
      <w:start w:val="1"/>
      <w:numFmt w:val="decimal"/>
      <w:lvlText w:val="%4."/>
      <w:lvlJc w:val="left"/>
      <w:pPr>
        <w:tabs>
          <w:tab w:val="num" w:pos="2880"/>
        </w:tabs>
        <w:ind w:left="2880" w:hanging="360"/>
      </w:pPr>
      <w:rPr>
        <w:rFonts w:cs="Times New Roman"/>
      </w:rPr>
    </w:lvl>
    <w:lvl w:ilvl="4" w:tplc="A97EDAD8" w:tentative="1">
      <w:start w:val="1"/>
      <w:numFmt w:val="lowerLetter"/>
      <w:lvlText w:val="%5."/>
      <w:lvlJc w:val="left"/>
      <w:pPr>
        <w:tabs>
          <w:tab w:val="num" w:pos="3600"/>
        </w:tabs>
        <w:ind w:left="3600" w:hanging="360"/>
      </w:pPr>
      <w:rPr>
        <w:rFonts w:cs="Times New Roman"/>
      </w:rPr>
    </w:lvl>
    <w:lvl w:ilvl="5" w:tplc="3B849060" w:tentative="1">
      <w:start w:val="1"/>
      <w:numFmt w:val="lowerRoman"/>
      <w:lvlText w:val="%6."/>
      <w:lvlJc w:val="right"/>
      <w:pPr>
        <w:tabs>
          <w:tab w:val="num" w:pos="4320"/>
        </w:tabs>
        <w:ind w:left="4320" w:hanging="180"/>
      </w:pPr>
      <w:rPr>
        <w:rFonts w:cs="Times New Roman"/>
      </w:rPr>
    </w:lvl>
    <w:lvl w:ilvl="6" w:tplc="24007514" w:tentative="1">
      <w:start w:val="1"/>
      <w:numFmt w:val="decimal"/>
      <w:lvlText w:val="%7."/>
      <w:lvlJc w:val="left"/>
      <w:pPr>
        <w:tabs>
          <w:tab w:val="num" w:pos="5040"/>
        </w:tabs>
        <w:ind w:left="5040" w:hanging="360"/>
      </w:pPr>
      <w:rPr>
        <w:rFonts w:cs="Times New Roman"/>
      </w:rPr>
    </w:lvl>
    <w:lvl w:ilvl="7" w:tplc="F998F0EA" w:tentative="1">
      <w:start w:val="1"/>
      <w:numFmt w:val="lowerLetter"/>
      <w:lvlText w:val="%8."/>
      <w:lvlJc w:val="left"/>
      <w:pPr>
        <w:tabs>
          <w:tab w:val="num" w:pos="5760"/>
        </w:tabs>
        <w:ind w:left="5760" w:hanging="360"/>
      </w:pPr>
      <w:rPr>
        <w:rFonts w:cs="Times New Roman"/>
      </w:rPr>
    </w:lvl>
    <w:lvl w:ilvl="8" w:tplc="E65E2D46" w:tentative="1">
      <w:start w:val="1"/>
      <w:numFmt w:val="lowerRoman"/>
      <w:lvlText w:val="%9."/>
      <w:lvlJc w:val="right"/>
      <w:pPr>
        <w:tabs>
          <w:tab w:val="num" w:pos="6480"/>
        </w:tabs>
        <w:ind w:left="6480" w:hanging="180"/>
      </w:pPr>
      <w:rPr>
        <w:rFonts w:cs="Times New Roman"/>
      </w:rPr>
    </w:lvl>
  </w:abstractNum>
  <w:abstractNum w:abstractNumId="12" w15:restartNumberingAfterBreak="0">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cs="Times New Roman" w:hint="default"/>
        <w:sz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46D87D36"/>
    <w:multiLevelType w:val="multilevel"/>
    <w:tmpl w:val="0EF2D0B6"/>
    <w:lvl w:ilvl="0">
      <w:start w:val="1"/>
      <w:numFmt w:val="bullet"/>
      <w:pStyle w:val="ListBulletwide"/>
      <w:lvlText w:val=""/>
      <w:lvlJc w:val="left"/>
      <w:pPr>
        <w:tabs>
          <w:tab w:val="num" w:pos="1666"/>
        </w:tabs>
        <w:ind w:left="1666" w:hanging="362"/>
      </w:pPr>
      <w:rPr>
        <w:rFonts w:ascii="Symbol" w:hAnsi="Symbol" w:hint="default"/>
        <w:b w:val="0"/>
        <w:i w:val="0"/>
        <w:sz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
      <w:lvlJc w:val="left"/>
      <w:pPr>
        <w:tabs>
          <w:tab w:val="num" w:pos="3084"/>
        </w:tabs>
        <w:ind w:left="3084" w:hanging="368"/>
      </w:pPr>
      <w:rPr>
        <w:rFonts w:ascii="Times New Roman" w:hint="default"/>
      </w:rPr>
    </w:lvl>
    <w:lvl w:ilvl="5">
      <w:start w:val="1"/>
      <w:numFmt w:val="decimal"/>
      <w:lvlText w:val="%1.%2.%3.%4.%5.%6"/>
      <w:lvlJc w:val="left"/>
      <w:pPr>
        <w:tabs>
          <w:tab w:val="num" w:pos="1757"/>
        </w:tabs>
        <w:ind w:left="1757"/>
      </w:pPr>
      <w:rPr>
        <w:rFonts w:cs="Times New Roman" w:hint="default"/>
      </w:rPr>
    </w:lvl>
    <w:lvl w:ilvl="6">
      <w:start w:val="1"/>
      <w:numFmt w:val="decimal"/>
      <w:lvlText w:val="%1.%2.%3.%4.%5.%6.%7"/>
      <w:lvlJc w:val="left"/>
      <w:pPr>
        <w:tabs>
          <w:tab w:val="num" w:pos="1757"/>
        </w:tabs>
        <w:ind w:left="1757"/>
      </w:pPr>
      <w:rPr>
        <w:rFonts w:cs="Times New Roman" w:hint="default"/>
      </w:rPr>
    </w:lvl>
    <w:lvl w:ilvl="7">
      <w:start w:val="1"/>
      <w:numFmt w:val="decimal"/>
      <w:lvlText w:val="%1.%2.%3.%4.%5.%6.%7.%8"/>
      <w:lvlJc w:val="left"/>
      <w:pPr>
        <w:tabs>
          <w:tab w:val="num" w:pos="1757"/>
        </w:tabs>
        <w:ind w:left="1757"/>
      </w:pPr>
      <w:rPr>
        <w:rFonts w:cs="Times New Roman" w:hint="default"/>
      </w:rPr>
    </w:lvl>
    <w:lvl w:ilvl="8">
      <w:start w:val="1"/>
      <w:numFmt w:val="decimal"/>
      <w:lvlText w:val="%1.%2.%3.%4.%5.%6.%7.%8.%9"/>
      <w:lvlJc w:val="left"/>
      <w:pPr>
        <w:tabs>
          <w:tab w:val="num" w:pos="1757"/>
        </w:tabs>
        <w:ind w:left="1757"/>
      </w:pPr>
      <w:rPr>
        <w:rFonts w:cs="Times New Roman" w:hint="default"/>
      </w:rPr>
    </w:lvl>
  </w:abstractNum>
  <w:abstractNum w:abstractNumId="14" w15:restartNumberingAfterBreak="0">
    <w:nsid w:val="551B415C"/>
    <w:multiLevelType w:val="hybridMultilevel"/>
    <w:tmpl w:val="5C3E18F8"/>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5" w15:restartNumberingAfterBreak="0">
    <w:nsid w:val="569E3450"/>
    <w:multiLevelType w:val="hybridMultilevel"/>
    <w:tmpl w:val="9B3E3828"/>
    <w:lvl w:ilvl="0" w:tplc="5002ED96">
      <w:start w:val="1"/>
      <w:numFmt w:val="decimal"/>
      <w:pStyle w:val="Listnumberdoubleline"/>
      <w:lvlText w:val="%1"/>
      <w:lvlJc w:val="left"/>
      <w:pPr>
        <w:tabs>
          <w:tab w:val="num" w:pos="2920"/>
        </w:tabs>
        <w:ind w:left="2920" w:hanging="368"/>
      </w:pPr>
      <w:rPr>
        <w:rFonts w:cs="Times New Roman" w:hint="default"/>
      </w:rPr>
    </w:lvl>
    <w:lvl w:ilvl="1" w:tplc="1C265680" w:tentative="1">
      <w:start w:val="1"/>
      <w:numFmt w:val="lowerLetter"/>
      <w:lvlText w:val="%2."/>
      <w:lvlJc w:val="left"/>
      <w:pPr>
        <w:tabs>
          <w:tab w:val="num" w:pos="1440"/>
        </w:tabs>
        <w:ind w:left="1440" w:hanging="360"/>
      </w:pPr>
      <w:rPr>
        <w:rFonts w:cs="Times New Roman"/>
      </w:rPr>
    </w:lvl>
    <w:lvl w:ilvl="2" w:tplc="FAA66E82" w:tentative="1">
      <w:start w:val="1"/>
      <w:numFmt w:val="lowerRoman"/>
      <w:lvlText w:val="%3."/>
      <w:lvlJc w:val="right"/>
      <w:pPr>
        <w:tabs>
          <w:tab w:val="num" w:pos="2160"/>
        </w:tabs>
        <w:ind w:left="2160" w:hanging="180"/>
      </w:pPr>
      <w:rPr>
        <w:rFonts w:cs="Times New Roman"/>
      </w:rPr>
    </w:lvl>
    <w:lvl w:ilvl="3" w:tplc="E1287FC0" w:tentative="1">
      <w:start w:val="1"/>
      <w:numFmt w:val="decimal"/>
      <w:lvlText w:val="%4."/>
      <w:lvlJc w:val="left"/>
      <w:pPr>
        <w:tabs>
          <w:tab w:val="num" w:pos="2880"/>
        </w:tabs>
        <w:ind w:left="2880" w:hanging="360"/>
      </w:pPr>
      <w:rPr>
        <w:rFonts w:cs="Times New Roman"/>
      </w:rPr>
    </w:lvl>
    <w:lvl w:ilvl="4" w:tplc="864C9A8E" w:tentative="1">
      <w:start w:val="1"/>
      <w:numFmt w:val="lowerLetter"/>
      <w:lvlText w:val="%5."/>
      <w:lvlJc w:val="left"/>
      <w:pPr>
        <w:tabs>
          <w:tab w:val="num" w:pos="3600"/>
        </w:tabs>
        <w:ind w:left="3600" w:hanging="360"/>
      </w:pPr>
      <w:rPr>
        <w:rFonts w:cs="Times New Roman"/>
      </w:rPr>
    </w:lvl>
    <w:lvl w:ilvl="5" w:tplc="D6E21C02" w:tentative="1">
      <w:start w:val="1"/>
      <w:numFmt w:val="lowerRoman"/>
      <w:lvlText w:val="%6."/>
      <w:lvlJc w:val="right"/>
      <w:pPr>
        <w:tabs>
          <w:tab w:val="num" w:pos="4320"/>
        </w:tabs>
        <w:ind w:left="4320" w:hanging="180"/>
      </w:pPr>
      <w:rPr>
        <w:rFonts w:cs="Times New Roman"/>
      </w:rPr>
    </w:lvl>
    <w:lvl w:ilvl="6" w:tplc="D7846D0A" w:tentative="1">
      <w:start w:val="1"/>
      <w:numFmt w:val="decimal"/>
      <w:lvlText w:val="%7."/>
      <w:lvlJc w:val="left"/>
      <w:pPr>
        <w:tabs>
          <w:tab w:val="num" w:pos="5040"/>
        </w:tabs>
        <w:ind w:left="5040" w:hanging="360"/>
      </w:pPr>
      <w:rPr>
        <w:rFonts w:cs="Times New Roman"/>
      </w:rPr>
    </w:lvl>
    <w:lvl w:ilvl="7" w:tplc="877E96DC" w:tentative="1">
      <w:start w:val="1"/>
      <w:numFmt w:val="lowerLetter"/>
      <w:lvlText w:val="%8."/>
      <w:lvlJc w:val="left"/>
      <w:pPr>
        <w:tabs>
          <w:tab w:val="num" w:pos="5760"/>
        </w:tabs>
        <w:ind w:left="5760" w:hanging="360"/>
      </w:pPr>
      <w:rPr>
        <w:rFonts w:cs="Times New Roman"/>
      </w:rPr>
    </w:lvl>
    <w:lvl w:ilvl="8" w:tplc="04128D06" w:tentative="1">
      <w:start w:val="1"/>
      <w:numFmt w:val="lowerRoman"/>
      <w:lvlText w:val="%9."/>
      <w:lvlJc w:val="right"/>
      <w:pPr>
        <w:tabs>
          <w:tab w:val="num" w:pos="6480"/>
        </w:tabs>
        <w:ind w:left="6480" w:hanging="180"/>
      </w:pPr>
      <w:rPr>
        <w:rFonts w:cs="Times New Roman"/>
      </w:rPr>
    </w:lvl>
  </w:abstractNum>
  <w:abstractNum w:abstractNumId="16" w15:restartNumberingAfterBreak="0">
    <w:nsid w:val="5FFD2D9D"/>
    <w:multiLevelType w:val="multilevel"/>
    <w:tmpl w:val="A864B98A"/>
    <w:lvl w:ilvl="0">
      <w:start w:val="1"/>
      <w:numFmt w:val="decimal"/>
      <w:lvlRestart w:val="0"/>
      <w:pStyle w:val="ListNumber"/>
      <w:lvlText w:val="%1"/>
      <w:lvlJc w:val="left"/>
      <w:pPr>
        <w:tabs>
          <w:tab w:val="num" w:pos="2920"/>
        </w:tabs>
        <w:ind w:left="2920" w:hanging="369"/>
      </w:pPr>
      <w:rPr>
        <w:rFonts w:ascii="Arial" w:hAnsi="Arial" w:cs="Arial" w:hint="default"/>
        <w:sz w:val="22"/>
      </w:rPr>
    </w:lvl>
    <w:lvl w:ilvl="1">
      <w:start w:val="1"/>
      <w:numFmt w:val="decimal"/>
      <w:lvlText w:val="%1.%2"/>
      <w:lvlJc w:val="left"/>
      <w:pPr>
        <w:tabs>
          <w:tab w:val="num" w:pos="3487"/>
        </w:tabs>
        <w:ind w:left="3487" w:hanging="567"/>
      </w:pPr>
      <w:rPr>
        <w:rFonts w:ascii="Arial" w:hAnsi="Arial" w:cs="Arial" w:hint="default"/>
        <w:sz w:val="22"/>
      </w:rPr>
    </w:lvl>
    <w:lvl w:ilvl="2">
      <w:start w:val="1"/>
      <w:numFmt w:val="decimal"/>
      <w:lvlText w:val="%1.%2.%3"/>
      <w:lvlJc w:val="left"/>
      <w:pPr>
        <w:tabs>
          <w:tab w:val="num" w:pos="4167"/>
        </w:tabs>
        <w:ind w:left="4167" w:hanging="680"/>
      </w:pPr>
      <w:rPr>
        <w:rFonts w:ascii="Arial" w:hAnsi="Arial" w:cs="Arial" w:hint="default"/>
        <w:sz w:val="22"/>
      </w:rPr>
    </w:lvl>
    <w:lvl w:ilvl="3">
      <w:start w:val="1"/>
      <w:numFmt w:val="decimal"/>
      <w:lvlText w:val="%1.%2.%3.%4"/>
      <w:lvlJc w:val="left"/>
      <w:pPr>
        <w:tabs>
          <w:tab w:val="num" w:pos="5046"/>
        </w:tabs>
        <w:ind w:left="5046" w:hanging="879"/>
      </w:pPr>
      <w:rPr>
        <w:rFonts w:ascii="Arial" w:hAnsi="Arial" w:cs="Arial" w:hint="default"/>
        <w:sz w:val="22"/>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736D6E2A"/>
    <w:multiLevelType w:val="hybridMultilevel"/>
    <w:tmpl w:val="2A94F242"/>
    <w:lvl w:ilvl="0" w:tplc="331E514E">
      <w:start w:val="1"/>
      <w:numFmt w:val="decimal"/>
      <w:pStyle w:val="List2"/>
      <w:lvlText w:val="[%1]"/>
      <w:lvlJc w:val="left"/>
      <w:pPr>
        <w:tabs>
          <w:tab w:val="num" w:pos="2041"/>
        </w:tabs>
        <w:ind w:left="2041" w:hanging="737"/>
      </w:pPr>
      <w:rPr>
        <w:rFonts w:cs="Times New Roman" w:hint="default"/>
      </w:rPr>
    </w:lvl>
    <w:lvl w:ilvl="1" w:tplc="89842192" w:tentative="1">
      <w:start w:val="1"/>
      <w:numFmt w:val="lowerLetter"/>
      <w:lvlText w:val="%2."/>
      <w:lvlJc w:val="left"/>
      <w:pPr>
        <w:tabs>
          <w:tab w:val="num" w:pos="1440"/>
        </w:tabs>
        <w:ind w:left="1440" w:hanging="360"/>
      </w:pPr>
      <w:rPr>
        <w:rFonts w:cs="Times New Roman"/>
      </w:rPr>
    </w:lvl>
    <w:lvl w:ilvl="2" w:tplc="58F62632" w:tentative="1">
      <w:start w:val="1"/>
      <w:numFmt w:val="lowerRoman"/>
      <w:lvlText w:val="%3."/>
      <w:lvlJc w:val="right"/>
      <w:pPr>
        <w:tabs>
          <w:tab w:val="num" w:pos="2160"/>
        </w:tabs>
        <w:ind w:left="2160" w:hanging="180"/>
      </w:pPr>
      <w:rPr>
        <w:rFonts w:cs="Times New Roman"/>
      </w:rPr>
    </w:lvl>
    <w:lvl w:ilvl="3" w:tplc="930EEE32" w:tentative="1">
      <w:start w:val="1"/>
      <w:numFmt w:val="decimal"/>
      <w:lvlText w:val="%4."/>
      <w:lvlJc w:val="left"/>
      <w:pPr>
        <w:tabs>
          <w:tab w:val="num" w:pos="2880"/>
        </w:tabs>
        <w:ind w:left="2880" w:hanging="360"/>
      </w:pPr>
      <w:rPr>
        <w:rFonts w:cs="Times New Roman"/>
      </w:rPr>
    </w:lvl>
    <w:lvl w:ilvl="4" w:tplc="98A6B586" w:tentative="1">
      <w:start w:val="1"/>
      <w:numFmt w:val="lowerLetter"/>
      <w:lvlText w:val="%5."/>
      <w:lvlJc w:val="left"/>
      <w:pPr>
        <w:tabs>
          <w:tab w:val="num" w:pos="3600"/>
        </w:tabs>
        <w:ind w:left="3600" w:hanging="360"/>
      </w:pPr>
      <w:rPr>
        <w:rFonts w:cs="Times New Roman"/>
      </w:rPr>
    </w:lvl>
    <w:lvl w:ilvl="5" w:tplc="8EA00052" w:tentative="1">
      <w:start w:val="1"/>
      <w:numFmt w:val="lowerRoman"/>
      <w:lvlText w:val="%6."/>
      <w:lvlJc w:val="right"/>
      <w:pPr>
        <w:tabs>
          <w:tab w:val="num" w:pos="4320"/>
        </w:tabs>
        <w:ind w:left="4320" w:hanging="180"/>
      </w:pPr>
      <w:rPr>
        <w:rFonts w:cs="Times New Roman"/>
      </w:rPr>
    </w:lvl>
    <w:lvl w:ilvl="6" w:tplc="A348AF5A" w:tentative="1">
      <w:start w:val="1"/>
      <w:numFmt w:val="decimal"/>
      <w:lvlText w:val="%7."/>
      <w:lvlJc w:val="left"/>
      <w:pPr>
        <w:tabs>
          <w:tab w:val="num" w:pos="5040"/>
        </w:tabs>
        <w:ind w:left="5040" w:hanging="360"/>
      </w:pPr>
      <w:rPr>
        <w:rFonts w:cs="Times New Roman"/>
      </w:rPr>
    </w:lvl>
    <w:lvl w:ilvl="7" w:tplc="949EEC3A" w:tentative="1">
      <w:start w:val="1"/>
      <w:numFmt w:val="lowerLetter"/>
      <w:lvlText w:val="%8."/>
      <w:lvlJc w:val="left"/>
      <w:pPr>
        <w:tabs>
          <w:tab w:val="num" w:pos="5760"/>
        </w:tabs>
        <w:ind w:left="5760" w:hanging="360"/>
      </w:pPr>
      <w:rPr>
        <w:rFonts w:cs="Times New Roman"/>
      </w:rPr>
    </w:lvl>
    <w:lvl w:ilvl="8" w:tplc="F97833E8" w:tentative="1">
      <w:start w:val="1"/>
      <w:numFmt w:val="lowerRoman"/>
      <w:lvlText w:val="%9."/>
      <w:lvlJc w:val="right"/>
      <w:pPr>
        <w:tabs>
          <w:tab w:val="num" w:pos="6480"/>
        </w:tabs>
        <w:ind w:left="6480" w:hanging="180"/>
      </w:pPr>
      <w:rPr>
        <w:rFonts w:cs="Times New Roman"/>
      </w:rPr>
    </w:lvl>
  </w:abstractNum>
  <w:abstractNum w:abstractNumId="18" w15:restartNumberingAfterBreak="0">
    <w:nsid w:val="76112B6F"/>
    <w:multiLevelType w:val="hybridMultilevel"/>
    <w:tmpl w:val="7CA69110"/>
    <w:lvl w:ilvl="0" w:tplc="DB18EBD4">
      <w:start w:val="1"/>
      <w:numFmt w:val="lowerLetter"/>
      <w:lvlRestart w:val="0"/>
      <w:pStyle w:val="Listabcsingleline"/>
      <w:lvlText w:val="%1"/>
      <w:lvlJc w:val="left"/>
      <w:pPr>
        <w:tabs>
          <w:tab w:val="num" w:pos="2920"/>
        </w:tabs>
        <w:ind w:left="2920" w:hanging="368"/>
      </w:pPr>
      <w:rPr>
        <w:rFonts w:hint="default"/>
        <w:sz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7EB36CD9"/>
    <w:multiLevelType w:val="hybridMultilevel"/>
    <w:tmpl w:val="351CEE94"/>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num w:numId="1">
    <w:abstractNumId w:val="1"/>
  </w:num>
  <w:num w:numId="2">
    <w:abstractNumId w:val="9"/>
  </w:num>
  <w:num w:numId="3">
    <w:abstractNumId w:val="2"/>
  </w:num>
  <w:num w:numId="4">
    <w:abstractNumId w:val="11"/>
  </w:num>
  <w:num w:numId="5">
    <w:abstractNumId w:val="4"/>
  </w:num>
  <w:num w:numId="6">
    <w:abstractNumId w:val="18"/>
  </w:num>
  <w:num w:numId="7">
    <w:abstractNumId w:val="13"/>
  </w:num>
  <w:num w:numId="8">
    <w:abstractNumId w:val="3"/>
  </w:num>
  <w:num w:numId="9">
    <w:abstractNumId w:val="8"/>
  </w:num>
  <w:num w:numId="10">
    <w:abstractNumId w:val="7"/>
  </w:num>
  <w:num w:numId="11">
    <w:abstractNumId w:val="15"/>
  </w:num>
  <w:num w:numId="12">
    <w:abstractNumId w:val="5"/>
  </w:num>
  <w:num w:numId="13">
    <w:abstractNumId w:val="10"/>
  </w:num>
  <w:num w:numId="14">
    <w:abstractNumId w:val="17"/>
  </w:num>
  <w:num w:numId="15">
    <w:abstractNumId w:val="12"/>
  </w:num>
  <w:num w:numId="16">
    <w:abstractNumId w:val="6"/>
  </w:num>
  <w:num w:numId="17">
    <w:abstractNumId w:val="16"/>
  </w:num>
  <w:num w:numId="18">
    <w:abstractNumId w:val="0"/>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2"/>
    <w:lvlOverride w:ilvl="0">
      <w:startOverride w:val="1"/>
    </w:lvlOverride>
  </w:num>
  <w:num w:numId="27">
    <w:abstractNumId w:val="2"/>
    <w:lvlOverride w:ilvl="0">
      <w:startOverride w:val="1"/>
    </w:lvlOverride>
  </w:num>
  <w:num w:numId="28">
    <w:abstractNumId w:val="2"/>
    <w:lvlOverride w:ilvl="0">
      <w:startOverride w:val="1"/>
    </w:lvlOverride>
  </w:num>
  <w:num w:numId="29">
    <w:abstractNumId w:val="2"/>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2"/>
    <w:lvlOverride w:ilvl="0">
      <w:startOverride w:val="1"/>
    </w:lvlOverride>
  </w:num>
  <w:num w:numId="33">
    <w:abstractNumId w:val="2"/>
    <w:lvlOverride w:ilvl="0">
      <w:startOverride w:val="1"/>
    </w:lvlOverride>
  </w:num>
  <w:num w:numId="34">
    <w:abstractNumId w:val="2"/>
    <w:lvlOverride w:ilvl="0">
      <w:startOverride w:val="1"/>
    </w:lvlOverride>
  </w:num>
  <w:num w:numId="35">
    <w:abstractNumId w:val="2"/>
    <w:lvlOverride w:ilvl="0">
      <w:startOverride w:val="1"/>
    </w:lvlOverride>
  </w:num>
  <w:num w:numId="36">
    <w:abstractNumId w:val="2"/>
    <w:lvlOverride w:ilvl="0">
      <w:startOverride w:val="1"/>
    </w:lvlOverride>
  </w:num>
  <w:num w:numId="37">
    <w:abstractNumId w:val="2"/>
    <w:lvlOverride w:ilvl="0">
      <w:startOverride w:val="1"/>
    </w:lvlOverride>
  </w:num>
  <w:num w:numId="38">
    <w:abstractNumId w:val="2"/>
    <w:lvlOverride w:ilvl="0">
      <w:startOverride w:val="1"/>
    </w:lvlOverride>
  </w:num>
  <w:num w:numId="39">
    <w:abstractNumId w:val="2"/>
    <w:lvlOverride w:ilvl="0">
      <w:startOverride w:val="1"/>
    </w:lvlOverride>
  </w:num>
  <w:num w:numId="40">
    <w:abstractNumId w:val="2"/>
    <w:lvlOverride w:ilvl="0">
      <w:startOverride w:val="1"/>
    </w:lvlOverride>
  </w:num>
  <w:num w:numId="4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num>
  <w:num w:numId="43">
    <w:abstractNumId w:val="2"/>
    <w:lvlOverride w:ilvl="0">
      <w:startOverride w:val="1"/>
    </w:lvlOverride>
  </w:num>
  <w:num w:numId="44">
    <w:abstractNumId w:val="2"/>
    <w:lvlOverride w:ilvl="0">
      <w:startOverride w:val="1"/>
    </w:lvlOverride>
  </w:num>
  <w:num w:numId="45">
    <w:abstractNumId w:val="2"/>
    <w:lvlOverride w:ilvl="0">
      <w:startOverride w:val="1"/>
    </w:lvlOverride>
  </w:num>
  <w:num w:numId="46">
    <w:abstractNumId w:val="2"/>
    <w:lvlOverride w:ilvl="0">
      <w:startOverride w:val="1"/>
    </w:lvlOverride>
  </w:num>
  <w:num w:numId="47">
    <w:abstractNumId w:val="2"/>
    <w:lvlOverride w:ilvl="0">
      <w:startOverride w:val="1"/>
    </w:lvlOverride>
  </w:num>
  <w:num w:numId="48">
    <w:abstractNumId w:val="19"/>
  </w:num>
  <w:num w:numId="49">
    <w:abstractNumId w:val="14"/>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979"/>
    <w:rsid w:val="0000601E"/>
    <w:rsid w:val="00006B8D"/>
    <w:rsid w:val="00012FF8"/>
    <w:rsid w:val="000217C1"/>
    <w:rsid w:val="00036FD5"/>
    <w:rsid w:val="00040311"/>
    <w:rsid w:val="000469E8"/>
    <w:rsid w:val="00072447"/>
    <w:rsid w:val="00072DED"/>
    <w:rsid w:val="000841D2"/>
    <w:rsid w:val="00093036"/>
    <w:rsid w:val="000B7ACF"/>
    <w:rsid w:val="000E1EB9"/>
    <w:rsid w:val="000E2AE7"/>
    <w:rsid w:val="00115B74"/>
    <w:rsid w:val="00140C7B"/>
    <w:rsid w:val="00150D5C"/>
    <w:rsid w:val="00160B4E"/>
    <w:rsid w:val="00173A88"/>
    <w:rsid w:val="001B54C4"/>
    <w:rsid w:val="001C531C"/>
    <w:rsid w:val="001D6F66"/>
    <w:rsid w:val="00215A01"/>
    <w:rsid w:val="00222B0A"/>
    <w:rsid w:val="00233E8B"/>
    <w:rsid w:val="0029145F"/>
    <w:rsid w:val="002A26EF"/>
    <w:rsid w:val="002B0356"/>
    <w:rsid w:val="002B6A73"/>
    <w:rsid w:val="002D29E5"/>
    <w:rsid w:val="002D7086"/>
    <w:rsid w:val="002E7C87"/>
    <w:rsid w:val="002F4FFC"/>
    <w:rsid w:val="0031084C"/>
    <w:rsid w:val="00312384"/>
    <w:rsid w:val="003159DC"/>
    <w:rsid w:val="00327FB2"/>
    <w:rsid w:val="00333EDF"/>
    <w:rsid w:val="00335EE1"/>
    <w:rsid w:val="00362E2B"/>
    <w:rsid w:val="00391FA4"/>
    <w:rsid w:val="00393F3A"/>
    <w:rsid w:val="0039548F"/>
    <w:rsid w:val="00397EDD"/>
    <w:rsid w:val="003A2D03"/>
    <w:rsid w:val="003A39DF"/>
    <w:rsid w:val="003C0A87"/>
    <w:rsid w:val="003C0C6F"/>
    <w:rsid w:val="003C2487"/>
    <w:rsid w:val="003C4096"/>
    <w:rsid w:val="003D19A1"/>
    <w:rsid w:val="003D508E"/>
    <w:rsid w:val="003E4699"/>
    <w:rsid w:val="003F79BD"/>
    <w:rsid w:val="00403D23"/>
    <w:rsid w:val="004169CE"/>
    <w:rsid w:val="00422192"/>
    <w:rsid w:val="004262C8"/>
    <w:rsid w:val="00440588"/>
    <w:rsid w:val="00444155"/>
    <w:rsid w:val="00475B0D"/>
    <w:rsid w:val="0049486F"/>
    <w:rsid w:val="004A0F93"/>
    <w:rsid w:val="004A7979"/>
    <w:rsid w:val="00504196"/>
    <w:rsid w:val="005207BF"/>
    <w:rsid w:val="005326BC"/>
    <w:rsid w:val="00540E61"/>
    <w:rsid w:val="00550F85"/>
    <w:rsid w:val="005B65AD"/>
    <w:rsid w:val="005C45A3"/>
    <w:rsid w:val="005D02C9"/>
    <w:rsid w:val="005E098B"/>
    <w:rsid w:val="005E42A6"/>
    <w:rsid w:val="005E7765"/>
    <w:rsid w:val="005F0BFC"/>
    <w:rsid w:val="006004BE"/>
    <w:rsid w:val="00602680"/>
    <w:rsid w:val="006045FF"/>
    <w:rsid w:val="0061304D"/>
    <w:rsid w:val="00622028"/>
    <w:rsid w:val="006305F2"/>
    <w:rsid w:val="00637CA2"/>
    <w:rsid w:val="00651CAD"/>
    <w:rsid w:val="00662766"/>
    <w:rsid w:val="00681352"/>
    <w:rsid w:val="00687687"/>
    <w:rsid w:val="0069605C"/>
    <w:rsid w:val="006D4F91"/>
    <w:rsid w:val="006E0ADE"/>
    <w:rsid w:val="006E3678"/>
    <w:rsid w:val="006E5C24"/>
    <w:rsid w:val="0076664A"/>
    <w:rsid w:val="007721BB"/>
    <w:rsid w:val="007904BB"/>
    <w:rsid w:val="007C2F33"/>
    <w:rsid w:val="007D19F5"/>
    <w:rsid w:val="007D6979"/>
    <w:rsid w:val="007F1FDF"/>
    <w:rsid w:val="00810792"/>
    <w:rsid w:val="00810991"/>
    <w:rsid w:val="00810AA9"/>
    <w:rsid w:val="008124FC"/>
    <w:rsid w:val="0082761F"/>
    <w:rsid w:val="00843EF9"/>
    <w:rsid w:val="008706C4"/>
    <w:rsid w:val="0087137B"/>
    <w:rsid w:val="0088498E"/>
    <w:rsid w:val="00890981"/>
    <w:rsid w:val="00896CA1"/>
    <w:rsid w:val="00897835"/>
    <w:rsid w:val="008A2665"/>
    <w:rsid w:val="008A7C4F"/>
    <w:rsid w:val="008B2159"/>
    <w:rsid w:val="008B4D35"/>
    <w:rsid w:val="008B6E78"/>
    <w:rsid w:val="008C021F"/>
    <w:rsid w:val="008C04A8"/>
    <w:rsid w:val="008C0C2F"/>
    <w:rsid w:val="008D1A02"/>
    <w:rsid w:val="008F2B48"/>
    <w:rsid w:val="00901440"/>
    <w:rsid w:val="00903D61"/>
    <w:rsid w:val="009340B7"/>
    <w:rsid w:val="00952B67"/>
    <w:rsid w:val="009823B2"/>
    <w:rsid w:val="00990609"/>
    <w:rsid w:val="009906CA"/>
    <w:rsid w:val="00997806"/>
    <w:rsid w:val="009B3B14"/>
    <w:rsid w:val="009D5AB2"/>
    <w:rsid w:val="00A052EC"/>
    <w:rsid w:val="00A16935"/>
    <w:rsid w:val="00A16E61"/>
    <w:rsid w:val="00A4109D"/>
    <w:rsid w:val="00A50176"/>
    <w:rsid w:val="00A53376"/>
    <w:rsid w:val="00A54842"/>
    <w:rsid w:val="00A62489"/>
    <w:rsid w:val="00A7495A"/>
    <w:rsid w:val="00A820B0"/>
    <w:rsid w:val="00AA6605"/>
    <w:rsid w:val="00AB3989"/>
    <w:rsid w:val="00AD0466"/>
    <w:rsid w:val="00AE2F98"/>
    <w:rsid w:val="00AF65C3"/>
    <w:rsid w:val="00B05EA4"/>
    <w:rsid w:val="00B1196A"/>
    <w:rsid w:val="00B77DE4"/>
    <w:rsid w:val="00B87020"/>
    <w:rsid w:val="00B912DD"/>
    <w:rsid w:val="00B94C10"/>
    <w:rsid w:val="00BD1C4D"/>
    <w:rsid w:val="00BD4D38"/>
    <w:rsid w:val="00BE586E"/>
    <w:rsid w:val="00BE73B9"/>
    <w:rsid w:val="00BF76D3"/>
    <w:rsid w:val="00C036C3"/>
    <w:rsid w:val="00C1286D"/>
    <w:rsid w:val="00C31820"/>
    <w:rsid w:val="00CB2C12"/>
    <w:rsid w:val="00CE255D"/>
    <w:rsid w:val="00CE433C"/>
    <w:rsid w:val="00CE76A8"/>
    <w:rsid w:val="00D15BBF"/>
    <w:rsid w:val="00D3219F"/>
    <w:rsid w:val="00D43857"/>
    <w:rsid w:val="00D70E80"/>
    <w:rsid w:val="00D85448"/>
    <w:rsid w:val="00D85D74"/>
    <w:rsid w:val="00D96FCD"/>
    <w:rsid w:val="00DA6371"/>
    <w:rsid w:val="00DB202B"/>
    <w:rsid w:val="00DB28AB"/>
    <w:rsid w:val="00DB5DF0"/>
    <w:rsid w:val="00DC0567"/>
    <w:rsid w:val="00DC086E"/>
    <w:rsid w:val="00DC4D05"/>
    <w:rsid w:val="00DC4F7D"/>
    <w:rsid w:val="00DD2EEE"/>
    <w:rsid w:val="00DD513C"/>
    <w:rsid w:val="00E2135B"/>
    <w:rsid w:val="00E34532"/>
    <w:rsid w:val="00E41771"/>
    <w:rsid w:val="00EC593F"/>
    <w:rsid w:val="00EE0D44"/>
    <w:rsid w:val="00EE12A3"/>
    <w:rsid w:val="00EE371A"/>
    <w:rsid w:val="00EF1983"/>
    <w:rsid w:val="00F31697"/>
    <w:rsid w:val="00F378FF"/>
    <w:rsid w:val="00F5279A"/>
    <w:rsid w:val="00FB1F6D"/>
    <w:rsid w:val="00FC1A44"/>
    <w:rsid w:val="00FC53C5"/>
    <w:rsid w:val="00FE79B7"/>
    <w:rsid w:val="00FF11E6"/>
    <w:rsid w:val="00FF7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565FA21-8CE4-433D-BA7E-318BC1119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78FF"/>
    <w:rPr>
      <w:rFonts w:ascii="Arial" w:hAnsi="Arial"/>
      <w:sz w:val="22"/>
      <w:lang w:val="en-GB"/>
    </w:rPr>
  </w:style>
  <w:style w:type="paragraph" w:styleId="Heading1">
    <w:name w:val="heading 1"/>
    <w:aliases w:val="Appendix 1"/>
    <w:basedOn w:val="Normal"/>
    <w:next w:val="BodyText"/>
    <w:link w:val="Heading1Char"/>
    <w:qFormat/>
    <w:rsid w:val="00810792"/>
    <w:pPr>
      <w:keepNext/>
      <w:numPr>
        <w:numId w:val="1"/>
      </w:numPr>
      <w:tabs>
        <w:tab w:val="left" w:pos="1304"/>
        <w:tab w:val="left" w:pos="2552"/>
        <w:tab w:val="left" w:pos="3856"/>
        <w:tab w:val="left" w:pos="5216"/>
        <w:tab w:val="left" w:pos="6464"/>
        <w:tab w:val="left" w:pos="7768"/>
        <w:tab w:val="left" w:pos="9072"/>
        <w:tab w:val="left" w:pos="10206"/>
      </w:tabs>
      <w:spacing w:before="480"/>
      <w:outlineLvl w:val="0"/>
    </w:pPr>
    <w:rPr>
      <w:b/>
      <w:kern w:val="28"/>
      <w:sz w:val="28"/>
      <w:lang w:val="en-US"/>
    </w:rPr>
  </w:style>
  <w:style w:type="paragraph" w:styleId="Heading2">
    <w:name w:val="heading 2"/>
    <w:basedOn w:val="Heading1"/>
    <w:next w:val="BodyText"/>
    <w:link w:val="Heading2Char"/>
    <w:qFormat/>
    <w:rsid w:val="00810792"/>
    <w:pPr>
      <w:numPr>
        <w:ilvl w:val="1"/>
      </w:numPr>
      <w:spacing w:before="360"/>
      <w:outlineLvl w:val="1"/>
    </w:pPr>
    <w:rPr>
      <w:sz w:val="24"/>
    </w:rPr>
  </w:style>
  <w:style w:type="paragraph" w:styleId="Heading3">
    <w:name w:val="heading 3"/>
    <w:basedOn w:val="Heading2"/>
    <w:next w:val="BodyText"/>
    <w:link w:val="Heading3Char"/>
    <w:qFormat/>
    <w:rsid w:val="00810792"/>
    <w:pPr>
      <w:numPr>
        <w:ilvl w:val="2"/>
      </w:numPr>
      <w:outlineLvl w:val="2"/>
    </w:pPr>
    <w:rPr>
      <w:sz w:val="22"/>
    </w:rPr>
  </w:style>
  <w:style w:type="paragraph" w:styleId="Heading4">
    <w:name w:val="heading 4"/>
    <w:basedOn w:val="Heading3"/>
    <w:next w:val="BodyText"/>
    <w:link w:val="Heading4Char"/>
    <w:qFormat/>
    <w:rsid w:val="00810792"/>
    <w:pPr>
      <w:numPr>
        <w:ilvl w:val="3"/>
      </w:numPr>
      <w:outlineLvl w:val="3"/>
    </w:pPr>
    <w:rPr>
      <w:b w:val="0"/>
    </w:rPr>
  </w:style>
  <w:style w:type="paragraph" w:styleId="Heading5">
    <w:name w:val="heading 5"/>
    <w:basedOn w:val="Heading4"/>
    <w:next w:val="BodyText"/>
    <w:qFormat/>
    <w:rsid w:val="00810792"/>
    <w:pPr>
      <w:numPr>
        <w:ilvl w:val="4"/>
        <w:numId w:val="17"/>
      </w:numPr>
      <w:spacing w:after="60"/>
      <w:outlineLvl w:val="4"/>
    </w:pPr>
    <w:rPr>
      <w:bCs/>
      <w:iCs/>
      <w:szCs w:val="26"/>
    </w:rPr>
  </w:style>
  <w:style w:type="paragraph" w:styleId="Heading6">
    <w:name w:val="heading 6"/>
    <w:basedOn w:val="Normal"/>
    <w:next w:val="Normal"/>
    <w:qFormat/>
    <w:rsid w:val="00CE76A8"/>
    <w:pPr>
      <w:numPr>
        <w:ilvl w:val="5"/>
        <w:numId w:val="17"/>
      </w:numPr>
      <w:spacing w:before="240" w:after="60"/>
      <w:outlineLvl w:val="5"/>
    </w:pPr>
    <w:rPr>
      <w:rFonts w:ascii="Times New Roman" w:hAnsi="Times New Roman"/>
      <w:b/>
      <w:bCs/>
      <w:szCs w:val="22"/>
    </w:rPr>
  </w:style>
  <w:style w:type="paragraph" w:styleId="Heading7">
    <w:name w:val="heading 7"/>
    <w:basedOn w:val="Normal"/>
    <w:next w:val="Normal"/>
    <w:qFormat/>
    <w:rsid w:val="0088498E"/>
    <w:pPr>
      <w:numPr>
        <w:ilvl w:val="6"/>
        <w:numId w:val="17"/>
      </w:numPr>
      <w:spacing w:before="240" w:after="60"/>
      <w:outlineLvl w:val="6"/>
    </w:pPr>
    <w:rPr>
      <w:rFonts w:ascii="Times New Roman" w:hAnsi="Times New Roman"/>
      <w:sz w:val="24"/>
      <w:szCs w:val="24"/>
    </w:rPr>
  </w:style>
  <w:style w:type="paragraph" w:styleId="Heading8">
    <w:name w:val="heading 8"/>
    <w:basedOn w:val="Normal"/>
    <w:next w:val="Normal"/>
    <w:qFormat/>
    <w:rsid w:val="0088498E"/>
    <w:pPr>
      <w:numPr>
        <w:ilvl w:val="7"/>
        <w:numId w:val="17"/>
      </w:numPr>
      <w:spacing w:before="240" w:after="60"/>
      <w:outlineLvl w:val="7"/>
    </w:pPr>
    <w:rPr>
      <w:rFonts w:ascii="Times New Roman" w:hAnsi="Times New Roman"/>
      <w:i/>
      <w:iCs/>
      <w:sz w:val="24"/>
      <w:szCs w:val="24"/>
    </w:rPr>
  </w:style>
  <w:style w:type="paragraph" w:styleId="Heading9">
    <w:name w:val="heading 9"/>
    <w:basedOn w:val="Normal"/>
    <w:next w:val="Normal"/>
    <w:qFormat/>
    <w:rsid w:val="0088498E"/>
    <w:pPr>
      <w:numPr>
        <w:ilvl w:val="8"/>
        <w:numId w:val="17"/>
      </w:numPr>
      <w:spacing w:before="240" w:after="60"/>
      <w:outlineLvl w:val="8"/>
    </w:pPr>
    <w:rPr>
      <w:rFonts w:cs="Arial"/>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aliases w:val="AvtalBrödtext,Bodytext,ändrad, ändrad,AvtalBrodtext,andrad,EHPT,Body Text2,Body3,Body Text ,Body Text level 1,Response,à¹×éÍàÃ×èÍ§,body indent,compact,Requirements,paragraph 2,bt,- TF,Compliance,code,à¹,AvtalBr,Block text,body text,sp,sbs,bt4"/>
    <w:basedOn w:val="Normal"/>
    <w:link w:val="BodyTextChar"/>
    <w:rsid w:val="00F378FF"/>
    <w:pPr>
      <w:keepLines/>
      <w:tabs>
        <w:tab w:val="left" w:pos="1247"/>
        <w:tab w:val="left" w:pos="2552"/>
        <w:tab w:val="left" w:pos="3856"/>
        <w:tab w:val="left" w:pos="5216"/>
        <w:tab w:val="left" w:pos="6464"/>
        <w:tab w:val="left" w:pos="7768"/>
        <w:tab w:val="left" w:pos="9072"/>
        <w:tab w:val="left" w:pos="10206"/>
      </w:tabs>
      <w:spacing w:before="240"/>
      <w:ind w:left="2552"/>
    </w:pPr>
    <w:rPr>
      <w:lang w:val="en-US"/>
    </w:rPr>
  </w:style>
  <w:style w:type="paragraph" w:styleId="Header">
    <w:name w:val="header"/>
    <w:basedOn w:val="Normal"/>
    <w:rsid w:val="00F378FF"/>
    <w:pPr>
      <w:tabs>
        <w:tab w:val="center" w:pos="4320"/>
        <w:tab w:val="right" w:pos="8640"/>
      </w:tabs>
    </w:pPr>
    <w:rPr>
      <w:noProof/>
      <w:lang w:val="en-US"/>
    </w:rPr>
  </w:style>
  <w:style w:type="paragraph" w:styleId="Footer">
    <w:name w:val="footer"/>
    <w:basedOn w:val="Normal"/>
    <w:rsid w:val="00F378FF"/>
    <w:pPr>
      <w:tabs>
        <w:tab w:val="center" w:pos="4320"/>
        <w:tab w:val="right" w:pos="8640"/>
      </w:tabs>
    </w:pPr>
    <w:rPr>
      <w:noProof/>
      <w:sz w:val="12"/>
      <w:lang w:val="en-US"/>
    </w:rPr>
  </w:style>
  <w:style w:type="paragraph" w:customStyle="1" w:styleId="Text">
    <w:name w:val="Text"/>
    <w:rsid w:val="00F378FF"/>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rPr>
  </w:style>
  <w:style w:type="paragraph" w:customStyle="1" w:styleId="DocumentTitle">
    <w:name w:val="Document Title"/>
    <w:rsid w:val="00F378FF"/>
    <w:pPr>
      <w:ind w:left="2552"/>
    </w:pPr>
    <w:rPr>
      <w:rFonts w:ascii="Arial" w:hAnsi="Arial"/>
      <w:noProof/>
      <w:sz w:val="22"/>
      <w:u w:val="single"/>
      <w:lang w:val="en-GB"/>
    </w:rPr>
  </w:style>
  <w:style w:type="paragraph" w:styleId="Title">
    <w:name w:val="Title"/>
    <w:basedOn w:val="Normal"/>
    <w:next w:val="BodyText"/>
    <w:qFormat/>
    <w:rsid w:val="00F378FF"/>
    <w:pPr>
      <w:spacing w:before="240"/>
      <w:ind w:left="2552"/>
    </w:pPr>
    <w:rPr>
      <w:b/>
      <w:sz w:val="28"/>
      <w:lang w:val="en-US"/>
    </w:rPr>
  </w:style>
  <w:style w:type="paragraph" w:styleId="TOC1">
    <w:name w:val="toc 1"/>
    <w:next w:val="Text"/>
    <w:autoRedefine/>
    <w:semiHidden/>
    <w:rsid w:val="00F378FF"/>
    <w:pPr>
      <w:tabs>
        <w:tab w:val="right" w:leader="dot" w:pos="10206"/>
      </w:tabs>
      <w:spacing w:before="120"/>
      <w:ind w:left="3118" w:hanging="567"/>
    </w:pPr>
    <w:rPr>
      <w:rFonts w:ascii="Arial" w:hAnsi="Arial" w:cs="Arial"/>
      <w:b/>
      <w:noProof/>
      <w:sz w:val="22"/>
    </w:rPr>
  </w:style>
  <w:style w:type="paragraph" w:styleId="TOC2">
    <w:name w:val="toc 2"/>
    <w:basedOn w:val="TOC1"/>
    <w:next w:val="Text"/>
    <w:autoRedefine/>
    <w:semiHidden/>
    <w:rsid w:val="00F378FF"/>
    <w:pPr>
      <w:spacing w:before="0"/>
      <w:ind w:left="3969" w:hanging="850"/>
    </w:pPr>
    <w:rPr>
      <w:b w:val="0"/>
    </w:rPr>
  </w:style>
  <w:style w:type="paragraph" w:styleId="TOC3">
    <w:name w:val="toc 3"/>
    <w:basedOn w:val="TOC1"/>
    <w:next w:val="Text"/>
    <w:autoRedefine/>
    <w:semiHidden/>
    <w:rsid w:val="00F378FF"/>
  </w:style>
  <w:style w:type="paragraph" w:styleId="TOC4">
    <w:name w:val="toc 4"/>
    <w:basedOn w:val="TOC1"/>
    <w:next w:val="Text"/>
    <w:autoRedefine/>
    <w:semiHidden/>
    <w:rsid w:val="00F378FF"/>
  </w:style>
  <w:style w:type="paragraph" w:customStyle="1" w:styleId="TableStyle">
    <w:name w:val="TableStyle"/>
    <w:rsid w:val="00F378FF"/>
    <w:pPr>
      <w:ind w:left="85"/>
    </w:pPr>
    <w:rPr>
      <w:rFonts w:ascii="Arial" w:hAnsi="Arial"/>
      <w:noProof/>
      <w:sz w:val="22"/>
    </w:rPr>
  </w:style>
  <w:style w:type="paragraph" w:styleId="List">
    <w:name w:val="List"/>
    <w:basedOn w:val="Normal"/>
    <w:rsid w:val="00F378FF"/>
    <w:pPr>
      <w:numPr>
        <w:numId w:val="13"/>
      </w:numPr>
      <w:spacing w:before="180"/>
    </w:pPr>
    <w:rPr>
      <w:lang w:val="en-US"/>
    </w:rPr>
  </w:style>
  <w:style w:type="paragraph" w:customStyle="1" w:styleId="NoSpellcheck">
    <w:name w:val="NoSpellcheck"/>
    <w:rsid w:val="00F378FF"/>
    <w:rPr>
      <w:rFonts w:ascii="Arial" w:hAnsi="Arial"/>
      <w:noProof/>
      <w:sz w:val="12"/>
      <w:lang w:val="en-GB"/>
    </w:rPr>
  </w:style>
  <w:style w:type="paragraph" w:customStyle="1" w:styleId="Heading">
    <w:name w:val="Heading"/>
    <w:next w:val="BodyText"/>
    <w:rsid w:val="00F378FF"/>
    <w:pPr>
      <w:spacing w:before="360"/>
      <w:ind w:left="2552"/>
    </w:pPr>
    <w:rPr>
      <w:rFonts w:ascii="Arial" w:hAnsi="Arial"/>
      <w:b/>
      <w:sz w:val="22"/>
    </w:rPr>
  </w:style>
  <w:style w:type="paragraph" w:customStyle="1" w:styleId="Contents">
    <w:name w:val="Contents"/>
    <w:next w:val="Text"/>
    <w:rsid w:val="00F378FF"/>
    <w:pPr>
      <w:spacing w:before="240" w:after="120"/>
      <w:ind w:left="2551"/>
    </w:pPr>
    <w:rPr>
      <w:rFonts w:ascii="Arial" w:hAnsi="Arial"/>
      <w:b/>
      <w:noProof/>
      <w:sz w:val="22"/>
    </w:rPr>
  </w:style>
  <w:style w:type="paragraph" w:customStyle="1" w:styleId="TableStyleUnderline">
    <w:name w:val="TableStyleUnderline"/>
    <w:basedOn w:val="TableStyle"/>
    <w:rsid w:val="00F378FF"/>
    <w:pPr>
      <w:ind w:left="0"/>
    </w:pPr>
    <w:rPr>
      <w:u w:val="single"/>
    </w:rPr>
  </w:style>
  <w:style w:type="paragraph" w:styleId="List2">
    <w:name w:val="List 2"/>
    <w:basedOn w:val="List"/>
    <w:rsid w:val="00F378FF"/>
    <w:pPr>
      <w:numPr>
        <w:numId w:val="14"/>
      </w:numPr>
      <w:tabs>
        <w:tab w:val="num" w:pos="2914"/>
      </w:tabs>
      <w:ind w:hanging="362"/>
    </w:pPr>
  </w:style>
  <w:style w:type="paragraph" w:styleId="ListNumber">
    <w:name w:val="List Number"/>
    <w:basedOn w:val="Normal"/>
    <w:rsid w:val="00F378FF"/>
    <w:pPr>
      <w:numPr>
        <w:numId w:val="17"/>
      </w:numPr>
      <w:spacing w:before="180"/>
    </w:pPr>
    <w:rPr>
      <w:lang w:val="en-US"/>
    </w:rPr>
  </w:style>
  <w:style w:type="paragraph" w:customStyle="1" w:styleId="Distribution">
    <w:name w:val="Distribution"/>
    <w:basedOn w:val="Heading"/>
    <w:next w:val="Text"/>
    <w:rsid w:val="00F378FF"/>
  </w:style>
  <w:style w:type="paragraph" w:styleId="ListNumber2">
    <w:name w:val="List Number 2"/>
    <w:basedOn w:val="Normal"/>
    <w:rsid w:val="00F378FF"/>
    <w:pPr>
      <w:numPr>
        <w:numId w:val="2"/>
      </w:numPr>
      <w:spacing w:before="180"/>
    </w:pPr>
    <w:rPr>
      <w:lang w:val="en-US"/>
    </w:rPr>
  </w:style>
  <w:style w:type="paragraph" w:styleId="ListNumber5">
    <w:name w:val="List Number 5"/>
    <w:basedOn w:val="Normal"/>
    <w:rsid w:val="00F378FF"/>
    <w:pPr>
      <w:numPr>
        <w:numId w:val="18"/>
      </w:numPr>
    </w:pPr>
  </w:style>
  <w:style w:type="paragraph" w:customStyle="1" w:styleId="ProgramStyle">
    <w:name w:val="ProgramStyle"/>
    <w:next w:val="BodyText"/>
    <w:rsid w:val="00F378FF"/>
    <w:pPr>
      <w:ind w:left="2552"/>
    </w:pPr>
    <w:rPr>
      <w:rFonts w:ascii="Courier New" w:hAnsi="Courier New"/>
      <w:sz w:val="16"/>
    </w:rPr>
  </w:style>
  <w:style w:type="paragraph" w:styleId="FootnoteText">
    <w:name w:val="footnote text"/>
    <w:basedOn w:val="Normal"/>
    <w:semiHidden/>
    <w:rsid w:val="007D6979"/>
    <w:rPr>
      <w:sz w:val="20"/>
      <w:lang w:val="en-US"/>
    </w:rPr>
  </w:style>
  <w:style w:type="paragraph" w:customStyle="1" w:styleId="Listabcsingleline">
    <w:name w:val="List abc single line"/>
    <w:rsid w:val="00F378FF"/>
    <w:pPr>
      <w:numPr>
        <w:numId w:val="6"/>
      </w:numPr>
    </w:pPr>
    <w:rPr>
      <w:rFonts w:ascii="Arial" w:hAnsi="Arial"/>
      <w:sz w:val="22"/>
    </w:rPr>
  </w:style>
  <w:style w:type="paragraph" w:customStyle="1" w:styleId="Listabcdoubleline">
    <w:name w:val="List abc double line"/>
    <w:rsid w:val="00F378FF"/>
    <w:pPr>
      <w:numPr>
        <w:numId w:val="8"/>
      </w:numPr>
      <w:spacing w:before="220"/>
      <w:ind w:left="2921" w:hanging="369"/>
    </w:pPr>
    <w:rPr>
      <w:rFonts w:ascii="Arial" w:hAnsi="Arial"/>
      <w:sz w:val="22"/>
    </w:rPr>
  </w:style>
  <w:style w:type="paragraph" w:customStyle="1" w:styleId="Listnumbersingleline">
    <w:name w:val="List number single line"/>
    <w:rsid w:val="00F378FF"/>
    <w:pPr>
      <w:numPr>
        <w:numId w:val="3"/>
      </w:numPr>
    </w:pPr>
    <w:rPr>
      <w:rFonts w:ascii="Arial" w:hAnsi="Arial"/>
      <w:sz w:val="22"/>
    </w:rPr>
  </w:style>
  <w:style w:type="paragraph" w:customStyle="1" w:styleId="Listnumberdoubleline">
    <w:name w:val="List number double line"/>
    <w:rsid w:val="00F378FF"/>
    <w:pPr>
      <w:numPr>
        <w:numId w:val="11"/>
      </w:numPr>
      <w:spacing w:before="220"/>
      <w:ind w:left="2921" w:hanging="369"/>
    </w:pPr>
    <w:rPr>
      <w:rFonts w:ascii="Arial" w:hAnsi="Arial"/>
      <w:sz w:val="22"/>
    </w:rPr>
  </w:style>
  <w:style w:type="paragraph" w:customStyle="1" w:styleId="Listabcsinglelinewide">
    <w:name w:val="List abc single line (wide)"/>
    <w:rsid w:val="00F378FF"/>
    <w:pPr>
      <w:numPr>
        <w:numId w:val="5"/>
      </w:numPr>
    </w:pPr>
    <w:rPr>
      <w:rFonts w:ascii="Arial" w:hAnsi="Arial"/>
      <w:sz w:val="22"/>
      <w:lang w:bidi="ar-DZ"/>
    </w:rPr>
  </w:style>
  <w:style w:type="paragraph" w:customStyle="1" w:styleId="Listnumberdoublelinewide">
    <w:name w:val="List number double line (wide)"/>
    <w:basedOn w:val="Listnumberdoubleline"/>
    <w:rsid w:val="00F378FF"/>
    <w:pPr>
      <w:numPr>
        <w:numId w:val="12"/>
      </w:numPr>
      <w:ind w:hanging="362"/>
    </w:pPr>
  </w:style>
  <w:style w:type="paragraph" w:customStyle="1" w:styleId="Listnumbersinglelinewide">
    <w:name w:val="List number single line (wide)"/>
    <w:rsid w:val="00F378FF"/>
    <w:pPr>
      <w:numPr>
        <w:numId w:val="4"/>
      </w:numPr>
    </w:pPr>
    <w:rPr>
      <w:rFonts w:ascii="Arial" w:hAnsi="Arial"/>
      <w:sz w:val="22"/>
    </w:rPr>
  </w:style>
  <w:style w:type="paragraph" w:customStyle="1" w:styleId="Listabcdoublelinewide">
    <w:name w:val="List abc double line (wide)"/>
    <w:rsid w:val="00F378FF"/>
    <w:pPr>
      <w:numPr>
        <w:numId w:val="15"/>
      </w:numPr>
      <w:spacing w:before="220"/>
    </w:pPr>
    <w:rPr>
      <w:rFonts w:ascii="Arial" w:hAnsi="Arial"/>
      <w:sz w:val="22"/>
    </w:rPr>
  </w:style>
  <w:style w:type="paragraph" w:styleId="ListBullet2">
    <w:name w:val="List Bullet 2"/>
    <w:basedOn w:val="Normal"/>
    <w:autoRedefine/>
    <w:rsid w:val="00F378FF"/>
    <w:pPr>
      <w:numPr>
        <w:numId w:val="9"/>
      </w:numPr>
      <w:spacing w:before="220"/>
    </w:pPr>
    <w:rPr>
      <w:lang w:val="en-US"/>
    </w:rPr>
  </w:style>
  <w:style w:type="paragraph" w:styleId="ListBullet">
    <w:name w:val="List Bullet"/>
    <w:basedOn w:val="Normal"/>
    <w:autoRedefine/>
    <w:rsid w:val="00F378FF"/>
    <w:pPr>
      <w:numPr>
        <w:numId w:val="16"/>
      </w:numPr>
    </w:pPr>
    <w:rPr>
      <w:lang w:val="en-US"/>
    </w:rPr>
  </w:style>
  <w:style w:type="paragraph" w:customStyle="1" w:styleId="ListBulletwide">
    <w:name w:val="List Bullet (wide)"/>
    <w:rsid w:val="00F378FF"/>
    <w:pPr>
      <w:numPr>
        <w:numId w:val="7"/>
      </w:numPr>
    </w:pPr>
    <w:rPr>
      <w:rFonts w:ascii="Arial" w:hAnsi="Arial"/>
      <w:sz w:val="22"/>
    </w:rPr>
  </w:style>
  <w:style w:type="paragraph" w:customStyle="1" w:styleId="ListBullet2wide">
    <w:name w:val="List Bullet 2 (wide)"/>
    <w:rsid w:val="00F378FF"/>
    <w:pPr>
      <w:numPr>
        <w:numId w:val="10"/>
      </w:numPr>
      <w:spacing w:before="220"/>
    </w:pPr>
    <w:rPr>
      <w:rFonts w:ascii="Arial" w:hAnsi="Arial"/>
      <w:sz w:val="22"/>
    </w:rPr>
  </w:style>
  <w:style w:type="paragraph" w:styleId="Closing">
    <w:name w:val="Closing"/>
    <w:basedOn w:val="Normal"/>
    <w:rsid w:val="00F378FF"/>
    <w:pPr>
      <w:ind w:left="4252"/>
    </w:pPr>
  </w:style>
  <w:style w:type="paragraph" w:customStyle="1" w:styleId="Term-list">
    <w:name w:val="Term-list"/>
    <w:rsid w:val="00F378FF"/>
    <w:pPr>
      <w:spacing w:before="240"/>
      <w:ind w:left="4820" w:hanging="2268"/>
    </w:pPr>
    <w:rPr>
      <w:rFonts w:ascii="Arial" w:hAnsi="Arial"/>
      <w:sz w:val="22"/>
    </w:rPr>
  </w:style>
  <w:style w:type="paragraph" w:styleId="Caption">
    <w:name w:val="caption"/>
    <w:basedOn w:val="Normal"/>
    <w:next w:val="Normal"/>
    <w:qFormat/>
    <w:rsid w:val="007D6979"/>
    <w:rPr>
      <w:b/>
      <w:bCs/>
      <w:sz w:val="20"/>
      <w:lang w:val="en-US"/>
    </w:rPr>
  </w:style>
  <w:style w:type="character" w:customStyle="1" w:styleId="li">
    <w:name w:val="li"/>
    <w:basedOn w:val="DefaultParagraphFont"/>
    <w:rsid w:val="00FB1F6D"/>
    <w:rPr>
      <w:rFonts w:cs="Times New Roman"/>
    </w:rPr>
  </w:style>
  <w:style w:type="character" w:styleId="Hyperlink">
    <w:name w:val="Hyperlink"/>
    <w:basedOn w:val="DefaultParagraphFont"/>
    <w:rsid w:val="00FB1F6D"/>
    <w:rPr>
      <w:rFonts w:cs="Times New Roman"/>
      <w:color w:val="0000FF"/>
      <w:u w:val="single"/>
    </w:rPr>
  </w:style>
  <w:style w:type="paragraph" w:customStyle="1" w:styleId="CaptionFigure">
    <w:name w:val="CaptionFigure"/>
    <w:next w:val="BodyText"/>
    <w:rsid w:val="00F378FF"/>
    <w:pPr>
      <w:tabs>
        <w:tab w:val="left" w:pos="3686"/>
      </w:tabs>
      <w:spacing w:before="120" w:after="60"/>
      <w:ind w:left="3516" w:hanging="964"/>
    </w:pPr>
    <w:rPr>
      <w:rFonts w:ascii="Arial" w:hAnsi="Arial"/>
      <w:lang w:val="en-GB"/>
    </w:rPr>
  </w:style>
  <w:style w:type="paragraph" w:customStyle="1" w:styleId="CaptionTable">
    <w:name w:val="CaptionTable"/>
    <w:next w:val="BodyText"/>
    <w:rsid w:val="00F378FF"/>
    <w:pPr>
      <w:tabs>
        <w:tab w:val="left" w:pos="3686"/>
      </w:tabs>
      <w:spacing w:before="120" w:after="60"/>
      <w:ind w:left="3516" w:hanging="964"/>
    </w:pPr>
    <w:rPr>
      <w:rFonts w:ascii="Arial" w:hAnsi="Arial"/>
      <w:lang w:val="en-GB"/>
    </w:rPr>
  </w:style>
  <w:style w:type="paragraph" w:customStyle="1" w:styleId="CaptionEquation">
    <w:name w:val="CaptionEquation"/>
    <w:next w:val="BodyText"/>
    <w:rsid w:val="00F378FF"/>
    <w:pPr>
      <w:tabs>
        <w:tab w:val="left" w:pos="3827"/>
      </w:tabs>
      <w:spacing w:before="120" w:after="60"/>
      <w:ind w:left="3743" w:hanging="1191"/>
    </w:pPr>
    <w:rPr>
      <w:rFonts w:ascii="Arial" w:hAnsi="Arial"/>
      <w:lang w:val="en-GB"/>
    </w:rPr>
  </w:style>
  <w:style w:type="paragraph" w:customStyle="1" w:styleId="CaptionFigureWide">
    <w:name w:val="CaptionFigureWide"/>
    <w:next w:val="BodyText"/>
    <w:rsid w:val="00F378FF"/>
    <w:pPr>
      <w:tabs>
        <w:tab w:val="left" w:pos="2268"/>
      </w:tabs>
      <w:spacing w:before="120" w:after="60"/>
      <w:ind w:left="2268" w:hanging="964"/>
    </w:pPr>
    <w:rPr>
      <w:rFonts w:ascii="Arial" w:hAnsi="Arial"/>
      <w:lang w:val="en-GB"/>
    </w:rPr>
  </w:style>
  <w:style w:type="paragraph" w:customStyle="1" w:styleId="CaptionTableWide">
    <w:name w:val="CaptionTableWide"/>
    <w:next w:val="BodyText"/>
    <w:rsid w:val="00F378FF"/>
    <w:pPr>
      <w:tabs>
        <w:tab w:val="left" w:pos="2268"/>
      </w:tabs>
      <w:spacing w:before="120" w:after="60"/>
      <w:ind w:left="2268" w:hanging="964"/>
    </w:pPr>
    <w:rPr>
      <w:rFonts w:ascii="Arial" w:hAnsi="Arial"/>
      <w:lang w:val="en-GB"/>
    </w:rPr>
  </w:style>
  <w:style w:type="paragraph" w:customStyle="1" w:styleId="CaptionEquationWide">
    <w:name w:val="CaptionEquationWide"/>
    <w:next w:val="BodyText"/>
    <w:rsid w:val="00F378FF"/>
    <w:pPr>
      <w:tabs>
        <w:tab w:val="left" w:pos="2552"/>
      </w:tabs>
      <w:spacing w:before="120" w:after="60"/>
      <w:ind w:left="2495" w:hanging="1191"/>
    </w:pPr>
    <w:rPr>
      <w:rFonts w:ascii="Arial" w:hAnsi="Arial"/>
      <w:lang w:val="en-GB"/>
    </w:rPr>
  </w:style>
  <w:style w:type="paragraph" w:styleId="NormalWeb">
    <w:name w:val="Normal (Web)"/>
    <w:basedOn w:val="Normal"/>
    <w:rsid w:val="00FB1F6D"/>
    <w:pPr>
      <w:spacing w:before="100" w:beforeAutospacing="1" w:after="100" w:afterAutospacing="1"/>
    </w:pPr>
    <w:rPr>
      <w:rFonts w:ascii="Times New Roman" w:eastAsia="SimSun" w:hAnsi="Times New Roman"/>
      <w:sz w:val="24"/>
      <w:szCs w:val="24"/>
      <w:lang w:val="en-US" w:eastAsia="zh-CN"/>
    </w:rPr>
  </w:style>
  <w:style w:type="character" w:styleId="HTMLAcronym">
    <w:name w:val="HTML Acronym"/>
    <w:basedOn w:val="DefaultParagraphFont"/>
    <w:rsid w:val="00FB1F6D"/>
    <w:rPr>
      <w:rFonts w:cs="Times New Roman"/>
    </w:rPr>
  </w:style>
  <w:style w:type="character" w:styleId="Strong">
    <w:name w:val="Strong"/>
    <w:basedOn w:val="DefaultParagraphFont"/>
    <w:qFormat/>
    <w:rsid w:val="00FB1F6D"/>
    <w:rPr>
      <w:rFonts w:cs="Times New Roman"/>
      <w:b/>
      <w:bCs/>
    </w:rPr>
  </w:style>
  <w:style w:type="character" w:styleId="Emphasis">
    <w:name w:val="Emphasis"/>
    <w:basedOn w:val="DefaultParagraphFont"/>
    <w:qFormat/>
    <w:rsid w:val="00FB1F6D"/>
    <w:rPr>
      <w:rFonts w:cs="Times New Roman"/>
      <w:i/>
      <w:iCs/>
    </w:rPr>
  </w:style>
  <w:style w:type="character" w:customStyle="1" w:styleId="curid">
    <w:name w:val="curid"/>
    <w:basedOn w:val="DefaultParagraphFont"/>
    <w:rsid w:val="00FB1F6D"/>
    <w:rPr>
      <w:rFonts w:cs="Times New Roman"/>
    </w:rPr>
  </w:style>
  <w:style w:type="paragraph" w:styleId="z-TopofForm">
    <w:name w:val="HTML Top of Form"/>
    <w:basedOn w:val="Normal"/>
    <w:next w:val="Normal"/>
    <w:hidden/>
    <w:rsid w:val="00FB1F6D"/>
    <w:pPr>
      <w:pBdr>
        <w:bottom w:val="single" w:sz="6" w:space="1" w:color="auto"/>
      </w:pBdr>
      <w:jc w:val="center"/>
    </w:pPr>
    <w:rPr>
      <w:rFonts w:eastAsia="SimSun" w:cs="Arial"/>
      <w:vanish/>
      <w:sz w:val="16"/>
      <w:szCs w:val="16"/>
      <w:lang w:val="en-US" w:eastAsia="zh-CN"/>
    </w:rPr>
  </w:style>
  <w:style w:type="paragraph" w:styleId="z-BottomofForm">
    <w:name w:val="HTML Bottom of Form"/>
    <w:basedOn w:val="Normal"/>
    <w:next w:val="Normal"/>
    <w:hidden/>
    <w:rsid w:val="00FB1F6D"/>
    <w:pPr>
      <w:pBdr>
        <w:top w:val="single" w:sz="6" w:space="1" w:color="auto"/>
      </w:pBdr>
      <w:jc w:val="center"/>
    </w:pPr>
    <w:rPr>
      <w:rFonts w:eastAsia="SimSun" w:cs="Arial"/>
      <w:vanish/>
      <w:sz w:val="16"/>
      <w:szCs w:val="16"/>
      <w:lang w:val="en-US" w:eastAsia="zh-CN"/>
    </w:rPr>
  </w:style>
  <w:style w:type="character" w:styleId="HTMLCode">
    <w:name w:val="HTML Code"/>
    <w:basedOn w:val="DefaultParagraphFont"/>
    <w:rsid w:val="00FB1F6D"/>
    <w:rPr>
      <w:rFonts w:ascii="Courier New" w:eastAsia="SimSun" w:hAnsi="Courier New" w:cs="Courier New"/>
      <w:sz w:val="20"/>
      <w:szCs w:val="20"/>
    </w:rPr>
  </w:style>
  <w:style w:type="paragraph" w:styleId="DocumentMap">
    <w:name w:val="Document Map"/>
    <w:basedOn w:val="Normal"/>
    <w:semiHidden/>
    <w:rsid w:val="00FB1F6D"/>
    <w:pPr>
      <w:shd w:val="clear" w:color="auto" w:fill="000080"/>
    </w:pPr>
    <w:rPr>
      <w:rFonts w:ascii="Tahoma" w:hAnsi="Tahoma" w:cs="Tahoma"/>
      <w:sz w:val="20"/>
    </w:rPr>
  </w:style>
  <w:style w:type="paragraph" w:styleId="HTMLPreformatted">
    <w:name w:val="HTML Preformatted"/>
    <w:basedOn w:val="Normal"/>
    <w:rsid w:val="008F2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sz w:val="20"/>
      <w:lang w:val="en-US" w:eastAsia="zh-CN"/>
    </w:rPr>
  </w:style>
  <w:style w:type="character" w:customStyle="1" w:styleId="kw1">
    <w:name w:val="kw1"/>
    <w:basedOn w:val="DefaultParagraphFont"/>
    <w:rsid w:val="008F2B48"/>
    <w:rPr>
      <w:rFonts w:cs="Times New Roman"/>
    </w:rPr>
  </w:style>
  <w:style w:type="character" w:customStyle="1" w:styleId="br0">
    <w:name w:val="br0"/>
    <w:basedOn w:val="DefaultParagraphFont"/>
    <w:rsid w:val="008F2B48"/>
    <w:rPr>
      <w:rFonts w:cs="Times New Roman"/>
    </w:rPr>
  </w:style>
  <w:style w:type="character" w:customStyle="1" w:styleId="kw3">
    <w:name w:val="kw3"/>
    <w:basedOn w:val="DefaultParagraphFont"/>
    <w:rsid w:val="008F2B48"/>
    <w:rPr>
      <w:rFonts w:cs="Times New Roman"/>
    </w:rPr>
  </w:style>
  <w:style w:type="character" w:customStyle="1" w:styleId="hilited">
    <w:name w:val="hilited"/>
    <w:basedOn w:val="DefaultParagraphFont"/>
    <w:rsid w:val="008F2B48"/>
    <w:rPr>
      <w:rFonts w:cs="Times New Roman"/>
    </w:rPr>
  </w:style>
  <w:style w:type="character" w:styleId="FollowedHyperlink">
    <w:name w:val="FollowedHyperlink"/>
    <w:basedOn w:val="DefaultParagraphFont"/>
    <w:rsid w:val="00CE76A8"/>
    <w:rPr>
      <w:rFonts w:cs="Times New Roman"/>
      <w:color w:val="0000FF"/>
      <w:u w:val="single"/>
    </w:rPr>
  </w:style>
  <w:style w:type="character" w:customStyle="1" w:styleId="kw2">
    <w:name w:val="kw2"/>
    <w:basedOn w:val="DefaultParagraphFont"/>
    <w:rsid w:val="00CE76A8"/>
    <w:rPr>
      <w:rFonts w:cs="Times New Roman"/>
    </w:rPr>
  </w:style>
  <w:style w:type="character" w:customStyle="1" w:styleId="me1">
    <w:name w:val="me1"/>
    <w:basedOn w:val="DefaultParagraphFont"/>
    <w:rsid w:val="00CE76A8"/>
    <w:rPr>
      <w:rFonts w:cs="Times New Roman"/>
    </w:rPr>
  </w:style>
  <w:style w:type="character" w:customStyle="1" w:styleId="comulti">
    <w:name w:val="comulti"/>
    <w:basedOn w:val="DefaultParagraphFont"/>
    <w:rsid w:val="00CE76A8"/>
    <w:rPr>
      <w:rFonts w:cs="Times New Roman"/>
    </w:rPr>
  </w:style>
  <w:style w:type="character" w:customStyle="1" w:styleId="co1">
    <w:name w:val="co1"/>
    <w:basedOn w:val="DefaultParagraphFont"/>
    <w:rsid w:val="00CE76A8"/>
    <w:rPr>
      <w:rFonts w:cs="Times New Roman"/>
    </w:rPr>
  </w:style>
  <w:style w:type="character" w:customStyle="1" w:styleId="nu0">
    <w:name w:val="nu0"/>
    <w:basedOn w:val="DefaultParagraphFont"/>
    <w:rsid w:val="00CE76A8"/>
    <w:rPr>
      <w:rFonts w:cs="Times New Roman"/>
    </w:rPr>
  </w:style>
  <w:style w:type="character" w:customStyle="1" w:styleId="kw4">
    <w:name w:val="kw4"/>
    <w:basedOn w:val="DefaultParagraphFont"/>
    <w:rsid w:val="00CE76A8"/>
    <w:rPr>
      <w:rFonts w:cs="Times New Roman"/>
    </w:rPr>
  </w:style>
  <w:style w:type="character" w:customStyle="1" w:styleId="kw6">
    <w:name w:val="kw6"/>
    <w:basedOn w:val="DefaultParagraphFont"/>
    <w:rsid w:val="00CE76A8"/>
    <w:rPr>
      <w:rFonts w:cs="Times New Roman"/>
    </w:rPr>
  </w:style>
  <w:style w:type="character" w:customStyle="1" w:styleId="co2">
    <w:name w:val="co2"/>
    <w:basedOn w:val="DefaultParagraphFont"/>
    <w:rsid w:val="00CE76A8"/>
    <w:rPr>
      <w:rFonts w:cs="Times New Roman"/>
    </w:rPr>
  </w:style>
  <w:style w:type="character" w:customStyle="1" w:styleId="me2">
    <w:name w:val="me2"/>
    <w:basedOn w:val="DefaultParagraphFont"/>
    <w:rsid w:val="00CE76A8"/>
    <w:rPr>
      <w:rFonts w:cs="Times New Roman"/>
    </w:rPr>
  </w:style>
  <w:style w:type="character" w:customStyle="1" w:styleId="st0">
    <w:name w:val="st0"/>
    <w:basedOn w:val="DefaultParagraphFont"/>
    <w:rsid w:val="00CE76A8"/>
    <w:rPr>
      <w:rFonts w:cs="Times New Roman"/>
    </w:rPr>
  </w:style>
  <w:style w:type="character" w:customStyle="1" w:styleId="es0">
    <w:name w:val="es0"/>
    <w:basedOn w:val="DefaultParagraphFont"/>
    <w:rsid w:val="00DC4F7D"/>
    <w:rPr>
      <w:rFonts w:cs="Times New Roman"/>
    </w:rPr>
  </w:style>
  <w:style w:type="character" w:customStyle="1" w:styleId="sc3">
    <w:name w:val="sc3"/>
    <w:basedOn w:val="DefaultParagraphFont"/>
    <w:rsid w:val="005B65AD"/>
    <w:rPr>
      <w:rFonts w:cs="Times New Roman"/>
    </w:rPr>
  </w:style>
  <w:style w:type="character" w:customStyle="1" w:styleId="re1">
    <w:name w:val="re1"/>
    <w:basedOn w:val="DefaultParagraphFont"/>
    <w:rsid w:val="005B65AD"/>
    <w:rPr>
      <w:rFonts w:cs="Times New Roman"/>
    </w:rPr>
  </w:style>
  <w:style w:type="character" w:customStyle="1" w:styleId="re0">
    <w:name w:val="re0"/>
    <w:basedOn w:val="DefaultParagraphFont"/>
    <w:rsid w:val="005B65AD"/>
    <w:rPr>
      <w:rFonts w:cs="Times New Roman"/>
    </w:rPr>
  </w:style>
  <w:style w:type="character" w:customStyle="1" w:styleId="re2">
    <w:name w:val="re2"/>
    <w:basedOn w:val="DefaultParagraphFont"/>
    <w:rsid w:val="005B65AD"/>
    <w:rPr>
      <w:rFonts w:cs="Times New Roman"/>
    </w:rPr>
  </w:style>
  <w:style w:type="paragraph" w:styleId="TOC5">
    <w:name w:val="toc 5"/>
    <w:basedOn w:val="Normal"/>
    <w:next w:val="Normal"/>
    <w:autoRedefine/>
    <w:semiHidden/>
    <w:rsid w:val="00CB2C12"/>
    <w:pPr>
      <w:ind w:left="960"/>
    </w:pPr>
    <w:rPr>
      <w:rFonts w:ascii="Times New Roman" w:eastAsia="SimSun" w:hAnsi="Times New Roman"/>
      <w:sz w:val="24"/>
      <w:szCs w:val="24"/>
      <w:lang w:val="en-US" w:eastAsia="zh-CN"/>
    </w:rPr>
  </w:style>
  <w:style w:type="paragraph" w:styleId="TOC6">
    <w:name w:val="toc 6"/>
    <w:basedOn w:val="Normal"/>
    <w:next w:val="Normal"/>
    <w:autoRedefine/>
    <w:semiHidden/>
    <w:rsid w:val="00CB2C12"/>
    <w:pPr>
      <w:ind w:left="1200"/>
    </w:pPr>
    <w:rPr>
      <w:rFonts w:ascii="Times New Roman" w:eastAsia="SimSun" w:hAnsi="Times New Roman"/>
      <w:sz w:val="24"/>
      <w:szCs w:val="24"/>
      <w:lang w:val="en-US" w:eastAsia="zh-CN"/>
    </w:rPr>
  </w:style>
  <w:style w:type="paragraph" w:styleId="TOC7">
    <w:name w:val="toc 7"/>
    <w:basedOn w:val="Normal"/>
    <w:next w:val="Normal"/>
    <w:autoRedefine/>
    <w:semiHidden/>
    <w:rsid w:val="00CB2C12"/>
    <w:pPr>
      <w:ind w:left="1440"/>
    </w:pPr>
    <w:rPr>
      <w:rFonts w:ascii="Times New Roman" w:eastAsia="SimSun" w:hAnsi="Times New Roman"/>
      <w:sz w:val="24"/>
      <w:szCs w:val="24"/>
      <w:lang w:val="en-US" w:eastAsia="zh-CN"/>
    </w:rPr>
  </w:style>
  <w:style w:type="paragraph" w:styleId="TOC8">
    <w:name w:val="toc 8"/>
    <w:basedOn w:val="Normal"/>
    <w:next w:val="Normal"/>
    <w:autoRedefine/>
    <w:semiHidden/>
    <w:rsid w:val="00CB2C12"/>
    <w:pPr>
      <w:ind w:left="1680"/>
    </w:pPr>
    <w:rPr>
      <w:rFonts w:ascii="Times New Roman" w:eastAsia="SimSun" w:hAnsi="Times New Roman"/>
      <w:sz w:val="24"/>
      <w:szCs w:val="24"/>
      <w:lang w:val="en-US" w:eastAsia="zh-CN"/>
    </w:rPr>
  </w:style>
  <w:style w:type="paragraph" w:styleId="TOC9">
    <w:name w:val="toc 9"/>
    <w:basedOn w:val="Normal"/>
    <w:next w:val="Normal"/>
    <w:autoRedefine/>
    <w:semiHidden/>
    <w:rsid w:val="00CB2C12"/>
    <w:pPr>
      <w:ind w:left="1920"/>
    </w:pPr>
    <w:rPr>
      <w:rFonts w:ascii="Times New Roman" w:eastAsia="SimSun" w:hAnsi="Times New Roman"/>
      <w:sz w:val="24"/>
      <w:szCs w:val="24"/>
      <w:lang w:val="en-US" w:eastAsia="zh-CN"/>
    </w:rPr>
  </w:style>
  <w:style w:type="paragraph" w:customStyle="1" w:styleId="Char1">
    <w:name w:val="Char1"/>
    <w:basedOn w:val="Normal"/>
    <w:rsid w:val="00F31697"/>
    <w:pPr>
      <w:spacing w:after="160" w:line="240" w:lineRule="exact"/>
    </w:pPr>
    <w:rPr>
      <w:rFonts w:ascii="Verdana" w:hAnsi="Verdana"/>
      <w:sz w:val="20"/>
      <w:lang w:val="en-US"/>
    </w:rPr>
  </w:style>
  <w:style w:type="character" w:customStyle="1" w:styleId="BodyTextChar">
    <w:name w:val="Body Text Char"/>
    <w:aliases w:val="AvtalBrödtext Char,Bodytext Char,ändrad Char, ändrad Char,AvtalBrodtext Char,andrad Char,EHPT Char,Body Text2 Char,Body3 Char,Body Text  Char,Body Text level 1 Char,Response Char,à¹×éÍàÃ×èÍ§ Char,body indent Char,compact Char,bt Char"/>
    <w:basedOn w:val="DefaultParagraphFont"/>
    <w:link w:val="BodyText"/>
    <w:locked/>
    <w:rsid w:val="003C2487"/>
    <w:rPr>
      <w:rFonts w:ascii="Arial" w:hAnsi="Arial" w:cs="Times New Roman"/>
      <w:sz w:val="22"/>
      <w:lang w:val="en-US" w:eastAsia="en-US" w:bidi="ar-SA"/>
    </w:rPr>
  </w:style>
  <w:style w:type="paragraph" w:customStyle="1" w:styleId="Char10">
    <w:name w:val=" Char1"/>
    <w:basedOn w:val="Normal"/>
    <w:rsid w:val="00637CA2"/>
    <w:pPr>
      <w:spacing w:after="160" w:line="240" w:lineRule="exact"/>
    </w:pPr>
    <w:rPr>
      <w:rFonts w:ascii="Verdana" w:hAnsi="Verdana"/>
      <w:sz w:val="20"/>
      <w:lang w:val="en-US"/>
    </w:rPr>
  </w:style>
  <w:style w:type="character" w:customStyle="1" w:styleId="Heading1Char">
    <w:name w:val="Heading 1 Char"/>
    <w:aliases w:val="Appendix 1 Char"/>
    <w:basedOn w:val="DefaultParagraphFont"/>
    <w:link w:val="Heading1"/>
    <w:rsid w:val="003A2D03"/>
    <w:rPr>
      <w:rFonts w:ascii="Arial" w:hAnsi="Arial"/>
      <w:b/>
      <w:kern w:val="28"/>
      <w:sz w:val="28"/>
      <w:lang w:val="en-US" w:eastAsia="en-US" w:bidi="ar-SA"/>
    </w:rPr>
  </w:style>
  <w:style w:type="character" w:customStyle="1" w:styleId="Heading2Char">
    <w:name w:val="Heading 2 Char"/>
    <w:basedOn w:val="Heading1Char"/>
    <w:link w:val="Heading2"/>
    <w:rsid w:val="003A2D03"/>
    <w:rPr>
      <w:rFonts w:ascii="Arial" w:hAnsi="Arial"/>
      <w:b/>
      <w:kern w:val="28"/>
      <w:sz w:val="24"/>
      <w:lang w:val="en-US" w:eastAsia="en-US" w:bidi="ar-SA"/>
    </w:rPr>
  </w:style>
  <w:style w:type="character" w:customStyle="1" w:styleId="Heading3Char">
    <w:name w:val="Heading 3 Char"/>
    <w:basedOn w:val="Heading2Char"/>
    <w:link w:val="Heading3"/>
    <w:rsid w:val="003A2D03"/>
    <w:rPr>
      <w:rFonts w:ascii="Arial" w:hAnsi="Arial"/>
      <w:b/>
      <w:kern w:val="28"/>
      <w:sz w:val="22"/>
      <w:lang w:val="en-US" w:eastAsia="en-US" w:bidi="ar-SA"/>
    </w:rPr>
  </w:style>
  <w:style w:type="character" w:customStyle="1" w:styleId="Heading4Char">
    <w:name w:val="Heading 4 Char"/>
    <w:basedOn w:val="Heading3Char"/>
    <w:link w:val="Heading4"/>
    <w:rsid w:val="003A2D03"/>
    <w:rPr>
      <w:rFonts w:ascii="Arial" w:hAnsi="Arial"/>
      <w:b/>
      <w:kern w:val="28"/>
      <w:sz w:val="22"/>
      <w:lang w:val="en-US" w:eastAsia="en-US" w:bidi="ar-SA"/>
    </w:rPr>
  </w:style>
  <w:style w:type="paragraph" w:styleId="BalloonText">
    <w:name w:val="Balloon Text"/>
    <w:basedOn w:val="Normal"/>
    <w:semiHidden/>
    <w:rsid w:val="005207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
      <w:marLeft w:val="0"/>
      <w:marRight w:val="0"/>
      <w:marTop w:val="0"/>
      <w:marBottom w:val="0"/>
      <w:divBdr>
        <w:top w:val="none" w:sz="0" w:space="0" w:color="auto"/>
        <w:left w:val="none" w:sz="0" w:space="0" w:color="auto"/>
        <w:bottom w:val="none" w:sz="0" w:space="0" w:color="auto"/>
        <w:right w:val="none" w:sz="0" w:space="0" w:color="auto"/>
      </w:divBdr>
      <w:divsChild>
        <w:div w:id="896">
          <w:marLeft w:val="0"/>
          <w:marRight w:val="0"/>
          <w:marTop w:val="0"/>
          <w:marBottom w:val="0"/>
          <w:divBdr>
            <w:top w:val="none" w:sz="0" w:space="0" w:color="auto"/>
            <w:left w:val="none" w:sz="0" w:space="0" w:color="auto"/>
            <w:bottom w:val="none" w:sz="0" w:space="0" w:color="auto"/>
            <w:right w:val="none" w:sz="0" w:space="0" w:color="auto"/>
          </w:divBdr>
          <w:divsChild>
            <w:div w:id="12">
              <w:marLeft w:val="0"/>
              <w:marRight w:val="0"/>
              <w:marTop w:val="0"/>
              <w:marBottom w:val="0"/>
              <w:divBdr>
                <w:top w:val="none" w:sz="0" w:space="0" w:color="auto"/>
                <w:left w:val="none" w:sz="0" w:space="0" w:color="auto"/>
                <w:bottom w:val="none" w:sz="0" w:space="0" w:color="auto"/>
                <w:right w:val="none" w:sz="0" w:space="0" w:color="auto"/>
              </w:divBdr>
            </w:div>
            <w:div w:id="331">
              <w:marLeft w:val="0"/>
              <w:marRight w:val="0"/>
              <w:marTop w:val="0"/>
              <w:marBottom w:val="0"/>
              <w:divBdr>
                <w:top w:val="none" w:sz="0" w:space="0" w:color="auto"/>
                <w:left w:val="none" w:sz="0" w:space="0" w:color="auto"/>
                <w:bottom w:val="none" w:sz="0" w:space="0" w:color="auto"/>
                <w:right w:val="none" w:sz="0" w:space="0" w:color="auto"/>
              </w:divBdr>
            </w:div>
            <w:div w:id="579">
              <w:marLeft w:val="0"/>
              <w:marRight w:val="0"/>
              <w:marTop w:val="0"/>
              <w:marBottom w:val="0"/>
              <w:divBdr>
                <w:top w:val="none" w:sz="0" w:space="0" w:color="auto"/>
                <w:left w:val="none" w:sz="0" w:space="0" w:color="auto"/>
                <w:bottom w:val="none" w:sz="0" w:space="0" w:color="auto"/>
                <w:right w:val="none" w:sz="0" w:space="0" w:color="auto"/>
              </w:divBdr>
              <w:divsChild>
                <w:div w:id="123">
                  <w:marLeft w:val="0"/>
                  <w:marRight w:val="0"/>
                  <w:marTop w:val="0"/>
                  <w:marBottom w:val="0"/>
                  <w:divBdr>
                    <w:top w:val="none" w:sz="0" w:space="0" w:color="auto"/>
                    <w:left w:val="none" w:sz="0" w:space="0" w:color="auto"/>
                    <w:bottom w:val="none" w:sz="0" w:space="0" w:color="auto"/>
                    <w:right w:val="none" w:sz="0" w:space="0" w:color="auto"/>
                  </w:divBdr>
                </w:div>
                <w:div w:id="187">
                  <w:marLeft w:val="0"/>
                  <w:marRight w:val="0"/>
                  <w:marTop w:val="0"/>
                  <w:marBottom w:val="0"/>
                  <w:divBdr>
                    <w:top w:val="none" w:sz="0" w:space="0" w:color="auto"/>
                    <w:left w:val="none" w:sz="0" w:space="0" w:color="auto"/>
                    <w:bottom w:val="none" w:sz="0" w:space="0" w:color="auto"/>
                    <w:right w:val="none" w:sz="0" w:space="0" w:color="auto"/>
                  </w:divBdr>
                </w:div>
                <w:div w:id="377">
                  <w:marLeft w:val="0"/>
                  <w:marRight w:val="0"/>
                  <w:marTop w:val="0"/>
                  <w:marBottom w:val="0"/>
                  <w:divBdr>
                    <w:top w:val="none" w:sz="0" w:space="0" w:color="auto"/>
                    <w:left w:val="none" w:sz="0" w:space="0" w:color="auto"/>
                    <w:bottom w:val="none" w:sz="0" w:space="0" w:color="auto"/>
                    <w:right w:val="none" w:sz="0" w:space="0" w:color="auto"/>
                  </w:divBdr>
                </w:div>
                <w:div w:id="444">
                  <w:marLeft w:val="0"/>
                  <w:marRight w:val="0"/>
                  <w:marTop w:val="0"/>
                  <w:marBottom w:val="0"/>
                  <w:divBdr>
                    <w:top w:val="none" w:sz="0" w:space="0" w:color="auto"/>
                    <w:left w:val="none" w:sz="0" w:space="0" w:color="auto"/>
                    <w:bottom w:val="none" w:sz="0" w:space="0" w:color="auto"/>
                    <w:right w:val="none" w:sz="0" w:space="0" w:color="auto"/>
                  </w:divBdr>
                </w:div>
                <w:div w:id="470">
                  <w:marLeft w:val="0"/>
                  <w:marRight w:val="0"/>
                  <w:marTop w:val="0"/>
                  <w:marBottom w:val="0"/>
                  <w:divBdr>
                    <w:top w:val="none" w:sz="0" w:space="0" w:color="auto"/>
                    <w:left w:val="none" w:sz="0" w:space="0" w:color="auto"/>
                    <w:bottom w:val="none" w:sz="0" w:space="0" w:color="auto"/>
                    <w:right w:val="none" w:sz="0" w:space="0" w:color="auto"/>
                  </w:divBdr>
                </w:div>
                <w:div w:id="630">
                  <w:marLeft w:val="0"/>
                  <w:marRight w:val="0"/>
                  <w:marTop w:val="0"/>
                  <w:marBottom w:val="0"/>
                  <w:divBdr>
                    <w:top w:val="none" w:sz="0" w:space="0" w:color="auto"/>
                    <w:left w:val="none" w:sz="0" w:space="0" w:color="auto"/>
                    <w:bottom w:val="none" w:sz="0" w:space="0" w:color="auto"/>
                    <w:right w:val="none" w:sz="0" w:space="0" w:color="auto"/>
                  </w:divBdr>
                </w:div>
                <w:div w:id="631">
                  <w:marLeft w:val="0"/>
                  <w:marRight w:val="0"/>
                  <w:marTop w:val="0"/>
                  <w:marBottom w:val="0"/>
                  <w:divBdr>
                    <w:top w:val="none" w:sz="0" w:space="0" w:color="auto"/>
                    <w:left w:val="none" w:sz="0" w:space="0" w:color="auto"/>
                    <w:bottom w:val="none" w:sz="0" w:space="0" w:color="auto"/>
                    <w:right w:val="none" w:sz="0" w:space="0" w:color="auto"/>
                  </w:divBdr>
                </w:div>
                <w:div w:id="660">
                  <w:marLeft w:val="0"/>
                  <w:marRight w:val="0"/>
                  <w:marTop w:val="0"/>
                  <w:marBottom w:val="0"/>
                  <w:divBdr>
                    <w:top w:val="none" w:sz="0" w:space="0" w:color="auto"/>
                    <w:left w:val="none" w:sz="0" w:space="0" w:color="auto"/>
                    <w:bottom w:val="none" w:sz="0" w:space="0" w:color="auto"/>
                    <w:right w:val="none" w:sz="0" w:space="0" w:color="auto"/>
                  </w:divBdr>
                </w:div>
                <w:div w:id="711">
                  <w:marLeft w:val="0"/>
                  <w:marRight w:val="0"/>
                  <w:marTop w:val="0"/>
                  <w:marBottom w:val="0"/>
                  <w:divBdr>
                    <w:top w:val="none" w:sz="0" w:space="0" w:color="auto"/>
                    <w:left w:val="none" w:sz="0" w:space="0" w:color="auto"/>
                    <w:bottom w:val="none" w:sz="0" w:space="0" w:color="auto"/>
                    <w:right w:val="none" w:sz="0" w:space="0" w:color="auto"/>
                  </w:divBdr>
                </w:div>
                <w:div w:id="713">
                  <w:marLeft w:val="0"/>
                  <w:marRight w:val="0"/>
                  <w:marTop w:val="0"/>
                  <w:marBottom w:val="0"/>
                  <w:divBdr>
                    <w:top w:val="none" w:sz="0" w:space="0" w:color="auto"/>
                    <w:left w:val="none" w:sz="0" w:space="0" w:color="auto"/>
                    <w:bottom w:val="none" w:sz="0" w:space="0" w:color="auto"/>
                    <w:right w:val="none" w:sz="0" w:space="0" w:color="auto"/>
                  </w:divBdr>
                </w:div>
                <w:div w:id="737">
                  <w:marLeft w:val="0"/>
                  <w:marRight w:val="0"/>
                  <w:marTop w:val="0"/>
                  <w:marBottom w:val="0"/>
                  <w:divBdr>
                    <w:top w:val="none" w:sz="0" w:space="0" w:color="auto"/>
                    <w:left w:val="none" w:sz="0" w:space="0" w:color="auto"/>
                    <w:bottom w:val="none" w:sz="0" w:space="0" w:color="auto"/>
                    <w:right w:val="none" w:sz="0" w:space="0" w:color="auto"/>
                  </w:divBdr>
                </w:div>
                <w:div w:id="742">
                  <w:marLeft w:val="0"/>
                  <w:marRight w:val="0"/>
                  <w:marTop w:val="0"/>
                  <w:marBottom w:val="0"/>
                  <w:divBdr>
                    <w:top w:val="none" w:sz="0" w:space="0" w:color="auto"/>
                    <w:left w:val="none" w:sz="0" w:space="0" w:color="auto"/>
                    <w:bottom w:val="none" w:sz="0" w:space="0" w:color="auto"/>
                    <w:right w:val="none" w:sz="0" w:space="0" w:color="auto"/>
                  </w:divBdr>
                </w:div>
                <w:div w:id="953">
                  <w:marLeft w:val="0"/>
                  <w:marRight w:val="0"/>
                  <w:marTop w:val="0"/>
                  <w:marBottom w:val="0"/>
                  <w:divBdr>
                    <w:top w:val="none" w:sz="0" w:space="0" w:color="auto"/>
                    <w:left w:val="none" w:sz="0" w:space="0" w:color="auto"/>
                    <w:bottom w:val="none" w:sz="0" w:space="0" w:color="auto"/>
                    <w:right w:val="none" w:sz="0" w:space="0" w:color="auto"/>
                  </w:divBdr>
                </w:div>
                <w:div w:id="1192">
                  <w:marLeft w:val="0"/>
                  <w:marRight w:val="0"/>
                  <w:marTop w:val="0"/>
                  <w:marBottom w:val="0"/>
                  <w:divBdr>
                    <w:top w:val="none" w:sz="0" w:space="0" w:color="auto"/>
                    <w:left w:val="none" w:sz="0" w:space="0" w:color="auto"/>
                    <w:bottom w:val="none" w:sz="0" w:space="0" w:color="auto"/>
                    <w:right w:val="none" w:sz="0" w:space="0" w:color="auto"/>
                  </w:divBdr>
                </w:div>
                <w:div w:id="1198">
                  <w:marLeft w:val="0"/>
                  <w:marRight w:val="0"/>
                  <w:marTop w:val="0"/>
                  <w:marBottom w:val="0"/>
                  <w:divBdr>
                    <w:top w:val="none" w:sz="0" w:space="0" w:color="auto"/>
                    <w:left w:val="none" w:sz="0" w:space="0" w:color="auto"/>
                    <w:bottom w:val="none" w:sz="0" w:space="0" w:color="auto"/>
                    <w:right w:val="none" w:sz="0" w:space="0" w:color="auto"/>
                  </w:divBdr>
                </w:div>
                <w:div w:id="1284">
                  <w:marLeft w:val="0"/>
                  <w:marRight w:val="0"/>
                  <w:marTop w:val="0"/>
                  <w:marBottom w:val="0"/>
                  <w:divBdr>
                    <w:top w:val="none" w:sz="0" w:space="0" w:color="auto"/>
                    <w:left w:val="none" w:sz="0" w:space="0" w:color="auto"/>
                    <w:bottom w:val="none" w:sz="0" w:space="0" w:color="auto"/>
                    <w:right w:val="none" w:sz="0" w:space="0" w:color="auto"/>
                  </w:divBdr>
                </w:div>
                <w:div w:id="1292">
                  <w:marLeft w:val="0"/>
                  <w:marRight w:val="0"/>
                  <w:marTop w:val="0"/>
                  <w:marBottom w:val="0"/>
                  <w:divBdr>
                    <w:top w:val="none" w:sz="0" w:space="0" w:color="auto"/>
                    <w:left w:val="none" w:sz="0" w:space="0" w:color="auto"/>
                    <w:bottom w:val="none" w:sz="0" w:space="0" w:color="auto"/>
                    <w:right w:val="none" w:sz="0" w:space="0" w:color="auto"/>
                  </w:divBdr>
                </w:div>
                <w:div w:id="1383">
                  <w:marLeft w:val="0"/>
                  <w:marRight w:val="0"/>
                  <w:marTop w:val="0"/>
                  <w:marBottom w:val="0"/>
                  <w:divBdr>
                    <w:top w:val="none" w:sz="0" w:space="0" w:color="auto"/>
                    <w:left w:val="none" w:sz="0" w:space="0" w:color="auto"/>
                    <w:bottom w:val="none" w:sz="0" w:space="0" w:color="auto"/>
                    <w:right w:val="none" w:sz="0" w:space="0" w:color="auto"/>
                  </w:divBdr>
                </w:div>
                <w:div w:id="1407">
                  <w:marLeft w:val="0"/>
                  <w:marRight w:val="0"/>
                  <w:marTop w:val="0"/>
                  <w:marBottom w:val="0"/>
                  <w:divBdr>
                    <w:top w:val="none" w:sz="0" w:space="0" w:color="auto"/>
                    <w:left w:val="none" w:sz="0" w:space="0" w:color="auto"/>
                    <w:bottom w:val="none" w:sz="0" w:space="0" w:color="auto"/>
                    <w:right w:val="none" w:sz="0" w:space="0" w:color="auto"/>
                  </w:divBdr>
                </w:div>
                <w:div w:id="1551">
                  <w:marLeft w:val="0"/>
                  <w:marRight w:val="0"/>
                  <w:marTop w:val="0"/>
                  <w:marBottom w:val="0"/>
                  <w:divBdr>
                    <w:top w:val="none" w:sz="0" w:space="0" w:color="auto"/>
                    <w:left w:val="none" w:sz="0" w:space="0" w:color="auto"/>
                    <w:bottom w:val="none" w:sz="0" w:space="0" w:color="auto"/>
                    <w:right w:val="none" w:sz="0" w:space="0" w:color="auto"/>
                  </w:divBdr>
                </w:div>
              </w:divsChild>
            </w:div>
            <w:div w:id="818">
              <w:marLeft w:val="0"/>
              <w:marRight w:val="0"/>
              <w:marTop w:val="0"/>
              <w:marBottom w:val="0"/>
              <w:divBdr>
                <w:top w:val="none" w:sz="0" w:space="0" w:color="auto"/>
                <w:left w:val="none" w:sz="0" w:space="0" w:color="auto"/>
                <w:bottom w:val="none" w:sz="0" w:space="0" w:color="auto"/>
                <w:right w:val="none" w:sz="0" w:space="0" w:color="auto"/>
              </w:divBdr>
              <w:divsChild>
                <w:div w:id="313">
                  <w:marLeft w:val="0"/>
                  <w:marRight w:val="0"/>
                  <w:marTop w:val="0"/>
                  <w:marBottom w:val="0"/>
                  <w:divBdr>
                    <w:top w:val="none" w:sz="0" w:space="0" w:color="auto"/>
                    <w:left w:val="none" w:sz="0" w:space="0" w:color="auto"/>
                    <w:bottom w:val="none" w:sz="0" w:space="0" w:color="auto"/>
                    <w:right w:val="none" w:sz="0" w:space="0" w:color="auto"/>
                  </w:divBdr>
                </w:div>
                <w:div w:id="1480">
                  <w:marLeft w:val="0"/>
                  <w:marRight w:val="0"/>
                  <w:marTop w:val="0"/>
                  <w:marBottom w:val="0"/>
                  <w:divBdr>
                    <w:top w:val="none" w:sz="0" w:space="0" w:color="auto"/>
                    <w:left w:val="none" w:sz="0" w:space="0" w:color="auto"/>
                    <w:bottom w:val="none" w:sz="0" w:space="0" w:color="auto"/>
                    <w:right w:val="none" w:sz="0" w:space="0" w:color="auto"/>
                  </w:divBdr>
                  <w:divsChild>
                    <w:div w:id="354">
                      <w:marLeft w:val="0"/>
                      <w:marRight w:val="0"/>
                      <w:marTop w:val="0"/>
                      <w:marBottom w:val="0"/>
                      <w:divBdr>
                        <w:top w:val="none" w:sz="0" w:space="0" w:color="auto"/>
                        <w:left w:val="none" w:sz="0" w:space="0" w:color="auto"/>
                        <w:bottom w:val="none" w:sz="0" w:space="0" w:color="auto"/>
                        <w:right w:val="none" w:sz="0" w:space="0" w:color="auto"/>
                      </w:divBdr>
                    </w:div>
                    <w:div w:id="384">
                      <w:marLeft w:val="0"/>
                      <w:marRight w:val="0"/>
                      <w:marTop w:val="0"/>
                      <w:marBottom w:val="0"/>
                      <w:divBdr>
                        <w:top w:val="none" w:sz="0" w:space="0" w:color="auto"/>
                        <w:left w:val="none" w:sz="0" w:space="0" w:color="auto"/>
                        <w:bottom w:val="none" w:sz="0" w:space="0" w:color="auto"/>
                        <w:right w:val="none" w:sz="0" w:space="0" w:color="auto"/>
                      </w:divBdr>
                    </w:div>
                    <w:div w:id="498">
                      <w:marLeft w:val="0"/>
                      <w:marRight w:val="0"/>
                      <w:marTop w:val="0"/>
                      <w:marBottom w:val="0"/>
                      <w:divBdr>
                        <w:top w:val="none" w:sz="0" w:space="0" w:color="auto"/>
                        <w:left w:val="none" w:sz="0" w:space="0" w:color="auto"/>
                        <w:bottom w:val="none" w:sz="0" w:space="0" w:color="auto"/>
                        <w:right w:val="none" w:sz="0" w:space="0" w:color="auto"/>
                      </w:divBdr>
                    </w:div>
                    <w:div w:id="901">
                      <w:marLeft w:val="0"/>
                      <w:marRight w:val="0"/>
                      <w:marTop w:val="0"/>
                      <w:marBottom w:val="0"/>
                      <w:divBdr>
                        <w:top w:val="none" w:sz="0" w:space="0" w:color="auto"/>
                        <w:left w:val="none" w:sz="0" w:space="0" w:color="auto"/>
                        <w:bottom w:val="none" w:sz="0" w:space="0" w:color="auto"/>
                        <w:right w:val="none" w:sz="0" w:space="0" w:color="auto"/>
                      </w:divBdr>
                    </w:div>
                    <w:div w:id="1026">
                      <w:marLeft w:val="0"/>
                      <w:marRight w:val="0"/>
                      <w:marTop w:val="0"/>
                      <w:marBottom w:val="0"/>
                      <w:divBdr>
                        <w:top w:val="none" w:sz="0" w:space="0" w:color="auto"/>
                        <w:left w:val="none" w:sz="0" w:space="0" w:color="auto"/>
                        <w:bottom w:val="none" w:sz="0" w:space="0" w:color="auto"/>
                        <w:right w:val="none" w:sz="0" w:space="0" w:color="auto"/>
                      </w:divBdr>
                    </w:div>
                    <w:div w:id="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
              <w:marLeft w:val="0"/>
              <w:marRight w:val="0"/>
              <w:marTop w:val="0"/>
              <w:marBottom w:val="0"/>
              <w:divBdr>
                <w:top w:val="none" w:sz="0" w:space="0" w:color="auto"/>
                <w:left w:val="none" w:sz="0" w:space="0" w:color="auto"/>
                <w:bottom w:val="none" w:sz="0" w:space="0" w:color="auto"/>
                <w:right w:val="none" w:sz="0" w:space="0" w:color="auto"/>
              </w:divBdr>
              <w:divsChild>
                <w:div w:id="699">
                  <w:marLeft w:val="0"/>
                  <w:marRight w:val="0"/>
                  <w:marTop w:val="0"/>
                  <w:marBottom w:val="0"/>
                  <w:divBdr>
                    <w:top w:val="none" w:sz="0" w:space="0" w:color="auto"/>
                    <w:left w:val="none" w:sz="0" w:space="0" w:color="auto"/>
                    <w:bottom w:val="none" w:sz="0" w:space="0" w:color="auto"/>
                    <w:right w:val="none" w:sz="0" w:space="0" w:color="auto"/>
                  </w:divBdr>
                </w:div>
                <w:div w:id="1064">
                  <w:marLeft w:val="0"/>
                  <w:marRight w:val="0"/>
                  <w:marTop w:val="0"/>
                  <w:marBottom w:val="0"/>
                  <w:divBdr>
                    <w:top w:val="none" w:sz="0" w:space="0" w:color="auto"/>
                    <w:left w:val="none" w:sz="0" w:space="0" w:color="auto"/>
                    <w:bottom w:val="none" w:sz="0" w:space="0" w:color="auto"/>
                    <w:right w:val="none" w:sz="0" w:space="0" w:color="auto"/>
                  </w:divBdr>
                </w:div>
              </w:divsChild>
            </w:div>
            <w:div w:id="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
      <w:marLeft w:val="0"/>
      <w:marRight w:val="0"/>
      <w:marTop w:val="0"/>
      <w:marBottom w:val="0"/>
      <w:divBdr>
        <w:top w:val="none" w:sz="0" w:space="0" w:color="auto"/>
        <w:left w:val="none" w:sz="0" w:space="0" w:color="auto"/>
        <w:bottom w:val="none" w:sz="0" w:space="0" w:color="auto"/>
        <w:right w:val="none" w:sz="0" w:space="0" w:color="auto"/>
      </w:divBdr>
      <w:divsChild>
        <w:div w:id="545">
          <w:marLeft w:val="0"/>
          <w:marRight w:val="0"/>
          <w:marTop w:val="0"/>
          <w:marBottom w:val="0"/>
          <w:divBdr>
            <w:top w:val="none" w:sz="0" w:space="0" w:color="auto"/>
            <w:left w:val="none" w:sz="0" w:space="0" w:color="auto"/>
            <w:bottom w:val="none" w:sz="0" w:space="0" w:color="auto"/>
            <w:right w:val="none" w:sz="0" w:space="0" w:color="auto"/>
          </w:divBdr>
          <w:divsChild>
            <w:div w:id="279">
              <w:marLeft w:val="0"/>
              <w:marRight w:val="0"/>
              <w:marTop w:val="0"/>
              <w:marBottom w:val="0"/>
              <w:divBdr>
                <w:top w:val="none" w:sz="0" w:space="0" w:color="auto"/>
                <w:left w:val="none" w:sz="0" w:space="0" w:color="auto"/>
                <w:bottom w:val="none" w:sz="0" w:space="0" w:color="auto"/>
                <w:right w:val="none" w:sz="0" w:space="0" w:color="auto"/>
              </w:divBdr>
              <w:divsChild>
                <w:div w:id="209">
                  <w:marLeft w:val="0"/>
                  <w:marRight w:val="0"/>
                  <w:marTop w:val="0"/>
                  <w:marBottom w:val="0"/>
                  <w:divBdr>
                    <w:top w:val="none" w:sz="0" w:space="0" w:color="auto"/>
                    <w:left w:val="none" w:sz="0" w:space="0" w:color="auto"/>
                    <w:bottom w:val="none" w:sz="0" w:space="0" w:color="auto"/>
                    <w:right w:val="none" w:sz="0" w:space="0" w:color="auto"/>
                  </w:divBdr>
                </w:div>
                <w:div w:id="792">
                  <w:marLeft w:val="0"/>
                  <w:marRight w:val="0"/>
                  <w:marTop w:val="0"/>
                  <w:marBottom w:val="0"/>
                  <w:divBdr>
                    <w:top w:val="none" w:sz="0" w:space="0" w:color="auto"/>
                    <w:left w:val="none" w:sz="0" w:space="0" w:color="auto"/>
                    <w:bottom w:val="none" w:sz="0" w:space="0" w:color="auto"/>
                    <w:right w:val="none" w:sz="0" w:space="0" w:color="auto"/>
                  </w:divBdr>
                </w:div>
                <w:div w:id="1175">
                  <w:marLeft w:val="0"/>
                  <w:marRight w:val="0"/>
                  <w:marTop w:val="0"/>
                  <w:marBottom w:val="0"/>
                  <w:divBdr>
                    <w:top w:val="none" w:sz="0" w:space="0" w:color="auto"/>
                    <w:left w:val="none" w:sz="0" w:space="0" w:color="auto"/>
                    <w:bottom w:val="none" w:sz="0" w:space="0" w:color="auto"/>
                    <w:right w:val="none" w:sz="0" w:space="0" w:color="auto"/>
                  </w:divBdr>
                </w:div>
                <w:div w:id="1207">
                  <w:marLeft w:val="0"/>
                  <w:marRight w:val="0"/>
                  <w:marTop w:val="0"/>
                  <w:marBottom w:val="0"/>
                  <w:divBdr>
                    <w:top w:val="none" w:sz="0" w:space="0" w:color="auto"/>
                    <w:left w:val="none" w:sz="0" w:space="0" w:color="auto"/>
                    <w:bottom w:val="none" w:sz="0" w:space="0" w:color="auto"/>
                    <w:right w:val="none" w:sz="0" w:space="0" w:color="auto"/>
                  </w:divBdr>
                </w:div>
                <w:div w:id="1386">
                  <w:marLeft w:val="0"/>
                  <w:marRight w:val="0"/>
                  <w:marTop w:val="0"/>
                  <w:marBottom w:val="0"/>
                  <w:divBdr>
                    <w:top w:val="none" w:sz="0" w:space="0" w:color="auto"/>
                    <w:left w:val="none" w:sz="0" w:space="0" w:color="auto"/>
                    <w:bottom w:val="none" w:sz="0" w:space="0" w:color="auto"/>
                    <w:right w:val="none" w:sz="0" w:space="0" w:color="auto"/>
                  </w:divBdr>
                </w:div>
              </w:divsChild>
            </w:div>
            <w:div w:id="293">
              <w:marLeft w:val="0"/>
              <w:marRight w:val="0"/>
              <w:marTop w:val="0"/>
              <w:marBottom w:val="0"/>
              <w:divBdr>
                <w:top w:val="none" w:sz="0" w:space="0" w:color="auto"/>
                <w:left w:val="none" w:sz="0" w:space="0" w:color="auto"/>
                <w:bottom w:val="none" w:sz="0" w:space="0" w:color="auto"/>
                <w:right w:val="none" w:sz="0" w:space="0" w:color="auto"/>
              </w:divBdr>
              <w:divsChild>
                <w:div w:id="225">
                  <w:marLeft w:val="0"/>
                  <w:marRight w:val="0"/>
                  <w:marTop w:val="0"/>
                  <w:marBottom w:val="0"/>
                  <w:divBdr>
                    <w:top w:val="none" w:sz="0" w:space="0" w:color="auto"/>
                    <w:left w:val="none" w:sz="0" w:space="0" w:color="auto"/>
                    <w:bottom w:val="none" w:sz="0" w:space="0" w:color="auto"/>
                    <w:right w:val="none" w:sz="0" w:space="0" w:color="auto"/>
                  </w:divBdr>
                </w:div>
                <w:div w:id="316">
                  <w:marLeft w:val="0"/>
                  <w:marRight w:val="0"/>
                  <w:marTop w:val="0"/>
                  <w:marBottom w:val="0"/>
                  <w:divBdr>
                    <w:top w:val="none" w:sz="0" w:space="0" w:color="auto"/>
                    <w:left w:val="none" w:sz="0" w:space="0" w:color="auto"/>
                    <w:bottom w:val="none" w:sz="0" w:space="0" w:color="auto"/>
                    <w:right w:val="none" w:sz="0" w:space="0" w:color="auto"/>
                  </w:divBdr>
                </w:div>
                <w:div w:id="322">
                  <w:marLeft w:val="0"/>
                  <w:marRight w:val="0"/>
                  <w:marTop w:val="0"/>
                  <w:marBottom w:val="0"/>
                  <w:divBdr>
                    <w:top w:val="none" w:sz="0" w:space="0" w:color="auto"/>
                    <w:left w:val="none" w:sz="0" w:space="0" w:color="auto"/>
                    <w:bottom w:val="none" w:sz="0" w:space="0" w:color="auto"/>
                    <w:right w:val="none" w:sz="0" w:space="0" w:color="auto"/>
                  </w:divBdr>
                </w:div>
                <w:div w:id="343">
                  <w:marLeft w:val="0"/>
                  <w:marRight w:val="0"/>
                  <w:marTop w:val="0"/>
                  <w:marBottom w:val="0"/>
                  <w:divBdr>
                    <w:top w:val="none" w:sz="0" w:space="0" w:color="auto"/>
                    <w:left w:val="none" w:sz="0" w:space="0" w:color="auto"/>
                    <w:bottom w:val="none" w:sz="0" w:space="0" w:color="auto"/>
                    <w:right w:val="none" w:sz="0" w:space="0" w:color="auto"/>
                  </w:divBdr>
                </w:div>
                <w:div w:id="547">
                  <w:marLeft w:val="0"/>
                  <w:marRight w:val="0"/>
                  <w:marTop w:val="0"/>
                  <w:marBottom w:val="0"/>
                  <w:divBdr>
                    <w:top w:val="none" w:sz="0" w:space="0" w:color="auto"/>
                    <w:left w:val="none" w:sz="0" w:space="0" w:color="auto"/>
                    <w:bottom w:val="none" w:sz="0" w:space="0" w:color="auto"/>
                    <w:right w:val="none" w:sz="0" w:space="0" w:color="auto"/>
                  </w:divBdr>
                </w:div>
                <w:div w:id="621">
                  <w:marLeft w:val="0"/>
                  <w:marRight w:val="0"/>
                  <w:marTop w:val="0"/>
                  <w:marBottom w:val="0"/>
                  <w:divBdr>
                    <w:top w:val="none" w:sz="0" w:space="0" w:color="auto"/>
                    <w:left w:val="none" w:sz="0" w:space="0" w:color="auto"/>
                    <w:bottom w:val="none" w:sz="0" w:space="0" w:color="auto"/>
                    <w:right w:val="none" w:sz="0" w:space="0" w:color="auto"/>
                  </w:divBdr>
                </w:div>
                <w:div w:id="658">
                  <w:marLeft w:val="0"/>
                  <w:marRight w:val="0"/>
                  <w:marTop w:val="0"/>
                  <w:marBottom w:val="0"/>
                  <w:divBdr>
                    <w:top w:val="none" w:sz="0" w:space="0" w:color="auto"/>
                    <w:left w:val="none" w:sz="0" w:space="0" w:color="auto"/>
                    <w:bottom w:val="none" w:sz="0" w:space="0" w:color="auto"/>
                    <w:right w:val="none" w:sz="0" w:space="0" w:color="auto"/>
                  </w:divBdr>
                </w:div>
                <w:div w:id="781">
                  <w:marLeft w:val="0"/>
                  <w:marRight w:val="0"/>
                  <w:marTop w:val="0"/>
                  <w:marBottom w:val="0"/>
                  <w:divBdr>
                    <w:top w:val="none" w:sz="0" w:space="0" w:color="auto"/>
                    <w:left w:val="none" w:sz="0" w:space="0" w:color="auto"/>
                    <w:bottom w:val="none" w:sz="0" w:space="0" w:color="auto"/>
                    <w:right w:val="none" w:sz="0" w:space="0" w:color="auto"/>
                  </w:divBdr>
                </w:div>
                <w:div w:id="808">
                  <w:marLeft w:val="0"/>
                  <w:marRight w:val="0"/>
                  <w:marTop w:val="0"/>
                  <w:marBottom w:val="0"/>
                  <w:divBdr>
                    <w:top w:val="none" w:sz="0" w:space="0" w:color="auto"/>
                    <w:left w:val="none" w:sz="0" w:space="0" w:color="auto"/>
                    <w:bottom w:val="none" w:sz="0" w:space="0" w:color="auto"/>
                    <w:right w:val="none" w:sz="0" w:space="0" w:color="auto"/>
                  </w:divBdr>
                </w:div>
                <w:div w:id="833">
                  <w:marLeft w:val="0"/>
                  <w:marRight w:val="0"/>
                  <w:marTop w:val="0"/>
                  <w:marBottom w:val="0"/>
                  <w:divBdr>
                    <w:top w:val="none" w:sz="0" w:space="0" w:color="auto"/>
                    <w:left w:val="none" w:sz="0" w:space="0" w:color="auto"/>
                    <w:bottom w:val="none" w:sz="0" w:space="0" w:color="auto"/>
                    <w:right w:val="none" w:sz="0" w:space="0" w:color="auto"/>
                  </w:divBdr>
                </w:div>
                <w:div w:id="855">
                  <w:marLeft w:val="0"/>
                  <w:marRight w:val="0"/>
                  <w:marTop w:val="0"/>
                  <w:marBottom w:val="0"/>
                  <w:divBdr>
                    <w:top w:val="none" w:sz="0" w:space="0" w:color="auto"/>
                    <w:left w:val="none" w:sz="0" w:space="0" w:color="auto"/>
                    <w:bottom w:val="none" w:sz="0" w:space="0" w:color="auto"/>
                    <w:right w:val="none" w:sz="0" w:space="0" w:color="auto"/>
                  </w:divBdr>
                </w:div>
                <w:div w:id="904">
                  <w:marLeft w:val="0"/>
                  <w:marRight w:val="0"/>
                  <w:marTop w:val="0"/>
                  <w:marBottom w:val="0"/>
                  <w:divBdr>
                    <w:top w:val="none" w:sz="0" w:space="0" w:color="auto"/>
                    <w:left w:val="none" w:sz="0" w:space="0" w:color="auto"/>
                    <w:bottom w:val="none" w:sz="0" w:space="0" w:color="auto"/>
                    <w:right w:val="none" w:sz="0" w:space="0" w:color="auto"/>
                  </w:divBdr>
                </w:div>
                <w:div w:id="1135">
                  <w:marLeft w:val="0"/>
                  <w:marRight w:val="0"/>
                  <w:marTop w:val="0"/>
                  <w:marBottom w:val="0"/>
                  <w:divBdr>
                    <w:top w:val="none" w:sz="0" w:space="0" w:color="auto"/>
                    <w:left w:val="none" w:sz="0" w:space="0" w:color="auto"/>
                    <w:bottom w:val="none" w:sz="0" w:space="0" w:color="auto"/>
                    <w:right w:val="none" w:sz="0" w:space="0" w:color="auto"/>
                  </w:divBdr>
                </w:div>
                <w:div w:id="1186">
                  <w:marLeft w:val="0"/>
                  <w:marRight w:val="0"/>
                  <w:marTop w:val="0"/>
                  <w:marBottom w:val="0"/>
                  <w:divBdr>
                    <w:top w:val="none" w:sz="0" w:space="0" w:color="auto"/>
                    <w:left w:val="none" w:sz="0" w:space="0" w:color="auto"/>
                    <w:bottom w:val="none" w:sz="0" w:space="0" w:color="auto"/>
                    <w:right w:val="none" w:sz="0" w:space="0" w:color="auto"/>
                  </w:divBdr>
                </w:div>
              </w:divsChild>
            </w:div>
            <w:div w:id="905">
              <w:marLeft w:val="0"/>
              <w:marRight w:val="0"/>
              <w:marTop w:val="0"/>
              <w:marBottom w:val="0"/>
              <w:divBdr>
                <w:top w:val="none" w:sz="0" w:space="0" w:color="auto"/>
                <w:left w:val="none" w:sz="0" w:space="0" w:color="auto"/>
                <w:bottom w:val="none" w:sz="0" w:space="0" w:color="auto"/>
                <w:right w:val="none" w:sz="0" w:space="0" w:color="auto"/>
              </w:divBdr>
            </w:div>
            <w:div w:id="918">
              <w:marLeft w:val="0"/>
              <w:marRight w:val="0"/>
              <w:marTop w:val="0"/>
              <w:marBottom w:val="0"/>
              <w:divBdr>
                <w:top w:val="none" w:sz="0" w:space="0" w:color="auto"/>
                <w:left w:val="none" w:sz="0" w:space="0" w:color="auto"/>
                <w:bottom w:val="none" w:sz="0" w:space="0" w:color="auto"/>
                <w:right w:val="none" w:sz="0" w:space="0" w:color="auto"/>
              </w:divBdr>
              <w:divsChild>
                <w:div w:id="1039">
                  <w:marLeft w:val="0"/>
                  <w:marRight w:val="0"/>
                  <w:marTop w:val="0"/>
                  <w:marBottom w:val="0"/>
                  <w:divBdr>
                    <w:top w:val="none" w:sz="0" w:space="0" w:color="auto"/>
                    <w:left w:val="none" w:sz="0" w:space="0" w:color="auto"/>
                    <w:bottom w:val="none" w:sz="0" w:space="0" w:color="auto"/>
                    <w:right w:val="none" w:sz="0" w:space="0" w:color="auto"/>
                  </w:divBdr>
                </w:div>
                <w:div w:id="1476">
                  <w:marLeft w:val="0"/>
                  <w:marRight w:val="0"/>
                  <w:marTop w:val="0"/>
                  <w:marBottom w:val="0"/>
                  <w:divBdr>
                    <w:top w:val="none" w:sz="0" w:space="0" w:color="auto"/>
                    <w:left w:val="none" w:sz="0" w:space="0" w:color="auto"/>
                    <w:bottom w:val="none" w:sz="0" w:space="0" w:color="auto"/>
                    <w:right w:val="none" w:sz="0" w:space="0" w:color="auto"/>
                  </w:divBdr>
                  <w:divsChild>
                    <w:div w:id="34">
                      <w:marLeft w:val="0"/>
                      <w:marRight w:val="0"/>
                      <w:marTop w:val="0"/>
                      <w:marBottom w:val="0"/>
                      <w:divBdr>
                        <w:top w:val="none" w:sz="0" w:space="0" w:color="auto"/>
                        <w:left w:val="none" w:sz="0" w:space="0" w:color="auto"/>
                        <w:bottom w:val="none" w:sz="0" w:space="0" w:color="auto"/>
                        <w:right w:val="none" w:sz="0" w:space="0" w:color="auto"/>
                      </w:divBdr>
                    </w:div>
                    <w:div w:id="205">
                      <w:marLeft w:val="0"/>
                      <w:marRight w:val="0"/>
                      <w:marTop w:val="0"/>
                      <w:marBottom w:val="0"/>
                      <w:divBdr>
                        <w:top w:val="none" w:sz="0" w:space="0" w:color="auto"/>
                        <w:left w:val="none" w:sz="0" w:space="0" w:color="auto"/>
                        <w:bottom w:val="none" w:sz="0" w:space="0" w:color="auto"/>
                        <w:right w:val="none" w:sz="0" w:space="0" w:color="auto"/>
                      </w:divBdr>
                    </w:div>
                    <w:div w:id="226">
                      <w:marLeft w:val="0"/>
                      <w:marRight w:val="0"/>
                      <w:marTop w:val="0"/>
                      <w:marBottom w:val="0"/>
                      <w:divBdr>
                        <w:top w:val="none" w:sz="0" w:space="0" w:color="auto"/>
                        <w:left w:val="none" w:sz="0" w:space="0" w:color="auto"/>
                        <w:bottom w:val="none" w:sz="0" w:space="0" w:color="auto"/>
                        <w:right w:val="none" w:sz="0" w:space="0" w:color="auto"/>
                      </w:divBdr>
                    </w:div>
                    <w:div w:id="477">
                      <w:marLeft w:val="0"/>
                      <w:marRight w:val="0"/>
                      <w:marTop w:val="0"/>
                      <w:marBottom w:val="0"/>
                      <w:divBdr>
                        <w:top w:val="none" w:sz="0" w:space="0" w:color="auto"/>
                        <w:left w:val="none" w:sz="0" w:space="0" w:color="auto"/>
                        <w:bottom w:val="none" w:sz="0" w:space="0" w:color="auto"/>
                        <w:right w:val="none" w:sz="0" w:space="0" w:color="auto"/>
                      </w:divBdr>
                    </w:div>
                    <w:div w:id="599">
                      <w:marLeft w:val="0"/>
                      <w:marRight w:val="0"/>
                      <w:marTop w:val="0"/>
                      <w:marBottom w:val="0"/>
                      <w:divBdr>
                        <w:top w:val="none" w:sz="0" w:space="0" w:color="auto"/>
                        <w:left w:val="none" w:sz="0" w:space="0" w:color="auto"/>
                        <w:bottom w:val="none" w:sz="0" w:space="0" w:color="auto"/>
                        <w:right w:val="none" w:sz="0" w:space="0" w:color="auto"/>
                      </w:divBdr>
                    </w:div>
                    <w:div w:id="715">
                      <w:marLeft w:val="0"/>
                      <w:marRight w:val="0"/>
                      <w:marTop w:val="0"/>
                      <w:marBottom w:val="0"/>
                      <w:divBdr>
                        <w:top w:val="none" w:sz="0" w:space="0" w:color="auto"/>
                        <w:left w:val="none" w:sz="0" w:space="0" w:color="auto"/>
                        <w:bottom w:val="none" w:sz="0" w:space="0" w:color="auto"/>
                        <w:right w:val="none" w:sz="0" w:space="0" w:color="auto"/>
                      </w:divBdr>
                    </w:div>
                    <w:div w:id="877">
                      <w:marLeft w:val="0"/>
                      <w:marRight w:val="0"/>
                      <w:marTop w:val="0"/>
                      <w:marBottom w:val="0"/>
                      <w:divBdr>
                        <w:top w:val="none" w:sz="0" w:space="0" w:color="auto"/>
                        <w:left w:val="none" w:sz="0" w:space="0" w:color="auto"/>
                        <w:bottom w:val="none" w:sz="0" w:space="0" w:color="auto"/>
                        <w:right w:val="none" w:sz="0" w:space="0" w:color="auto"/>
                      </w:divBdr>
                    </w:div>
                    <w:div w:id="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
              <w:marLeft w:val="0"/>
              <w:marRight w:val="0"/>
              <w:marTop w:val="0"/>
              <w:marBottom w:val="0"/>
              <w:divBdr>
                <w:top w:val="none" w:sz="0" w:space="0" w:color="auto"/>
                <w:left w:val="none" w:sz="0" w:space="0" w:color="auto"/>
                <w:bottom w:val="none" w:sz="0" w:space="0" w:color="auto"/>
                <w:right w:val="none" w:sz="0" w:space="0" w:color="auto"/>
              </w:divBdr>
              <w:divsChild>
                <w:div w:id="661">
                  <w:marLeft w:val="0"/>
                  <w:marRight w:val="0"/>
                  <w:marTop w:val="0"/>
                  <w:marBottom w:val="0"/>
                  <w:divBdr>
                    <w:top w:val="none" w:sz="0" w:space="0" w:color="auto"/>
                    <w:left w:val="none" w:sz="0" w:space="0" w:color="auto"/>
                    <w:bottom w:val="none" w:sz="0" w:space="0" w:color="auto"/>
                    <w:right w:val="none" w:sz="0" w:space="0" w:color="auto"/>
                  </w:divBdr>
                </w:div>
                <w:div w:id="894">
                  <w:marLeft w:val="0"/>
                  <w:marRight w:val="0"/>
                  <w:marTop w:val="0"/>
                  <w:marBottom w:val="0"/>
                  <w:divBdr>
                    <w:top w:val="none" w:sz="0" w:space="0" w:color="auto"/>
                    <w:left w:val="none" w:sz="0" w:space="0" w:color="auto"/>
                    <w:bottom w:val="none" w:sz="0" w:space="0" w:color="auto"/>
                    <w:right w:val="none" w:sz="0" w:space="0" w:color="auto"/>
                  </w:divBdr>
                </w:div>
                <w:div w:id="1027">
                  <w:marLeft w:val="0"/>
                  <w:marRight w:val="0"/>
                  <w:marTop w:val="0"/>
                  <w:marBottom w:val="0"/>
                  <w:divBdr>
                    <w:top w:val="none" w:sz="0" w:space="0" w:color="auto"/>
                    <w:left w:val="none" w:sz="0" w:space="0" w:color="auto"/>
                    <w:bottom w:val="none" w:sz="0" w:space="0" w:color="auto"/>
                    <w:right w:val="none" w:sz="0" w:space="0" w:color="auto"/>
                  </w:divBdr>
                </w:div>
                <w:div w:id="1089">
                  <w:marLeft w:val="0"/>
                  <w:marRight w:val="0"/>
                  <w:marTop w:val="0"/>
                  <w:marBottom w:val="0"/>
                  <w:divBdr>
                    <w:top w:val="none" w:sz="0" w:space="0" w:color="auto"/>
                    <w:left w:val="none" w:sz="0" w:space="0" w:color="auto"/>
                    <w:bottom w:val="none" w:sz="0" w:space="0" w:color="auto"/>
                    <w:right w:val="none" w:sz="0" w:space="0" w:color="auto"/>
                  </w:divBdr>
                </w:div>
                <w:div w:id="1190">
                  <w:marLeft w:val="0"/>
                  <w:marRight w:val="0"/>
                  <w:marTop w:val="0"/>
                  <w:marBottom w:val="0"/>
                  <w:divBdr>
                    <w:top w:val="none" w:sz="0" w:space="0" w:color="auto"/>
                    <w:left w:val="none" w:sz="0" w:space="0" w:color="auto"/>
                    <w:bottom w:val="none" w:sz="0" w:space="0" w:color="auto"/>
                    <w:right w:val="none" w:sz="0" w:space="0" w:color="auto"/>
                  </w:divBdr>
                </w:div>
              </w:divsChild>
            </w:div>
            <w:div w:id="1070">
              <w:marLeft w:val="0"/>
              <w:marRight w:val="0"/>
              <w:marTop w:val="0"/>
              <w:marBottom w:val="0"/>
              <w:divBdr>
                <w:top w:val="none" w:sz="0" w:space="0" w:color="auto"/>
                <w:left w:val="none" w:sz="0" w:space="0" w:color="auto"/>
                <w:bottom w:val="none" w:sz="0" w:space="0" w:color="auto"/>
                <w:right w:val="none" w:sz="0" w:space="0" w:color="auto"/>
              </w:divBdr>
              <w:divsChild>
                <w:div w:id="424">
                  <w:marLeft w:val="0"/>
                  <w:marRight w:val="0"/>
                  <w:marTop w:val="0"/>
                  <w:marBottom w:val="0"/>
                  <w:divBdr>
                    <w:top w:val="none" w:sz="0" w:space="0" w:color="auto"/>
                    <w:left w:val="none" w:sz="0" w:space="0" w:color="auto"/>
                    <w:bottom w:val="none" w:sz="0" w:space="0" w:color="auto"/>
                    <w:right w:val="none" w:sz="0" w:space="0" w:color="auto"/>
                  </w:divBdr>
                </w:div>
                <w:div w:id="1113">
                  <w:marLeft w:val="0"/>
                  <w:marRight w:val="0"/>
                  <w:marTop w:val="0"/>
                  <w:marBottom w:val="0"/>
                  <w:divBdr>
                    <w:top w:val="none" w:sz="0" w:space="0" w:color="auto"/>
                    <w:left w:val="none" w:sz="0" w:space="0" w:color="auto"/>
                    <w:bottom w:val="none" w:sz="0" w:space="0" w:color="auto"/>
                    <w:right w:val="none" w:sz="0" w:space="0" w:color="auto"/>
                  </w:divBdr>
                </w:div>
                <w:div w:id="1579">
                  <w:marLeft w:val="0"/>
                  <w:marRight w:val="0"/>
                  <w:marTop w:val="0"/>
                  <w:marBottom w:val="0"/>
                  <w:divBdr>
                    <w:top w:val="none" w:sz="0" w:space="0" w:color="auto"/>
                    <w:left w:val="none" w:sz="0" w:space="0" w:color="auto"/>
                    <w:bottom w:val="none" w:sz="0" w:space="0" w:color="auto"/>
                    <w:right w:val="none" w:sz="0" w:space="0" w:color="auto"/>
                  </w:divBdr>
                </w:div>
              </w:divsChild>
            </w:div>
            <w:div w:id="1112">
              <w:marLeft w:val="0"/>
              <w:marRight w:val="0"/>
              <w:marTop w:val="0"/>
              <w:marBottom w:val="0"/>
              <w:divBdr>
                <w:top w:val="none" w:sz="0" w:space="0" w:color="auto"/>
                <w:left w:val="none" w:sz="0" w:space="0" w:color="auto"/>
                <w:bottom w:val="none" w:sz="0" w:space="0" w:color="auto"/>
                <w:right w:val="none" w:sz="0" w:space="0" w:color="auto"/>
              </w:divBdr>
            </w:div>
            <w:div w:id="1228">
              <w:marLeft w:val="0"/>
              <w:marRight w:val="0"/>
              <w:marTop w:val="0"/>
              <w:marBottom w:val="0"/>
              <w:divBdr>
                <w:top w:val="none" w:sz="0" w:space="0" w:color="auto"/>
                <w:left w:val="none" w:sz="0" w:space="0" w:color="auto"/>
                <w:bottom w:val="none" w:sz="0" w:space="0" w:color="auto"/>
                <w:right w:val="none" w:sz="0" w:space="0" w:color="auto"/>
              </w:divBdr>
            </w:div>
            <w:div w:id="1526">
              <w:marLeft w:val="0"/>
              <w:marRight w:val="0"/>
              <w:marTop w:val="0"/>
              <w:marBottom w:val="0"/>
              <w:divBdr>
                <w:top w:val="none" w:sz="0" w:space="0" w:color="auto"/>
                <w:left w:val="none" w:sz="0" w:space="0" w:color="auto"/>
                <w:bottom w:val="none" w:sz="0" w:space="0" w:color="auto"/>
                <w:right w:val="none" w:sz="0" w:space="0" w:color="auto"/>
              </w:divBdr>
              <w:divsChild>
                <w:div w:id="66">
                  <w:marLeft w:val="0"/>
                  <w:marRight w:val="0"/>
                  <w:marTop w:val="0"/>
                  <w:marBottom w:val="0"/>
                  <w:divBdr>
                    <w:top w:val="none" w:sz="0" w:space="0" w:color="auto"/>
                    <w:left w:val="none" w:sz="0" w:space="0" w:color="auto"/>
                    <w:bottom w:val="none" w:sz="0" w:space="0" w:color="auto"/>
                    <w:right w:val="none" w:sz="0" w:space="0" w:color="auto"/>
                  </w:divBdr>
                </w:div>
                <w:div w:id="451">
                  <w:marLeft w:val="0"/>
                  <w:marRight w:val="0"/>
                  <w:marTop w:val="0"/>
                  <w:marBottom w:val="0"/>
                  <w:divBdr>
                    <w:top w:val="none" w:sz="0" w:space="0" w:color="auto"/>
                    <w:left w:val="none" w:sz="0" w:space="0" w:color="auto"/>
                    <w:bottom w:val="none" w:sz="0" w:space="0" w:color="auto"/>
                    <w:right w:val="none" w:sz="0" w:space="0" w:color="auto"/>
                  </w:divBdr>
                </w:div>
                <w:div w:id="672">
                  <w:marLeft w:val="0"/>
                  <w:marRight w:val="0"/>
                  <w:marTop w:val="0"/>
                  <w:marBottom w:val="0"/>
                  <w:divBdr>
                    <w:top w:val="none" w:sz="0" w:space="0" w:color="auto"/>
                    <w:left w:val="none" w:sz="0" w:space="0" w:color="auto"/>
                    <w:bottom w:val="none" w:sz="0" w:space="0" w:color="auto"/>
                    <w:right w:val="none" w:sz="0" w:space="0" w:color="auto"/>
                  </w:divBdr>
                </w:div>
                <w:div w:id="823">
                  <w:marLeft w:val="0"/>
                  <w:marRight w:val="0"/>
                  <w:marTop w:val="0"/>
                  <w:marBottom w:val="0"/>
                  <w:divBdr>
                    <w:top w:val="none" w:sz="0" w:space="0" w:color="auto"/>
                    <w:left w:val="none" w:sz="0" w:space="0" w:color="auto"/>
                    <w:bottom w:val="none" w:sz="0" w:space="0" w:color="auto"/>
                    <w:right w:val="none" w:sz="0" w:space="0" w:color="auto"/>
                  </w:divBdr>
                </w:div>
                <w:div w:id="980">
                  <w:marLeft w:val="0"/>
                  <w:marRight w:val="0"/>
                  <w:marTop w:val="0"/>
                  <w:marBottom w:val="0"/>
                  <w:divBdr>
                    <w:top w:val="none" w:sz="0" w:space="0" w:color="auto"/>
                    <w:left w:val="none" w:sz="0" w:space="0" w:color="auto"/>
                    <w:bottom w:val="none" w:sz="0" w:space="0" w:color="auto"/>
                    <w:right w:val="none" w:sz="0" w:space="0" w:color="auto"/>
                  </w:divBdr>
                </w:div>
                <w:div w:id="1071">
                  <w:marLeft w:val="0"/>
                  <w:marRight w:val="0"/>
                  <w:marTop w:val="0"/>
                  <w:marBottom w:val="0"/>
                  <w:divBdr>
                    <w:top w:val="none" w:sz="0" w:space="0" w:color="auto"/>
                    <w:left w:val="none" w:sz="0" w:space="0" w:color="auto"/>
                    <w:bottom w:val="none" w:sz="0" w:space="0" w:color="auto"/>
                    <w:right w:val="none" w:sz="0" w:space="0" w:color="auto"/>
                  </w:divBdr>
                </w:div>
                <w:div w:id="1242">
                  <w:marLeft w:val="0"/>
                  <w:marRight w:val="0"/>
                  <w:marTop w:val="0"/>
                  <w:marBottom w:val="0"/>
                  <w:divBdr>
                    <w:top w:val="none" w:sz="0" w:space="0" w:color="auto"/>
                    <w:left w:val="none" w:sz="0" w:space="0" w:color="auto"/>
                    <w:bottom w:val="none" w:sz="0" w:space="0" w:color="auto"/>
                    <w:right w:val="none" w:sz="0" w:space="0" w:color="auto"/>
                  </w:divBdr>
                </w:div>
                <w:div w:id="1396">
                  <w:marLeft w:val="0"/>
                  <w:marRight w:val="0"/>
                  <w:marTop w:val="0"/>
                  <w:marBottom w:val="0"/>
                  <w:divBdr>
                    <w:top w:val="none" w:sz="0" w:space="0" w:color="auto"/>
                    <w:left w:val="none" w:sz="0" w:space="0" w:color="auto"/>
                    <w:bottom w:val="none" w:sz="0" w:space="0" w:color="auto"/>
                    <w:right w:val="none" w:sz="0" w:space="0" w:color="auto"/>
                  </w:divBdr>
                </w:div>
                <w:div w:id="1426">
                  <w:marLeft w:val="0"/>
                  <w:marRight w:val="0"/>
                  <w:marTop w:val="0"/>
                  <w:marBottom w:val="0"/>
                  <w:divBdr>
                    <w:top w:val="none" w:sz="0" w:space="0" w:color="auto"/>
                    <w:left w:val="none" w:sz="0" w:space="0" w:color="auto"/>
                    <w:bottom w:val="none" w:sz="0" w:space="0" w:color="auto"/>
                    <w:right w:val="none" w:sz="0" w:space="0" w:color="auto"/>
                  </w:divBdr>
                </w:div>
                <w:div w:id="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
      <w:marLeft w:val="0"/>
      <w:marRight w:val="0"/>
      <w:marTop w:val="0"/>
      <w:marBottom w:val="0"/>
      <w:divBdr>
        <w:top w:val="none" w:sz="0" w:space="0" w:color="auto"/>
        <w:left w:val="none" w:sz="0" w:space="0" w:color="auto"/>
        <w:bottom w:val="none" w:sz="0" w:space="0" w:color="auto"/>
        <w:right w:val="none" w:sz="0" w:space="0" w:color="auto"/>
      </w:divBdr>
      <w:divsChild>
        <w:div w:id="532">
          <w:marLeft w:val="0"/>
          <w:marRight w:val="0"/>
          <w:marTop w:val="0"/>
          <w:marBottom w:val="0"/>
          <w:divBdr>
            <w:top w:val="none" w:sz="0" w:space="0" w:color="auto"/>
            <w:left w:val="none" w:sz="0" w:space="0" w:color="auto"/>
            <w:bottom w:val="none" w:sz="0" w:space="0" w:color="auto"/>
            <w:right w:val="none" w:sz="0" w:space="0" w:color="auto"/>
          </w:divBdr>
          <w:divsChild>
            <w:div w:id="172">
              <w:marLeft w:val="0"/>
              <w:marRight w:val="0"/>
              <w:marTop w:val="0"/>
              <w:marBottom w:val="0"/>
              <w:divBdr>
                <w:top w:val="none" w:sz="0" w:space="0" w:color="auto"/>
                <w:left w:val="none" w:sz="0" w:space="0" w:color="auto"/>
                <w:bottom w:val="none" w:sz="0" w:space="0" w:color="auto"/>
                <w:right w:val="none" w:sz="0" w:space="0" w:color="auto"/>
              </w:divBdr>
            </w:div>
            <w:div w:id="195">
              <w:marLeft w:val="0"/>
              <w:marRight w:val="0"/>
              <w:marTop w:val="0"/>
              <w:marBottom w:val="0"/>
              <w:divBdr>
                <w:top w:val="none" w:sz="0" w:space="0" w:color="auto"/>
                <w:left w:val="none" w:sz="0" w:space="0" w:color="auto"/>
                <w:bottom w:val="none" w:sz="0" w:space="0" w:color="auto"/>
                <w:right w:val="none" w:sz="0" w:space="0" w:color="auto"/>
              </w:divBdr>
              <w:divsChild>
                <w:div w:id="88">
                  <w:marLeft w:val="0"/>
                  <w:marRight w:val="0"/>
                  <w:marTop w:val="0"/>
                  <w:marBottom w:val="0"/>
                  <w:divBdr>
                    <w:top w:val="none" w:sz="0" w:space="0" w:color="auto"/>
                    <w:left w:val="none" w:sz="0" w:space="0" w:color="auto"/>
                    <w:bottom w:val="none" w:sz="0" w:space="0" w:color="auto"/>
                    <w:right w:val="none" w:sz="0" w:space="0" w:color="auto"/>
                  </w:divBdr>
                </w:div>
                <w:div w:id="431">
                  <w:marLeft w:val="0"/>
                  <w:marRight w:val="0"/>
                  <w:marTop w:val="0"/>
                  <w:marBottom w:val="0"/>
                  <w:divBdr>
                    <w:top w:val="none" w:sz="0" w:space="0" w:color="auto"/>
                    <w:left w:val="none" w:sz="0" w:space="0" w:color="auto"/>
                    <w:bottom w:val="none" w:sz="0" w:space="0" w:color="auto"/>
                    <w:right w:val="none" w:sz="0" w:space="0" w:color="auto"/>
                  </w:divBdr>
                </w:div>
                <w:div w:id="455">
                  <w:marLeft w:val="0"/>
                  <w:marRight w:val="0"/>
                  <w:marTop w:val="0"/>
                  <w:marBottom w:val="0"/>
                  <w:divBdr>
                    <w:top w:val="none" w:sz="0" w:space="0" w:color="auto"/>
                    <w:left w:val="none" w:sz="0" w:space="0" w:color="auto"/>
                    <w:bottom w:val="none" w:sz="0" w:space="0" w:color="auto"/>
                    <w:right w:val="none" w:sz="0" w:space="0" w:color="auto"/>
                  </w:divBdr>
                </w:div>
                <w:div w:id="666">
                  <w:marLeft w:val="0"/>
                  <w:marRight w:val="0"/>
                  <w:marTop w:val="0"/>
                  <w:marBottom w:val="0"/>
                  <w:divBdr>
                    <w:top w:val="none" w:sz="0" w:space="0" w:color="auto"/>
                    <w:left w:val="none" w:sz="0" w:space="0" w:color="auto"/>
                    <w:bottom w:val="none" w:sz="0" w:space="0" w:color="auto"/>
                    <w:right w:val="none" w:sz="0" w:space="0" w:color="auto"/>
                  </w:divBdr>
                </w:div>
                <w:div w:id="1380">
                  <w:marLeft w:val="0"/>
                  <w:marRight w:val="0"/>
                  <w:marTop w:val="0"/>
                  <w:marBottom w:val="0"/>
                  <w:divBdr>
                    <w:top w:val="none" w:sz="0" w:space="0" w:color="auto"/>
                    <w:left w:val="none" w:sz="0" w:space="0" w:color="auto"/>
                    <w:bottom w:val="none" w:sz="0" w:space="0" w:color="auto"/>
                    <w:right w:val="none" w:sz="0" w:space="0" w:color="auto"/>
                  </w:divBdr>
                </w:div>
              </w:divsChild>
            </w:div>
            <w:div w:id="305">
              <w:marLeft w:val="0"/>
              <w:marRight w:val="0"/>
              <w:marTop w:val="0"/>
              <w:marBottom w:val="0"/>
              <w:divBdr>
                <w:top w:val="none" w:sz="0" w:space="0" w:color="auto"/>
                <w:left w:val="none" w:sz="0" w:space="0" w:color="auto"/>
                <w:bottom w:val="none" w:sz="0" w:space="0" w:color="auto"/>
                <w:right w:val="none" w:sz="0" w:space="0" w:color="auto"/>
              </w:divBdr>
            </w:div>
            <w:div w:id="428">
              <w:marLeft w:val="0"/>
              <w:marRight w:val="0"/>
              <w:marTop w:val="0"/>
              <w:marBottom w:val="0"/>
              <w:divBdr>
                <w:top w:val="none" w:sz="0" w:space="0" w:color="auto"/>
                <w:left w:val="none" w:sz="0" w:space="0" w:color="auto"/>
                <w:bottom w:val="none" w:sz="0" w:space="0" w:color="auto"/>
                <w:right w:val="none" w:sz="0" w:space="0" w:color="auto"/>
              </w:divBdr>
            </w:div>
            <w:div w:id="680">
              <w:marLeft w:val="0"/>
              <w:marRight w:val="0"/>
              <w:marTop w:val="0"/>
              <w:marBottom w:val="0"/>
              <w:divBdr>
                <w:top w:val="none" w:sz="0" w:space="0" w:color="auto"/>
                <w:left w:val="none" w:sz="0" w:space="0" w:color="auto"/>
                <w:bottom w:val="none" w:sz="0" w:space="0" w:color="auto"/>
                <w:right w:val="none" w:sz="0" w:space="0" w:color="auto"/>
              </w:divBdr>
              <w:divsChild>
                <w:div w:id="487">
                  <w:marLeft w:val="0"/>
                  <w:marRight w:val="0"/>
                  <w:marTop w:val="0"/>
                  <w:marBottom w:val="0"/>
                  <w:divBdr>
                    <w:top w:val="none" w:sz="0" w:space="0" w:color="auto"/>
                    <w:left w:val="none" w:sz="0" w:space="0" w:color="auto"/>
                    <w:bottom w:val="none" w:sz="0" w:space="0" w:color="auto"/>
                    <w:right w:val="none" w:sz="0" w:space="0" w:color="auto"/>
                  </w:divBdr>
                </w:div>
                <w:div w:id="1138">
                  <w:marLeft w:val="0"/>
                  <w:marRight w:val="0"/>
                  <w:marTop w:val="0"/>
                  <w:marBottom w:val="0"/>
                  <w:divBdr>
                    <w:top w:val="none" w:sz="0" w:space="0" w:color="auto"/>
                    <w:left w:val="none" w:sz="0" w:space="0" w:color="auto"/>
                    <w:bottom w:val="none" w:sz="0" w:space="0" w:color="auto"/>
                    <w:right w:val="none" w:sz="0" w:space="0" w:color="auto"/>
                  </w:divBdr>
                  <w:divsChild>
                    <w:div w:id="258">
                      <w:marLeft w:val="0"/>
                      <w:marRight w:val="0"/>
                      <w:marTop w:val="0"/>
                      <w:marBottom w:val="0"/>
                      <w:divBdr>
                        <w:top w:val="none" w:sz="0" w:space="0" w:color="auto"/>
                        <w:left w:val="none" w:sz="0" w:space="0" w:color="auto"/>
                        <w:bottom w:val="none" w:sz="0" w:space="0" w:color="auto"/>
                        <w:right w:val="none" w:sz="0" w:space="0" w:color="auto"/>
                      </w:divBdr>
                    </w:div>
                    <w:div w:id="752">
                      <w:marLeft w:val="0"/>
                      <w:marRight w:val="0"/>
                      <w:marTop w:val="0"/>
                      <w:marBottom w:val="0"/>
                      <w:divBdr>
                        <w:top w:val="none" w:sz="0" w:space="0" w:color="auto"/>
                        <w:left w:val="none" w:sz="0" w:space="0" w:color="auto"/>
                        <w:bottom w:val="none" w:sz="0" w:space="0" w:color="auto"/>
                        <w:right w:val="none" w:sz="0" w:space="0" w:color="auto"/>
                      </w:divBdr>
                    </w:div>
                    <w:div w:id="872">
                      <w:marLeft w:val="0"/>
                      <w:marRight w:val="0"/>
                      <w:marTop w:val="0"/>
                      <w:marBottom w:val="0"/>
                      <w:divBdr>
                        <w:top w:val="none" w:sz="0" w:space="0" w:color="auto"/>
                        <w:left w:val="none" w:sz="0" w:space="0" w:color="auto"/>
                        <w:bottom w:val="none" w:sz="0" w:space="0" w:color="auto"/>
                        <w:right w:val="none" w:sz="0" w:space="0" w:color="auto"/>
                      </w:divBdr>
                    </w:div>
                    <w:div w:id="886">
                      <w:marLeft w:val="0"/>
                      <w:marRight w:val="0"/>
                      <w:marTop w:val="0"/>
                      <w:marBottom w:val="0"/>
                      <w:divBdr>
                        <w:top w:val="none" w:sz="0" w:space="0" w:color="auto"/>
                        <w:left w:val="none" w:sz="0" w:space="0" w:color="auto"/>
                        <w:bottom w:val="none" w:sz="0" w:space="0" w:color="auto"/>
                        <w:right w:val="none" w:sz="0" w:space="0" w:color="auto"/>
                      </w:divBdr>
                    </w:div>
                    <w:div w:id="1197">
                      <w:marLeft w:val="0"/>
                      <w:marRight w:val="0"/>
                      <w:marTop w:val="0"/>
                      <w:marBottom w:val="0"/>
                      <w:divBdr>
                        <w:top w:val="none" w:sz="0" w:space="0" w:color="auto"/>
                        <w:left w:val="none" w:sz="0" w:space="0" w:color="auto"/>
                        <w:bottom w:val="none" w:sz="0" w:space="0" w:color="auto"/>
                        <w:right w:val="none" w:sz="0" w:space="0" w:color="auto"/>
                      </w:divBdr>
                    </w:div>
                    <w:div w:id="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
              <w:marLeft w:val="0"/>
              <w:marRight w:val="0"/>
              <w:marTop w:val="0"/>
              <w:marBottom w:val="0"/>
              <w:divBdr>
                <w:top w:val="none" w:sz="0" w:space="0" w:color="auto"/>
                <w:left w:val="none" w:sz="0" w:space="0" w:color="auto"/>
                <w:bottom w:val="none" w:sz="0" w:space="0" w:color="auto"/>
                <w:right w:val="none" w:sz="0" w:space="0" w:color="auto"/>
              </w:divBdr>
            </w:div>
            <w:div w:id="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
      <w:marLeft w:val="0"/>
      <w:marRight w:val="0"/>
      <w:marTop w:val="0"/>
      <w:marBottom w:val="0"/>
      <w:divBdr>
        <w:top w:val="none" w:sz="0" w:space="0" w:color="auto"/>
        <w:left w:val="none" w:sz="0" w:space="0" w:color="auto"/>
        <w:bottom w:val="none" w:sz="0" w:space="0" w:color="auto"/>
        <w:right w:val="none" w:sz="0" w:space="0" w:color="auto"/>
      </w:divBdr>
      <w:divsChild>
        <w:div w:id="474">
          <w:marLeft w:val="0"/>
          <w:marRight w:val="0"/>
          <w:marTop w:val="0"/>
          <w:marBottom w:val="0"/>
          <w:divBdr>
            <w:top w:val="none" w:sz="0" w:space="0" w:color="auto"/>
            <w:left w:val="none" w:sz="0" w:space="0" w:color="auto"/>
            <w:bottom w:val="none" w:sz="0" w:space="0" w:color="auto"/>
            <w:right w:val="none" w:sz="0" w:space="0" w:color="auto"/>
          </w:divBdr>
          <w:divsChild>
            <w:div w:id="830">
              <w:marLeft w:val="0"/>
              <w:marRight w:val="0"/>
              <w:marTop w:val="0"/>
              <w:marBottom w:val="0"/>
              <w:divBdr>
                <w:top w:val="none" w:sz="0" w:space="0" w:color="auto"/>
                <w:left w:val="none" w:sz="0" w:space="0" w:color="auto"/>
                <w:bottom w:val="none" w:sz="0" w:space="0" w:color="auto"/>
                <w:right w:val="none" w:sz="0" w:space="0" w:color="auto"/>
              </w:divBdr>
            </w:div>
            <w:div w:id="849">
              <w:marLeft w:val="0"/>
              <w:marRight w:val="0"/>
              <w:marTop w:val="0"/>
              <w:marBottom w:val="0"/>
              <w:divBdr>
                <w:top w:val="none" w:sz="0" w:space="0" w:color="auto"/>
                <w:left w:val="none" w:sz="0" w:space="0" w:color="auto"/>
                <w:bottom w:val="none" w:sz="0" w:space="0" w:color="auto"/>
                <w:right w:val="none" w:sz="0" w:space="0" w:color="auto"/>
              </w:divBdr>
              <w:divsChild>
                <w:div w:id="857">
                  <w:marLeft w:val="0"/>
                  <w:marRight w:val="0"/>
                  <w:marTop w:val="0"/>
                  <w:marBottom w:val="0"/>
                  <w:divBdr>
                    <w:top w:val="none" w:sz="0" w:space="0" w:color="auto"/>
                    <w:left w:val="none" w:sz="0" w:space="0" w:color="auto"/>
                    <w:bottom w:val="none" w:sz="0" w:space="0" w:color="auto"/>
                    <w:right w:val="none" w:sz="0" w:space="0" w:color="auto"/>
                  </w:divBdr>
                </w:div>
                <w:div w:id="1153">
                  <w:marLeft w:val="0"/>
                  <w:marRight w:val="0"/>
                  <w:marTop w:val="0"/>
                  <w:marBottom w:val="0"/>
                  <w:divBdr>
                    <w:top w:val="none" w:sz="0" w:space="0" w:color="auto"/>
                    <w:left w:val="none" w:sz="0" w:space="0" w:color="auto"/>
                    <w:bottom w:val="none" w:sz="0" w:space="0" w:color="auto"/>
                    <w:right w:val="none" w:sz="0" w:space="0" w:color="auto"/>
                  </w:divBdr>
                </w:div>
                <w:div w:id="1419">
                  <w:marLeft w:val="0"/>
                  <w:marRight w:val="0"/>
                  <w:marTop w:val="0"/>
                  <w:marBottom w:val="0"/>
                  <w:divBdr>
                    <w:top w:val="none" w:sz="0" w:space="0" w:color="auto"/>
                    <w:left w:val="none" w:sz="0" w:space="0" w:color="auto"/>
                    <w:bottom w:val="none" w:sz="0" w:space="0" w:color="auto"/>
                    <w:right w:val="none" w:sz="0" w:space="0" w:color="auto"/>
                  </w:divBdr>
                </w:div>
              </w:divsChild>
            </w:div>
            <w:div w:id="924">
              <w:marLeft w:val="0"/>
              <w:marRight w:val="0"/>
              <w:marTop w:val="0"/>
              <w:marBottom w:val="0"/>
              <w:divBdr>
                <w:top w:val="none" w:sz="0" w:space="0" w:color="auto"/>
                <w:left w:val="none" w:sz="0" w:space="0" w:color="auto"/>
                <w:bottom w:val="none" w:sz="0" w:space="0" w:color="auto"/>
                <w:right w:val="none" w:sz="0" w:space="0" w:color="auto"/>
              </w:divBdr>
              <w:divsChild>
                <w:div w:id="420">
                  <w:marLeft w:val="0"/>
                  <w:marRight w:val="0"/>
                  <w:marTop w:val="0"/>
                  <w:marBottom w:val="0"/>
                  <w:divBdr>
                    <w:top w:val="none" w:sz="0" w:space="0" w:color="auto"/>
                    <w:left w:val="none" w:sz="0" w:space="0" w:color="auto"/>
                    <w:bottom w:val="none" w:sz="0" w:space="0" w:color="auto"/>
                    <w:right w:val="none" w:sz="0" w:space="0" w:color="auto"/>
                  </w:divBdr>
                  <w:divsChild>
                    <w:div w:id="89">
                      <w:marLeft w:val="0"/>
                      <w:marRight w:val="0"/>
                      <w:marTop w:val="0"/>
                      <w:marBottom w:val="0"/>
                      <w:divBdr>
                        <w:top w:val="none" w:sz="0" w:space="0" w:color="auto"/>
                        <w:left w:val="none" w:sz="0" w:space="0" w:color="auto"/>
                        <w:bottom w:val="none" w:sz="0" w:space="0" w:color="auto"/>
                        <w:right w:val="none" w:sz="0" w:space="0" w:color="auto"/>
                      </w:divBdr>
                    </w:div>
                    <w:div w:id="500">
                      <w:marLeft w:val="0"/>
                      <w:marRight w:val="0"/>
                      <w:marTop w:val="0"/>
                      <w:marBottom w:val="0"/>
                      <w:divBdr>
                        <w:top w:val="none" w:sz="0" w:space="0" w:color="auto"/>
                        <w:left w:val="none" w:sz="0" w:space="0" w:color="auto"/>
                        <w:bottom w:val="none" w:sz="0" w:space="0" w:color="auto"/>
                        <w:right w:val="none" w:sz="0" w:space="0" w:color="auto"/>
                      </w:divBdr>
                    </w:div>
                    <w:div w:id="664">
                      <w:marLeft w:val="0"/>
                      <w:marRight w:val="0"/>
                      <w:marTop w:val="0"/>
                      <w:marBottom w:val="0"/>
                      <w:divBdr>
                        <w:top w:val="none" w:sz="0" w:space="0" w:color="auto"/>
                        <w:left w:val="none" w:sz="0" w:space="0" w:color="auto"/>
                        <w:bottom w:val="none" w:sz="0" w:space="0" w:color="auto"/>
                        <w:right w:val="none" w:sz="0" w:space="0" w:color="auto"/>
                      </w:divBdr>
                    </w:div>
                    <w:div w:id="1090">
                      <w:marLeft w:val="0"/>
                      <w:marRight w:val="0"/>
                      <w:marTop w:val="0"/>
                      <w:marBottom w:val="0"/>
                      <w:divBdr>
                        <w:top w:val="none" w:sz="0" w:space="0" w:color="auto"/>
                        <w:left w:val="none" w:sz="0" w:space="0" w:color="auto"/>
                        <w:bottom w:val="none" w:sz="0" w:space="0" w:color="auto"/>
                        <w:right w:val="none" w:sz="0" w:space="0" w:color="auto"/>
                      </w:divBdr>
                    </w:div>
                    <w:div w:id="1106">
                      <w:marLeft w:val="0"/>
                      <w:marRight w:val="0"/>
                      <w:marTop w:val="0"/>
                      <w:marBottom w:val="0"/>
                      <w:divBdr>
                        <w:top w:val="none" w:sz="0" w:space="0" w:color="auto"/>
                        <w:left w:val="none" w:sz="0" w:space="0" w:color="auto"/>
                        <w:bottom w:val="none" w:sz="0" w:space="0" w:color="auto"/>
                        <w:right w:val="none" w:sz="0" w:space="0" w:color="auto"/>
                      </w:divBdr>
                    </w:div>
                  </w:divsChild>
                </w:div>
                <w:div w:id="701">
                  <w:marLeft w:val="0"/>
                  <w:marRight w:val="0"/>
                  <w:marTop w:val="0"/>
                  <w:marBottom w:val="0"/>
                  <w:divBdr>
                    <w:top w:val="none" w:sz="0" w:space="0" w:color="auto"/>
                    <w:left w:val="none" w:sz="0" w:space="0" w:color="auto"/>
                    <w:bottom w:val="none" w:sz="0" w:space="0" w:color="auto"/>
                    <w:right w:val="none" w:sz="0" w:space="0" w:color="auto"/>
                  </w:divBdr>
                </w:div>
              </w:divsChild>
            </w:div>
            <w:div w:id="1316">
              <w:marLeft w:val="0"/>
              <w:marRight w:val="0"/>
              <w:marTop w:val="0"/>
              <w:marBottom w:val="0"/>
              <w:divBdr>
                <w:top w:val="none" w:sz="0" w:space="0" w:color="auto"/>
                <w:left w:val="none" w:sz="0" w:space="0" w:color="auto"/>
                <w:bottom w:val="none" w:sz="0" w:space="0" w:color="auto"/>
                <w:right w:val="none" w:sz="0" w:space="0" w:color="auto"/>
              </w:divBdr>
            </w:div>
            <w:div w:id="1335">
              <w:marLeft w:val="0"/>
              <w:marRight w:val="0"/>
              <w:marTop w:val="0"/>
              <w:marBottom w:val="0"/>
              <w:divBdr>
                <w:top w:val="none" w:sz="0" w:space="0" w:color="auto"/>
                <w:left w:val="none" w:sz="0" w:space="0" w:color="auto"/>
                <w:bottom w:val="none" w:sz="0" w:space="0" w:color="auto"/>
                <w:right w:val="none" w:sz="0" w:space="0" w:color="auto"/>
              </w:divBdr>
            </w:div>
            <w:div w:id="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
      <w:marLeft w:val="0"/>
      <w:marRight w:val="0"/>
      <w:marTop w:val="0"/>
      <w:marBottom w:val="0"/>
      <w:divBdr>
        <w:top w:val="none" w:sz="0" w:space="0" w:color="auto"/>
        <w:left w:val="none" w:sz="0" w:space="0" w:color="auto"/>
        <w:bottom w:val="none" w:sz="0" w:space="0" w:color="auto"/>
        <w:right w:val="none" w:sz="0" w:space="0" w:color="auto"/>
      </w:divBdr>
      <w:divsChild>
        <w:div w:id="623">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
            <w:div w:id="33">
              <w:marLeft w:val="0"/>
              <w:marRight w:val="0"/>
              <w:marTop w:val="0"/>
              <w:marBottom w:val="0"/>
              <w:divBdr>
                <w:top w:val="none" w:sz="0" w:space="0" w:color="auto"/>
                <w:left w:val="none" w:sz="0" w:space="0" w:color="auto"/>
                <w:bottom w:val="none" w:sz="0" w:space="0" w:color="auto"/>
                <w:right w:val="none" w:sz="0" w:space="0" w:color="auto"/>
              </w:divBdr>
              <w:divsChild>
                <w:div w:id="218">
                  <w:marLeft w:val="0"/>
                  <w:marRight w:val="0"/>
                  <w:marTop w:val="0"/>
                  <w:marBottom w:val="0"/>
                  <w:divBdr>
                    <w:top w:val="none" w:sz="0" w:space="0" w:color="auto"/>
                    <w:left w:val="none" w:sz="0" w:space="0" w:color="auto"/>
                    <w:bottom w:val="none" w:sz="0" w:space="0" w:color="auto"/>
                    <w:right w:val="none" w:sz="0" w:space="0" w:color="auto"/>
                  </w:divBdr>
                </w:div>
                <w:div w:id="614">
                  <w:marLeft w:val="0"/>
                  <w:marRight w:val="0"/>
                  <w:marTop w:val="0"/>
                  <w:marBottom w:val="0"/>
                  <w:divBdr>
                    <w:top w:val="none" w:sz="0" w:space="0" w:color="auto"/>
                    <w:left w:val="none" w:sz="0" w:space="0" w:color="auto"/>
                    <w:bottom w:val="none" w:sz="0" w:space="0" w:color="auto"/>
                    <w:right w:val="none" w:sz="0" w:space="0" w:color="auto"/>
                  </w:divBdr>
                </w:div>
                <w:div w:id="619">
                  <w:marLeft w:val="0"/>
                  <w:marRight w:val="0"/>
                  <w:marTop w:val="0"/>
                  <w:marBottom w:val="0"/>
                  <w:divBdr>
                    <w:top w:val="none" w:sz="0" w:space="0" w:color="auto"/>
                    <w:left w:val="none" w:sz="0" w:space="0" w:color="auto"/>
                    <w:bottom w:val="none" w:sz="0" w:space="0" w:color="auto"/>
                    <w:right w:val="none" w:sz="0" w:space="0" w:color="auto"/>
                  </w:divBdr>
                </w:div>
                <w:div w:id="956">
                  <w:marLeft w:val="0"/>
                  <w:marRight w:val="0"/>
                  <w:marTop w:val="0"/>
                  <w:marBottom w:val="0"/>
                  <w:divBdr>
                    <w:top w:val="none" w:sz="0" w:space="0" w:color="auto"/>
                    <w:left w:val="none" w:sz="0" w:space="0" w:color="auto"/>
                    <w:bottom w:val="none" w:sz="0" w:space="0" w:color="auto"/>
                    <w:right w:val="none" w:sz="0" w:space="0" w:color="auto"/>
                  </w:divBdr>
                </w:div>
                <w:div w:id="1146">
                  <w:marLeft w:val="0"/>
                  <w:marRight w:val="0"/>
                  <w:marTop w:val="0"/>
                  <w:marBottom w:val="0"/>
                  <w:divBdr>
                    <w:top w:val="none" w:sz="0" w:space="0" w:color="auto"/>
                    <w:left w:val="none" w:sz="0" w:space="0" w:color="auto"/>
                    <w:bottom w:val="none" w:sz="0" w:space="0" w:color="auto"/>
                    <w:right w:val="none" w:sz="0" w:space="0" w:color="auto"/>
                  </w:divBdr>
                </w:div>
              </w:divsChild>
            </w:div>
            <w:div w:id="77">
              <w:marLeft w:val="0"/>
              <w:marRight w:val="0"/>
              <w:marTop w:val="0"/>
              <w:marBottom w:val="0"/>
              <w:divBdr>
                <w:top w:val="none" w:sz="0" w:space="0" w:color="auto"/>
                <w:left w:val="none" w:sz="0" w:space="0" w:color="auto"/>
                <w:bottom w:val="none" w:sz="0" w:space="0" w:color="auto"/>
                <w:right w:val="none" w:sz="0" w:space="0" w:color="auto"/>
              </w:divBdr>
              <w:divsChild>
                <w:div w:id="647">
                  <w:marLeft w:val="0"/>
                  <w:marRight w:val="0"/>
                  <w:marTop w:val="0"/>
                  <w:marBottom w:val="0"/>
                  <w:divBdr>
                    <w:top w:val="none" w:sz="0" w:space="0" w:color="auto"/>
                    <w:left w:val="none" w:sz="0" w:space="0" w:color="auto"/>
                    <w:bottom w:val="none" w:sz="0" w:space="0" w:color="auto"/>
                    <w:right w:val="none" w:sz="0" w:space="0" w:color="auto"/>
                  </w:divBdr>
                </w:div>
              </w:divsChild>
            </w:div>
            <w:div w:id="281">
              <w:marLeft w:val="0"/>
              <w:marRight w:val="0"/>
              <w:marTop w:val="0"/>
              <w:marBottom w:val="0"/>
              <w:divBdr>
                <w:top w:val="none" w:sz="0" w:space="0" w:color="auto"/>
                <w:left w:val="none" w:sz="0" w:space="0" w:color="auto"/>
                <w:bottom w:val="none" w:sz="0" w:space="0" w:color="auto"/>
                <w:right w:val="none" w:sz="0" w:space="0" w:color="auto"/>
              </w:divBdr>
              <w:divsChild>
                <w:div w:id="323">
                  <w:marLeft w:val="0"/>
                  <w:marRight w:val="0"/>
                  <w:marTop w:val="0"/>
                  <w:marBottom w:val="0"/>
                  <w:divBdr>
                    <w:top w:val="none" w:sz="0" w:space="0" w:color="auto"/>
                    <w:left w:val="none" w:sz="0" w:space="0" w:color="auto"/>
                    <w:bottom w:val="none" w:sz="0" w:space="0" w:color="auto"/>
                    <w:right w:val="none" w:sz="0" w:space="0" w:color="auto"/>
                  </w:divBdr>
                </w:div>
                <w:div w:id="1057">
                  <w:marLeft w:val="0"/>
                  <w:marRight w:val="0"/>
                  <w:marTop w:val="0"/>
                  <w:marBottom w:val="0"/>
                  <w:divBdr>
                    <w:top w:val="none" w:sz="0" w:space="0" w:color="auto"/>
                    <w:left w:val="none" w:sz="0" w:space="0" w:color="auto"/>
                    <w:bottom w:val="none" w:sz="0" w:space="0" w:color="auto"/>
                    <w:right w:val="none" w:sz="0" w:space="0" w:color="auto"/>
                  </w:divBdr>
                </w:div>
                <w:div w:id="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
      <w:marLeft w:val="0"/>
      <w:marRight w:val="0"/>
      <w:marTop w:val="0"/>
      <w:marBottom w:val="0"/>
      <w:divBdr>
        <w:top w:val="none" w:sz="0" w:space="0" w:color="auto"/>
        <w:left w:val="none" w:sz="0" w:space="0" w:color="auto"/>
        <w:bottom w:val="none" w:sz="0" w:space="0" w:color="auto"/>
        <w:right w:val="none" w:sz="0" w:space="0" w:color="auto"/>
      </w:divBdr>
      <w:divsChild>
        <w:div w:id="561">
          <w:marLeft w:val="0"/>
          <w:marRight w:val="0"/>
          <w:marTop w:val="0"/>
          <w:marBottom w:val="0"/>
          <w:divBdr>
            <w:top w:val="none" w:sz="0" w:space="0" w:color="auto"/>
            <w:left w:val="none" w:sz="0" w:space="0" w:color="auto"/>
            <w:bottom w:val="none" w:sz="0" w:space="0" w:color="auto"/>
            <w:right w:val="none" w:sz="0" w:space="0" w:color="auto"/>
          </w:divBdr>
          <w:divsChild>
            <w:div w:id="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
      <w:marLeft w:val="0"/>
      <w:marRight w:val="0"/>
      <w:marTop w:val="0"/>
      <w:marBottom w:val="0"/>
      <w:divBdr>
        <w:top w:val="none" w:sz="0" w:space="0" w:color="auto"/>
        <w:left w:val="none" w:sz="0" w:space="0" w:color="auto"/>
        <w:bottom w:val="none" w:sz="0" w:space="0" w:color="auto"/>
        <w:right w:val="none" w:sz="0" w:space="0" w:color="auto"/>
      </w:divBdr>
      <w:divsChild>
        <w:div w:id="188">
          <w:marLeft w:val="0"/>
          <w:marRight w:val="0"/>
          <w:marTop w:val="0"/>
          <w:marBottom w:val="0"/>
          <w:divBdr>
            <w:top w:val="none" w:sz="0" w:space="0" w:color="auto"/>
            <w:left w:val="none" w:sz="0" w:space="0" w:color="auto"/>
            <w:bottom w:val="none" w:sz="0" w:space="0" w:color="auto"/>
            <w:right w:val="none" w:sz="0" w:space="0" w:color="auto"/>
          </w:divBdr>
          <w:divsChild>
            <w:div w:id="154">
              <w:marLeft w:val="0"/>
              <w:marRight w:val="0"/>
              <w:marTop w:val="0"/>
              <w:marBottom w:val="0"/>
              <w:divBdr>
                <w:top w:val="none" w:sz="0" w:space="0" w:color="auto"/>
                <w:left w:val="none" w:sz="0" w:space="0" w:color="auto"/>
                <w:bottom w:val="none" w:sz="0" w:space="0" w:color="auto"/>
                <w:right w:val="none" w:sz="0" w:space="0" w:color="auto"/>
              </w:divBdr>
              <w:divsChild>
                <w:div w:id="185">
                  <w:marLeft w:val="0"/>
                  <w:marRight w:val="0"/>
                  <w:marTop w:val="0"/>
                  <w:marBottom w:val="0"/>
                  <w:divBdr>
                    <w:top w:val="none" w:sz="0" w:space="0" w:color="auto"/>
                    <w:left w:val="none" w:sz="0" w:space="0" w:color="auto"/>
                    <w:bottom w:val="none" w:sz="0" w:space="0" w:color="auto"/>
                    <w:right w:val="none" w:sz="0" w:space="0" w:color="auto"/>
                  </w:divBdr>
                </w:div>
                <w:div w:id="442">
                  <w:marLeft w:val="0"/>
                  <w:marRight w:val="0"/>
                  <w:marTop w:val="0"/>
                  <w:marBottom w:val="0"/>
                  <w:divBdr>
                    <w:top w:val="none" w:sz="0" w:space="0" w:color="auto"/>
                    <w:left w:val="none" w:sz="0" w:space="0" w:color="auto"/>
                    <w:bottom w:val="none" w:sz="0" w:space="0" w:color="auto"/>
                    <w:right w:val="none" w:sz="0" w:space="0" w:color="auto"/>
                  </w:divBdr>
                </w:div>
                <w:div w:id="452">
                  <w:marLeft w:val="0"/>
                  <w:marRight w:val="0"/>
                  <w:marTop w:val="0"/>
                  <w:marBottom w:val="0"/>
                  <w:divBdr>
                    <w:top w:val="none" w:sz="0" w:space="0" w:color="auto"/>
                    <w:left w:val="none" w:sz="0" w:space="0" w:color="auto"/>
                    <w:bottom w:val="none" w:sz="0" w:space="0" w:color="auto"/>
                    <w:right w:val="none" w:sz="0" w:space="0" w:color="auto"/>
                  </w:divBdr>
                </w:div>
                <w:div w:id="461">
                  <w:marLeft w:val="0"/>
                  <w:marRight w:val="0"/>
                  <w:marTop w:val="0"/>
                  <w:marBottom w:val="0"/>
                  <w:divBdr>
                    <w:top w:val="none" w:sz="0" w:space="0" w:color="auto"/>
                    <w:left w:val="none" w:sz="0" w:space="0" w:color="auto"/>
                    <w:bottom w:val="none" w:sz="0" w:space="0" w:color="auto"/>
                    <w:right w:val="none" w:sz="0" w:space="0" w:color="auto"/>
                  </w:divBdr>
                </w:div>
                <w:div w:id="726">
                  <w:marLeft w:val="0"/>
                  <w:marRight w:val="0"/>
                  <w:marTop w:val="0"/>
                  <w:marBottom w:val="0"/>
                  <w:divBdr>
                    <w:top w:val="none" w:sz="0" w:space="0" w:color="auto"/>
                    <w:left w:val="none" w:sz="0" w:space="0" w:color="auto"/>
                    <w:bottom w:val="none" w:sz="0" w:space="0" w:color="auto"/>
                    <w:right w:val="none" w:sz="0" w:space="0" w:color="auto"/>
                  </w:divBdr>
                </w:div>
                <w:div w:id="736">
                  <w:marLeft w:val="0"/>
                  <w:marRight w:val="0"/>
                  <w:marTop w:val="0"/>
                  <w:marBottom w:val="0"/>
                  <w:divBdr>
                    <w:top w:val="none" w:sz="0" w:space="0" w:color="auto"/>
                    <w:left w:val="none" w:sz="0" w:space="0" w:color="auto"/>
                    <w:bottom w:val="none" w:sz="0" w:space="0" w:color="auto"/>
                    <w:right w:val="none" w:sz="0" w:space="0" w:color="auto"/>
                  </w:divBdr>
                </w:div>
                <w:div w:id="779">
                  <w:marLeft w:val="0"/>
                  <w:marRight w:val="0"/>
                  <w:marTop w:val="0"/>
                  <w:marBottom w:val="0"/>
                  <w:divBdr>
                    <w:top w:val="none" w:sz="0" w:space="0" w:color="auto"/>
                    <w:left w:val="none" w:sz="0" w:space="0" w:color="auto"/>
                    <w:bottom w:val="none" w:sz="0" w:space="0" w:color="auto"/>
                    <w:right w:val="none" w:sz="0" w:space="0" w:color="auto"/>
                  </w:divBdr>
                </w:div>
                <w:div w:id="1005">
                  <w:marLeft w:val="0"/>
                  <w:marRight w:val="0"/>
                  <w:marTop w:val="0"/>
                  <w:marBottom w:val="0"/>
                  <w:divBdr>
                    <w:top w:val="none" w:sz="0" w:space="0" w:color="auto"/>
                    <w:left w:val="none" w:sz="0" w:space="0" w:color="auto"/>
                    <w:bottom w:val="none" w:sz="0" w:space="0" w:color="auto"/>
                    <w:right w:val="none" w:sz="0" w:space="0" w:color="auto"/>
                  </w:divBdr>
                </w:div>
                <w:div w:id="1168">
                  <w:marLeft w:val="0"/>
                  <w:marRight w:val="0"/>
                  <w:marTop w:val="0"/>
                  <w:marBottom w:val="0"/>
                  <w:divBdr>
                    <w:top w:val="none" w:sz="0" w:space="0" w:color="auto"/>
                    <w:left w:val="none" w:sz="0" w:space="0" w:color="auto"/>
                    <w:bottom w:val="none" w:sz="0" w:space="0" w:color="auto"/>
                    <w:right w:val="none" w:sz="0" w:space="0" w:color="auto"/>
                  </w:divBdr>
                </w:div>
                <w:div w:id="1176">
                  <w:marLeft w:val="0"/>
                  <w:marRight w:val="0"/>
                  <w:marTop w:val="0"/>
                  <w:marBottom w:val="0"/>
                  <w:divBdr>
                    <w:top w:val="none" w:sz="0" w:space="0" w:color="auto"/>
                    <w:left w:val="none" w:sz="0" w:space="0" w:color="auto"/>
                    <w:bottom w:val="none" w:sz="0" w:space="0" w:color="auto"/>
                    <w:right w:val="none" w:sz="0" w:space="0" w:color="auto"/>
                  </w:divBdr>
                </w:div>
              </w:divsChild>
            </w:div>
            <w:div w:id="238">
              <w:marLeft w:val="0"/>
              <w:marRight w:val="0"/>
              <w:marTop w:val="0"/>
              <w:marBottom w:val="0"/>
              <w:divBdr>
                <w:top w:val="none" w:sz="0" w:space="0" w:color="auto"/>
                <w:left w:val="none" w:sz="0" w:space="0" w:color="auto"/>
                <w:bottom w:val="none" w:sz="0" w:space="0" w:color="auto"/>
                <w:right w:val="none" w:sz="0" w:space="0" w:color="auto"/>
              </w:divBdr>
            </w:div>
            <w:div w:id="272">
              <w:marLeft w:val="0"/>
              <w:marRight w:val="0"/>
              <w:marTop w:val="0"/>
              <w:marBottom w:val="0"/>
              <w:divBdr>
                <w:top w:val="none" w:sz="0" w:space="0" w:color="auto"/>
                <w:left w:val="none" w:sz="0" w:space="0" w:color="auto"/>
                <w:bottom w:val="none" w:sz="0" w:space="0" w:color="auto"/>
                <w:right w:val="none" w:sz="0" w:space="0" w:color="auto"/>
              </w:divBdr>
              <w:divsChild>
                <w:div w:id="71">
                  <w:marLeft w:val="0"/>
                  <w:marRight w:val="0"/>
                  <w:marTop w:val="0"/>
                  <w:marBottom w:val="0"/>
                  <w:divBdr>
                    <w:top w:val="none" w:sz="0" w:space="0" w:color="auto"/>
                    <w:left w:val="none" w:sz="0" w:space="0" w:color="auto"/>
                    <w:bottom w:val="none" w:sz="0" w:space="0" w:color="auto"/>
                    <w:right w:val="none" w:sz="0" w:space="0" w:color="auto"/>
                  </w:divBdr>
                </w:div>
                <w:div w:id="336">
                  <w:marLeft w:val="0"/>
                  <w:marRight w:val="0"/>
                  <w:marTop w:val="0"/>
                  <w:marBottom w:val="0"/>
                  <w:divBdr>
                    <w:top w:val="none" w:sz="0" w:space="0" w:color="auto"/>
                    <w:left w:val="none" w:sz="0" w:space="0" w:color="auto"/>
                    <w:bottom w:val="none" w:sz="0" w:space="0" w:color="auto"/>
                    <w:right w:val="none" w:sz="0" w:space="0" w:color="auto"/>
                  </w:divBdr>
                </w:div>
                <w:div w:id="351">
                  <w:marLeft w:val="0"/>
                  <w:marRight w:val="0"/>
                  <w:marTop w:val="0"/>
                  <w:marBottom w:val="0"/>
                  <w:divBdr>
                    <w:top w:val="none" w:sz="0" w:space="0" w:color="auto"/>
                    <w:left w:val="none" w:sz="0" w:space="0" w:color="auto"/>
                    <w:bottom w:val="none" w:sz="0" w:space="0" w:color="auto"/>
                    <w:right w:val="none" w:sz="0" w:space="0" w:color="auto"/>
                  </w:divBdr>
                </w:div>
                <w:div w:id="795">
                  <w:marLeft w:val="0"/>
                  <w:marRight w:val="0"/>
                  <w:marTop w:val="0"/>
                  <w:marBottom w:val="0"/>
                  <w:divBdr>
                    <w:top w:val="none" w:sz="0" w:space="0" w:color="auto"/>
                    <w:left w:val="none" w:sz="0" w:space="0" w:color="auto"/>
                    <w:bottom w:val="none" w:sz="0" w:space="0" w:color="auto"/>
                    <w:right w:val="none" w:sz="0" w:space="0" w:color="auto"/>
                  </w:divBdr>
                </w:div>
                <w:div w:id="831">
                  <w:marLeft w:val="0"/>
                  <w:marRight w:val="0"/>
                  <w:marTop w:val="0"/>
                  <w:marBottom w:val="0"/>
                  <w:divBdr>
                    <w:top w:val="none" w:sz="0" w:space="0" w:color="auto"/>
                    <w:left w:val="none" w:sz="0" w:space="0" w:color="auto"/>
                    <w:bottom w:val="none" w:sz="0" w:space="0" w:color="auto"/>
                    <w:right w:val="none" w:sz="0" w:space="0" w:color="auto"/>
                  </w:divBdr>
                </w:div>
                <w:div w:id="1163">
                  <w:marLeft w:val="0"/>
                  <w:marRight w:val="0"/>
                  <w:marTop w:val="0"/>
                  <w:marBottom w:val="0"/>
                  <w:divBdr>
                    <w:top w:val="none" w:sz="0" w:space="0" w:color="auto"/>
                    <w:left w:val="none" w:sz="0" w:space="0" w:color="auto"/>
                    <w:bottom w:val="none" w:sz="0" w:space="0" w:color="auto"/>
                    <w:right w:val="none" w:sz="0" w:space="0" w:color="auto"/>
                  </w:divBdr>
                </w:div>
              </w:divsChild>
            </w:div>
            <w:div w:id="350">
              <w:marLeft w:val="0"/>
              <w:marRight w:val="0"/>
              <w:marTop w:val="0"/>
              <w:marBottom w:val="0"/>
              <w:divBdr>
                <w:top w:val="none" w:sz="0" w:space="0" w:color="auto"/>
                <w:left w:val="none" w:sz="0" w:space="0" w:color="auto"/>
                <w:bottom w:val="none" w:sz="0" w:space="0" w:color="auto"/>
                <w:right w:val="none" w:sz="0" w:space="0" w:color="auto"/>
              </w:divBdr>
              <w:divsChild>
                <w:div w:id="1225">
                  <w:marLeft w:val="0"/>
                  <w:marRight w:val="0"/>
                  <w:marTop w:val="0"/>
                  <w:marBottom w:val="0"/>
                  <w:divBdr>
                    <w:top w:val="none" w:sz="0" w:space="0" w:color="auto"/>
                    <w:left w:val="none" w:sz="0" w:space="0" w:color="auto"/>
                    <w:bottom w:val="none" w:sz="0" w:space="0" w:color="auto"/>
                    <w:right w:val="none" w:sz="0" w:space="0" w:color="auto"/>
                  </w:divBdr>
                </w:div>
              </w:divsChild>
            </w:div>
            <w:div w:id="365">
              <w:marLeft w:val="0"/>
              <w:marRight w:val="0"/>
              <w:marTop w:val="0"/>
              <w:marBottom w:val="0"/>
              <w:divBdr>
                <w:top w:val="none" w:sz="0" w:space="0" w:color="auto"/>
                <w:left w:val="none" w:sz="0" w:space="0" w:color="auto"/>
                <w:bottom w:val="none" w:sz="0" w:space="0" w:color="auto"/>
                <w:right w:val="none" w:sz="0" w:space="0" w:color="auto"/>
              </w:divBdr>
              <w:divsChild>
                <w:div w:id="174">
                  <w:marLeft w:val="0"/>
                  <w:marRight w:val="0"/>
                  <w:marTop w:val="0"/>
                  <w:marBottom w:val="0"/>
                  <w:divBdr>
                    <w:top w:val="none" w:sz="0" w:space="0" w:color="auto"/>
                    <w:left w:val="none" w:sz="0" w:space="0" w:color="auto"/>
                    <w:bottom w:val="none" w:sz="0" w:space="0" w:color="auto"/>
                    <w:right w:val="none" w:sz="0" w:space="0" w:color="auto"/>
                  </w:divBdr>
                </w:div>
                <w:div w:id="239">
                  <w:marLeft w:val="0"/>
                  <w:marRight w:val="0"/>
                  <w:marTop w:val="0"/>
                  <w:marBottom w:val="0"/>
                  <w:divBdr>
                    <w:top w:val="none" w:sz="0" w:space="0" w:color="auto"/>
                    <w:left w:val="none" w:sz="0" w:space="0" w:color="auto"/>
                    <w:bottom w:val="none" w:sz="0" w:space="0" w:color="auto"/>
                    <w:right w:val="none" w:sz="0" w:space="0" w:color="auto"/>
                  </w:divBdr>
                </w:div>
                <w:div w:id="702">
                  <w:marLeft w:val="0"/>
                  <w:marRight w:val="0"/>
                  <w:marTop w:val="0"/>
                  <w:marBottom w:val="0"/>
                  <w:divBdr>
                    <w:top w:val="none" w:sz="0" w:space="0" w:color="auto"/>
                    <w:left w:val="none" w:sz="0" w:space="0" w:color="auto"/>
                    <w:bottom w:val="none" w:sz="0" w:space="0" w:color="auto"/>
                    <w:right w:val="none" w:sz="0" w:space="0" w:color="auto"/>
                  </w:divBdr>
                </w:div>
                <w:div w:id="938">
                  <w:marLeft w:val="0"/>
                  <w:marRight w:val="0"/>
                  <w:marTop w:val="0"/>
                  <w:marBottom w:val="0"/>
                  <w:divBdr>
                    <w:top w:val="none" w:sz="0" w:space="0" w:color="auto"/>
                    <w:left w:val="none" w:sz="0" w:space="0" w:color="auto"/>
                    <w:bottom w:val="none" w:sz="0" w:space="0" w:color="auto"/>
                    <w:right w:val="none" w:sz="0" w:space="0" w:color="auto"/>
                  </w:divBdr>
                </w:div>
                <w:div w:id="1224">
                  <w:marLeft w:val="0"/>
                  <w:marRight w:val="0"/>
                  <w:marTop w:val="0"/>
                  <w:marBottom w:val="0"/>
                  <w:divBdr>
                    <w:top w:val="none" w:sz="0" w:space="0" w:color="auto"/>
                    <w:left w:val="none" w:sz="0" w:space="0" w:color="auto"/>
                    <w:bottom w:val="none" w:sz="0" w:space="0" w:color="auto"/>
                    <w:right w:val="none" w:sz="0" w:space="0" w:color="auto"/>
                  </w:divBdr>
                </w:div>
              </w:divsChild>
            </w:div>
            <w:div w:id="367">
              <w:marLeft w:val="0"/>
              <w:marRight w:val="0"/>
              <w:marTop w:val="0"/>
              <w:marBottom w:val="0"/>
              <w:divBdr>
                <w:top w:val="none" w:sz="0" w:space="0" w:color="auto"/>
                <w:left w:val="none" w:sz="0" w:space="0" w:color="auto"/>
                <w:bottom w:val="none" w:sz="0" w:space="0" w:color="auto"/>
                <w:right w:val="none" w:sz="0" w:space="0" w:color="auto"/>
              </w:divBdr>
              <w:divsChild>
                <w:div w:id="577">
                  <w:marLeft w:val="0"/>
                  <w:marRight w:val="0"/>
                  <w:marTop w:val="0"/>
                  <w:marBottom w:val="0"/>
                  <w:divBdr>
                    <w:top w:val="none" w:sz="0" w:space="0" w:color="auto"/>
                    <w:left w:val="none" w:sz="0" w:space="0" w:color="auto"/>
                    <w:bottom w:val="none" w:sz="0" w:space="0" w:color="auto"/>
                    <w:right w:val="none" w:sz="0" w:space="0" w:color="auto"/>
                  </w:divBdr>
                </w:div>
              </w:divsChild>
            </w:div>
            <w:div w:id="437">
              <w:marLeft w:val="0"/>
              <w:marRight w:val="0"/>
              <w:marTop w:val="0"/>
              <w:marBottom w:val="0"/>
              <w:divBdr>
                <w:top w:val="none" w:sz="0" w:space="0" w:color="auto"/>
                <w:left w:val="none" w:sz="0" w:space="0" w:color="auto"/>
                <w:bottom w:val="none" w:sz="0" w:space="0" w:color="auto"/>
                <w:right w:val="none" w:sz="0" w:space="0" w:color="auto"/>
              </w:divBdr>
            </w:div>
            <w:div w:id="478">
              <w:marLeft w:val="0"/>
              <w:marRight w:val="0"/>
              <w:marTop w:val="0"/>
              <w:marBottom w:val="0"/>
              <w:divBdr>
                <w:top w:val="none" w:sz="0" w:space="0" w:color="auto"/>
                <w:left w:val="none" w:sz="0" w:space="0" w:color="auto"/>
                <w:bottom w:val="none" w:sz="0" w:space="0" w:color="auto"/>
                <w:right w:val="none" w:sz="0" w:space="0" w:color="auto"/>
              </w:divBdr>
              <w:divsChild>
                <w:div w:id="1441">
                  <w:marLeft w:val="0"/>
                  <w:marRight w:val="0"/>
                  <w:marTop w:val="0"/>
                  <w:marBottom w:val="0"/>
                  <w:divBdr>
                    <w:top w:val="none" w:sz="0" w:space="0" w:color="auto"/>
                    <w:left w:val="none" w:sz="0" w:space="0" w:color="auto"/>
                    <w:bottom w:val="none" w:sz="0" w:space="0" w:color="auto"/>
                    <w:right w:val="none" w:sz="0" w:space="0" w:color="auto"/>
                  </w:divBdr>
                </w:div>
              </w:divsChild>
            </w:div>
            <w:div w:id="636">
              <w:marLeft w:val="0"/>
              <w:marRight w:val="0"/>
              <w:marTop w:val="0"/>
              <w:marBottom w:val="0"/>
              <w:divBdr>
                <w:top w:val="none" w:sz="0" w:space="0" w:color="auto"/>
                <w:left w:val="none" w:sz="0" w:space="0" w:color="auto"/>
                <w:bottom w:val="none" w:sz="0" w:space="0" w:color="auto"/>
                <w:right w:val="none" w:sz="0" w:space="0" w:color="auto"/>
              </w:divBdr>
              <w:divsChild>
                <w:div w:id="248">
                  <w:marLeft w:val="0"/>
                  <w:marRight w:val="0"/>
                  <w:marTop w:val="0"/>
                  <w:marBottom w:val="0"/>
                  <w:divBdr>
                    <w:top w:val="none" w:sz="0" w:space="0" w:color="auto"/>
                    <w:left w:val="none" w:sz="0" w:space="0" w:color="auto"/>
                    <w:bottom w:val="none" w:sz="0" w:space="0" w:color="auto"/>
                    <w:right w:val="none" w:sz="0" w:space="0" w:color="auto"/>
                  </w:divBdr>
                  <w:divsChild>
                    <w:div w:id="39">
                      <w:marLeft w:val="0"/>
                      <w:marRight w:val="0"/>
                      <w:marTop w:val="0"/>
                      <w:marBottom w:val="0"/>
                      <w:divBdr>
                        <w:top w:val="none" w:sz="0" w:space="0" w:color="auto"/>
                        <w:left w:val="none" w:sz="0" w:space="0" w:color="auto"/>
                        <w:bottom w:val="none" w:sz="0" w:space="0" w:color="auto"/>
                        <w:right w:val="none" w:sz="0" w:space="0" w:color="auto"/>
                      </w:divBdr>
                    </w:div>
                    <w:div w:id="390">
                      <w:marLeft w:val="0"/>
                      <w:marRight w:val="0"/>
                      <w:marTop w:val="0"/>
                      <w:marBottom w:val="0"/>
                      <w:divBdr>
                        <w:top w:val="none" w:sz="0" w:space="0" w:color="auto"/>
                        <w:left w:val="none" w:sz="0" w:space="0" w:color="auto"/>
                        <w:bottom w:val="none" w:sz="0" w:space="0" w:color="auto"/>
                        <w:right w:val="none" w:sz="0" w:space="0" w:color="auto"/>
                      </w:divBdr>
                    </w:div>
                    <w:div w:id="441">
                      <w:marLeft w:val="0"/>
                      <w:marRight w:val="0"/>
                      <w:marTop w:val="0"/>
                      <w:marBottom w:val="0"/>
                      <w:divBdr>
                        <w:top w:val="none" w:sz="0" w:space="0" w:color="auto"/>
                        <w:left w:val="none" w:sz="0" w:space="0" w:color="auto"/>
                        <w:bottom w:val="none" w:sz="0" w:space="0" w:color="auto"/>
                        <w:right w:val="none" w:sz="0" w:space="0" w:color="auto"/>
                      </w:divBdr>
                    </w:div>
                    <w:div w:id="524">
                      <w:marLeft w:val="0"/>
                      <w:marRight w:val="0"/>
                      <w:marTop w:val="0"/>
                      <w:marBottom w:val="0"/>
                      <w:divBdr>
                        <w:top w:val="none" w:sz="0" w:space="0" w:color="auto"/>
                        <w:left w:val="none" w:sz="0" w:space="0" w:color="auto"/>
                        <w:bottom w:val="none" w:sz="0" w:space="0" w:color="auto"/>
                        <w:right w:val="none" w:sz="0" w:space="0" w:color="auto"/>
                      </w:divBdr>
                    </w:div>
                    <w:div w:id="546">
                      <w:marLeft w:val="0"/>
                      <w:marRight w:val="0"/>
                      <w:marTop w:val="0"/>
                      <w:marBottom w:val="0"/>
                      <w:divBdr>
                        <w:top w:val="none" w:sz="0" w:space="0" w:color="auto"/>
                        <w:left w:val="none" w:sz="0" w:space="0" w:color="auto"/>
                        <w:bottom w:val="none" w:sz="0" w:space="0" w:color="auto"/>
                        <w:right w:val="none" w:sz="0" w:space="0" w:color="auto"/>
                      </w:divBdr>
                    </w:div>
                    <w:div w:id="565">
                      <w:marLeft w:val="0"/>
                      <w:marRight w:val="0"/>
                      <w:marTop w:val="0"/>
                      <w:marBottom w:val="0"/>
                      <w:divBdr>
                        <w:top w:val="none" w:sz="0" w:space="0" w:color="auto"/>
                        <w:left w:val="none" w:sz="0" w:space="0" w:color="auto"/>
                        <w:bottom w:val="none" w:sz="0" w:space="0" w:color="auto"/>
                        <w:right w:val="none" w:sz="0" w:space="0" w:color="auto"/>
                      </w:divBdr>
                    </w:div>
                    <w:div w:id="915">
                      <w:marLeft w:val="0"/>
                      <w:marRight w:val="0"/>
                      <w:marTop w:val="0"/>
                      <w:marBottom w:val="0"/>
                      <w:divBdr>
                        <w:top w:val="none" w:sz="0" w:space="0" w:color="auto"/>
                        <w:left w:val="none" w:sz="0" w:space="0" w:color="auto"/>
                        <w:bottom w:val="none" w:sz="0" w:space="0" w:color="auto"/>
                        <w:right w:val="none" w:sz="0" w:space="0" w:color="auto"/>
                      </w:divBdr>
                    </w:div>
                    <w:div w:id="1014">
                      <w:marLeft w:val="0"/>
                      <w:marRight w:val="0"/>
                      <w:marTop w:val="0"/>
                      <w:marBottom w:val="0"/>
                      <w:divBdr>
                        <w:top w:val="none" w:sz="0" w:space="0" w:color="auto"/>
                        <w:left w:val="none" w:sz="0" w:space="0" w:color="auto"/>
                        <w:bottom w:val="none" w:sz="0" w:space="0" w:color="auto"/>
                        <w:right w:val="none" w:sz="0" w:space="0" w:color="auto"/>
                      </w:divBdr>
                    </w:div>
                    <w:div w:id="1149">
                      <w:marLeft w:val="0"/>
                      <w:marRight w:val="0"/>
                      <w:marTop w:val="0"/>
                      <w:marBottom w:val="0"/>
                      <w:divBdr>
                        <w:top w:val="none" w:sz="0" w:space="0" w:color="auto"/>
                        <w:left w:val="none" w:sz="0" w:space="0" w:color="auto"/>
                        <w:bottom w:val="none" w:sz="0" w:space="0" w:color="auto"/>
                        <w:right w:val="none" w:sz="0" w:space="0" w:color="auto"/>
                      </w:divBdr>
                    </w:div>
                    <w:div w:id="1221">
                      <w:marLeft w:val="0"/>
                      <w:marRight w:val="0"/>
                      <w:marTop w:val="0"/>
                      <w:marBottom w:val="0"/>
                      <w:divBdr>
                        <w:top w:val="none" w:sz="0" w:space="0" w:color="auto"/>
                        <w:left w:val="none" w:sz="0" w:space="0" w:color="auto"/>
                        <w:bottom w:val="none" w:sz="0" w:space="0" w:color="auto"/>
                        <w:right w:val="none" w:sz="0" w:space="0" w:color="auto"/>
                      </w:divBdr>
                    </w:div>
                    <w:div w:id="1368">
                      <w:marLeft w:val="0"/>
                      <w:marRight w:val="0"/>
                      <w:marTop w:val="0"/>
                      <w:marBottom w:val="0"/>
                      <w:divBdr>
                        <w:top w:val="none" w:sz="0" w:space="0" w:color="auto"/>
                        <w:left w:val="none" w:sz="0" w:space="0" w:color="auto"/>
                        <w:bottom w:val="none" w:sz="0" w:space="0" w:color="auto"/>
                        <w:right w:val="none" w:sz="0" w:space="0" w:color="auto"/>
                      </w:divBdr>
                    </w:div>
                    <w:div w:id="1420">
                      <w:marLeft w:val="0"/>
                      <w:marRight w:val="0"/>
                      <w:marTop w:val="0"/>
                      <w:marBottom w:val="0"/>
                      <w:divBdr>
                        <w:top w:val="none" w:sz="0" w:space="0" w:color="auto"/>
                        <w:left w:val="none" w:sz="0" w:space="0" w:color="auto"/>
                        <w:bottom w:val="none" w:sz="0" w:space="0" w:color="auto"/>
                        <w:right w:val="none" w:sz="0" w:space="0" w:color="auto"/>
                      </w:divBdr>
                    </w:div>
                    <w:div w:id="1430">
                      <w:marLeft w:val="0"/>
                      <w:marRight w:val="0"/>
                      <w:marTop w:val="0"/>
                      <w:marBottom w:val="0"/>
                      <w:divBdr>
                        <w:top w:val="none" w:sz="0" w:space="0" w:color="auto"/>
                        <w:left w:val="none" w:sz="0" w:space="0" w:color="auto"/>
                        <w:bottom w:val="none" w:sz="0" w:space="0" w:color="auto"/>
                        <w:right w:val="none" w:sz="0" w:space="0" w:color="auto"/>
                      </w:divBdr>
                    </w:div>
                    <w:div w:id="1445">
                      <w:marLeft w:val="0"/>
                      <w:marRight w:val="0"/>
                      <w:marTop w:val="0"/>
                      <w:marBottom w:val="0"/>
                      <w:divBdr>
                        <w:top w:val="none" w:sz="0" w:space="0" w:color="auto"/>
                        <w:left w:val="none" w:sz="0" w:space="0" w:color="auto"/>
                        <w:bottom w:val="none" w:sz="0" w:space="0" w:color="auto"/>
                        <w:right w:val="none" w:sz="0" w:space="0" w:color="auto"/>
                      </w:divBdr>
                    </w:div>
                    <w:div w:id="1510">
                      <w:marLeft w:val="0"/>
                      <w:marRight w:val="0"/>
                      <w:marTop w:val="0"/>
                      <w:marBottom w:val="0"/>
                      <w:divBdr>
                        <w:top w:val="none" w:sz="0" w:space="0" w:color="auto"/>
                        <w:left w:val="none" w:sz="0" w:space="0" w:color="auto"/>
                        <w:bottom w:val="none" w:sz="0" w:space="0" w:color="auto"/>
                        <w:right w:val="none" w:sz="0" w:space="0" w:color="auto"/>
                      </w:divBdr>
                    </w:div>
                  </w:divsChild>
                </w:div>
                <w:div w:id="1455">
                  <w:marLeft w:val="0"/>
                  <w:marRight w:val="0"/>
                  <w:marTop w:val="0"/>
                  <w:marBottom w:val="0"/>
                  <w:divBdr>
                    <w:top w:val="none" w:sz="0" w:space="0" w:color="auto"/>
                    <w:left w:val="none" w:sz="0" w:space="0" w:color="auto"/>
                    <w:bottom w:val="none" w:sz="0" w:space="0" w:color="auto"/>
                    <w:right w:val="none" w:sz="0" w:space="0" w:color="auto"/>
                  </w:divBdr>
                </w:div>
              </w:divsChild>
            </w:div>
            <w:div w:id="744">
              <w:marLeft w:val="0"/>
              <w:marRight w:val="0"/>
              <w:marTop w:val="0"/>
              <w:marBottom w:val="0"/>
              <w:divBdr>
                <w:top w:val="none" w:sz="0" w:space="0" w:color="auto"/>
                <w:left w:val="none" w:sz="0" w:space="0" w:color="auto"/>
                <w:bottom w:val="none" w:sz="0" w:space="0" w:color="auto"/>
                <w:right w:val="none" w:sz="0" w:space="0" w:color="auto"/>
              </w:divBdr>
            </w:div>
            <w:div w:id="762">
              <w:marLeft w:val="0"/>
              <w:marRight w:val="0"/>
              <w:marTop w:val="0"/>
              <w:marBottom w:val="0"/>
              <w:divBdr>
                <w:top w:val="none" w:sz="0" w:space="0" w:color="auto"/>
                <w:left w:val="none" w:sz="0" w:space="0" w:color="auto"/>
                <w:bottom w:val="none" w:sz="0" w:space="0" w:color="auto"/>
                <w:right w:val="none" w:sz="0" w:space="0" w:color="auto"/>
              </w:divBdr>
            </w:div>
            <w:div w:id="819">
              <w:marLeft w:val="0"/>
              <w:marRight w:val="0"/>
              <w:marTop w:val="0"/>
              <w:marBottom w:val="0"/>
              <w:divBdr>
                <w:top w:val="none" w:sz="0" w:space="0" w:color="auto"/>
                <w:left w:val="none" w:sz="0" w:space="0" w:color="auto"/>
                <w:bottom w:val="none" w:sz="0" w:space="0" w:color="auto"/>
                <w:right w:val="none" w:sz="0" w:space="0" w:color="auto"/>
              </w:divBdr>
            </w:div>
            <w:div w:id="1167">
              <w:marLeft w:val="0"/>
              <w:marRight w:val="0"/>
              <w:marTop w:val="0"/>
              <w:marBottom w:val="0"/>
              <w:divBdr>
                <w:top w:val="none" w:sz="0" w:space="0" w:color="auto"/>
                <w:left w:val="none" w:sz="0" w:space="0" w:color="auto"/>
                <w:bottom w:val="none" w:sz="0" w:space="0" w:color="auto"/>
                <w:right w:val="none" w:sz="0" w:space="0" w:color="auto"/>
              </w:divBdr>
              <w:divsChild>
                <w:div w:id="118">
                  <w:marLeft w:val="0"/>
                  <w:marRight w:val="0"/>
                  <w:marTop w:val="0"/>
                  <w:marBottom w:val="0"/>
                  <w:divBdr>
                    <w:top w:val="none" w:sz="0" w:space="0" w:color="auto"/>
                    <w:left w:val="none" w:sz="0" w:space="0" w:color="auto"/>
                    <w:bottom w:val="none" w:sz="0" w:space="0" w:color="auto"/>
                    <w:right w:val="none" w:sz="0" w:space="0" w:color="auto"/>
                  </w:divBdr>
                </w:div>
                <w:div w:id="120">
                  <w:marLeft w:val="0"/>
                  <w:marRight w:val="0"/>
                  <w:marTop w:val="0"/>
                  <w:marBottom w:val="0"/>
                  <w:divBdr>
                    <w:top w:val="none" w:sz="0" w:space="0" w:color="auto"/>
                    <w:left w:val="none" w:sz="0" w:space="0" w:color="auto"/>
                    <w:bottom w:val="none" w:sz="0" w:space="0" w:color="auto"/>
                    <w:right w:val="none" w:sz="0" w:space="0" w:color="auto"/>
                  </w:divBdr>
                </w:div>
                <w:div w:id="269">
                  <w:marLeft w:val="0"/>
                  <w:marRight w:val="0"/>
                  <w:marTop w:val="0"/>
                  <w:marBottom w:val="0"/>
                  <w:divBdr>
                    <w:top w:val="none" w:sz="0" w:space="0" w:color="auto"/>
                    <w:left w:val="none" w:sz="0" w:space="0" w:color="auto"/>
                    <w:bottom w:val="none" w:sz="0" w:space="0" w:color="auto"/>
                    <w:right w:val="none" w:sz="0" w:space="0" w:color="auto"/>
                  </w:divBdr>
                </w:div>
                <w:div w:id="299">
                  <w:marLeft w:val="0"/>
                  <w:marRight w:val="0"/>
                  <w:marTop w:val="0"/>
                  <w:marBottom w:val="0"/>
                  <w:divBdr>
                    <w:top w:val="none" w:sz="0" w:space="0" w:color="auto"/>
                    <w:left w:val="none" w:sz="0" w:space="0" w:color="auto"/>
                    <w:bottom w:val="none" w:sz="0" w:space="0" w:color="auto"/>
                    <w:right w:val="none" w:sz="0" w:space="0" w:color="auto"/>
                  </w:divBdr>
                </w:div>
                <w:div w:id="973">
                  <w:marLeft w:val="0"/>
                  <w:marRight w:val="0"/>
                  <w:marTop w:val="0"/>
                  <w:marBottom w:val="0"/>
                  <w:divBdr>
                    <w:top w:val="none" w:sz="0" w:space="0" w:color="auto"/>
                    <w:left w:val="none" w:sz="0" w:space="0" w:color="auto"/>
                    <w:bottom w:val="none" w:sz="0" w:space="0" w:color="auto"/>
                    <w:right w:val="none" w:sz="0" w:space="0" w:color="auto"/>
                  </w:divBdr>
                </w:div>
                <w:div w:id="998">
                  <w:marLeft w:val="0"/>
                  <w:marRight w:val="0"/>
                  <w:marTop w:val="0"/>
                  <w:marBottom w:val="0"/>
                  <w:divBdr>
                    <w:top w:val="none" w:sz="0" w:space="0" w:color="auto"/>
                    <w:left w:val="none" w:sz="0" w:space="0" w:color="auto"/>
                    <w:bottom w:val="none" w:sz="0" w:space="0" w:color="auto"/>
                    <w:right w:val="none" w:sz="0" w:space="0" w:color="auto"/>
                  </w:divBdr>
                </w:div>
                <w:div w:id="1301">
                  <w:marLeft w:val="0"/>
                  <w:marRight w:val="0"/>
                  <w:marTop w:val="0"/>
                  <w:marBottom w:val="0"/>
                  <w:divBdr>
                    <w:top w:val="none" w:sz="0" w:space="0" w:color="auto"/>
                    <w:left w:val="none" w:sz="0" w:space="0" w:color="auto"/>
                    <w:bottom w:val="none" w:sz="0" w:space="0" w:color="auto"/>
                    <w:right w:val="none" w:sz="0" w:space="0" w:color="auto"/>
                  </w:divBdr>
                </w:div>
              </w:divsChild>
            </w:div>
            <w:div w:id="1271">
              <w:marLeft w:val="0"/>
              <w:marRight w:val="0"/>
              <w:marTop w:val="0"/>
              <w:marBottom w:val="0"/>
              <w:divBdr>
                <w:top w:val="none" w:sz="0" w:space="0" w:color="auto"/>
                <w:left w:val="none" w:sz="0" w:space="0" w:color="auto"/>
                <w:bottom w:val="none" w:sz="0" w:space="0" w:color="auto"/>
                <w:right w:val="none" w:sz="0" w:space="0" w:color="auto"/>
              </w:divBdr>
            </w:div>
            <w:div w:id="1293">
              <w:marLeft w:val="0"/>
              <w:marRight w:val="0"/>
              <w:marTop w:val="0"/>
              <w:marBottom w:val="0"/>
              <w:divBdr>
                <w:top w:val="none" w:sz="0" w:space="0" w:color="auto"/>
                <w:left w:val="none" w:sz="0" w:space="0" w:color="auto"/>
                <w:bottom w:val="none" w:sz="0" w:space="0" w:color="auto"/>
                <w:right w:val="none" w:sz="0" w:space="0" w:color="auto"/>
              </w:divBdr>
              <w:divsChild>
                <w:div w:id="275">
                  <w:marLeft w:val="0"/>
                  <w:marRight w:val="0"/>
                  <w:marTop w:val="0"/>
                  <w:marBottom w:val="0"/>
                  <w:divBdr>
                    <w:top w:val="none" w:sz="0" w:space="0" w:color="auto"/>
                    <w:left w:val="none" w:sz="0" w:space="0" w:color="auto"/>
                    <w:bottom w:val="none" w:sz="0" w:space="0" w:color="auto"/>
                    <w:right w:val="none" w:sz="0" w:space="0" w:color="auto"/>
                  </w:divBdr>
                  <w:divsChild>
                    <w:div w:id="888">
                      <w:marLeft w:val="0"/>
                      <w:marRight w:val="0"/>
                      <w:marTop w:val="0"/>
                      <w:marBottom w:val="0"/>
                      <w:divBdr>
                        <w:top w:val="none" w:sz="0" w:space="0" w:color="auto"/>
                        <w:left w:val="none" w:sz="0" w:space="0" w:color="auto"/>
                        <w:bottom w:val="none" w:sz="0" w:space="0" w:color="auto"/>
                        <w:right w:val="none" w:sz="0" w:space="0" w:color="auto"/>
                      </w:divBdr>
                    </w:div>
                    <w:div w:id="1567">
                      <w:marLeft w:val="0"/>
                      <w:marRight w:val="0"/>
                      <w:marTop w:val="0"/>
                      <w:marBottom w:val="0"/>
                      <w:divBdr>
                        <w:top w:val="none" w:sz="0" w:space="0" w:color="auto"/>
                        <w:left w:val="none" w:sz="0" w:space="0" w:color="auto"/>
                        <w:bottom w:val="none" w:sz="0" w:space="0" w:color="auto"/>
                        <w:right w:val="none" w:sz="0" w:space="0" w:color="auto"/>
                      </w:divBdr>
                    </w:div>
                    <w:div w:id="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
              <w:marLeft w:val="0"/>
              <w:marRight w:val="0"/>
              <w:marTop w:val="0"/>
              <w:marBottom w:val="0"/>
              <w:divBdr>
                <w:top w:val="none" w:sz="0" w:space="0" w:color="auto"/>
                <w:left w:val="none" w:sz="0" w:space="0" w:color="auto"/>
                <w:bottom w:val="none" w:sz="0" w:space="0" w:color="auto"/>
                <w:right w:val="none" w:sz="0" w:space="0" w:color="auto"/>
              </w:divBdr>
              <w:divsChild>
                <w:div w:id="574">
                  <w:marLeft w:val="0"/>
                  <w:marRight w:val="0"/>
                  <w:marTop w:val="0"/>
                  <w:marBottom w:val="0"/>
                  <w:divBdr>
                    <w:top w:val="none" w:sz="0" w:space="0" w:color="auto"/>
                    <w:left w:val="none" w:sz="0" w:space="0" w:color="auto"/>
                    <w:bottom w:val="none" w:sz="0" w:space="0" w:color="auto"/>
                    <w:right w:val="none" w:sz="0" w:space="0" w:color="auto"/>
                  </w:divBdr>
                </w:div>
                <w:div w:id="598">
                  <w:marLeft w:val="0"/>
                  <w:marRight w:val="0"/>
                  <w:marTop w:val="0"/>
                  <w:marBottom w:val="0"/>
                  <w:divBdr>
                    <w:top w:val="none" w:sz="0" w:space="0" w:color="auto"/>
                    <w:left w:val="none" w:sz="0" w:space="0" w:color="auto"/>
                    <w:bottom w:val="none" w:sz="0" w:space="0" w:color="auto"/>
                    <w:right w:val="none" w:sz="0" w:space="0" w:color="auto"/>
                  </w:divBdr>
                </w:div>
                <w:div w:id="794">
                  <w:marLeft w:val="0"/>
                  <w:marRight w:val="0"/>
                  <w:marTop w:val="0"/>
                  <w:marBottom w:val="0"/>
                  <w:divBdr>
                    <w:top w:val="none" w:sz="0" w:space="0" w:color="auto"/>
                    <w:left w:val="none" w:sz="0" w:space="0" w:color="auto"/>
                    <w:bottom w:val="none" w:sz="0" w:space="0" w:color="auto"/>
                    <w:right w:val="none" w:sz="0" w:space="0" w:color="auto"/>
                  </w:divBdr>
                </w:div>
                <w:div w:id="906">
                  <w:marLeft w:val="0"/>
                  <w:marRight w:val="0"/>
                  <w:marTop w:val="0"/>
                  <w:marBottom w:val="0"/>
                  <w:divBdr>
                    <w:top w:val="none" w:sz="0" w:space="0" w:color="auto"/>
                    <w:left w:val="none" w:sz="0" w:space="0" w:color="auto"/>
                    <w:bottom w:val="none" w:sz="0" w:space="0" w:color="auto"/>
                    <w:right w:val="none" w:sz="0" w:space="0" w:color="auto"/>
                  </w:divBdr>
                </w:div>
                <w:div w:id="984">
                  <w:marLeft w:val="0"/>
                  <w:marRight w:val="0"/>
                  <w:marTop w:val="0"/>
                  <w:marBottom w:val="0"/>
                  <w:divBdr>
                    <w:top w:val="none" w:sz="0" w:space="0" w:color="auto"/>
                    <w:left w:val="none" w:sz="0" w:space="0" w:color="auto"/>
                    <w:bottom w:val="none" w:sz="0" w:space="0" w:color="auto"/>
                    <w:right w:val="none" w:sz="0" w:space="0" w:color="auto"/>
                  </w:divBdr>
                </w:div>
              </w:divsChild>
            </w:div>
            <w:div w:id="1410">
              <w:marLeft w:val="0"/>
              <w:marRight w:val="0"/>
              <w:marTop w:val="0"/>
              <w:marBottom w:val="0"/>
              <w:divBdr>
                <w:top w:val="none" w:sz="0" w:space="0" w:color="auto"/>
                <w:left w:val="none" w:sz="0" w:space="0" w:color="auto"/>
                <w:bottom w:val="none" w:sz="0" w:space="0" w:color="auto"/>
                <w:right w:val="none" w:sz="0" w:space="0" w:color="auto"/>
              </w:divBdr>
              <w:divsChild>
                <w:div w:id="191">
                  <w:marLeft w:val="0"/>
                  <w:marRight w:val="0"/>
                  <w:marTop w:val="0"/>
                  <w:marBottom w:val="0"/>
                  <w:divBdr>
                    <w:top w:val="none" w:sz="0" w:space="0" w:color="auto"/>
                    <w:left w:val="none" w:sz="0" w:space="0" w:color="auto"/>
                    <w:bottom w:val="none" w:sz="0" w:space="0" w:color="auto"/>
                    <w:right w:val="none" w:sz="0" w:space="0" w:color="auto"/>
                  </w:divBdr>
                </w:div>
                <w:div w:id="244">
                  <w:marLeft w:val="0"/>
                  <w:marRight w:val="0"/>
                  <w:marTop w:val="0"/>
                  <w:marBottom w:val="0"/>
                  <w:divBdr>
                    <w:top w:val="none" w:sz="0" w:space="0" w:color="auto"/>
                    <w:left w:val="none" w:sz="0" w:space="0" w:color="auto"/>
                    <w:bottom w:val="none" w:sz="0" w:space="0" w:color="auto"/>
                    <w:right w:val="none" w:sz="0" w:space="0" w:color="auto"/>
                  </w:divBdr>
                </w:div>
                <w:div w:id="648">
                  <w:marLeft w:val="0"/>
                  <w:marRight w:val="0"/>
                  <w:marTop w:val="0"/>
                  <w:marBottom w:val="0"/>
                  <w:divBdr>
                    <w:top w:val="none" w:sz="0" w:space="0" w:color="auto"/>
                    <w:left w:val="none" w:sz="0" w:space="0" w:color="auto"/>
                    <w:bottom w:val="none" w:sz="0" w:space="0" w:color="auto"/>
                    <w:right w:val="none" w:sz="0" w:space="0" w:color="auto"/>
                  </w:divBdr>
                </w:div>
                <w:div w:id="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
      <w:marLeft w:val="0"/>
      <w:marRight w:val="0"/>
      <w:marTop w:val="0"/>
      <w:marBottom w:val="0"/>
      <w:divBdr>
        <w:top w:val="none" w:sz="0" w:space="0" w:color="auto"/>
        <w:left w:val="none" w:sz="0" w:space="0" w:color="auto"/>
        <w:bottom w:val="none" w:sz="0" w:space="0" w:color="auto"/>
        <w:right w:val="none" w:sz="0" w:space="0" w:color="auto"/>
      </w:divBdr>
      <w:divsChild>
        <w:div w:id="1484">
          <w:marLeft w:val="0"/>
          <w:marRight w:val="0"/>
          <w:marTop w:val="0"/>
          <w:marBottom w:val="0"/>
          <w:divBdr>
            <w:top w:val="none" w:sz="0" w:space="0" w:color="auto"/>
            <w:left w:val="none" w:sz="0" w:space="0" w:color="auto"/>
            <w:bottom w:val="none" w:sz="0" w:space="0" w:color="auto"/>
            <w:right w:val="none" w:sz="0" w:space="0" w:color="auto"/>
          </w:divBdr>
          <w:divsChild>
            <w:div w:id="117">
              <w:marLeft w:val="0"/>
              <w:marRight w:val="0"/>
              <w:marTop w:val="0"/>
              <w:marBottom w:val="0"/>
              <w:divBdr>
                <w:top w:val="none" w:sz="0" w:space="0" w:color="auto"/>
                <w:left w:val="none" w:sz="0" w:space="0" w:color="auto"/>
                <w:bottom w:val="none" w:sz="0" w:space="0" w:color="auto"/>
                <w:right w:val="none" w:sz="0" w:space="0" w:color="auto"/>
              </w:divBdr>
            </w:div>
            <w:div w:id="514">
              <w:marLeft w:val="0"/>
              <w:marRight w:val="0"/>
              <w:marTop w:val="0"/>
              <w:marBottom w:val="0"/>
              <w:divBdr>
                <w:top w:val="none" w:sz="0" w:space="0" w:color="auto"/>
                <w:left w:val="none" w:sz="0" w:space="0" w:color="auto"/>
                <w:bottom w:val="none" w:sz="0" w:space="0" w:color="auto"/>
                <w:right w:val="none" w:sz="0" w:space="0" w:color="auto"/>
              </w:divBdr>
              <w:divsChild>
                <w:div w:id="283">
                  <w:marLeft w:val="0"/>
                  <w:marRight w:val="0"/>
                  <w:marTop w:val="0"/>
                  <w:marBottom w:val="0"/>
                  <w:divBdr>
                    <w:top w:val="none" w:sz="0" w:space="0" w:color="auto"/>
                    <w:left w:val="none" w:sz="0" w:space="0" w:color="auto"/>
                    <w:bottom w:val="none" w:sz="0" w:space="0" w:color="auto"/>
                    <w:right w:val="none" w:sz="0" w:space="0" w:color="auto"/>
                  </w:divBdr>
                </w:div>
                <w:div w:id="285">
                  <w:marLeft w:val="0"/>
                  <w:marRight w:val="0"/>
                  <w:marTop w:val="0"/>
                  <w:marBottom w:val="0"/>
                  <w:divBdr>
                    <w:top w:val="none" w:sz="0" w:space="0" w:color="auto"/>
                    <w:left w:val="none" w:sz="0" w:space="0" w:color="auto"/>
                    <w:bottom w:val="none" w:sz="0" w:space="0" w:color="auto"/>
                    <w:right w:val="none" w:sz="0" w:space="0" w:color="auto"/>
                  </w:divBdr>
                </w:div>
                <w:div w:id="743">
                  <w:marLeft w:val="0"/>
                  <w:marRight w:val="0"/>
                  <w:marTop w:val="0"/>
                  <w:marBottom w:val="0"/>
                  <w:divBdr>
                    <w:top w:val="none" w:sz="0" w:space="0" w:color="auto"/>
                    <w:left w:val="none" w:sz="0" w:space="0" w:color="auto"/>
                    <w:bottom w:val="none" w:sz="0" w:space="0" w:color="auto"/>
                    <w:right w:val="none" w:sz="0" w:space="0" w:color="auto"/>
                  </w:divBdr>
                </w:div>
                <w:div w:id="756">
                  <w:marLeft w:val="0"/>
                  <w:marRight w:val="0"/>
                  <w:marTop w:val="0"/>
                  <w:marBottom w:val="0"/>
                  <w:divBdr>
                    <w:top w:val="none" w:sz="0" w:space="0" w:color="auto"/>
                    <w:left w:val="none" w:sz="0" w:space="0" w:color="auto"/>
                    <w:bottom w:val="none" w:sz="0" w:space="0" w:color="auto"/>
                    <w:right w:val="none" w:sz="0" w:space="0" w:color="auto"/>
                  </w:divBdr>
                </w:div>
                <w:div w:id="1013">
                  <w:marLeft w:val="0"/>
                  <w:marRight w:val="0"/>
                  <w:marTop w:val="0"/>
                  <w:marBottom w:val="0"/>
                  <w:divBdr>
                    <w:top w:val="none" w:sz="0" w:space="0" w:color="auto"/>
                    <w:left w:val="none" w:sz="0" w:space="0" w:color="auto"/>
                    <w:bottom w:val="none" w:sz="0" w:space="0" w:color="auto"/>
                    <w:right w:val="none" w:sz="0" w:space="0" w:color="auto"/>
                  </w:divBdr>
                </w:div>
                <w:div w:id="1212">
                  <w:marLeft w:val="0"/>
                  <w:marRight w:val="0"/>
                  <w:marTop w:val="0"/>
                  <w:marBottom w:val="0"/>
                  <w:divBdr>
                    <w:top w:val="none" w:sz="0" w:space="0" w:color="auto"/>
                    <w:left w:val="none" w:sz="0" w:space="0" w:color="auto"/>
                    <w:bottom w:val="none" w:sz="0" w:space="0" w:color="auto"/>
                    <w:right w:val="none" w:sz="0" w:space="0" w:color="auto"/>
                  </w:divBdr>
                </w:div>
                <w:div w:id="1545">
                  <w:marLeft w:val="0"/>
                  <w:marRight w:val="0"/>
                  <w:marTop w:val="0"/>
                  <w:marBottom w:val="0"/>
                  <w:divBdr>
                    <w:top w:val="none" w:sz="0" w:space="0" w:color="auto"/>
                    <w:left w:val="none" w:sz="0" w:space="0" w:color="auto"/>
                    <w:bottom w:val="none" w:sz="0" w:space="0" w:color="auto"/>
                    <w:right w:val="none" w:sz="0" w:space="0" w:color="auto"/>
                  </w:divBdr>
                </w:div>
              </w:divsChild>
            </w:div>
            <w:div w:id="1001">
              <w:marLeft w:val="0"/>
              <w:marRight w:val="0"/>
              <w:marTop w:val="0"/>
              <w:marBottom w:val="0"/>
              <w:divBdr>
                <w:top w:val="none" w:sz="0" w:space="0" w:color="auto"/>
                <w:left w:val="none" w:sz="0" w:space="0" w:color="auto"/>
                <w:bottom w:val="none" w:sz="0" w:space="0" w:color="auto"/>
                <w:right w:val="none" w:sz="0" w:space="0" w:color="auto"/>
              </w:divBdr>
            </w:div>
            <w:div w:id="1257">
              <w:marLeft w:val="0"/>
              <w:marRight w:val="0"/>
              <w:marTop w:val="0"/>
              <w:marBottom w:val="0"/>
              <w:divBdr>
                <w:top w:val="none" w:sz="0" w:space="0" w:color="auto"/>
                <w:left w:val="none" w:sz="0" w:space="0" w:color="auto"/>
                <w:bottom w:val="none" w:sz="0" w:space="0" w:color="auto"/>
                <w:right w:val="none" w:sz="0" w:space="0" w:color="auto"/>
              </w:divBdr>
            </w:div>
            <w:div w:id="1398">
              <w:marLeft w:val="0"/>
              <w:marRight w:val="0"/>
              <w:marTop w:val="0"/>
              <w:marBottom w:val="0"/>
              <w:divBdr>
                <w:top w:val="none" w:sz="0" w:space="0" w:color="auto"/>
                <w:left w:val="none" w:sz="0" w:space="0" w:color="auto"/>
                <w:bottom w:val="none" w:sz="0" w:space="0" w:color="auto"/>
                <w:right w:val="none" w:sz="0" w:space="0" w:color="auto"/>
              </w:divBdr>
              <w:divsChild>
                <w:div w:id="892">
                  <w:marLeft w:val="0"/>
                  <w:marRight w:val="0"/>
                  <w:marTop w:val="0"/>
                  <w:marBottom w:val="0"/>
                  <w:divBdr>
                    <w:top w:val="none" w:sz="0" w:space="0" w:color="auto"/>
                    <w:left w:val="none" w:sz="0" w:space="0" w:color="auto"/>
                    <w:bottom w:val="none" w:sz="0" w:space="0" w:color="auto"/>
                    <w:right w:val="none" w:sz="0" w:space="0" w:color="auto"/>
                  </w:divBdr>
                </w:div>
                <w:div w:id="1376">
                  <w:marLeft w:val="0"/>
                  <w:marRight w:val="0"/>
                  <w:marTop w:val="0"/>
                  <w:marBottom w:val="0"/>
                  <w:divBdr>
                    <w:top w:val="none" w:sz="0" w:space="0" w:color="auto"/>
                    <w:left w:val="none" w:sz="0" w:space="0" w:color="auto"/>
                    <w:bottom w:val="none" w:sz="0" w:space="0" w:color="auto"/>
                    <w:right w:val="none" w:sz="0" w:space="0" w:color="auto"/>
                  </w:divBdr>
                  <w:divsChild>
                    <w:div w:id="207">
                      <w:marLeft w:val="0"/>
                      <w:marRight w:val="0"/>
                      <w:marTop w:val="0"/>
                      <w:marBottom w:val="0"/>
                      <w:divBdr>
                        <w:top w:val="none" w:sz="0" w:space="0" w:color="auto"/>
                        <w:left w:val="none" w:sz="0" w:space="0" w:color="auto"/>
                        <w:bottom w:val="none" w:sz="0" w:space="0" w:color="auto"/>
                        <w:right w:val="none" w:sz="0" w:space="0" w:color="auto"/>
                      </w:divBdr>
                    </w:div>
                    <w:div w:id="255">
                      <w:marLeft w:val="0"/>
                      <w:marRight w:val="0"/>
                      <w:marTop w:val="0"/>
                      <w:marBottom w:val="0"/>
                      <w:divBdr>
                        <w:top w:val="none" w:sz="0" w:space="0" w:color="auto"/>
                        <w:left w:val="none" w:sz="0" w:space="0" w:color="auto"/>
                        <w:bottom w:val="none" w:sz="0" w:space="0" w:color="auto"/>
                        <w:right w:val="none" w:sz="0" w:space="0" w:color="auto"/>
                      </w:divBdr>
                    </w:div>
                    <w:div w:id="1373">
                      <w:marLeft w:val="0"/>
                      <w:marRight w:val="0"/>
                      <w:marTop w:val="0"/>
                      <w:marBottom w:val="0"/>
                      <w:divBdr>
                        <w:top w:val="none" w:sz="0" w:space="0" w:color="auto"/>
                        <w:left w:val="none" w:sz="0" w:space="0" w:color="auto"/>
                        <w:bottom w:val="none" w:sz="0" w:space="0" w:color="auto"/>
                        <w:right w:val="none" w:sz="0" w:space="0" w:color="auto"/>
                      </w:divBdr>
                    </w:div>
                    <w:div w:id="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
      <w:marLeft w:val="0"/>
      <w:marRight w:val="0"/>
      <w:marTop w:val="0"/>
      <w:marBottom w:val="0"/>
      <w:divBdr>
        <w:top w:val="none" w:sz="0" w:space="0" w:color="auto"/>
        <w:left w:val="none" w:sz="0" w:space="0" w:color="auto"/>
        <w:bottom w:val="none" w:sz="0" w:space="0" w:color="auto"/>
        <w:right w:val="none" w:sz="0" w:space="0" w:color="auto"/>
      </w:divBdr>
      <w:divsChild>
        <w:div w:id="368">
          <w:marLeft w:val="0"/>
          <w:marRight w:val="0"/>
          <w:marTop w:val="0"/>
          <w:marBottom w:val="0"/>
          <w:divBdr>
            <w:top w:val="none" w:sz="0" w:space="0" w:color="auto"/>
            <w:left w:val="none" w:sz="0" w:space="0" w:color="auto"/>
            <w:bottom w:val="none" w:sz="0" w:space="0" w:color="auto"/>
            <w:right w:val="none" w:sz="0" w:space="0" w:color="auto"/>
          </w:divBdr>
          <w:divsChild>
            <w:div w:id="230">
              <w:marLeft w:val="0"/>
              <w:marRight w:val="0"/>
              <w:marTop w:val="0"/>
              <w:marBottom w:val="0"/>
              <w:divBdr>
                <w:top w:val="none" w:sz="0" w:space="0" w:color="auto"/>
                <w:left w:val="none" w:sz="0" w:space="0" w:color="auto"/>
                <w:bottom w:val="none" w:sz="0" w:space="0" w:color="auto"/>
                <w:right w:val="none" w:sz="0" w:space="0" w:color="auto"/>
              </w:divBdr>
              <w:divsChild>
                <w:div w:id="59">
                  <w:marLeft w:val="0"/>
                  <w:marRight w:val="0"/>
                  <w:marTop w:val="0"/>
                  <w:marBottom w:val="0"/>
                  <w:divBdr>
                    <w:top w:val="none" w:sz="0" w:space="0" w:color="auto"/>
                    <w:left w:val="none" w:sz="0" w:space="0" w:color="auto"/>
                    <w:bottom w:val="none" w:sz="0" w:space="0" w:color="auto"/>
                    <w:right w:val="none" w:sz="0" w:space="0" w:color="auto"/>
                  </w:divBdr>
                </w:div>
                <w:div w:id="645">
                  <w:marLeft w:val="0"/>
                  <w:marRight w:val="0"/>
                  <w:marTop w:val="0"/>
                  <w:marBottom w:val="0"/>
                  <w:divBdr>
                    <w:top w:val="none" w:sz="0" w:space="0" w:color="auto"/>
                    <w:left w:val="none" w:sz="0" w:space="0" w:color="auto"/>
                    <w:bottom w:val="none" w:sz="0" w:space="0" w:color="auto"/>
                    <w:right w:val="none" w:sz="0" w:space="0" w:color="auto"/>
                  </w:divBdr>
                </w:div>
                <w:div w:id="1527">
                  <w:marLeft w:val="0"/>
                  <w:marRight w:val="0"/>
                  <w:marTop w:val="0"/>
                  <w:marBottom w:val="0"/>
                  <w:divBdr>
                    <w:top w:val="none" w:sz="0" w:space="0" w:color="auto"/>
                    <w:left w:val="none" w:sz="0" w:space="0" w:color="auto"/>
                    <w:bottom w:val="none" w:sz="0" w:space="0" w:color="auto"/>
                    <w:right w:val="none" w:sz="0" w:space="0" w:color="auto"/>
                  </w:divBdr>
                </w:div>
              </w:divsChild>
            </w:div>
            <w:div w:id="276">
              <w:marLeft w:val="0"/>
              <w:marRight w:val="0"/>
              <w:marTop w:val="0"/>
              <w:marBottom w:val="0"/>
              <w:divBdr>
                <w:top w:val="none" w:sz="0" w:space="0" w:color="auto"/>
                <w:left w:val="none" w:sz="0" w:space="0" w:color="auto"/>
                <w:bottom w:val="none" w:sz="0" w:space="0" w:color="auto"/>
                <w:right w:val="none" w:sz="0" w:space="0" w:color="auto"/>
              </w:divBdr>
              <w:divsChild>
                <w:div w:id="700">
                  <w:marLeft w:val="0"/>
                  <w:marRight w:val="0"/>
                  <w:marTop w:val="0"/>
                  <w:marBottom w:val="0"/>
                  <w:divBdr>
                    <w:top w:val="none" w:sz="0" w:space="0" w:color="auto"/>
                    <w:left w:val="none" w:sz="0" w:space="0" w:color="auto"/>
                    <w:bottom w:val="none" w:sz="0" w:space="0" w:color="auto"/>
                    <w:right w:val="none" w:sz="0" w:space="0" w:color="auto"/>
                  </w:divBdr>
                </w:div>
                <w:div w:id="1068">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
                    <w:div w:id="98">
                      <w:marLeft w:val="0"/>
                      <w:marRight w:val="0"/>
                      <w:marTop w:val="0"/>
                      <w:marBottom w:val="0"/>
                      <w:divBdr>
                        <w:top w:val="none" w:sz="0" w:space="0" w:color="auto"/>
                        <w:left w:val="none" w:sz="0" w:space="0" w:color="auto"/>
                        <w:bottom w:val="none" w:sz="0" w:space="0" w:color="auto"/>
                        <w:right w:val="none" w:sz="0" w:space="0" w:color="auto"/>
                      </w:divBdr>
                    </w:div>
                    <w:div w:id="203">
                      <w:marLeft w:val="0"/>
                      <w:marRight w:val="0"/>
                      <w:marTop w:val="0"/>
                      <w:marBottom w:val="0"/>
                      <w:divBdr>
                        <w:top w:val="none" w:sz="0" w:space="0" w:color="auto"/>
                        <w:left w:val="none" w:sz="0" w:space="0" w:color="auto"/>
                        <w:bottom w:val="none" w:sz="0" w:space="0" w:color="auto"/>
                        <w:right w:val="none" w:sz="0" w:space="0" w:color="auto"/>
                      </w:divBdr>
                    </w:div>
                    <w:div w:id="609">
                      <w:marLeft w:val="0"/>
                      <w:marRight w:val="0"/>
                      <w:marTop w:val="0"/>
                      <w:marBottom w:val="0"/>
                      <w:divBdr>
                        <w:top w:val="none" w:sz="0" w:space="0" w:color="auto"/>
                        <w:left w:val="none" w:sz="0" w:space="0" w:color="auto"/>
                        <w:bottom w:val="none" w:sz="0" w:space="0" w:color="auto"/>
                        <w:right w:val="none" w:sz="0" w:space="0" w:color="auto"/>
                      </w:divBdr>
                    </w:div>
                    <w:div w:id="625">
                      <w:marLeft w:val="0"/>
                      <w:marRight w:val="0"/>
                      <w:marTop w:val="0"/>
                      <w:marBottom w:val="0"/>
                      <w:divBdr>
                        <w:top w:val="none" w:sz="0" w:space="0" w:color="auto"/>
                        <w:left w:val="none" w:sz="0" w:space="0" w:color="auto"/>
                        <w:bottom w:val="none" w:sz="0" w:space="0" w:color="auto"/>
                        <w:right w:val="none" w:sz="0" w:space="0" w:color="auto"/>
                      </w:divBdr>
                    </w:div>
                    <w:div w:id="1216">
                      <w:marLeft w:val="0"/>
                      <w:marRight w:val="0"/>
                      <w:marTop w:val="0"/>
                      <w:marBottom w:val="0"/>
                      <w:divBdr>
                        <w:top w:val="none" w:sz="0" w:space="0" w:color="auto"/>
                        <w:left w:val="none" w:sz="0" w:space="0" w:color="auto"/>
                        <w:bottom w:val="none" w:sz="0" w:space="0" w:color="auto"/>
                        <w:right w:val="none" w:sz="0" w:space="0" w:color="auto"/>
                      </w:divBdr>
                    </w:div>
                    <w:div w:id="1318">
                      <w:marLeft w:val="0"/>
                      <w:marRight w:val="0"/>
                      <w:marTop w:val="0"/>
                      <w:marBottom w:val="0"/>
                      <w:divBdr>
                        <w:top w:val="none" w:sz="0" w:space="0" w:color="auto"/>
                        <w:left w:val="none" w:sz="0" w:space="0" w:color="auto"/>
                        <w:bottom w:val="none" w:sz="0" w:space="0" w:color="auto"/>
                        <w:right w:val="none" w:sz="0" w:space="0" w:color="auto"/>
                      </w:divBdr>
                    </w:div>
                    <w:div w:id="1378">
                      <w:marLeft w:val="0"/>
                      <w:marRight w:val="0"/>
                      <w:marTop w:val="0"/>
                      <w:marBottom w:val="0"/>
                      <w:divBdr>
                        <w:top w:val="none" w:sz="0" w:space="0" w:color="auto"/>
                        <w:left w:val="none" w:sz="0" w:space="0" w:color="auto"/>
                        <w:bottom w:val="none" w:sz="0" w:space="0" w:color="auto"/>
                        <w:right w:val="none" w:sz="0" w:space="0" w:color="auto"/>
                      </w:divBdr>
                    </w:div>
                    <w:div w:id="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
              <w:marLeft w:val="0"/>
              <w:marRight w:val="0"/>
              <w:marTop w:val="0"/>
              <w:marBottom w:val="0"/>
              <w:divBdr>
                <w:top w:val="none" w:sz="0" w:space="0" w:color="auto"/>
                <w:left w:val="none" w:sz="0" w:space="0" w:color="auto"/>
                <w:bottom w:val="none" w:sz="0" w:space="0" w:color="auto"/>
                <w:right w:val="none" w:sz="0" w:space="0" w:color="auto"/>
              </w:divBdr>
            </w:div>
            <w:div w:id="298">
              <w:marLeft w:val="0"/>
              <w:marRight w:val="0"/>
              <w:marTop w:val="0"/>
              <w:marBottom w:val="0"/>
              <w:divBdr>
                <w:top w:val="none" w:sz="0" w:space="0" w:color="auto"/>
                <w:left w:val="none" w:sz="0" w:space="0" w:color="auto"/>
                <w:bottom w:val="none" w:sz="0" w:space="0" w:color="auto"/>
                <w:right w:val="none" w:sz="0" w:space="0" w:color="auto"/>
              </w:divBdr>
            </w:div>
            <w:div w:id="696">
              <w:marLeft w:val="0"/>
              <w:marRight w:val="0"/>
              <w:marTop w:val="0"/>
              <w:marBottom w:val="0"/>
              <w:divBdr>
                <w:top w:val="none" w:sz="0" w:space="0" w:color="auto"/>
                <w:left w:val="none" w:sz="0" w:space="0" w:color="auto"/>
                <w:bottom w:val="none" w:sz="0" w:space="0" w:color="auto"/>
                <w:right w:val="none" w:sz="0" w:space="0" w:color="auto"/>
              </w:divBdr>
            </w:div>
            <w:div w:id="774">
              <w:marLeft w:val="0"/>
              <w:marRight w:val="0"/>
              <w:marTop w:val="0"/>
              <w:marBottom w:val="0"/>
              <w:divBdr>
                <w:top w:val="none" w:sz="0" w:space="0" w:color="auto"/>
                <w:left w:val="none" w:sz="0" w:space="0" w:color="auto"/>
                <w:bottom w:val="none" w:sz="0" w:space="0" w:color="auto"/>
                <w:right w:val="none" w:sz="0" w:space="0" w:color="auto"/>
              </w:divBdr>
            </w:div>
            <w:div w:id="812">
              <w:marLeft w:val="0"/>
              <w:marRight w:val="0"/>
              <w:marTop w:val="0"/>
              <w:marBottom w:val="0"/>
              <w:divBdr>
                <w:top w:val="none" w:sz="0" w:space="0" w:color="auto"/>
                <w:left w:val="none" w:sz="0" w:space="0" w:color="auto"/>
                <w:bottom w:val="none" w:sz="0" w:space="0" w:color="auto"/>
                <w:right w:val="none" w:sz="0" w:space="0" w:color="auto"/>
              </w:divBdr>
            </w:div>
            <w:div w:id="1247">
              <w:marLeft w:val="0"/>
              <w:marRight w:val="0"/>
              <w:marTop w:val="0"/>
              <w:marBottom w:val="0"/>
              <w:divBdr>
                <w:top w:val="none" w:sz="0" w:space="0" w:color="auto"/>
                <w:left w:val="none" w:sz="0" w:space="0" w:color="auto"/>
                <w:bottom w:val="none" w:sz="0" w:space="0" w:color="auto"/>
                <w:right w:val="none" w:sz="0" w:space="0" w:color="auto"/>
              </w:divBdr>
            </w:div>
            <w:div w:id="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
      <w:marLeft w:val="0"/>
      <w:marRight w:val="0"/>
      <w:marTop w:val="0"/>
      <w:marBottom w:val="0"/>
      <w:divBdr>
        <w:top w:val="none" w:sz="0" w:space="0" w:color="auto"/>
        <w:left w:val="none" w:sz="0" w:space="0" w:color="auto"/>
        <w:bottom w:val="none" w:sz="0" w:space="0" w:color="auto"/>
        <w:right w:val="none" w:sz="0" w:space="0" w:color="auto"/>
      </w:divBdr>
      <w:divsChild>
        <w:div w:id="720">
          <w:marLeft w:val="0"/>
          <w:marRight w:val="0"/>
          <w:marTop w:val="0"/>
          <w:marBottom w:val="0"/>
          <w:divBdr>
            <w:top w:val="none" w:sz="0" w:space="0" w:color="auto"/>
            <w:left w:val="none" w:sz="0" w:space="0" w:color="auto"/>
            <w:bottom w:val="none" w:sz="0" w:space="0" w:color="auto"/>
            <w:right w:val="none" w:sz="0" w:space="0" w:color="auto"/>
          </w:divBdr>
          <w:divsChild>
            <w:div w:id="580">
              <w:marLeft w:val="0"/>
              <w:marRight w:val="0"/>
              <w:marTop w:val="0"/>
              <w:marBottom w:val="0"/>
              <w:divBdr>
                <w:top w:val="none" w:sz="0" w:space="0" w:color="auto"/>
                <w:left w:val="none" w:sz="0" w:space="0" w:color="auto"/>
                <w:bottom w:val="none" w:sz="0" w:space="0" w:color="auto"/>
                <w:right w:val="none" w:sz="0" w:space="0" w:color="auto"/>
              </w:divBdr>
              <w:divsChild>
                <w:div w:id="539">
                  <w:marLeft w:val="0"/>
                  <w:marRight w:val="0"/>
                  <w:marTop w:val="0"/>
                  <w:marBottom w:val="0"/>
                  <w:divBdr>
                    <w:top w:val="none" w:sz="0" w:space="0" w:color="auto"/>
                    <w:left w:val="none" w:sz="0" w:space="0" w:color="auto"/>
                    <w:bottom w:val="none" w:sz="0" w:space="0" w:color="auto"/>
                    <w:right w:val="none" w:sz="0" w:space="0" w:color="auto"/>
                  </w:divBdr>
                </w:div>
                <w:div w:id="634">
                  <w:marLeft w:val="0"/>
                  <w:marRight w:val="0"/>
                  <w:marTop w:val="0"/>
                  <w:marBottom w:val="0"/>
                  <w:divBdr>
                    <w:top w:val="none" w:sz="0" w:space="0" w:color="auto"/>
                    <w:left w:val="none" w:sz="0" w:space="0" w:color="auto"/>
                    <w:bottom w:val="none" w:sz="0" w:space="0" w:color="auto"/>
                    <w:right w:val="none" w:sz="0" w:space="0" w:color="auto"/>
                  </w:divBdr>
                </w:div>
                <w:div w:id="667">
                  <w:marLeft w:val="0"/>
                  <w:marRight w:val="0"/>
                  <w:marTop w:val="0"/>
                  <w:marBottom w:val="0"/>
                  <w:divBdr>
                    <w:top w:val="none" w:sz="0" w:space="0" w:color="auto"/>
                    <w:left w:val="none" w:sz="0" w:space="0" w:color="auto"/>
                    <w:bottom w:val="none" w:sz="0" w:space="0" w:color="auto"/>
                    <w:right w:val="none" w:sz="0" w:space="0" w:color="auto"/>
                  </w:divBdr>
                </w:div>
                <w:div w:id="1046">
                  <w:marLeft w:val="0"/>
                  <w:marRight w:val="0"/>
                  <w:marTop w:val="0"/>
                  <w:marBottom w:val="0"/>
                  <w:divBdr>
                    <w:top w:val="none" w:sz="0" w:space="0" w:color="auto"/>
                    <w:left w:val="none" w:sz="0" w:space="0" w:color="auto"/>
                    <w:bottom w:val="none" w:sz="0" w:space="0" w:color="auto"/>
                    <w:right w:val="none" w:sz="0" w:space="0" w:color="auto"/>
                  </w:divBdr>
                </w:div>
                <w:div w:id="1047">
                  <w:marLeft w:val="0"/>
                  <w:marRight w:val="0"/>
                  <w:marTop w:val="0"/>
                  <w:marBottom w:val="0"/>
                  <w:divBdr>
                    <w:top w:val="none" w:sz="0" w:space="0" w:color="auto"/>
                    <w:left w:val="none" w:sz="0" w:space="0" w:color="auto"/>
                    <w:bottom w:val="none" w:sz="0" w:space="0" w:color="auto"/>
                    <w:right w:val="none" w:sz="0" w:space="0" w:color="auto"/>
                  </w:divBdr>
                </w:div>
                <w:div w:id="1232">
                  <w:marLeft w:val="0"/>
                  <w:marRight w:val="0"/>
                  <w:marTop w:val="0"/>
                  <w:marBottom w:val="0"/>
                  <w:divBdr>
                    <w:top w:val="none" w:sz="0" w:space="0" w:color="auto"/>
                    <w:left w:val="none" w:sz="0" w:space="0" w:color="auto"/>
                    <w:bottom w:val="none" w:sz="0" w:space="0" w:color="auto"/>
                    <w:right w:val="none" w:sz="0" w:space="0" w:color="auto"/>
                  </w:divBdr>
                </w:div>
                <w:div w:id="1367">
                  <w:marLeft w:val="0"/>
                  <w:marRight w:val="0"/>
                  <w:marTop w:val="0"/>
                  <w:marBottom w:val="0"/>
                  <w:divBdr>
                    <w:top w:val="none" w:sz="0" w:space="0" w:color="auto"/>
                    <w:left w:val="none" w:sz="0" w:space="0" w:color="auto"/>
                    <w:bottom w:val="none" w:sz="0" w:space="0" w:color="auto"/>
                    <w:right w:val="none" w:sz="0" w:space="0" w:color="auto"/>
                  </w:divBdr>
                </w:div>
                <w:div w:id="1425">
                  <w:marLeft w:val="0"/>
                  <w:marRight w:val="0"/>
                  <w:marTop w:val="0"/>
                  <w:marBottom w:val="0"/>
                  <w:divBdr>
                    <w:top w:val="none" w:sz="0" w:space="0" w:color="auto"/>
                    <w:left w:val="none" w:sz="0" w:space="0" w:color="auto"/>
                    <w:bottom w:val="none" w:sz="0" w:space="0" w:color="auto"/>
                    <w:right w:val="none" w:sz="0" w:space="0" w:color="auto"/>
                  </w:divBdr>
                </w:div>
                <w:div w:id="1530">
                  <w:marLeft w:val="0"/>
                  <w:marRight w:val="0"/>
                  <w:marTop w:val="0"/>
                  <w:marBottom w:val="0"/>
                  <w:divBdr>
                    <w:top w:val="none" w:sz="0" w:space="0" w:color="auto"/>
                    <w:left w:val="none" w:sz="0" w:space="0" w:color="auto"/>
                    <w:bottom w:val="none" w:sz="0" w:space="0" w:color="auto"/>
                    <w:right w:val="none" w:sz="0" w:space="0" w:color="auto"/>
                  </w:divBdr>
                </w:div>
              </w:divsChild>
            </w:div>
            <w:div w:id="657">
              <w:marLeft w:val="0"/>
              <w:marRight w:val="0"/>
              <w:marTop w:val="0"/>
              <w:marBottom w:val="0"/>
              <w:divBdr>
                <w:top w:val="none" w:sz="0" w:space="0" w:color="auto"/>
                <w:left w:val="none" w:sz="0" w:space="0" w:color="auto"/>
                <w:bottom w:val="none" w:sz="0" w:space="0" w:color="auto"/>
                <w:right w:val="none" w:sz="0" w:space="0" w:color="auto"/>
              </w:divBdr>
              <w:divsChild>
                <w:div w:id="318">
                  <w:marLeft w:val="0"/>
                  <w:marRight w:val="0"/>
                  <w:marTop w:val="0"/>
                  <w:marBottom w:val="0"/>
                  <w:divBdr>
                    <w:top w:val="none" w:sz="0" w:space="0" w:color="auto"/>
                    <w:left w:val="none" w:sz="0" w:space="0" w:color="auto"/>
                    <w:bottom w:val="none" w:sz="0" w:space="0" w:color="auto"/>
                    <w:right w:val="none" w:sz="0" w:space="0" w:color="auto"/>
                  </w:divBdr>
                  <w:divsChild>
                    <w:div w:id="511">
                      <w:marLeft w:val="0"/>
                      <w:marRight w:val="0"/>
                      <w:marTop w:val="0"/>
                      <w:marBottom w:val="0"/>
                      <w:divBdr>
                        <w:top w:val="none" w:sz="0" w:space="0" w:color="auto"/>
                        <w:left w:val="none" w:sz="0" w:space="0" w:color="auto"/>
                        <w:bottom w:val="none" w:sz="0" w:space="0" w:color="auto"/>
                        <w:right w:val="none" w:sz="0" w:space="0" w:color="auto"/>
                      </w:divBdr>
                    </w:div>
                    <w:div w:id="770">
                      <w:marLeft w:val="0"/>
                      <w:marRight w:val="0"/>
                      <w:marTop w:val="0"/>
                      <w:marBottom w:val="0"/>
                      <w:divBdr>
                        <w:top w:val="none" w:sz="0" w:space="0" w:color="auto"/>
                        <w:left w:val="none" w:sz="0" w:space="0" w:color="auto"/>
                        <w:bottom w:val="none" w:sz="0" w:space="0" w:color="auto"/>
                        <w:right w:val="none" w:sz="0" w:space="0" w:color="auto"/>
                      </w:divBdr>
                    </w:div>
                    <w:div w:id="1237">
                      <w:marLeft w:val="0"/>
                      <w:marRight w:val="0"/>
                      <w:marTop w:val="0"/>
                      <w:marBottom w:val="0"/>
                      <w:divBdr>
                        <w:top w:val="none" w:sz="0" w:space="0" w:color="auto"/>
                        <w:left w:val="none" w:sz="0" w:space="0" w:color="auto"/>
                        <w:bottom w:val="none" w:sz="0" w:space="0" w:color="auto"/>
                        <w:right w:val="none" w:sz="0" w:space="0" w:color="auto"/>
                      </w:divBdr>
                    </w:div>
                    <w:div w:id="1254">
                      <w:marLeft w:val="0"/>
                      <w:marRight w:val="0"/>
                      <w:marTop w:val="0"/>
                      <w:marBottom w:val="0"/>
                      <w:divBdr>
                        <w:top w:val="none" w:sz="0" w:space="0" w:color="auto"/>
                        <w:left w:val="none" w:sz="0" w:space="0" w:color="auto"/>
                        <w:bottom w:val="none" w:sz="0" w:space="0" w:color="auto"/>
                        <w:right w:val="none" w:sz="0" w:space="0" w:color="auto"/>
                      </w:divBdr>
                    </w:div>
                  </w:divsChild>
                </w:div>
                <w:div w:id="518">
                  <w:marLeft w:val="0"/>
                  <w:marRight w:val="0"/>
                  <w:marTop w:val="0"/>
                  <w:marBottom w:val="0"/>
                  <w:divBdr>
                    <w:top w:val="none" w:sz="0" w:space="0" w:color="auto"/>
                    <w:left w:val="none" w:sz="0" w:space="0" w:color="auto"/>
                    <w:bottom w:val="none" w:sz="0" w:space="0" w:color="auto"/>
                    <w:right w:val="none" w:sz="0" w:space="0" w:color="auto"/>
                  </w:divBdr>
                </w:div>
              </w:divsChild>
            </w:div>
            <w:div w:id="815">
              <w:marLeft w:val="0"/>
              <w:marRight w:val="0"/>
              <w:marTop w:val="0"/>
              <w:marBottom w:val="0"/>
              <w:divBdr>
                <w:top w:val="none" w:sz="0" w:space="0" w:color="auto"/>
                <w:left w:val="none" w:sz="0" w:space="0" w:color="auto"/>
                <w:bottom w:val="none" w:sz="0" w:space="0" w:color="auto"/>
                <w:right w:val="none" w:sz="0" w:space="0" w:color="auto"/>
              </w:divBdr>
              <w:divsChild>
                <w:div w:id="286">
                  <w:marLeft w:val="0"/>
                  <w:marRight w:val="0"/>
                  <w:marTop w:val="0"/>
                  <w:marBottom w:val="0"/>
                  <w:divBdr>
                    <w:top w:val="none" w:sz="0" w:space="0" w:color="auto"/>
                    <w:left w:val="none" w:sz="0" w:space="0" w:color="auto"/>
                    <w:bottom w:val="none" w:sz="0" w:space="0" w:color="auto"/>
                    <w:right w:val="none" w:sz="0" w:space="0" w:color="auto"/>
                  </w:divBdr>
                </w:div>
                <w:div w:id="508">
                  <w:marLeft w:val="0"/>
                  <w:marRight w:val="0"/>
                  <w:marTop w:val="0"/>
                  <w:marBottom w:val="0"/>
                  <w:divBdr>
                    <w:top w:val="none" w:sz="0" w:space="0" w:color="auto"/>
                    <w:left w:val="none" w:sz="0" w:space="0" w:color="auto"/>
                    <w:bottom w:val="none" w:sz="0" w:space="0" w:color="auto"/>
                    <w:right w:val="none" w:sz="0" w:space="0" w:color="auto"/>
                  </w:divBdr>
                </w:div>
                <w:div w:id="1021">
                  <w:marLeft w:val="0"/>
                  <w:marRight w:val="0"/>
                  <w:marTop w:val="0"/>
                  <w:marBottom w:val="0"/>
                  <w:divBdr>
                    <w:top w:val="none" w:sz="0" w:space="0" w:color="auto"/>
                    <w:left w:val="none" w:sz="0" w:space="0" w:color="auto"/>
                    <w:bottom w:val="none" w:sz="0" w:space="0" w:color="auto"/>
                    <w:right w:val="none" w:sz="0" w:space="0" w:color="auto"/>
                  </w:divBdr>
                </w:div>
                <w:div w:id="1305">
                  <w:marLeft w:val="0"/>
                  <w:marRight w:val="0"/>
                  <w:marTop w:val="0"/>
                  <w:marBottom w:val="0"/>
                  <w:divBdr>
                    <w:top w:val="none" w:sz="0" w:space="0" w:color="auto"/>
                    <w:left w:val="none" w:sz="0" w:space="0" w:color="auto"/>
                    <w:bottom w:val="none" w:sz="0" w:space="0" w:color="auto"/>
                    <w:right w:val="none" w:sz="0" w:space="0" w:color="auto"/>
                  </w:divBdr>
                </w:div>
              </w:divsChild>
            </w:div>
            <w:div w:id="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
      <w:marLeft w:val="0"/>
      <w:marRight w:val="0"/>
      <w:marTop w:val="0"/>
      <w:marBottom w:val="0"/>
      <w:divBdr>
        <w:top w:val="none" w:sz="0" w:space="0" w:color="auto"/>
        <w:left w:val="none" w:sz="0" w:space="0" w:color="auto"/>
        <w:bottom w:val="none" w:sz="0" w:space="0" w:color="auto"/>
        <w:right w:val="none" w:sz="0" w:space="0" w:color="auto"/>
      </w:divBdr>
      <w:divsChild>
        <w:div w:id="476">
          <w:marLeft w:val="0"/>
          <w:marRight w:val="0"/>
          <w:marTop w:val="0"/>
          <w:marBottom w:val="0"/>
          <w:divBdr>
            <w:top w:val="none" w:sz="0" w:space="0" w:color="auto"/>
            <w:left w:val="none" w:sz="0" w:space="0" w:color="auto"/>
            <w:bottom w:val="none" w:sz="0" w:space="0" w:color="auto"/>
            <w:right w:val="none" w:sz="0" w:space="0" w:color="auto"/>
          </w:divBdr>
          <w:divsChild>
            <w:div w:id="181">
              <w:marLeft w:val="0"/>
              <w:marRight w:val="0"/>
              <w:marTop w:val="0"/>
              <w:marBottom w:val="0"/>
              <w:divBdr>
                <w:top w:val="none" w:sz="0" w:space="0" w:color="auto"/>
                <w:left w:val="none" w:sz="0" w:space="0" w:color="auto"/>
                <w:bottom w:val="none" w:sz="0" w:space="0" w:color="auto"/>
                <w:right w:val="none" w:sz="0" w:space="0" w:color="auto"/>
              </w:divBdr>
            </w:div>
            <w:div w:id="223">
              <w:marLeft w:val="0"/>
              <w:marRight w:val="0"/>
              <w:marTop w:val="0"/>
              <w:marBottom w:val="0"/>
              <w:divBdr>
                <w:top w:val="none" w:sz="0" w:space="0" w:color="auto"/>
                <w:left w:val="none" w:sz="0" w:space="0" w:color="auto"/>
                <w:bottom w:val="none" w:sz="0" w:space="0" w:color="auto"/>
                <w:right w:val="none" w:sz="0" w:space="0" w:color="auto"/>
              </w:divBdr>
              <w:divsChild>
                <w:div w:id="132">
                  <w:marLeft w:val="0"/>
                  <w:marRight w:val="0"/>
                  <w:marTop w:val="0"/>
                  <w:marBottom w:val="0"/>
                  <w:divBdr>
                    <w:top w:val="none" w:sz="0" w:space="0" w:color="auto"/>
                    <w:left w:val="none" w:sz="0" w:space="0" w:color="auto"/>
                    <w:bottom w:val="none" w:sz="0" w:space="0" w:color="auto"/>
                    <w:right w:val="none" w:sz="0" w:space="0" w:color="auto"/>
                  </w:divBdr>
                </w:div>
                <w:div w:id="991">
                  <w:marLeft w:val="0"/>
                  <w:marRight w:val="0"/>
                  <w:marTop w:val="0"/>
                  <w:marBottom w:val="0"/>
                  <w:divBdr>
                    <w:top w:val="none" w:sz="0" w:space="0" w:color="auto"/>
                    <w:left w:val="none" w:sz="0" w:space="0" w:color="auto"/>
                    <w:bottom w:val="none" w:sz="0" w:space="0" w:color="auto"/>
                    <w:right w:val="none" w:sz="0" w:space="0" w:color="auto"/>
                  </w:divBdr>
                  <w:divsChild>
                    <w:div w:id="289">
                      <w:marLeft w:val="0"/>
                      <w:marRight w:val="0"/>
                      <w:marTop w:val="0"/>
                      <w:marBottom w:val="0"/>
                      <w:divBdr>
                        <w:top w:val="none" w:sz="0" w:space="0" w:color="auto"/>
                        <w:left w:val="none" w:sz="0" w:space="0" w:color="auto"/>
                        <w:bottom w:val="none" w:sz="0" w:space="0" w:color="auto"/>
                        <w:right w:val="none" w:sz="0" w:space="0" w:color="auto"/>
                      </w:divBdr>
                    </w:div>
                    <w:div w:id="379">
                      <w:marLeft w:val="0"/>
                      <w:marRight w:val="0"/>
                      <w:marTop w:val="0"/>
                      <w:marBottom w:val="0"/>
                      <w:divBdr>
                        <w:top w:val="none" w:sz="0" w:space="0" w:color="auto"/>
                        <w:left w:val="none" w:sz="0" w:space="0" w:color="auto"/>
                        <w:bottom w:val="none" w:sz="0" w:space="0" w:color="auto"/>
                        <w:right w:val="none" w:sz="0" w:space="0" w:color="auto"/>
                      </w:divBdr>
                    </w:div>
                    <w:div w:id="496">
                      <w:marLeft w:val="0"/>
                      <w:marRight w:val="0"/>
                      <w:marTop w:val="0"/>
                      <w:marBottom w:val="0"/>
                      <w:divBdr>
                        <w:top w:val="none" w:sz="0" w:space="0" w:color="auto"/>
                        <w:left w:val="none" w:sz="0" w:space="0" w:color="auto"/>
                        <w:bottom w:val="none" w:sz="0" w:space="0" w:color="auto"/>
                        <w:right w:val="none" w:sz="0" w:space="0" w:color="auto"/>
                      </w:divBdr>
                    </w:div>
                    <w:div w:id="1066">
                      <w:marLeft w:val="0"/>
                      <w:marRight w:val="0"/>
                      <w:marTop w:val="0"/>
                      <w:marBottom w:val="0"/>
                      <w:divBdr>
                        <w:top w:val="none" w:sz="0" w:space="0" w:color="auto"/>
                        <w:left w:val="none" w:sz="0" w:space="0" w:color="auto"/>
                        <w:bottom w:val="none" w:sz="0" w:space="0" w:color="auto"/>
                        <w:right w:val="none" w:sz="0" w:space="0" w:color="auto"/>
                      </w:divBdr>
                    </w:div>
                    <w:div w:id="1322">
                      <w:marLeft w:val="0"/>
                      <w:marRight w:val="0"/>
                      <w:marTop w:val="0"/>
                      <w:marBottom w:val="0"/>
                      <w:divBdr>
                        <w:top w:val="none" w:sz="0" w:space="0" w:color="auto"/>
                        <w:left w:val="none" w:sz="0" w:space="0" w:color="auto"/>
                        <w:bottom w:val="none" w:sz="0" w:space="0" w:color="auto"/>
                        <w:right w:val="none" w:sz="0" w:space="0" w:color="auto"/>
                      </w:divBdr>
                    </w:div>
                    <w:div w:id="1334">
                      <w:marLeft w:val="0"/>
                      <w:marRight w:val="0"/>
                      <w:marTop w:val="0"/>
                      <w:marBottom w:val="0"/>
                      <w:divBdr>
                        <w:top w:val="none" w:sz="0" w:space="0" w:color="auto"/>
                        <w:left w:val="none" w:sz="0" w:space="0" w:color="auto"/>
                        <w:bottom w:val="none" w:sz="0" w:space="0" w:color="auto"/>
                        <w:right w:val="none" w:sz="0" w:space="0" w:color="auto"/>
                      </w:divBdr>
                    </w:div>
                    <w:div w:id="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
              <w:marLeft w:val="0"/>
              <w:marRight w:val="0"/>
              <w:marTop w:val="0"/>
              <w:marBottom w:val="0"/>
              <w:divBdr>
                <w:top w:val="none" w:sz="0" w:space="0" w:color="auto"/>
                <w:left w:val="none" w:sz="0" w:space="0" w:color="auto"/>
                <w:bottom w:val="none" w:sz="0" w:space="0" w:color="auto"/>
                <w:right w:val="none" w:sz="0" w:space="0" w:color="auto"/>
              </w:divBdr>
              <w:divsChild>
                <w:div w:id="212">
                  <w:marLeft w:val="0"/>
                  <w:marRight w:val="0"/>
                  <w:marTop w:val="0"/>
                  <w:marBottom w:val="0"/>
                  <w:divBdr>
                    <w:top w:val="none" w:sz="0" w:space="0" w:color="auto"/>
                    <w:left w:val="none" w:sz="0" w:space="0" w:color="auto"/>
                    <w:bottom w:val="none" w:sz="0" w:space="0" w:color="auto"/>
                    <w:right w:val="none" w:sz="0" w:space="0" w:color="auto"/>
                  </w:divBdr>
                </w:div>
                <w:div w:id="274">
                  <w:marLeft w:val="0"/>
                  <w:marRight w:val="0"/>
                  <w:marTop w:val="0"/>
                  <w:marBottom w:val="0"/>
                  <w:divBdr>
                    <w:top w:val="none" w:sz="0" w:space="0" w:color="auto"/>
                    <w:left w:val="none" w:sz="0" w:space="0" w:color="auto"/>
                    <w:bottom w:val="none" w:sz="0" w:space="0" w:color="auto"/>
                    <w:right w:val="none" w:sz="0" w:space="0" w:color="auto"/>
                  </w:divBdr>
                </w:div>
                <w:div w:id="495">
                  <w:marLeft w:val="0"/>
                  <w:marRight w:val="0"/>
                  <w:marTop w:val="0"/>
                  <w:marBottom w:val="0"/>
                  <w:divBdr>
                    <w:top w:val="none" w:sz="0" w:space="0" w:color="auto"/>
                    <w:left w:val="none" w:sz="0" w:space="0" w:color="auto"/>
                    <w:bottom w:val="none" w:sz="0" w:space="0" w:color="auto"/>
                    <w:right w:val="none" w:sz="0" w:space="0" w:color="auto"/>
                  </w:divBdr>
                </w:div>
                <w:div w:id="959">
                  <w:marLeft w:val="0"/>
                  <w:marRight w:val="0"/>
                  <w:marTop w:val="0"/>
                  <w:marBottom w:val="0"/>
                  <w:divBdr>
                    <w:top w:val="none" w:sz="0" w:space="0" w:color="auto"/>
                    <w:left w:val="none" w:sz="0" w:space="0" w:color="auto"/>
                    <w:bottom w:val="none" w:sz="0" w:space="0" w:color="auto"/>
                    <w:right w:val="none" w:sz="0" w:space="0" w:color="auto"/>
                  </w:divBdr>
                </w:div>
                <w:div w:id="1475">
                  <w:marLeft w:val="0"/>
                  <w:marRight w:val="0"/>
                  <w:marTop w:val="0"/>
                  <w:marBottom w:val="0"/>
                  <w:divBdr>
                    <w:top w:val="none" w:sz="0" w:space="0" w:color="auto"/>
                    <w:left w:val="none" w:sz="0" w:space="0" w:color="auto"/>
                    <w:bottom w:val="none" w:sz="0" w:space="0" w:color="auto"/>
                    <w:right w:val="none" w:sz="0" w:space="0" w:color="auto"/>
                  </w:divBdr>
                </w:div>
                <w:div w:id="1479">
                  <w:marLeft w:val="0"/>
                  <w:marRight w:val="0"/>
                  <w:marTop w:val="0"/>
                  <w:marBottom w:val="0"/>
                  <w:divBdr>
                    <w:top w:val="none" w:sz="0" w:space="0" w:color="auto"/>
                    <w:left w:val="none" w:sz="0" w:space="0" w:color="auto"/>
                    <w:bottom w:val="none" w:sz="0" w:space="0" w:color="auto"/>
                    <w:right w:val="none" w:sz="0" w:space="0" w:color="auto"/>
                  </w:divBdr>
                </w:div>
                <w:div w:id="1498">
                  <w:marLeft w:val="0"/>
                  <w:marRight w:val="0"/>
                  <w:marTop w:val="0"/>
                  <w:marBottom w:val="0"/>
                  <w:divBdr>
                    <w:top w:val="none" w:sz="0" w:space="0" w:color="auto"/>
                    <w:left w:val="none" w:sz="0" w:space="0" w:color="auto"/>
                    <w:bottom w:val="none" w:sz="0" w:space="0" w:color="auto"/>
                    <w:right w:val="none" w:sz="0" w:space="0" w:color="auto"/>
                  </w:divBdr>
                </w:div>
              </w:divsChild>
            </w:div>
            <w:div w:id="1097">
              <w:marLeft w:val="0"/>
              <w:marRight w:val="0"/>
              <w:marTop w:val="0"/>
              <w:marBottom w:val="0"/>
              <w:divBdr>
                <w:top w:val="none" w:sz="0" w:space="0" w:color="auto"/>
                <w:left w:val="none" w:sz="0" w:space="0" w:color="auto"/>
                <w:bottom w:val="none" w:sz="0" w:space="0" w:color="auto"/>
                <w:right w:val="none" w:sz="0" w:space="0" w:color="auto"/>
              </w:divBdr>
            </w:div>
            <w:div w:id="1103">
              <w:marLeft w:val="0"/>
              <w:marRight w:val="0"/>
              <w:marTop w:val="0"/>
              <w:marBottom w:val="0"/>
              <w:divBdr>
                <w:top w:val="none" w:sz="0" w:space="0" w:color="auto"/>
                <w:left w:val="none" w:sz="0" w:space="0" w:color="auto"/>
                <w:bottom w:val="none" w:sz="0" w:space="0" w:color="auto"/>
                <w:right w:val="none" w:sz="0" w:space="0" w:color="auto"/>
              </w:divBdr>
            </w:div>
            <w:div w:id="1377">
              <w:marLeft w:val="0"/>
              <w:marRight w:val="0"/>
              <w:marTop w:val="0"/>
              <w:marBottom w:val="0"/>
              <w:divBdr>
                <w:top w:val="none" w:sz="0" w:space="0" w:color="auto"/>
                <w:left w:val="none" w:sz="0" w:space="0" w:color="auto"/>
                <w:bottom w:val="none" w:sz="0" w:space="0" w:color="auto"/>
                <w:right w:val="none" w:sz="0" w:space="0" w:color="auto"/>
              </w:divBdr>
              <w:divsChild>
                <w:div w:id="135">
                  <w:marLeft w:val="0"/>
                  <w:marRight w:val="0"/>
                  <w:marTop w:val="0"/>
                  <w:marBottom w:val="0"/>
                  <w:divBdr>
                    <w:top w:val="none" w:sz="0" w:space="0" w:color="auto"/>
                    <w:left w:val="none" w:sz="0" w:space="0" w:color="auto"/>
                    <w:bottom w:val="none" w:sz="0" w:space="0" w:color="auto"/>
                    <w:right w:val="none" w:sz="0" w:space="0" w:color="auto"/>
                  </w:divBdr>
                </w:div>
                <w:div w:id="250">
                  <w:marLeft w:val="0"/>
                  <w:marRight w:val="0"/>
                  <w:marTop w:val="0"/>
                  <w:marBottom w:val="0"/>
                  <w:divBdr>
                    <w:top w:val="none" w:sz="0" w:space="0" w:color="auto"/>
                    <w:left w:val="none" w:sz="0" w:space="0" w:color="auto"/>
                    <w:bottom w:val="none" w:sz="0" w:space="0" w:color="auto"/>
                    <w:right w:val="none" w:sz="0" w:space="0" w:color="auto"/>
                  </w:divBdr>
                </w:div>
                <w:div w:id="349">
                  <w:marLeft w:val="0"/>
                  <w:marRight w:val="0"/>
                  <w:marTop w:val="0"/>
                  <w:marBottom w:val="0"/>
                  <w:divBdr>
                    <w:top w:val="none" w:sz="0" w:space="0" w:color="auto"/>
                    <w:left w:val="none" w:sz="0" w:space="0" w:color="auto"/>
                    <w:bottom w:val="none" w:sz="0" w:space="0" w:color="auto"/>
                    <w:right w:val="none" w:sz="0" w:space="0" w:color="auto"/>
                  </w:divBdr>
                </w:div>
                <w:div w:id="485">
                  <w:marLeft w:val="0"/>
                  <w:marRight w:val="0"/>
                  <w:marTop w:val="0"/>
                  <w:marBottom w:val="0"/>
                  <w:divBdr>
                    <w:top w:val="none" w:sz="0" w:space="0" w:color="auto"/>
                    <w:left w:val="none" w:sz="0" w:space="0" w:color="auto"/>
                    <w:bottom w:val="none" w:sz="0" w:space="0" w:color="auto"/>
                    <w:right w:val="none" w:sz="0" w:space="0" w:color="auto"/>
                  </w:divBdr>
                </w:div>
                <w:div w:id="851">
                  <w:marLeft w:val="0"/>
                  <w:marRight w:val="0"/>
                  <w:marTop w:val="0"/>
                  <w:marBottom w:val="0"/>
                  <w:divBdr>
                    <w:top w:val="none" w:sz="0" w:space="0" w:color="auto"/>
                    <w:left w:val="none" w:sz="0" w:space="0" w:color="auto"/>
                    <w:bottom w:val="none" w:sz="0" w:space="0" w:color="auto"/>
                    <w:right w:val="none" w:sz="0" w:space="0" w:color="auto"/>
                  </w:divBdr>
                </w:div>
                <w:div w:id="1470">
                  <w:marLeft w:val="0"/>
                  <w:marRight w:val="0"/>
                  <w:marTop w:val="0"/>
                  <w:marBottom w:val="0"/>
                  <w:divBdr>
                    <w:top w:val="none" w:sz="0" w:space="0" w:color="auto"/>
                    <w:left w:val="none" w:sz="0" w:space="0" w:color="auto"/>
                    <w:bottom w:val="none" w:sz="0" w:space="0" w:color="auto"/>
                    <w:right w:val="none" w:sz="0" w:space="0" w:color="auto"/>
                  </w:divBdr>
                </w:div>
              </w:divsChild>
            </w:div>
            <w:div w:id="1440">
              <w:marLeft w:val="0"/>
              <w:marRight w:val="0"/>
              <w:marTop w:val="0"/>
              <w:marBottom w:val="0"/>
              <w:divBdr>
                <w:top w:val="none" w:sz="0" w:space="0" w:color="auto"/>
                <w:left w:val="none" w:sz="0" w:space="0" w:color="auto"/>
                <w:bottom w:val="none" w:sz="0" w:space="0" w:color="auto"/>
                <w:right w:val="none" w:sz="0" w:space="0" w:color="auto"/>
              </w:divBdr>
              <w:divsChild>
                <w:div w:id="74">
                  <w:marLeft w:val="0"/>
                  <w:marRight w:val="0"/>
                  <w:marTop w:val="0"/>
                  <w:marBottom w:val="0"/>
                  <w:divBdr>
                    <w:top w:val="none" w:sz="0" w:space="0" w:color="auto"/>
                    <w:left w:val="none" w:sz="0" w:space="0" w:color="auto"/>
                    <w:bottom w:val="none" w:sz="0" w:space="0" w:color="auto"/>
                    <w:right w:val="none" w:sz="0" w:space="0" w:color="auto"/>
                  </w:divBdr>
                </w:div>
                <w:div w:id="288">
                  <w:marLeft w:val="0"/>
                  <w:marRight w:val="0"/>
                  <w:marTop w:val="0"/>
                  <w:marBottom w:val="0"/>
                  <w:divBdr>
                    <w:top w:val="none" w:sz="0" w:space="0" w:color="auto"/>
                    <w:left w:val="none" w:sz="0" w:space="0" w:color="auto"/>
                    <w:bottom w:val="none" w:sz="0" w:space="0" w:color="auto"/>
                    <w:right w:val="none" w:sz="0" w:space="0" w:color="auto"/>
                  </w:divBdr>
                </w:div>
                <w:div w:id="320">
                  <w:marLeft w:val="0"/>
                  <w:marRight w:val="0"/>
                  <w:marTop w:val="0"/>
                  <w:marBottom w:val="0"/>
                  <w:divBdr>
                    <w:top w:val="none" w:sz="0" w:space="0" w:color="auto"/>
                    <w:left w:val="none" w:sz="0" w:space="0" w:color="auto"/>
                    <w:bottom w:val="none" w:sz="0" w:space="0" w:color="auto"/>
                    <w:right w:val="none" w:sz="0" w:space="0" w:color="auto"/>
                  </w:divBdr>
                </w:div>
                <w:div w:id="522">
                  <w:marLeft w:val="0"/>
                  <w:marRight w:val="0"/>
                  <w:marTop w:val="0"/>
                  <w:marBottom w:val="0"/>
                  <w:divBdr>
                    <w:top w:val="none" w:sz="0" w:space="0" w:color="auto"/>
                    <w:left w:val="none" w:sz="0" w:space="0" w:color="auto"/>
                    <w:bottom w:val="none" w:sz="0" w:space="0" w:color="auto"/>
                    <w:right w:val="none" w:sz="0" w:space="0" w:color="auto"/>
                  </w:divBdr>
                </w:div>
                <w:div w:id="738">
                  <w:marLeft w:val="0"/>
                  <w:marRight w:val="0"/>
                  <w:marTop w:val="0"/>
                  <w:marBottom w:val="0"/>
                  <w:divBdr>
                    <w:top w:val="none" w:sz="0" w:space="0" w:color="auto"/>
                    <w:left w:val="none" w:sz="0" w:space="0" w:color="auto"/>
                    <w:bottom w:val="none" w:sz="0" w:space="0" w:color="auto"/>
                    <w:right w:val="none" w:sz="0" w:space="0" w:color="auto"/>
                  </w:divBdr>
                </w:div>
                <w:div w:id="839">
                  <w:marLeft w:val="0"/>
                  <w:marRight w:val="0"/>
                  <w:marTop w:val="0"/>
                  <w:marBottom w:val="0"/>
                  <w:divBdr>
                    <w:top w:val="none" w:sz="0" w:space="0" w:color="auto"/>
                    <w:left w:val="none" w:sz="0" w:space="0" w:color="auto"/>
                    <w:bottom w:val="none" w:sz="0" w:space="0" w:color="auto"/>
                    <w:right w:val="none" w:sz="0" w:space="0" w:color="auto"/>
                  </w:divBdr>
                </w:div>
                <w:div w:id="1137">
                  <w:marLeft w:val="0"/>
                  <w:marRight w:val="0"/>
                  <w:marTop w:val="0"/>
                  <w:marBottom w:val="0"/>
                  <w:divBdr>
                    <w:top w:val="none" w:sz="0" w:space="0" w:color="auto"/>
                    <w:left w:val="none" w:sz="0" w:space="0" w:color="auto"/>
                    <w:bottom w:val="none" w:sz="0" w:space="0" w:color="auto"/>
                    <w:right w:val="none" w:sz="0" w:space="0" w:color="auto"/>
                  </w:divBdr>
                </w:div>
                <w:div w:id="1151">
                  <w:marLeft w:val="0"/>
                  <w:marRight w:val="0"/>
                  <w:marTop w:val="0"/>
                  <w:marBottom w:val="0"/>
                  <w:divBdr>
                    <w:top w:val="none" w:sz="0" w:space="0" w:color="auto"/>
                    <w:left w:val="none" w:sz="0" w:space="0" w:color="auto"/>
                    <w:bottom w:val="none" w:sz="0" w:space="0" w:color="auto"/>
                    <w:right w:val="none" w:sz="0" w:space="0" w:color="auto"/>
                  </w:divBdr>
                </w:div>
                <w:div w:id="1341">
                  <w:marLeft w:val="0"/>
                  <w:marRight w:val="0"/>
                  <w:marTop w:val="0"/>
                  <w:marBottom w:val="0"/>
                  <w:divBdr>
                    <w:top w:val="none" w:sz="0" w:space="0" w:color="auto"/>
                    <w:left w:val="none" w:sz="0" w:space="0" w:color="auto"/>
                    <w:bottom w:val="none" w:sz="0" w:space="0" w:color="auto"/>
                    <w:right w:val="none" w:sz="0" w:space="0" w:color="auto"/>
                  </w:divBdr>
                </w:div>
              </w:divsChild>
            </w:div>
            <w:div w:id="1548">
              <w:marLeft w:val="0"/>
              <w:marRight w:val="0"/>
              <w:marTop w:val="0"/>
              <w:marBottom w:val="0"/>
              <w:divBdr>
                <w:top w:val="none" w:sz="0" w:space="0" w:color="auto"/>
                <w:left w:val="none" w:sz="0" w:space="0" w:color="auto"/>
                <w:bottom w:val="none" w:sz="0" w:space="0" w:color="auto"/>
                <w:right w:val="none" w:sz="0" w:space="0" w:color="auto"/>
              </w:divBdr>
              <w:divsChild>
                <w:div w:id="44">
                  <w:marLeft w:val="0"/>
                  <w:marRight w:val="0"/>
                  <w:marTop w:val="0"/>
                  <w:marBottom w:val="0"/>
                  <w:divBdr>
                    <w:top w:val="none" w:sz="0" w:space="0" w:color="auto"/>
                    <w:left w:val="none" w:sz="0" w:space="0" w:color="auto"/>
                    <w:bottom w:val="none" w:sz="0" w:space="0" w:color="auto"/>
                    <w:right w:val="none" w:sz="0" w:space="0" w:color="auto"/>
                  </w:divBdr>
                </w:div>
                <w:div w:id="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
      <w:marLeft w:val="0"/>
      <w:marRight w:val="0"/>
      <w:marTop w:val="0"/>
      <w:marBottom w:val="0"/>
      <w:divBdr>
        <w:top w:val="none" w:sz="0" w:space="0" w:color="auto"/>
        <w:left w:val="none" w:sz="0" w:space="0" w:color="auto"/>
        <w:bottom w:val="none" w:sz="0" w:space="0" w:color="auto"/>
        <w:right w:val="none" w:sz="0" w:space="0" w:color="auto"/>
      </w:divBdr>
      <w:divsChild>
        <w:div w:id="1236">
          <w:marLeft w:val="0"/>
          <w:marRight w:val="0"/>
          <w:marTop w:val="0"/>
          <w:marBottom w:val="0"/>
          <w:divBdr>
            <w:top w:val="none" w:sz="0" w:space="0" w:color="auto"/>
            <w:left w:val="none" w:sz="0" w:space="0" w:color="auto"/>
            <w:bottom w:val="none" w:sz="0" w:space="0" w:color="auto"/>
            <w:right w:val="none" w:sz="0" w:space="0" w:color="auto"/>
          </w:divBdr>
          <w:divsChild>
            <w:div w:id="83">
              <w:marLeft w:val="0"/>
              <w:marRight w:val="0"/>
              <w:marTop w:val="0"/>
              <w:marBottom w:val="0"/>
              <w:divBdr>
                <w:top w:val="none" w:sz="0" w:space="0" w:color="auto"/>
                <w:left w:val="none" w:sz="0" w:space="0" w:color="auto"/>
                <w:bottom w:val="none" w:sz="0" w:space="0" w:color="auto"/>
                <w:right w:val="none" w:sz="0" w:space="0" w:color="auto"/>
              </w:divBdr>
            </w:div>
            <w:div w:id="559">
              <w:marLeft w:val="0"/>
              <w:marRight w:val="0"/>
              <w:marTop w:val="0"/>
              <w:marBottom w:val="0"/>
              <w:divBdr>
                <w:top w:val="none" w:sz="0" w:space="0" w:color="auto"/>
                <w:left w:val="none" w:sz="0" w:space="0" w:color="auto"/>
                <w:bottom w:val="none" w:sz="0" w:space="0" w:color="auto"/>
                <w:right w:val="none" w:sz="0" w:space="0" w:color="auto"/>
              </w:divBdr>
            </w:div>
            <w:div w:id="944">
              <w:marLeft w:val="0"/>
              <w:marRight w:val="0"/>
              <w:marTop w:val="0"/>
              <w:marBottom w:val="0"/>
              <w:divBdr>
                <w:top w:val="none" w:sz="0" w:space="0" w:color="auto"/>
                <w:left w:val="none" w:sz="0" w:space="0" w:color="auto"/>
                <w:bottom w:val="none" w:sz="0" w:space="0" w:color="auto"/>
                <w:right w:val="none" w:sz="0" w:space="0" w:color="auto"/>
              </w:divBdr>
            </w:div>
            <w:div w:id="948">
              <w:marLeft w:val="0"/>
              <w:marRight w:val="0"/>
              <w:marTop w:val="0"/>
              <w:marBottom w:val="0"/>
              <w:divBdr>
                <w:top w:val="none" w:sz="0" w:space="0" w:color="auto"/>
                <w:left w:val="none" w:sz="0" w:space="0" w:color="auto"/>
                <w:bottom w:val="none" w:sz="0" w:space="0" w:color="auto"/>
                <w:right w:val="none" w:sz="0" w:space="0" w:color="auto"/>
              </w:divBdr>
              <w:divsChild>
                <w:div w:id="627">
                  <w:marLeft w:val="0"/>
                  <w:marRight w:val="0"/>
                  <w:marTop w:val="0"/>
                  <w:marBottom w:val="0"/>
                  <w:divBdr>
                    <w:top w:val="none" w:sz="0" w:space="0" w:color="auto"/>
                    <w:left w:val="none" w:sz="0" w:space="0" w:color="auto"/>
                    <w:bottom w:val="none" w:sz="0" w:space="0" w:color="auto"/>
                    <w:right w:val="none" w:sz="0" w:space="0" w:color="auto"/>
                  </w:divBdr>
                </w:div>
                <w:div w:id="1325">
                  <w:marLeft w:val="0"/>
                  <w:marRight w:val="0"/>
                  <w:marTop w:val="0"/>
                  <w:marBottom w:val="0"/>
                  <w:divBdr>
                    <w:top w:val="none" w:sz="0" w:space="0" w:color="auto"/>
                    <w:left w:val="none" w:sz="0" w:space="0" w:color="auto"/>
                    <w:bottom w:val="none" w:sz="0" w:space="0" w:color="auto"/>
                    <w:right w:val="none" w:sz="0" w:space="0" w:color="auto"/>
                  </w:divBdr>
                  <w:divsChild>
                    <w:div w:id="84">
                      <w:marLeft w:val="0"/>
                      <w:marRight w:val="0"/>
                      <w:marTop w:val="0"/>
                      <w:marBottom w:val="0"/>
                      <w:divBdr>
                        <w:top w:val="none" w:sz="0" w:space="0" w:color="auto"/>
                        <w:left w:val="none" w:sz="0" w:space="0" w:color="auto"/>
                        <w:bottom w:val="none" w:sz="0" w:space="0" w:color="auto"/>
                        <w:right w:val="none" w:sz="0" w:space="0" w:color="auto"/>
                      </w:divBdr>
                    </w:div>
                    <w:div w:id="92">
                      <w:marLeft w:val="0"/>
                      <w:marRight w:val="0"/>
                      <w:marTop w:val="0"/>
                      <w:marBottom w:val="0"/>
                      <w:divBdr>
                        <w:top w:val="none" w:sz="0" w:space="0" w:color="auto"/>
                        <w:left w:val="none" w:sz="0" w:space="0" w:color="auto"/>
                        <w:bottom w:val="none" w:sz="0" w:space="0" w:color="auto"/>
                        <w:right w:val="none" w:sz="0" w:space="0" w:color="auto"/>
                      </w:divBdr>
                    </w:div>
                    <w:div w:id="501">
                      <w:marLeft w:val="0"/>
                      <w:marRight w:val="0"/>
                      <w:marTop w:val="0"/>
                      <w:marBottom w:val="0"/>
                      <w:divBdr>
                        <w:top w:val="none" w:sz="0" w:space="0" w:color="auto"/>
                        <w:left w:val="none" w:sz="0" w:space="0" w:color="auto"/>
                        <w:bottom w:val="none" w:sz="0" w:space="0" w:color="auto"/>
                        <w:right w:val="none" w:sz="0" w:space="0" w:color="auto"/>
                      </w:divBdr>
                    </w:div>
                    <w:div w:id="592">
                      <w:marLeft w:val="0"/>
                      <w:marRight w:val="0"/>
                      <w:marTop w:val="0"/>
                      <w:marBottom w:val="0"/>
                      <w:divBdr>
                        <w:top w:val="none" w:sz="0" w:space="0" w:color="auto"/>
                        <w:left w:val="none" w:sz="0" w:space="0" w:color="auto"/>
                        <w:bottom w:val="none" w:sz="0" w:space="0" w:color="auto"/>
                        <w:right w:val="none" w:sz="0" w:space="0" w:color="auto"/>
                      </w:divBdr>
                    </w:div>
                    <w:div w:id="1481">
                      <w:marLeft w:val="0"/>
                      <w:marRight w:val="0"/>
                      <w:marTop w:val="0"/>
                      <w:marBottom w:val="0"/>
                      <w:divBdr>
                        <w:top w:val="none" w:sz="0" w:space="0" w:color="auto"/>
                        <w:left w:val="none" w:sz="0" w:space="0" w:color="auto"/>
                        <w:bottom w:val="none" w:sz="0" w:space="0" w:color="auto"/>
                        <w:right w:val="none" w:sz="0" w:space="0" w:color="auto"/>
                      </w:divBdr>
                    </w:div>
                    <w:div w:id="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
              <w:marLeft w:val="0"/>
              <w:marRight w:val="0"/>
              <w:marTop w:val="0"/>
              <w:marBottom w:val="0"/>
              <w:divBdr>
                <w:top w:val="none" w:sz="0" w:space="0" w:color="auto"/>
                <w:left w:val="none" w:sz="0" w:space="0" w:color="auto"/>
                <w:bottom w:val="none" w:sz="0" w:space="0" w:color="auto"/>
                <w:right w:val="none" w:sz="0" w:space="0" w:color="auto"/>
              </w:divBdr>
            </w:div>
            <w:div w:id="1465">
              <w:marLeft w:val="0"/>
              <w:marRight w:val="0"/>
              <w:marTop w:val="0"/>
              <w:marBottom w:val="0"/>
              <w:divBdr>
                <w:top w:val="none" w:sz="0" w:space="0" w:color="auto"/>
                <w:left w:val="none" w:sz="0" w:space="0" w:color="auto"/>
                <w:bottom w:val="none" w:sz="0" w:space="0" w:color="auto"/>
                <w:right w:val="none" w:sz="0" w:space="0" w:color="auto"/>
              </w:divBdr>
            </w:div>
            <w:div w:id="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
      <w:marLeft w:val="0"/>
      <w:marRight w:val="0"/>
      <w:marTop w:val="0"/>
      <w:marBottom w:val="0"/>
      <w:divBdr>
        <w:top w:val="none" w:sz="0" w:space="0" w:color="auto"/>
        <w:left w:val="none" w:sz="0" w:space="0" w:color="auto"/>
        <w:bottom w:val="none" w:sz="0" w:space="0" w:color="auto"/>
        <w:right w:val="none" w:sz="0" w:space="0" w:color="auto"/>
      </w:divBdr>
      <w:divsChild>
        <w:div w:id="698">
          <w:marLeft w:val="0"/>
          <w:marRight w:val="0"/>
          <w:marTop w:val="0"/>
          <w:marBottom w:val="0"/>
          <w:divBdr>
            <w:top w:val="none" w:sz="0" w:space="0" w:color="auto"/>
            <w:left w:val="none" w:sz="0" w:space="0" w:color="auto"/>
            <w:bottom w:val="none" w:sz="0" w:space="0" w:color="auto"/>
            <w:right w:val="none" w:sz="0" w:space="0" w:color="auto"/>
          </w:divBdr>
          <w:divsChild>
            <w:div w:id="472">
              <w:marLeft w:val="0"/>
              <w:marRight w:val="0"/>
              <w:marTop w:val="0"/>
              <w:marBottom w:val="0"/>
              <w:divBdr>
                <w:top w:val="none" w:sz="0" w:space="0" w:color="auto"/>
                <w:left w:val="none" w:sz="0" w:space="0" w:color="auto"/>
                <w:bottom w:val="none" w:sz="0" w:space="0" w:color="auto"/>
                <w:right w:val="none" w:sz="0" w:space="0" w:color="auto"/>
              </w:divBdr>
            </w:div>
            <w:div w:id="526">
              <w:marLeft w:val="0"/>
              <w:marRight w:val="0"/>
              <w:marTop w:val="0"/>
              <w:marBottom w:val="0"/>
              <w:divBdr>
                <w:top w:val="none" w:sz="0" w:space="0" w:color="auto"/>
                <w:left w:val="none" w:sz="0" w:space="0" w:color="auto"/>
                <w:bottom w:val="none" w:sz="0" w:space="0" w:color="auto"/>
                <w:right w:val="none" w:sz="0" w:space="0" w:color="auto"/>
              </w:divBdr>
            </w:div>
            <w:div w:id="746">
              <w:marLeft w:val="0"/>
              <w:marRight w:val="0"/>
              <w:marTop w:val="0"/>
              <w:marBottom w:val="0"/>
              <w:divBdr>
                <w:top w:val="none" w:sz="0" w:space="0" w:color="auto"/>
                <w:left w:val="none" w:sz="0" w:space="0" w:color="auto"/>
                <w:bottom w:val="none" w:sz="0" w:space="0" w:color="auto"/>
                <w:right w:val="none" w:sz="0" w:space="0" w:color="auto"/>
              </w:divBdr>
              <w:divsChild>
                <w:div w:id="113">
                  <w:marLeft w:val="0"/>
                  <w:marRight w:val="0"/>
                  <w:marTop w:val="0"/>
                  <w:marBottom w:val="0"/>
                  <w:divBdr>
                    <w:top w:val="none" w:sz="0" w:space="0" w:color="auto"/>
                    <w:left w:val="none" w:sz="0" w:space="0" w:color="auto"/>
                    <w:bottom w:val="none" w:sz="0" w:space="0" w:color="auto"/>
                    <w:right w:val="none" w:sz="0" w:space="0" w:color="auto"/>
                  </w:divBdr>
                </w:div>
                <w:div w:id="802">
                  <w:marLeft w:val="0"/>
                  <w:marRight w:val="0"/>
                  <w:marTop w:val="0"/>
                  <w:marBottom w:val="0"/>
                  <w:divBdr>
                    <w:top w:val="none" w:sz="0" w:space="0" w:color="auto"/>
                    <w:left w:val="none" w:sz="0" w:space="0" w:color="auto"/>
                    <w:bottom w:val="none" w:sz="0" w:space="0" w:color="auto"/>
                    <w:right w:val="none" w:sz="0" w:space="0" w:color="auto"/>
                  </w:divBdr>
                  <w:divsChild>
                    <w:div w:id="432">
                      <w:marLeft w:val="0"/>
                      <w:marRight w:val="0"/>
                      <w:marTop w:val="0"/>
                      <w:marBottom w:val="0"/>
                      <w:divBdr>
                        <w:top w:val="none" w:sz="0" w:space="0" w:color="auto"/>
                        <w:left w:val="none" w:sz="0" w:space="0" w:color="auto"/>
                        <w:bottom w:val="none" w:sz="0" w:space="0" w:color="auto"/>
                        <w:right w:val="none" w:sz="0" w:space="0" w:color="auto"/>
                      </w:divBdr>
                    </w:div>
                    <w:div w:id="949">
                      <w:marLeft w:val="0"/>
                      <w:marRight w:val="0"/>
                      <w:marTop w:val="0"/>
                      <w:marBottom w:val="0"/>
                      <w:divBdr>
                        <w:top w:val="none" w:sz="0" w:space="0" w:color="auto"/>
                        <w:left w:val="none" w:sz="0" w:space="0" w:color="auto"/>
                        <w:bottom w:val="none" w:sz="0" w:space="0" w:color="auto"/>
                        <w:right w:val="none" w:sz="0" w:space="0" w:color="auto"/>
                      </w:divBdr>
                    </w:div>
                    <w:div w:id="1063">
                      <w:marLeft w:val="0"/>
                      <w:marRight w:val="0"/>
                      <w:marTop w:val="0"/>
                      <w:marBottom w:val="0"/>
                      <w:divBdr>
                        <w:top w:val="none" w:sz="0" w:space="0" w:color="auto"/>
                        <w:left w:val="none" w:sz="0" w:space="0" w:color="auto"/>
                        <w:bottom w:val="none" w:sz="0" w:space="0" w:color="auto"/>
                        <w:right w:val="none" w:sz="0" w:space="0" w:color="auto"/>
                      </w:divBdr>
                    </w:div>
                    <w:div w:id="1311">
                      <w:marLeft w:val="0"/>
                      <w:marRight w:val="0"/>
                      <w:marTop w:val="0"/>
                      <w:marBottom w:val="0"/>
                      <w:divBdr>
                        <w:top w:val="none" w:sz="0" w:space="0" w:color="auto"/>
                        <w:left w:val="none" w:sz="0" w:space="0" w:color="auto"/>
                        <w:bottom w:val="none" w:sz="0" w:space="0" w:color="auto"/>
                        <w:right w:val="none" w:sz="0" w:space="0" w:color="auto"/>
                      </w:divBdr>
                    </w:div>
                    <w:div w:id="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
              <w:marLeft w:val="0"/>
              <w:marRight w:val="0"/>
              <w:marTop w:val="0"/>
              <w:marBottom w:val="0"/>
              <w:divBdr>
                <w:top w:val="none" w:sz="0" w:space="0" w:color="auto"/>
                <w:left w:val="none" w:sz="0" w:space="0" w:color="auto"/>
                <w:bottom w:val="none" w:sz="0" w:space="0" w:color="auto"/>
                <w:right w:val="none" w:sz="0" w:space="0" w:color="auto"/>
              </w:divBdr>
              <w:divsChild>
                <w:div w:id="729">
                  <w:marLeft w:val="0"/>
                  <w:marRight w:val="0"/>
                  <w:marTop w:val="0"/>
                  <w:marBottom w:val="0"/>
                  <w:divBdr>
                    <w:top w:val="none" w:sz="0" w:space="0" w:color="auto"/>
                    <w:left w:val="none" w:sz="0" w:space="0" w:color="auto"/>
                    <w:bottom w:val="none" w:sz="0" w:space="0" w:color="auto"/>
                    <w:right w:val="none" w:sz="0" w:space="0" w:color="auto"/>
                  </w:divBdr>
                </w:div>
                <w:div w:id="1391">
                  <w:marLeft w:val="0"/>
                  <w:marRight w:val="0"/>
                  <w:marTop w:val="0"/>
                  <w:marBottom w:val="0"/>
                  <w:divBdr>
                    <w:top w:val="none" w:sz="0" w:space="0" w:color="auto"/>
                    <w:left w:val="none" w:sz="0" w:space="0" w:color="auto"/>
                    <w:bottom w:val="none" w:sz="0" w:space="0" w:color="auto"/>
                    <w:right w:val="none" w:sz="0" w:space="0" w:color="auto"/>
                  </w:divBdr>
                </w:div>
              </w:divsChild>
            </w:div>
            <w:div w:id="853">
              <w:marLeft w:val="0"/>
              <w:marRight w:val="0"/>
              <w:marTop w:val="0"/>
              <w:marBottom w:val="0"/>
              <w:divBdr>
                <w:top w:val="none" w:sz="0" w:space="0" w:color="auto"/>
                <w:left w:val="none" w:sz="0" w:space="0" w:color="auto"/>
                <w:bottom w:val="none" w:sz="0" w:space="0" w:color="auto"/>
                <w:right w:val="none" w:sz="0" w:space="0" w:color="auto"/>
              </w:divBdr>
              <w:divsChild>
                <w:div w:id="48">
                  <w:marLeft w:val="0"/>
                  <w:marRight w:val="0"/>
                  <w:marTop w:val="0"/>
                  <w:marBottom w:val="0"/>
                  <w:divBdr>
                    <w:top w:val="none" w:sz="0" w:space="0" w:color="auto"/>
                    <w:left w:val="none" w:sz="0" w:space="0" w:color="auto"/>
                    <w:bottom w:val="none" w:sz="0" w:space="0" w:color="auto"/>
                    <w:right w:val="none" w:sz="0" w:space="0" w:color="auto"/>
                  </w:divBdr>
                </w:div>
                <w:div w:id="79">
                  <w:marLeft w:val="0"/>
                  <w:marRight w:val="0"/>
                  <w:marTop w:val="0"/>
                  <w:marBottom w:val="0"/>
                  <w:divBdr>
                    <w:top w:val="none" w:sz="0" w:space="0" w:color="auto"/>
                    <w:left w:val="none" w:sz="0" w:space="0" w:color="auto"/>
                    <w:bottom w:val="none" w:sz="0" w:space="0" w:color="auto"/>
                    <w:right w:val="none" w:sz="0" w:space="0" w:color="auto"/>
                  </w:divBdr>
                </w:div>
                <w:div w:id="156">
                  <w:marLeft w:val="0"/>
                  <w:marRight w:val="0"/>
                  <w:marTop w:val="0"/>
                  <w:marBottom w:val="0"/>
                  <w:divBdr>
                    <w:top w:val="none" w:sz="0" w:space="0" w:color="auto"/>
                    <w:left w:val="none" w:sz="0" w:space="0" w:color="auto"/>
                    <w:bottom w:val="none" w:sz="0" w:space="0" w:color="auto"/>
                    <w:right w:val="none" w:sz="0" w:space="0" w:color="auto"/>
                  </w:divBdr>
                </w:div>
                <w:div w:id="164">
                  <w:marLeft w:val="0"/>
                  <w:marRight w:val="0"/>
                  <w:marTop w:val="0"/>
                  <w:marBottom w:val="0"/>
                  <w:divBdr>
                    <w:top w:val="none" w:sz="0" w:space="0" w:color="auto"/>
                    <w:left w:val="none" w:sz="0" w:space="0" w:color="auto"/>
                    <w:bottom w:val="none" w:sz="0" w:space="0" w:color="auto"/>
                    <w:right w:val="none" w:sz="0" w:space="0" w:color="auto"/>
                  </w:divBdr>
                </w:div>
                <w:div w:id="210">
                  <w:marLeft w:val="0"/>
                  <w:marRight w:val="0"/>
                  <w:marTop w:val="0"/>
                  <w:marBottom w:val="0"/>
                  <w:divBdr>
                    <w:top w:val="none" w:sz="0" w:space="0" w:color="auto"/>
                    <w:left w:val="none" w:sz="0" w:space="0" w:color="auto"/>
                    <w:bottom w:val="none" w:sz="0" w:space="0" w:color="auto"/>
                    <w:right w:val="none" w:sz="0" w:space="0" w:color="auto"/>
                  </w:divBdr>
                </w:div>
                <w:div w:id="1126">
                  <w:marLeft w:val="0"/>
                  <w:marRight w:val="0"/>
                  <w:marTop w:val="0"/>
                  <w:marBottom w:val="0"/>
                  <w:divBdr>
                    <w:top w:val="none" w:sz="0" w:space="0" w:color="auto"/>
                    <w:left w:val="none" w:sz="0" w:space="0" w:color="auto"/>
                    <w:bottom w:val="none" w:sz="0" w:space="0" w:color="auto"/>
                    <w:right w:val="none" w:sz="0" w:space="0" w:color="auto"/>
                  </w:divBdr>
                </w:div>
                <w:div w:id="1235">
                  <w:marLeft w:val="0"/>
                  <w:marRight w:val="0"/>
                  <w:marTop w:val="0"/>
                  <w:marBottom w:val="0"/>
                  <w:divBdr>
                    <w:top w:val="none" w:sz="0" w:space="0" w:color="auto"/>
                    <w:left w:val="none" w:sz="0" w:space="0" w:color="auto"/>
                    <w:bottom w:val="none" w:sz="0" w:space="0" w:color="auto"/>
                    <w:right w:val="none" w:sz="0" w:space="0" w:color="auto"/>
                  </w:divBdr>
                </w:div>
                <w:div w:id="1423">
                  <w:marLeft w:val="0"/>
                  <w:marRight w:val="0"/>
                  <w:marTop w:val="0"/>
                  <w:marBottom w:val="0"/>
                  <w:divBdr>
                    <w:top w:val="none" w:sz="0" w:space="0" w:color="auto"/>
                    <w:left w:val="none" w:sz="0" w:space="0" w:color="auto"/>
                    <w:bottom w:val="none" w:sz="0" w:space="0" w:color="auto"/>
                    <w:right w:val="none" w:sz="0" w:space="0" w:color="auto"/>
                  </w:divBdr>
                </w:div>
              </w:divsChild>
            </w:div>
            <w:div w:id="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
      <w:marLeft w:val="0"/>
      <w:marRight w:val="0"/>
      <w:marTop w:val="0"/>
      <w:marBottom w:val="0"/>
      <w:divBdr>
        <w:top w:val="none" w:sz="0" w:space="0" w:color="auto"/>
        <w:left w:val="none" w:sz="0" w:space="0" w:color="auto"/>
        <w:bottom w:val="none" w:sz="0" w:space="0" w:color="auto"/>
        <w:right w:val="none" w:sz="0" w:space="0" w:color="auto"/>
      </w:divBdr>
      <w:divsChild>
        <w:div w:id="1460">
          <w:marLeft w:val="0"/>
          <w:marRight w:val="0"/>
          <w:marTop w:val="0"/>
          <w:marBottom w:val="0"/>
          <w:divBdr>
            <w:top w:val="none" w:sz="0" w:space="0" w:color="auto"/>
            <w:left w:val="none" w:sz="0" w:space="0" w:color="auto"/>
            <w:bottom w:val="none" w:sz="0" w:space="0" w:color="auto"/>
            <w:right w:val="none" w:sz="0" w:space="0" w:color="auto"/>
          </w:divBdr>
          <w:divsChild>
            <w:div w:id="257">
              <w:marLeft w:val="0"/>
              <w:marRight w:val="0"/>
              <w:marTop w:val="0"/>
              <w:marBottom w:val="0"/>
              <w:divBdr>
                <w:top w:val="none" w:sz="0" w:space="0" w:color="auto"/>
                <w:left w:val="none" w:sz="0" w:space="0" w:color="auto"/>
                <w:bottom w:val="none" w:sz="0" w:space="0" w:color="auto"/>
                <w:right w:val="none" w:sz="0" w:space="0" w:color="auto"/>
              </w:divBdr>
              <w:divsChild>
                <w:div w:id="1084">
                  <w:marLeft w:val="0"/>
                  <w:marRight w:val="0"/>
                  <w:marTop w:val="0"/>
                  <w:marBottom w:val="0"/>
                  <w:divBdr>
                    <w:top w:val="none" w:sz="0" w:space="0" w:color="auto"/>
                    <w:left w:val="none" w:sz="0" w:space="0" w:color="auto"/>
                    <w:bottom w:val="none" w:sz="0" w:space="0" w:color="auto"/>
                    <w:right w:val="none" w:sz="0" w:space="0" w:color="auto"/>
                  </w:divBdr>
                </w:div>
                <w:div w:id="1411">
                  <w:marLeft w:val="0"/>
                  <w:marRight w:val="0"/>
                  <w:marTop w:val="0"/>
                  <w:marBottom w:val="0"/>
                  <w:divBdr>
                    <w:top w:val="none" w:sz="0" w:space="0" w:color="auto"/>
                    <w:left w:val="none" w:sz="0" w:space="0" w:color="auto"/>
                    <w:bottom w:val="none" w:sz="0" w:space="0" w:color="auto"/>
                    <w:right w:val="none" w:sz="0" w:space="0" w:color="auto"/>
                  </w:divBdr>
                </w:div>
              </w:divsChild>
            </w:div>
            <w:div w:id="404">
              <w:marLeft w:val="0"/>
              <w:marRight w:val="0"/>
              <w:marTop w:val="0"/>
              <w:marBottom w:val="0"/>
              <w:divBdr>
                <w:top w:val="none" w:sz="0" w:space="0" w:color="auto"/>
                <w:left w:val="none" w:sz="0" w:space="0" w:color="auto"/>
                <w:bottom w:val="none" w:sz="0" w:space="0" w:color="auto"/>
                <w:right w:val="none" w:sz="0" w:space="0" w:color="auto"/>
              </w:divBdr>
              <w:divsChild>
                <w:div w:id="329">
                  <w:marLeft w:val="0"/>
                  <w:marRight w:val="0"/>
                  <w:marTop w:val="0"/>
                  <w:marBottom w:val="0"/>
                  <w:divBdr>
                    <w:top w:val="none" w:sz="0" w:space="0" w:color="auto"/>
                    <w:left w:val="none" w:sz="0" w:space="0" w:color="auto"/>
                    <w:bottom w:val="none" w:sz="0" w:space="0" w:color="auto"/>
                    <w:right w:val="none" w:sz="0" w:space="0" w:color="auto"/>
                  </w:divBdr>
                </w:div>
              </w:divsChild>
            </w:div>
            <w:div w:id="585">
              <w:marLeft w:val="0"/>
              <w:marRight w:val="0"/>
              <w:marTop w:val="0"/>
              <w:marBottom w:val="0"/>
              <w:divBdr>
                <w:top w:val="none" w:sz="0" w:space="0" w:color="auto"/>
                <w:left w:val="none" w:sz="0" w:space="0" w:color="auto"/>
                <w:bottom w:val="none" w:sz="0" w:space="0" w:color="auto"/>
                <w:right w:val="none" w:sz="0" w:space="0" w:color="auto"/>
              </w:divBdr>
              <w:divsChild>
                <w:div w:id="201">
                  <w:marLeft w:val="0"/>
                  <w:marRight w:val="0"/>
                  <w:marTop w:val="0"/>
                  <w:marBottom w:val="0"/>
                  <w:divBdr>
                    <w:top w:val="none" w:sz="0" w:space="0" w:color="auto"/>
                    <w:left w:val="none" w:sz="0" w:space="0" w:color="auto"/>
                    <w:bottom w:val="none" w:sz="0" w:space="0" w:color="auto"/>
                    <w:right w:val="none" w:sz="0" w:space="0" w:color="auto"/>
                  </w:divBdr>
                </w:div>
                <w:div w:id="652">
                  <w:marLeft w:val="0"/>
                  <w:marRight w:val="0"/>
                  <w:marTop w:val="0"/>
                  <w:marBottom w:val="0"/>
                  <w:divBdr>
                    <w:top w:val="none" w:sz="0" w:space="0" w:color="auto"/>
                    <w:left w:val="none" w:sz="0" w:space="0" w:color="auto"/>
                    <w:bottom w:val="none" w:sz="0" w:space="0" w:color="auto"/>
                    <w:right w:val="none" w:sz="0" w:space="0" w:color="auto"/>
                  </w:divBdr>
                </w:div>
                <w:div w:id="1022">
                  <w:marLeft w:val="0"/>
                  <w:marRight w:val="0"/>
                  <w:marTop w:val="0"/>
                  <w:marBottom w:val="0"/>
                  <w:divBdr>
                    <w:top w:val="none" w:sz="0" w:space="0" w:color="auto"/>
                    <w:left w:val="none" w:sz="0" w:space="0" w:color="auto"/>
                    <w:bottom w:val="none" w:sz="0" w:space="0" w:color="auto"/>
                    <w:right w:val="none" w:sz="0" w:space="0" w:color="auto"/>
                  </w:divBdr>
                </w:div>
                <w:div w:id="1052">
                  <w:marLeft w:val="0"/>
                  <w:marRight w:val="0"/>
                  <w:marTop w:val="0"/>
                  <w:marBottom w:val="0"/>
                  <w:divBdr>
                    <w:top w:val="none" w:sz="0" w:space="0" w:color="auto"/>
                    <w:left w:val="none" w:sz="0" w:space="0" w:color="auto"/>
                    <w:bottom w:val="none" w:sz="0" w:space="0" w:color="auto"/>
                    <w:right w:val="none" w:sz="0" w:space="0" w:color="auto"/>
                  </w:divBdr>
                </w:div>
                <w:div w:id="1162">
                  <w:marLeft w:val="0"/>
                  <w:marRight w:val="0"/>
                  <w:marTop w:val="0"/>
                  <w:marBottom w:val="0"/>
                  <w:divBdr>
                    <w:top w:val="none" w:sz="0" w:space="0" w:color="auto"/>
                    <w:left w:val="none" w:sz="0" w:space="0" w:color="auto"/>
                    <w:bottom w:val="none" w:sz="0" w:space="0" w:color="auto"/>
                    <w:right w:val="none" w:sz="0" w:space="0" w:color="auto"/>
                  </w:divBdr>
                </w:div>
                <w:div w:id="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
      <w:marLeft w:val="0"/>
      <w:marRight w:val="0"/>
      <w:marTop w:val="0"/>
      <w:marBottom w:val="0"/>
      <w:divBdr>
        <w:top w:val="none" w:sz="0" w:space="0" w:color="auto"/>
        <w:left w:val="none" w:sz="0" w:space="0" w:color="auto"/>
        <w:bottom w:val="none" w:sz="0" w:space="0" w:color="auto"/>
        <w:right w:val="none" w:sz="0" w:space="0" w:color="auto"/>
      </w:divBdr>
      <w:divsChild>
        <w:div w:id="1566">
          <w:marLeft w:val="0"/>
          <w:marRight w:val="0"/>
          <w:marTop w:val="0"/>
          <w:marBottom w:val="0"/>
          <w:divBdr>
            <w:top w:val="none" w:sz="0" w:space="0" w:color="auto"/>
            <w:left w:val="none" w:sz="0" w:space="0" w:color="auto"/>
            <w:bottom w:val="none" w:sz="0" w:space="0" w:color="auto"/>
            <w:right w:val="none" w:sz="0" w:space="0" w:color="auto"/>
          </w:divBdr>
          <w:divsChild>
            <w:div w:id="46">
              <w:marLeft w:val="0"/>
              <w:marRight w:val="0"/>
              <w:marTop w:val="0"/>
              <w:marBottom w:val="0"/>
              <w:divBdr>
                <w:top w:val="none" w:sz="0" w:space="0" w:color="auto"/>
                <w:left w:val="none" w:sz="0" w:space="0" w:color="auto"/>
                <w:bottom w:val="none" w:sz="0" w:space="0" w:color="auto"/>
                <w:right w:val="none" w:sz="0" w:space="0" w:color="auto"/>
              </w:divBdr>
              <w:divsChild>
                <w:div w:id="464">
                  <w:marLeft w:val="0"/>
                  <w:marRight w:val="0"/>
                  <w:marTop w:val="0"/>
                  <w:marBottom w:val="0"/>
                  <w:divBdr>
                    <w:top w:val="none" w:sz="0" w:space="0" w:color="auto"/>
                    <w:left w:val="none" w:sz="0" w:space="0" w:color="auto"/>
                    <w:bottom w:val="none" w:sz="0" w:space="0" w:color="auto"/>
                    <w:right w:val="none" w:sz="0" w:space="0" w:color="auto"/>
                  </w:divBdr>
                </w:div>
                <w:div w:id="939">
                  <w:marLeft w:val="0"/>
                  <w:marRight w:val="0"/>
                  <w:marTop w:val="0"/>
                  <w:marBottom w:val="0"/>
                  <w:divBdr>
                    <w:top w:val="none" w:sz="0" w:space="0" w:color="auto"/>
                    <w:left w:val="none" w:sz="0" w:space="0" w:color="auto"/>
                    <w:bottom w:val="none" w:sz="0" w:space="0" w:color="auto"/>
                    <w:right w:val="none" w:sz="0" w:space="0" w:color="auto"/>
                  </w:divBdr>
                </w:div>
                <w:div w:id="1522">
                  <w:marLeft w:val="0"/>
                  <w:marRight w:val="0"/>
                  <w:marTop w:val="0"/>
                  <w:marBottom w:val="0"/>
                  <w:divBdr>
                    <w:top w:val="none" w:sz="0" w:space="0" w:color="auto"/>
                    <w:left w:val="none" w:sz="0" w:space="0" w:color="auto"/>
                    <w:bottom w:val="none" w:sz="0" w:space="0" w:color="auto"/>
                    <w:right w:val="none" w:sz="0" w:space="0" w:color="auto"/>
                  </w:divBdr>
                </w:div>
              </w:divsChild>
            </w:div>
            <w:div w:id="170">
              <w:marLeft w:val="0"/>
              <w:marRight w:val="0"/>
              <w:marTop w:val="0"/>
              <w:marBottom w:val="0"/>
              <w:divBdr>
                <w:top w:val="none" w:sz="0" w:space="0" w:color="auto"/>
                <w:left w:val="none" w:sz="0" w:space="0" w:color="auto"/>
                <w:bottom w:val="none" w:sz="0" w:space="0" w:color="auto"/>
                <w:right w:val="none" w:sz="0" w:space="0" w:color="auto"/>
              </w:divBdr>
            </w:div>
            <w:div w:id="243">
              <w:marLeft w:val="0"/>
              <w:marRight w:val="0"/>
              <w:marTop w:val="0"/>
              <w:marBottom w:val="0"/>
              <w:divBdr>
                <w:top w:val="none" w:sz="0" w:space="0" w:color="auto"/>
                <w:left w:val="none" w:sz="0" w:space="0" w:color="auto"/>
                <w:bottom w:val="none" w:sz="0" w:space="0" w:color="auto"/>
                <w:right w:val="none" w:sz="0" w:space="0" w:color="auto"/>
              </w:divBdr>
            </w:div>
            <w:div w:id="260">
              <w:marLeft w:val="0"/>
              <w:marRight w:val="0"/>
              <w:marTop w:val="0"/>
              <w:marBottom w:val="0"/>
              <w:divBdr>
                <w:top w:val="none" w:sz="0" w:space="0" w:color="auto"/>
                <w:left w:val="none" w:sz="0" w:space="0" w:color="auto"/>
                <w:bottom w:val="none" w:sz="0" w:space="0" w:color="auto"/>
                <w:right w:val="none" w:sz="0" w:space="0" w:color="auto"/>
              </w:divBdr>
              <w:divsChild>
                <w:div w:id="319">
                  <w:marLeft w:val="0"/>
                  <w:marRight w:val="0"/>
                  <w:marTop w:val="0"/>
                  <w:marBottom w:val="0"/>
                  <w:divBdr>
                    <w:top w:val="none" w:sz="0" w:space="0" w:color="auto"/>
                    <w:left w:val="none" w:sz="0" w:space="0" w:color="auto"/>
                    <w:bottom w:val="none" w:sz="0" w:space="0" w:color="auto"/>
                    <w:right w:val="none" w:sz="0" w:space="0" w:color="auto"/>
                  </w:divBdr>
                  <w:divsChild>
                    <w:div w:id="723">
                      <w:marLeft w:val="0"/>
                      <w:marRight w:val="0"/>
                      <w:marTop w:val="0"/>
                      <w:marBottom w:val="0"/>
                      <w:divBdr>
                        <w:top w:val="none" w:sz="0" w:space="0" w:color="auto"/>
                        <w:left w:val="none" w:sz="0" w:space="0" w:color="auto"/>
                        <w:bottom w:val="none" w:sz="0" w:space="0" w:color="auto"/>
                        <w:right w:val="none" w:sz="0" w:space="0" w:color="auto"/>
                      </w:divBdr>
                      <w:divsChild>
                        <w:div w:id="465">
                          <w:marLeft w:val="0"/>
                          <w:marRight w:val="0"/>
                          <w:marTop w:val="0"/>
                          <w:marBottom w:val="0"/>
                          <w:divBdr>
                            <w:top w:val="none" w:sz="0" w:space="0" w:color="auto"/>
                            <w:left w:val="none" w:sz="0" w:space="0" w:color="auto"/>
                            <w:bottom w:val="none" w:sz="0" w:space="0" w:color="auto"/>
                            <w:right w:val="none" w:sz="0" w:space="0" w:color="auto"/>
                          </w:divBdr>
                        </w:div>
                      </w:divsChild>
                    </w:div>
                    <w:div w:id="1508">
                      <w:marLeft w:val="0"/>
                      <w:marRight w:val="0"/>
                      <w:marTop w:val="0"/>
                      <w:marBottom w:val="0"/>
                      <w:divBdr>
                        <w:top w:val="none" w:sz="0" w:space="0" w:color="auto"/>
                        <w:left w:val="none" w:sz="0" w:space="0" w:color="auto"/>
                        <w:bottom w:val="none" w:sz="0" w:space="0" w:color="auto"/>
                        <w:right w:val="none" w:sz="0" w:space="0" w:color="auto"/>
                      </w:divBdr>
                      <w:divsChild>
                        <w:div w:id="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
                  <w:marLeft w:val="0"/>
                  <w:marRight w:val="0"/>
                  <w:marTop w:val="0"/>
                  <w:marBottom w:val="0"/>
                  <w:divBdr>
                    <w:top w:val="none" w:sz="0" w:space="0" w:color="auto"/>
                    <w:left w:val="none" w:sz="0" w:space="0" w:color="auto"/>
                    <w:bottom w:val="none" w:sz="0" w:space="0" w:color="auto"/>
                    <w:right w:val="none" w:sz="0" w:space="0" w:color="auto"/>
                  </w:divBdr>
                </w:div>
              </w:divsChild>
            </w:div>
            <w:div w:id="333">
              <w:marLeft w:val="0"/>
              <w:marRight w:val="0"/>
              <w:marTop w:val="0"/>
              <w:marBottom w:val="0"/>
              <w:divBdr>
                <w:top w:val="none" w:sz="0" w:space="0" w:color="auto"/>
                <w:left w:val="none" w:sz="0" w:space="0" w:color="auto"/>
                <w:bottom w:val="none" w:sz="0" w:space="0" w:color="auto"/>
                <w:right w:val="none" w:sz="0" w:space="0" w:color="auto"/>
              </w:divBdr>
              <w:divsChild>
                <w:div w:id="233">
                  <w:marLeft w:val="0"/>
                  <w:marRight w:val="0"/>
                  <w:marTop w:val="0"/>
                  <w:marBottom w:val="0"/>
                  <w:divBdr>
                    <w:top w:val="none" w:sz="0" w:space="0" w:color="auto"/>
                    <w:left w:val="none" w:sz="0" w:space="0" w:color="auto"/>
                    <w:bottom w:val="none" w:sz="0" w:space="0" w:color="auto"/>
                    <w:right w:val="none" w:sz="0" w:space="0" w:color="auto"/>
                  </w:divBdr>
                </w:div>
                <w:div w:id="346">
                  <w:marLeft w:val="0"/>
                  <w:marRight w:val="0"/>
                  <w:marTop w:val="0"/>
                  <w:marBottom w:val="0"/>
                  <w:divBdr>
                    <w:top w:val="none" w:sz="0" w:space="0" w:color="auto"/>
                    <w:left w:val="none" w:sz="0" w:space="0" w:color="auto"/>
                    <w:bottom w:val="none" w:sz="0" w:space="0" w:color="auto"/>
                    <w:right w:val="none" w:sz="0" w:space="0" w:color="auto"/>
                  </w:divBdr>
                </w:div>
                <w:div w:id="843">
                  <w:marLeft w:val="0"/>
                  <w:marRight w:val="0"/>
                  <w:marTop w:val="0"/>
                  <w:marBottom w:val="0"/>
                  <w:divBdr>
                    <w:top w:val="none" w:sz="0" w:space="0" w:color="auto"/>
                    <w:left w:val="none" w:sz="0" w:space="0" w:color="auto"/>
                    <w:bottom w:val="none" w:sz="0" w:space="0" w:color="auto"/>
                    <w:right w:val="none" w:sz="0" w:space="0" w:color="auto"/>
                  </w:divBdr>
                </w:div>
                <w:div w:id="958">
                  <w:marLeft w:val="0"/>
                  <w:marRight w:val="0"/>
                  <w:marTop w:val="0"/>
                  <w:marBottom w:val="0"/>
                  <w:divBdr>
                    <w:top w:val="none" w:sz="0" w:space="0" w:color="auto"/>
                    <w:left w:val="none" w:sz="0" w:space="0" w:color="auto"/>
                    <w:bottom w:val="none" w:sz="0" w:space="0" w:color="auto"/>
                    <w:right w:val="none" w:sz="0" w:space="0" w:color="auto"/>
                  </w:divBdr>
                </w:div>
                <w:div w:id="1581">
                  <w:marLeft w:val="0"/>
                  <w:marRight w:val="0"/>
                  <w:marTop w:val="0"/>
                  <w:marBottom w:val="0"/>
                  <w:divBdr>
                    <w:top w:val="none" w:sz="0" w:space="0" w:color="auto"/>
                    <w:left w:val="none" w:sz="0" w:space="0" w:color="auto"/>
                    <w:bottom w:val="none" w:sz="0" w:space="0" w:color="auto"/>
                    <w:right w:val="none" w:sz="0" w:space="0" w:color="auto"/>
                  </w:divBdr>
                </w:div>
              </w:divsChild>
            </w:div>
            <w:div w:id="484">
              <w:marLeft w:val="0"/>
              <w:marRight w:val="0"/>
              <w:marTop w:val="0"/>
              <w:marBottom w:val="0"/>
              <w:divBdr>
                <w:top w:val="none" w:sz="0" w:space="0" w:color="auto"/>
                <w:left w:val="none" w:sz="0" w:space="0" w:color="auto"/>
                <w:bottom w:val="none" w:sz="0" w:space="0" w:color="auto"/>
                <w:right w:val="none" w:sz="0" w:space="0" w:color="auto"/>
              </w:divBdr>
              <w:divsChild>
                <w:div w:id="75">
                  <w:marLeft w:val="0"/>
                  <w:marRight w:val="0"/>
                  <w:marTop w:val="0"/>
                  <w:marBottom w:val="0"/>
                  <w:divBdr>
                    <w:top w:val="none" w:sz="0" w:space="0" w:color="auto"/>
                    <w:left w:val="none" w:sz="0" w:space="0" w:color="auto"/>
                    <w:bottom w:val="none" w:sz="0" w:space="0" w:color="auto"/>
                    <w:right w:val="none" w:sz="0" w:space="0" w:color="auto"/>
                  </w:divBdr>
                </w:div>
                <w:div w:id="443">
                  <w:marLeft w:val="0"/>
                  <w:marRight w:val="0"/>
                  <w:marTop w:val="0"/>
                  <w:marBottom w:val="0"/>
                  <w:divBdr>
                    <w:top w:val="none" w:sz="0" w:space="0" w:color="auto"/>
                    <w:left w:val="none" w:sz="0" w:space="0" w:color="auto"/>
                    <w:bottom w:val="none" w:sz="0" w:space="0" w:color="auto"/>
                    <w:right w:val="none" w:sz="0" w:space="0" w:color="auto"/>
                  </w:divBdr>
                  <w:divsChild>
                    <w:div w:id="1218">
                      <w:marLeft w:val="0"/>
                      <w:marRight w:val="0"/>
                      <w:marTop w:val="0"/>
                      <w:marBottom w:val="0"/>
                      <w:divBdr>
                        <w:top w:val="none" w:sz="0" w:space="0" w:color="auto"/>
                        <w:left w:val="none" w:sz="0" w:space="0" w:color="auto"/>
                        <w:bottom w:val="none" w:sz="0" w:space="0" w:color="auto"/>
                        <w:right w:val="none" w:sz="0" w:space="0" w:color="auto"/>
                      </w:divBdr>
                      <w:divsChild>
                        <w:div w:id="287">
                          <w:marLeft w:val="0"/>
                          <w:marRight w:val="0"/>
                          <w:marTop w:val="0"/>
                          <w:marBottom w:val="0"/>
                          <w:divBdr>
                            <w:top w:val="none" w:sz="0" w:space="0" w:color="auto"/>
                            <w:left w:val="none" w:sz="0" w:space="0" w:color="auto"/>
                            <w:bottom w:val="none" w:sz="0" w:space="0" w:color="auto"/>
                            <w:right w:val="none" w:sz="0" w:space="0" w:color="auto"/>
                          </w:divBdr>
                        </w:div>
                      </w:divsChild>
                    </w:div>
                    <w:div w:id="1534">
                      <w:marLeft w:val="0"/>
                      <w:marRight w:val="0"/>
                      <w:marTop w:val="0"/>
                      <w:marBottom w:val="0"/>
                      <w:divBdr>
                        <w:top w:val="none" w:sz="0" w:space="0" w:color="auto"/>
                        <w:left w:val="none" w:sz="0" w:space="0" w:color="auto"/>
                        <w:bottom w:val="none" w:sz="0" w:space="0" w:color="auto"/>
                        <w:right w:val="none" w:sz="0" w:space="0" w:color="auto"/>
                      </w:divBdr>
                      <w:divsChild>
                        <w:div w:id="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
              <w:marLeft w:val="0"/>
              <w:marRight w:val="0"/>
              <w:marTop w:val="0"/>
              <w:marBottom w:val="0"/>
              <w:divBdr>
                <w:top w:val="none" w:sz="0" w:space="0" w:color="auto"/>
                <w:left w:val="none" w:sz="0" w:space="0" w:color="auto"/>
                <w:bottom w:val="none" w:sz="0" w:space="0" w:color="auto"/>
                <w:right w:val="none" w:sz="0" w:space="0" w:color="auto"/>
              </w:divBdr>
              <w:divsChild>
                <w:div w:id="512">
                  <w:marLeft w:val="0"/>
                  <w:marRight w:val="0"/>
                  <w:marTop w:val="0"/>
                  <w:marBottom w:val="0"/>
                  <w:divBdr>
                    <w:top w:val="none" w:sz="0" w:space="0" w:color="auto"/>
                    <w:left w:val="none" w:sz="0" w:space="0" w:color="auto"/>
                    <w:bottom w:val="none" w:sz="0" w:space="0" w:color="auto"/>
                    <w:right w:val="none" w:sz="0" w:space="0" w:color="auto"/>
                  </w:divBdr>
                </w:div>
                <w:div w:id="768">
                  <w:marLeft w:val="0"/>
                  <w:marRight w:val="0"/>
                  <w:marTop w:val="0"/>
                  <w:marBottom w:val="0"/>
                  <w:divBdr>
                    <w:top w:val="none" w:sz="0" w:space="0" w:color="auto"/>
                    <w:left w:val="none" w:sz="0" w:space="0" w:color="auto"/>
                    <w:bottom w:val="none" w:sz="0" w:space="0" w:color="auto"/>
                    <w:right w:val="none" w:sz="0" w:space="0" w:color="auto"/>
                  </w:divBdr>
                  <w:divsChild>
                    <w:div w:id="186">
                      <w:marLeft w:val="0"/>
                      <w:marRight w:val="0"/>
                      <w:marTop w:val="0"/>
                      <w:marBottom w:val="0"/>
                      <w:divBdr>
                        <w:top w:val="none" w:sz="0" w:space="0" w:color="auto"/>
                        <w:left w:val="none" w:sz="0" w:space="0" w:color="auto"/>
                        <w:bottom w:val="none" w:sz="0" w:space="0" w:color="auto"/>
                        <w:right w:val="none" w:sz="0" w:space="0" w:color="auto"/>
                      </w:divBdr>
                    </w:div>
                    <w:div w:id="213">
                      <w:marLeft w:val="0"/>
                      <w:marRight w:val="0"/>
                      <w:marTop w:val="0"/>
                      <w:marBottom w:val="0"/>
                      <w:divBdr>
                        <w:top w:val="none" w:sz="0" w:space="0" w:color="auto"/>
                        <w:left w:val="none" w:sz="0" w:space="0" w:color="auto"/>
                        <w:bottom w:val="none" w:sz="0" w:space="0" w:color="auto"/>
                        <w:right w:val="none" w:sz="0" w:space="0" w:color="auto"/>
                      </w:divBdr>
                    </w:div>
                    <w:div w:id="345">
                      <w:marLeft w:val="0"/>
                      <w:marRight w:val="0"/>
                      <w:marTop w:val="0"/>
                      <w:marBottom w:val="0"/>
                      <w:divBdr>
                        <w:top w:val="none" w:sz="0" w:space="0" w:color="auto"/>
                        <w:left w:val="none" w:sz="0" w:space="0" w:color="auto"/>
                        <w:bottom w:val="none" w:sz="0" w:space="0" w:color="auto"/>
                        <w:right w:val="none" w:sz="0" w:space="0" w:color="auto"/>
                      </w:divBdr>
                    </w:div>
                    <w:div w:id="356">
                      <w:marLeft w:val="0"/>
                      <w:marRight w:val="0"/>
                      <w:marTop w:val="0"/>
                      <w:marBottom w:val="0"/>
                      <w:divBdr>
                        <w:top w:val="none" w:sz="0" w:space="0" w:color="auto"/>
                        <w:left w:val="none" w:sz="0" w:space="0" w:color="auto"/>
                        <w:bottom w:val="none" w:sz="0" w:space="0" w:color="auto"/>
                        <w:right w:val="none" w:sz="0" w:space="0" w:color="auto"/>
                      </w:divBdr>
                    </w:div>
                    <w:div w:id="373">
                      <w:marLeft w:val="0"/>
                      <w:marRight w:val="0"/>
                      <w:marTop w:val="0"/>
                      <w:marBottom w:val="0"/>
                      <w:divBdr>
                        <w:top w:val="none" w:sz="0" w:space="0" w:color="auto"/>
                        <w:left w:val="none" w:sz="0" w:space="0" w:color="auto"/>
                        <w:bottom w:val="none" w:sz="0" w:space="0" w:color="auto"/>
                        <w:right w:val="none" w:sz="0" w:space="0" w:color="auto"/>
                      </w:divBdr>
                    </w:div>
                    <w:div w:id="558">
                      <w:marLeft w:val="0"/>
                      <w:marRight w:val="0"/>
                      <w:marTop w:val="0"/>
                      <w:marBottom w:val="0"/>
                      <w:divBdr>
                        <w:top w:val="none" w:sz="0" w:space="0" w:color="auto"/>
                        <w:left w:val="none" w:sz="0" w:space="0" w:color="auto"/>
                        <w:bottom w:val="none" w:sz="0" w:space="0" w:color="auto"/>
                        <w:right w:val="none" w:sz="0" w:space="0" w:color="auto"/>
                      </w:divBdr>
                    </w:div>
                    <w:div w:id="576">
                      <w:marLeft w:val="0"/>
                      <w:marRight w:val="0"/>
                      <w:marTop w:val="0"/>
                      <w:marBottom w:val="0"/>
                      <w:divBdr>
                        <w:top w:val="none" w:sz="0" w:space="0" w:color="auto"/>
                        <w:left w:val="none" w:sz="0" w:space="0" w:color="auto"/>
                        <w:bottom w:val="none" w:sz="0" w:space="0" w:color="auto"/>
                        <w:right w:val="none" w:sz="0" w:space="0" w:color="auto"/>
                      </w:divBdr>
                    </w:div>
                    <w:div w:id="739">
                      <w:marLeft w:val="0"/>
                      <w:marRight w:val="0"/>
                      <w:marTop w:val="0"/>
                      <w:marBottom w:val="0"/>
                      <w:divBdr>
                        <w:top w:val="none" w:sz="0" w:space="0" w:color="auto"/>
                        <w:left w:val="none" w:sz="0" w:space="0" w:color="auto"/>
                        <w:bottom w:val="none" w:sz="0" w:space="0" w:color="auto"/>
                        <w:right w:val="none" w:sz="0" w:space="0" w:color="auto"/>
                      </w:divBdr>
                    </w:div>
                    <w:div w:id="876">
                      <w:marLeft w:val="0"/>
                      <w:marRight w:val="0"/>
                      <w:marTop w:val="0"/>
                      <w:marBottom w:val="0"/>
                      <w:divBdr>
                        <w:top w:val="none" w:sz="0" w:space="0" w:color="auto"/>
                        <w:left w:val="none" w:sz="0" w:space="0" w:color="auto"/>
                        <w:bottom w:val="none" w:sz="0" w:space="0" w:color="auto"/>
                        <w:right w:val="none" w:sz="0" w:space="0" w:color="auto"/>
                      </w:divBdr>
                    </w:div>
                    <w:div w:id="882">
                      <w:marLeft w:val="0"/>
                      <w:marRight w:val="0"/>
                      <w:marTop w:val="0"/>
                      <w:marBottom w:val="0"/>
                      <w:divBdr>
                        <w:top w:val="none" w:sz="0" w:space="0" w:color="auto"/>
                        <w:left w:val="none" w:sz="0" w:space="0" w:color="auto"/>
                        <w:bottom w:val="none" w:sz="0" w:space="0" w:color="auto"/>
                        <w:right w:val="none" w:sz="0" w:space="0" w:color="auto"/>
                      </w:divBdr>
                    </w:div>
                    <w:div w:id="907">
                      <w:marLeft w:val="0"/>
                      <w:marRight w:val="0"/>
                      <w:marTop w:val="0"/>
                      <w:marBottom w:val="0"/>
                      <w:divBdr>
                        <w:top w:val="none" w:sz="0" w:space="0" w:color="auto"/>
                        <w:left w:val="none" w:sz="0" w:space="0" w:color="auto"/>
                        <w:bottom w:val="none" w:sz="0" w:space="0" w:color="auto"/>
                        <w:right w:val="none" w:sz="0" w:space="0" w:color="auto"/>
                      </w:divBdr>
                    </w:div>
                    <w:div w:id="1012">
                      <w:marLeft w:val="0"/>
                      <w:marRight w:val="0"/>
                      <w:marTop w:val="0"/>
                      <w:marBottom w:val="0"/>
                      <w:divBdr>
                        <w:top w:val="none" w:sz="0" w:space="0" w:color="auto"/>
                        <w:left w:val="none" w:sz="0" w:space="0" w:color="auto"/>
                        <w:bottom w:val="none" w:sz="0" w:space="0" w:color="auto"/>
                        <w:right w:val="none" w:sz="0" w:space="0" w:color="auto"/>
                      </w:divBdr>
                    </w:div>
                    <w:div w:id="1098">
                      <w:marLeft w:val="0"/>
                      <w:marRight w:val="0"/>
                      <w:marTop w:val="0"/>
                      <w:marBottom w:val="0"/>
                      <w:divBdr>
                        <w:top w:val="none" w:sz="0" w:space="0" w:color="auto"/>
                        <w:left w:val="none" w:sz="0" w:space="0" w:color="auto"/>
                        <w:bottom w:val="none" w:sz="0" w:space="0" w:color="auto"/>
                        <w:right w:val="none" w:sz="0" w:space="0" w:color="auto"/>
                      </w:divBdr>
                    </w:div>
                    <w:div w:id="1123">
                      <w:marLeft w:val="0"/>
                      <w:marRight w:val="0"/>
                      <w:marTop w:val="0"/>
                      <w:marBottom w:val="0"/>
                      <w:divBdr>
                        <w:top w:val="none" w:sz="0" w:space="0" w:color="auto"/>
                        <w:left w:val="none" w:sz="0" w:space="0" w:color="auto"/>
                        <w:bottom w:val="none" w:sz="0" w:space="0" w:color="auto"/>
                        <w:right w:val="none" w:sz="0" w:space="0" w:color="auto"/>
                      </w:divBdr>
                    </w:div>
                    <w:div w:id="1139">
                      <w:marLeft w:val="0"/>
                      <w:marRight w:val="0"/>
                      <w:marTop w:val="0"/>
                      <w:marBottom w:val="0"/>
                      <w:divBdr>
                        <w:top w:val="none" w:sz="0" w:space="0" w:color="auto"/>
                        <w:left w:val="none" w:sz="0" w:space="0" w:color="auto"/>
                        <w:bottom w:val="none" w:sz="0" w:space="0" w:color="auto"/>
                        <w:right w:val="none" w:sz="0" w:space="0" w:color="auto"/>
                      </w:divBdr>
                    </w:div>
                    <w:div w:id="1313">
                      <w:marLeft w:val="0"/>
                      <w:marRight w:val="0"/>
                      <w:marTop w:val="0"/>
                      <w:marBottom w:val="0"/>
                      <w:divBdr>
                        <w:top w:val="none" w:sz="0" w:space="0" w:color="auto"/>
                        <w:left w:val="none" w:sz="0" w:space="0" w:color="auto"/>
                        <w:bottom w:val="none" w:sz="0" w:space="0" w:color="auto"/>
                        <w:right w:val="none" w:sz="0" w:space="0" w:color="auto"/>
                      </w:divBdr>
                    </w:div>
                    <w:div w:id="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
              <w:marLeft w:val="0"/>
              <w:marRight w:val="0"/>
              <w:marTop w:val="0"/>
              <w:marBottom w:val="0"/>
              <w:divBdr>
                <w:top w:val="none" w:sz="0" w:space="0" w:color="auto"/>
                <w:left w:val="none" w:sz="0" w:space="0" w:color="auto"/>
                <w:bottom w:val="none" w:sz="0" w:space="0" w:color="auto"/>
                <w:right w:val="none" w:sz="0" w:space="0" w:color="auto"/>
              </w:divBdr>
              <w:divsChild>
                <w:div w:id="159">
                  <w:marLeft w:val="0"/>
                  <w:marRight w:val="0"/>
                  <w:marTop w:val="0"/>
                  <w:marBottom w:val="0"/>
                  <w:divBdr>
                    <w:top w:val="none" w:sz="0" w:space="0" w:color="auto"/>
                    <w:left w:val="none" w:sz="0" w:space="0" w:color="auto"/>
                    <w:bottom w:val="none" w:sz="0" w:space="0" w:color="auto"/>
                    <w:right w:val="none" w:sz="0" w:space="0" w:color="auto"/>
                  </w:divBdr>
                </w:div>
                <w:div w:id="410">
                  <w:marLeft w:val="0"/>
                  <w:marRight w:val="0"/>
                  <w:marTop w:val="0"/>
                  <w:marBottom w:val="0"/>
                  <w:divBdr>
                    <w:top w:val="none" w:sz="0" w:space="0" w:color="auto"/>
                    <w:left w:val="none" w:sz="0" w:space="0" w:color="auto"/>
                    <w:bottom w:val="none" w:sz="0" w:space="0" w:color="auto"/>
                    <w:right w:val="none" w:sz="0" w:space="0" w:color="auto"/>
                  </w:divBdr>
                </w:div>
              </w:divsChild>
            </w:div>
            <w:div w:id="564">
              <w:marLeft w:val="0"/>
              <w:marRight w:val="0"/>
              <w:marTop w:val="0"/>
              <w:marBottom w:val="0"/>
              <w:divBdr>
                <w:top w:val="none" w:sz="0" w:space="0" w:color="auto"/>
                <w:left w:val="none" w:sz="0" w:space="0" w:color="auto"/>
                <w:bottom w:val="none" w:sz="0" w:space="0" w:color="auto"/>
                <w:right w:val="none" w:sz="0" w:space="0" w:color="auto"/>
              </w:divBdr>
            </w:div>
            <w:div w:id="584">
              <w:marLeft w:val="0"/>
              <w:marRight w:val="0"/>
              <w:marTop w:val="0"/>
              <w:marBottom w:val="0"/>
              <w:divBdr>
                <w:top w:val="none" w:sz="0" w:space="0" w:color="auto"/>
                <w:left w:val="none" w:sz="0" w:space="0" w:color="auto"/>
                <w:bottom w:val="none" w:sz="0" w:space="0" w:color="auto"/>
                <w:right w:val="none" w:sz="0" w:space="0" w:color="auto"/>
              </w:divBdr>
              <w:divsChild>
                <w:div w:id="820">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
                    <w:div w:id="573">
                      <w:marLeft w:val="0"/>
                      <w:marRight w:val="0"/>
                      <w:marTop w:val="0"/>
                      <w:marBottom w:val="0"/>
                      <w:divBdr>
                        <w:top w:val="none" w:sz="0" w:space="0" w:color="auto"/>
                        <w:left w:val="none" w:sz="0" w:space="0" w:color="auto"/>
                        <w:bottom w:val="none" w:sz="0" w:space="0" w:color="auto"/>
                        <w:right w:val="none" w:sz="0" w:space="0" w:color="auto"/>
                      </w:divBdr>
                    </w:div>
                    <w:div w:id="861">
                      <w:marLeft w:val="0"/>
                      <w:marRight w:val="0"/>
                      <w:marTop w:val="0"/>
                      <w:marBottom w:val="0"/>
                      <w:divBdr>
                        <w:top w:val="none" w:sz="0" w:space="0" w:color="auto"/>
                        <w:left w:val="none" w:sz="0" w:space="0" w:color="auto"/>
                        <w:bottom w:val="none" w:sz="0" w:space="0" w:color="auto"/>
                        <w:right w:val="none" w:sz="0" w:space="0" w:color="auto"/>
                      </w:divBdr>
                    </w:div>
                    <w:div w:id="864">
                      <w:marLeft w:val="0"/>
                      <w:marRight w:val="0"/>
                      <w:marTop w:val="0"/>
                      <w:marBottom w:val="0"/>
                      <w:divBdr>
                        <w:top w:val="none" w:sz="0" w:space="0" w:color="auto"/>
                        <w:left w:val="none" w:sz="0" w:space="0" w:color="auto"/>
                        <w:bottom w:val="none" w:sz="0" w:space="0" w:color="auto"/>
                        <w:right w:val="none" w:sz="0" w:space="0" w:color="auto"/>
                      </w:divBdr>
                    </w:div>
                    <w:div w:id="992">
                      <w:marLeft w:val="0"/>
                      <w:marRight w:val="0"/>
                      <w:marTop w:val="0"/>
                      <w:marBottom w:val="0"/>
                      <w:divBdr>
                        <w:top w:val="none" w:sz="0" w:space="0" w:color="auto"/>
                        <w:left w:val="none" w:sz="0" w:space="0" w:color="auto"/>
                        <w:bottom w:val="none" w:sz="0" w:space="0" w:color="auto"/>
                        <w:right w:val="none" w:sz="0" w:space="0" w:color="auto"/>
                      </w:divBdr>
                    </w:div>
                    <w:div w:id="1173">
                      <w:marLeft w:val="0"/>
                      <w:marRight w:val="0"/>
                      <w:marTop w:val="0"/>
                      <w:marBottom w:val="0"/>
                      <w:divBdr>
                        <w:top w:val="none" w:sz="0" w:space="0" w:color="auto"/>
                        <w:left w:val="none" w:sz="0" w:space="0" w:color="auto"/>
                        <w:bottom w:val="none" w:sz="0" w:space="0" w:color="auto"/>
                        <w:right w:val="none" w:sz="0" w:space="0" w:color="auto"/>
                      </w:divBdr>
                    </w:div>
                    <w:div w:id="1202">
                      <w:marLeft w:val="0"/>
                      <w:marRight w:val="0"/>
                      <w:marTop w:val="0"/>
                      <w:marBottom w:val="0"/>
                      <w:divBdr>
                        <w:top w:val="none" w:sz="0" w:space="0" w:color="auto"/>
                        <w:left w:val="none" w:sz="0" w:space="0" w:color="auto"/>
                        <w:bottom w:val="none" w:sz="0" w:space="0" w:color="auto"/>
                        <w:right w:val="none" w:sz="0" w:space="0" w:color="auto"/>
                      </w:divBdr>
                    </w:div>
                    <w:div w:id="1394">
                      <w:marLeft w:val="0"/>
                      <w:marRight w:val="0"/>
                      <w:marTop w:val="0"/>
                      <w:marBottom w:val="0"/>
                      <w:divBdr>
                        <w:top w:val="none" w:sz="0" w:space="0" w:color="auto"/>
                        <w:left w:val="none" w:sz="0" w:space="0" w:color="auto"/>
                        <w:bottom w:val="none" w:sz="0" w:space="0" w:color="auto"/>
                        <w:right w:val="none" w:sz="0" w:space="0" w:color="auto"/>
                      </w:divBdr>
                    </w:div>
                    <w:div w:id="1431">
                      <w:marLeft w:val="0"/>
                      <w:marRight w:val="0"/>
                      <w:marTop w:val="0"/>
                      <w:marBottom w:val="0"/>
                      <w:divBdr>
                        <w:top w:val="none" w:sz="0" w:space="0" w:color="auto"/>
                        <w:left w:val="none" w:sz="0" w:space="0" w:color="auto"/>
                        <w:bottom w:val="none" w:sz="0" w:space="0" w:color="auto"/>
                        <w:right w:val="none" w:sz="0" w:space="0" w:color="auto"/>
                      </w:divBdr>
                    </w:div>
                  </w:divsChild>
                </w:div>
                <w:div w:id="885">
                  <w:marLeft w:val="0"/>
                  <w:marRight w:val="0"/>
                  <w:marTop w:val="0"/>
                  <w:marBottom w:val="0"/>
                  <w:divBdr>
                    <w:top w:val="none" w:sz="0" w:space="0" w:color="auto"/>
                    <w:left w:val="none" w:sz="0" w:space="0" w:color="auto"/>
                    <w:bottom w:val="none" w:sz="0" w:space="0" w:color="auto"/>
                    <w:right w:val="none" w:sz="0" w:space="0" w:color="auto"/>
                  </w:divBdr>
                  <w:divsChild>
                    <w:div w:id="119">
                      <w:marLeft w:val="0"/>
                      <w:marRight w:val="0"/>
                      <w:marTop w:val="0"/>
                      <w:marBottom w:val="0"/>
                      <w:divBdr>
                        <w:top w:val="none" w:sz="0" w:space="0" w:color="auto"/>
                        <w:left w:val="none" w:sz="0" w:space="0" w:color="auto"/>
                        <w:bottom w:val="none" w:sz="0" w:space="0" w:color="auto"/>
                        <w:right w:val="none" w:sz="0" w:space="0" w:color="auto"/>
                      </w:divBdr>
                      <w:divsChild>
                        <w:div w:id="1078">
                          <w:marLeft w:val="0"/>
                          <w:marRight w:val="0"/>
                          <w:marTop w:val="0"/>
                          <w:marBottom w:val="0"/>
                          <w:divBdr>
                            <w:top w:val="none" w:sz="0" w:space="0" w:color="auto"/>
                            <w:left w:val="none" w:sz="0" w:space="0" w:color="auto"/>
                            <w:bottom w:val="none" w:sz="0" w:space="0" w:color="auto"/>
                            <w:right w:val="none" w:sz="0" w:space="0" w:color="auto"/>
                          </w:divBdr>
                          <w:divsChild>
                            <w:div w:id="80">
                              <w:marLeft w:val="0"/>
                              <w:marRight w:val="0"/>
                              <w:marTop w:val="0"/>
                              <w:marBottom w:val="0"/>
                              <w:divBdr>
                                <w:top w:val="none" w:sz="0" w:space="0" w:color="auto"/>
                                <w:left w:val="none" w:sz="0" w:space="0" w:color="auto"/>
                                <w:bottom w:val="none" w:sz="0" w:space="0" w:color="auto"/>
                                <w:right w:val="none" w:sz="0" w:space="0" w:color="auto"/>
                              </w:divBdr>
                            </w:div>
                            <w:div w:id="482">
                              <w:marLeft w:val="0"/>
                              <w:marRight w:val="0"/>
                              <w:marTop w:val="0"/>
                              <w:marBottom w:val="0"/>
                              <w:divBdr>
                                <w:top w:val="none" w:sz="0" w:space="0" w:color="auto"/>
                                <w:left w:val="none" w:sz="0" w:space="0" w:color="auto"/>
                                <w:bottom w:val="none" w:sz="0" w:space="0" w:color="auto"/>
                                <w:right w:val="none" w:sz="0" w:space="0" w:color="auto"/>
                              </w:divBdr>
                            </w:div>
                            <w:div w:id="682">
                              <w:marLeft w:val="0"/>
                              <w:marRight w:val="0"/>
                              <w:marTop w:val="0"/>
                              <w:marBottom w:val="0"/>
                              <w:divBdr>
                                <w:top w:val="none" w:sz="0" w:space="0" w:color="auto"/>
                                <w:left w:val="none" w:sz="0" w:space="0" w:color="auto"/>
                                <w:bottom w:val="none" w:sz="0" w:space="0" w:color="auto"/>
                                <w:right w:val="none" w:sz="0" w:space="0" w:color="auto"/>
                              </w:divBdr>
                            </w:div>
                            <w:div w:id="727">
                              <w:marLeft w:val="0"/>
                              <w:marRight w:val="0"/>
                              <w:marTop w:val="0"/>
                              <w:marBottom w:val="0"/>
                              <w:divBdr>
                                <w:top w:val="none" w:sz="0" w:space="0" w:color="auto"/>
                                <w:left w:val="none" w:sz="0" w:space="0" w:color="auto"/>
                                <w:bottom w:val="none" w:sz="0" w:space="0" w:color="auto"/>
                                <w:right w:val="none" w:sz="0" w:space="0" w:color="auto"/>
                              </w:divBdr>
                            </w:div>
                            <w:div w:id="772">
                              <w:marLeft w:val="0"/>
                              <w:marRight w:val="0"/>
                              <w:marTop w:val="0"/>
                              <w:marBottom w:val="0"/>
                              <w:divBdr>
                                <w:top w:val="none" w:sz="0" w:space="0" w:color="auto"/>
                                <w:left w:val="none" w:sz="0" w:space="0" w:color="auto"/>
                                <w:bottom w:val="none" w:sz="0" w:space="0" w:color="auto"/>
                                <w:right w:val="none" w:sz="0" w:space="0" w:color="auto"/>
                              </w:divBdr>
                            </w:div>
                            <w:div w:id="1004">
                              <w:marLeft w:val="0"/>
                              <w:marRight w:val="0"/>
                              <w:marTop w:val="0"/>
                              <w:marBottom w:val="0"/>
                              <w:divBdr>
                                <w:top w:val="none" w:sz="0" w:space="0" w:color="auto"/>
                                <w:left w:val="none" w:sz="0" w:space="0" w:color="auto"/>
                                <w:bottom w:val="none" w:sz="0" w:space="0" w:color="auto"/>
                                <w:right w:val="none" w:sz="0" w:space="0" w:color="auto"/>
                              </w:divBdr>
                            </w:div>
                            <w:div w:id="1055">
                              <w:marLeft w:val="0"/>
                              <w:marRight w:val="0"/>
                              <w:marTop w:val="0"/>
                              <w:marBottom w:val="0"/>
                              <w:divBdr>
                                <w:top w:val="none" w:sz="0" w:space="0" w:color="auto"/>
                                <w:left w:val="none" w:sz="0" w:space="0" w:color="auto"/>
                                <w:bottom w:val="none" w:sz="0" w:space="0" w:color="auto"/>
                                <w:right w:val="none" w:sz="0" w:space="0" w:color="auto"/>
                              </w:divBdr>
                            </w:div>
                            <w:div w:id="1200">
                              <w:marLeft w:val="0"/>
                              <w:marRight w:val="0"/>
                              <w:marTop w:val="0"/>
                              <w:marBottom w:val="0"/>
                              <w:divBdr>
                                <w:top w:val="none" w:sz="0" w:space="0" w:color="auto"/>
                                <w:left w:val="none" w:sz="0" w:space="0" w:color="auto"/>
                                <w:bottom w:val="none" w:sz="0" w:space="0" w:color="auto"/>
                                <w:right w:val="none" w:sz="0" w:space="0" w:color="auto"/>
                              </w:divBdr>
                            </w:div>
                            <w:div w:id="1483">
                              <w:marLeft w:val="0"/>
                              <w:marRight w:val="0"/>
                              <w:marTop w:val="0"/>
                              <w:marBottom w:val="0"/>
                              <w:divBdr>
                                <w:top w:val="none" w:sz="0" w:space="0" w:color="auto"/>
                                <w:left w:val="none" w:sz="0" w:space="0" w:color="auto"/>
                                <w:bottom w:val="none" w:sz="0" w:space="0" w:color="auto"/>
                                <w:right w:val="none" w:sz="0" w:space="0" w:color="auto"/>
                              </w:divBdr>
                            </w:div>
                          </w:divsChild>
                        </w:div>
                        <w:div w:id="1353">
                          <w:marLeft w:val="0"/>
                          <w:marRight w:val="0"/>
                          <w:marTop w:val="0"/>
                          <w:marBottom w:val="0"/>
                          <w:divBdr>
                            <w:top w:val="none" w:sz="0" w:space="0" w:color="auto"/>
                            <w:left w:val="none" w:sz="0" w:space="0" w:color="auto"/>
                            <w:bottom w:val="none" w:sz="0" w:space="0" w:color="auto"/>
                            <w:right w:val="none" w:sz="0" w:space="0" w:color="auto"/>
                          </w:divBdr>
                        </w:div>
                      </w:divsChild>
                    </w:div>
                    <w:div w:id="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
              <w:marLeft w:val="0"/>
              <w:marRight w:val="0"/>
              <w:marTop w:val="0"/>
              <w:marBottom w:val="0"/>
              <w:divBdr>
                <w:top w:val="none" w:sz="0" w:space="0" w:color="auto"/>
                <w:left w:val="none" w:sz="0" w:space="0" w:color="auto"/>
                <w:bottom w:val="none" w:sz="0" w:space="0" w:color="auto"/>
                <w:right w:val="none" w:sz="0" w:space="0" w:color="auto"/>
              </w:divBdr>
            </w:div>
            <w:div w:id="942">
              <w:marLeft w:val="0"/>
              <w:marRight w:val="0"/>
              <w:marTop w:val="0"/>
              <w:marBottom w:val="0"/>
              <w:divBdr>
                <w:top w:val="none" w:sz="0" w:space="0" w:color="auto"/>
                <w:left w:val="none" w:sz="0" w:space="0" w:color="auto"/>
                <w:bottom w:val="none" w:sz="0" w:space="0" w:color="auto"/>
                <w:right w:val="none" w:sz="0" w:space="0" w:color="auto"/>
              </w:divBdr>
              <w:divsChild>
                <w:div w:id="65">
                  <w:marLeft w:val="0"/>
                  <w:marRight w:val="0"/>
                  <w:marTop w:val="0"/>
                  <w:marBottom w:val="0"/>
                  <w:divBdr>
                    <w:top w:val="none" w:sz="0" w:space="0" w:color="auto"/>
                    <w:left w:val="none" w:sz="0" w:space="0" w:color="auto"/>
                    <w:bottom w:val="none" w:sz="0" w:space="0" w:color="auto"/>
                    <w:right w:val="none" w:sz="0" w:space="0" w:color="auto"/>
                  </w:divBdr>
                </w:div>
                <w:div w:id="76">
                  <w:marLeft w:val="0"/>
                  <w:marRight w:val="0"/>
                  <w:marTop w:val="0"/>
                  <w:marBottom w:val="0"/>
                  <w:divBdr>
                    <w:top w:val="none" w:sz="0" w:space="0" w:color="auto"/>
                    <w:left w:val="none" w:sz="0" w:space="0" w:color="auto"/>
                    <w:bottom w:val="none" w:sz="0" w:space="0" w:color="auto"/>
                    <w:right w:val="none" w:sz="0" w:space="0" w:color="auto"/>
                  </w:divBdr>
                </w:div>
                <w:div w:id="91">
                  <w:marLeft w:val="0"/>
                  <w:marRight w:val="0"/>
                  <w:marTop w:val="0"/>
                  <w:marBottom w:val="0"/>
                  <w:divBdr>
                    <w:top w:val="none" w:sz="0" w:space="0" w:color="auto"/>
                    <w:left w:val="none" w:sz="0" w:space="0" w:color="auto"/>
                    <w:bottom w:val="none" w:sz="0" w:space="0" w:color="auto"/>
                    <w:right w:val="none" w:sz="0" w:space="0" w:color="auto"/>
                  </w:divBdr>
                </w:div>
                <w:div w:id="317">
                  <w:marLeft w:val="0"/>
                  <w:marRight w:val="0"/>
                  <w:marTop w:val="0"/>
                  <w:marBottom w:val="0"/>
                  <w:divBdr>
                    <w:top w:val="none" w:sz="0" w:space="0" w:color="auto"/>
                    <w:left w:val="none" w:sz="0" w:space="0" w:color="auto"/>
                    <w:bottom w:val="none" w:sz="0" w:space="0" w:color="auto"/>
                    <w:right w:val="none" w:sz="0" w:space="0" w:color="auto"/>
                  </w:divBdr>
                </w:div>
                <w:div w:id="540">
                  <w:marLeft w:val="0"/>
                  <w:marRight w:val="0"/>
                  <w:marTop w:val="0"/>
                  <w:marBottom w:val="0"/>
                  <w:divBdr>
                    <w:top w:val="none" w:sz="0" w:space="0" w:color="auto"/>
                    <w:left w:val="none" w:sz="0" w:space="0" w:color="auto"/>
                    <w:bottom w:val="none" w:sz="0" w:space="0" w:color="auto"/>
                    <w:right w:val="none" w:sz="0" w:space="0" w:color="auto"/>
                  </w:divBdr>
                </w:div>
                <w:div w:id="571">
                  <w:marLeft w:val="0"/>
                  <w:marRight w:val="0"/>
                  <w:marTop w:val="0"/>
                  <w:marBottom w:val="0"/>
                  <w:divBdr>
                    <w:top w:val="none" w:sz="0" w:space="0" w:color="auto"/>
                    <w:left w:val="none" w:sz="0" w:space="0" w:color="auto"/>
                    <w:bottom w:val="none" w:sz="0" w:space="0" w:color="auto"/>
                    <w:right w:val="none" w:sz="0" w:space="0" w:color="auto"/>
                  </w:divBdr>
                </w:div>
                <w:div w:id="588">
                  <w:marLeft w:val="0"/>
                  <w:marRight w:val="0"/>
                  <w:marTop w:val="0"/>
                  <w:marBottom w:val="0"/>
                  <w:divBdr>
                    <w:top w:val="none" w:sz="0" w:space="0" w:color="auto"/>
                    <w:left w:val="none" w:sz="0" w:space="0" w:color="auto"/>
                    <w:bottom w:val="none" w:sz="0" w:space="0" w:color="auto"/>
                    <w:right w:val="none" w:sz="0" w:space="0" w:color="auto"/>
                  </w:divBdr>
                </w:div>
                <w:div w:id="622">
                  <w:marLeft w:val="0"/>
                  <w:marRight w:val="0"/>
                  <w:marTop w:val="0"/>
                  <w:marBottom w:val="0"/>
                  <w:divBdr>
                    <w:top w:val="none" w:sz="0" w:space="0" w:color="auto"/>
                    <w:left w:val="none" w:sz="0" w:space="0" w:color="auto"/>
                    <w:bottom w:val="none" w:sz="0" w:space="0" w:color="auto"/>
                    <w:right w:val="none" w:sz="0" w:space="0" w:color="auto"/>
                  </w:divBdr>
                </w:div>
                <w:div w:id="686">
                  <w:marLeft w:val="0"/>
                  <w:marRight w:val="0"/>
                  <w:marTop w:val="0"/>
                  <w:marBottom w:val="0"/>
                  <w:divBdr>
                    <w:top w:val="none" w:sz="0" w:space="0" w:color="auto"/>
                    <w:left w:val="none" w:sz="0" w:space="0" w:color="auto"/>
                    <w:bottom w:val="none" w:sz="0" w:space="0" w:color="auto"/>
                    <w:right w:val="none" w:sz="0" w:space="0" w:color="auto"/>
                  </w:divBdr>
                </w:div>
                <w:div w:id="750">
                  <w:marLeft w:val="0"/>
                  <w:marRight w:val="0"/>
                  <w:marTop w:val="0"/>
                  <w:marBottom w:val="0"/>
                  <w:divBdr>
                    <w:top w:val="none" w:sz="0" w:space="0" w:color="auto"/>
                    <w:left w:val="none" w:sz="0" w:space="0" w:color="auto"/>
                    <w:bottom w:val="none" w:sz="0" w:space="0" w:color="auto"/>
                    <w:right w:val="none" w:sz="0" w:space="0" w:color="auto"/>
                  </w:divBdr>
                </w:div>
                <w:div w:id="769">
                  <w:marLeft w:val="0"/>
                  <w:marRight w:val="0"/>
                  <w:marTop w:val="0"/>
                  <w:marBottom w:val="0"/>
                  <w:divBdr>
                    <w:top w:val="none" w:sz="0" w:space="0" w:color="auto"/>
                    <w:left w:val="none" w:sz="0" w:space="0" w:color="auto"/>
                    <w:bottom w:val="none" w:sz="0" w:space="0" w:color="auto"/>
                    <w:right w:val="none" w:sz="0" w:space="0" w:color="auto"/>
                  </w:divBdr>
                </w:div>
                <w:div w:id="784">
                  <w:marLeft w:val="0"/>
                  <w:marRight w:val="0"/>
                  <w:marTop w:val="0"/>
                  <w:marBottom w:val="0"/>
                  <w:divBdr>
                    <w:top w:val="none" w:sz="0" w:space="0" w:color="auto"/>
                    <w:left w:val="none" w:sz="0" w:space="0" w:color="auto"/>
                    <w:bottom w:val="none" w:sz="0" w:space="0" w:color="auto"/>
                    <w:right w:val="none" w:sz="0" w:space="0" w:color="auto"/>
                  </w:divBdr>
                </w:div>
                <w:div w:id="798">
                  <w:marLeft w:val="0"/>
                  <w:marRight w:val="0"/>
                  <w:marTop w:val="0"/>
                  <w:marBottom w:val="0"/>
                  <w:divBdr>
                    <w:top w:val="none" w:sz="0" w:space="0" w:color="auto"/>
                    <w:left w:val="none" w:sz="0" w:space="0" w:color="auto"/>
                    <w:bottom w:val="none" w:sz="0" w:space="0" w:color="auto"/>
                    <w:right w:val="none" w:sz="0" w:space="0" w:color="auto"/>
                  </w:divBdr>
                </w:div>
                <w:div w:id="993">
                  <w:marLeft w:val="0"/>
                  <w:marRight w:val="0"/>
                  <w:marTop w:val="0"/>
                  <w:marBottom w:val="0"/>
                  <w:divBdr>
                    <w:top w:val="none" w:sz="0" w:space="0" w:color="auto"/>
                    <w:left w:val="none" w:sz="0" w:space="0" w:color="auto"/>
                    <w:bottom w:val="none" w:sz="0" w:space="0" w:color="auto"/>
                    <w:right w:val="none" w:sz="0" w:space="0" w:color="auto"/>
                  </w:divBdr>
                </w:div>
                <w:div w:id="1075">
                  <w:marLeft w:val="0"/>
                  <w:marRight w:val="0"/>
                  <w:marTop w:val="0"/>
                  <w:marBottom w:val="0"/>
                  <w:divBdr>
                    <w:top w:val="none" w:sz="0" w:space="0" w:color="auto"/>
                    <w:left w:val="none" w:sz="0" w:space="0" w:color="auto"/>
                    <w:bottom w:val="none" w:sz="0" w:space="0" w:color="auto"/>
                    <w:right w:val="none" w:sz="0" w:space="0" w:color="auto"/>
                  </w:divBdr>
                </w:div>
                <w:div w:id="1122">
                  <w:marLeft w:val="0"/>
                  <w:marRight w:val="0"/>
                  <w:marTop w:val="0"/>
                  <w:marBottom w:val="0"/>
                  <w:divBdr>
                    <w:top w:val="none" w:sz="0" w:space="0" w:color="auto"/>
                    <w:left w:val="none" w:sz="0" w:space="0" w:color="auto"/>
                    <w:bottom w:val="none" w:sz="0" w:space="0" w:color="auto"/>
                    <w:right w:val="none" w:sz="0" w:space="0" w:color="auto"/>
                  </w:divBdr>
                </w:div>
                <w:div w:id="1133">
                  <w:marLeft w:val="0"/>
                  <w:marRight w:val="0"/>
                  <w:marTop w:val="0"/>
                  <w:marBottom w:val="0"/>
                  <w:divBdr>
                    <w:top w:val="none" w:sz="0" w:space="0" w:color="auto"/>
                    <w:left w:val="none" w:sz="0" w:space="0" w:color="auto"/>
                    <w:bottom w:val="none" w:sz="0" w:space="0" w:color="auto"/>
                    <w:right w:val="none" w:sz="0" w:space="0" w:color="auto"/>
                  </w:divBdr>
                </w:div>
                <w:div w:id="1154">
                  <w:marLeft w:val="0"/>
                  <w:marRight w:val="0"/>
                  <w:marTop w:val="0"/>
                  <w:marBottom w:val="0"/>
                  <w:divBdr>
                    <w:top w:val="none" w:sz="0" w:space="0" w:color="auto"/>
                    <w:left w:val="none" w:sz="0" w:space="0" w:color="auto"/>
                    <w:bottom w:val="none" w:sz="0" w:space="0" w:color="auto"/>
                    <w:right w:val="none" w:sz="0" w:space="0" w:color="auto"/>
                  </w:divBdr>
                </w:div>
                <w:div w:id="1199">
                  <w:marLeft w:val="0"/>
                  <w:marRight w:val="0"/>
                  <w:marTop w:val="0"/>
                  <w:marBottom w:val="0"/>
                  <w:divBdr>
                    <w:top w:val="none" w:sz="0" w:space="0" w:color="auto"/>
                    <w:left w:val="none" w:sz="0" w:space="0" w:color="auto"/>
                    <w:bottom w:val="none" w:sz="0" w:space="0" w:color="auto"/>
                    <w:right w:val="none" w:sz="0" w:space="0" w:color="auto"/>
                  </w:divBdr>
                </w:div>
                <w:div w:id="1389">
                  <w:marLeft w:val="0"/>
                  <w:marRight w:val="0"/>
                  <w:marTop w:val="0"/>
                  <w:marBottom w:val="0"/>
                  <w:divBdr>
                    <w:top w:val="none" w:sz="0" w:space="0" w:color="auto"/>
                    <w:left w:val="none" w:sz="0" w:space="0" w:color="auto"/>
                    <w:bottom w:val="none" w:sz="0" w:space="0" w:color="auto"/>
                    <w:right w:val="none" w:sz="0" w:space="0" w:color="auto"/>
                  </w:divBdr>
                </w:div>
                <w:div w:id="1392">
                  <w:marLeft w:val="0"/>
                  <w:marRight w:val="0"/>
                  <w:marTop w:val="0"/>
                  <w:marBottom w:val="0"/>
                  <w:divBdr>
                    <w:top w:val="none" w:sz="0" w:space="0" w:color="auto"/>
                    <w:left w:val="none" w:sz="0" w:space="0" w:color="auto"/>
                    <w:bottom w:val="none" w:sz="0" w:space="0" w:color="auto"/>
                    <w:right w:val="none" w:sz="0" w:space="0" w:color="auto"/>
                  </w:divBdr>
                </w:div>
                <w:div w:id="1518">
                  <w:marLeft w:val="0"/>
                  <w:marRight w:val="0"/>
                  <w:marTop w:val="0"/>
                  <w:marBottom w:val="0"/>
                  <w:divBdr>
                    <w:top w:val="none" w:sz="0" w:space="0" w:color="auto"/>
                    <w:left w:val="none" w:sz="0" w:space="0" w:color="auto"/>
                    <w:bottom w:val="none" w:sz="0" w:space="0" w:color="auto"/>
                    <w:right w:val="none" w:sz="0" w:space="0" w:color="auto"/>
                  </w:divBdr>
                </w:div>
                <w:div w:id="1583">
                  <w:marLeft w:val="0"/>
                  <w:marRight w:val="0"/>
                  <w:marTop w:val="0"/>
                  <w:marBottom w:val="0"/>
                  <w:divBdr>
                    <w:top w:val="none" w:sz="0" w:space="0" w:color="auto"/>
                    <w:left w:val="none" w:sz="0" w:space="0" w:color="auto"/>
                    <w:bottom w:val="none" w:sz="0" w:space="0" w:color="auto"/>
                    <w:right w:val="none" w:sz="0" w:space="0" w:color="auto"/>
                  </w:divBdr>
                </w:div>
              </w:divsChild>
            </w:div>
            <w:div w:id="978">
              <w:marLeft w:val="0"/>
              <w:marRight w:val="0"/>
              <w:marTop w:val="0"/>
              <w:marBottom w:val="0"/>
              <w:divBdr>
                <w:top w:val="none" w:sz="0" w:space="0" w:color="auto"/>
                <w:left w:val="none" w:sz="0" w:space="0" w:color="auto"/>
                <w:bottom w:val="none" w:sz="0" w:space="0" w:color="auto"/>
                <w:right w:val="none" w:sz="0" w:space="0" w:color="auto"/>
              </w:divBdr>
            </w:div>
            <w:div w:id="1116">
              <w:marLeft w:val="0"/>
              <w:marRight w:val="0"/>
              <w:marTop w:val="0"/>
              <w:marBottom w:val="0"/>
              <w:divBdr>
                <w:top w:val="none" w:sz="0" w:space="0" w:color="auto"/>
                <w:left w:val="none" w:sz="0" w:space="0" w:color="auto"/>
                <w:bottom w:val="none" w:sz="0" w:space="0" w:color="auto"/>
                <w:right w:val="none" w:sz="0" w:space="0" w:color="auto"/>
              </w:divBdr>
              <w:divsChild>
                <w:div w:id="35">
                  <w:marLeft w:val="0"/>
                  <w:marRight w:val="0"/>
                  <w:marTop w:val="0"/>
                  <w:marBottom w:val="0"/>
                  <w:divBdr>
                    <w:top w:val="none" w:sz="0" w:space="0" w:color="auto"/>
                    <w:left w:val="none" w:sz="0" w:space="0" w:color="auto"/>
                    <w:bottom w:val="none" w:sz="0" w:space="0" w:color="auto"/>
                    <w:right w:val="none" w:sz="0" w:space="0" w:color="auto"/>
                  </w:divBdr>
                </w:div>
                <w:div w:id="51">
                  <w:marLeft w:val="0"/>
                  <w:marRight w:val="0"/>
                  <w:marTop w:val="0"/>
                  <w:marBottom w:val="0"/>
                  <w:divBdr>
                    <w:top w:val="none" w:sz="0" w:space="0" w:color="auto"/>
                    <w:left w:val="none" w:sz="0" w:space="0" w:color="auto"/>
                    <w:bottom w:val="none" w:sz="0" w:space="0" w:color="auto"/>
                    <w:right w:val="none" w:sz="0" w:space="0" w:color="auto"/>
                  </w:divBdr>
                </w:div>
                <w:div w:id="126">
                  <w:marLeft w:val="0"/>
                  <w:marRight w:val="0"/>
                  <w:marTop w:val="0"/>
                  <w:marBottom w:val="0"/>
                  <w:divBdr>
                    <w:top w:val="none" w:sz="0" w:space="0" w:color="auto"/>
                    <w:left w:val="none" w:sz="0" w:space="0" w:color="auto"/>
                    <w:bottom w:val="none" w:sz="0" w:space="0" w:color="auto"/>
                    <w:right w:val="none" w:sz="0" w:space="0" w:color="auto"/>
                  </w:divBdr>
                </w:div>
                <w:div w:id="182">
                  <w:marLeft w:val="0"/>
                  <w:marRight w:val="0"/>
                  <w:marTop w:val="0"/>
                  <w:marBottom w:val="0"/>
                  <w:divBdr>
                    <w:top w:val="none" w:sz="0" w:space="0" w:color="auto"/>
                    <w:left w:val="none" w:sz="0" w:space="0" w:color="auto"/>
                    <w:bottom w:val="none" w:sz="0" w:space="0" w:color="auto"/>
                    <w:right w:val="none" w:sz="0" w:space="0" w:color="auto"/>
                  </w:divBdr>
                </w:div>
                <w:div w:id="202">
                  <w:marLeft w:val="0"/>
                  <w:marRight w:val="0"/>
                  <w:marTop w:val="0"/>
                  <w:marBottom w:val="0"/>
                  <w:divBdr>
                    <w:top w:val="none" w:sz="0" w:space="0" w:color="auto"/>
                    <w:left w:val="none" w:sz="0" w:space="0" w:color="auto"/>
                    <w:bottom w:val="none" w:sz="0" w:space="0" w:color="auto"/>
                    <w:right w:val="none" w:sz="0" w:space="0" w:color="auto"/>
                  </w:divBdr>
                </w:div>
                <w:div w:id="306">
                  <w:marLeft w:val="0"/>
                  <w:marRight w:val="0"/>
                  <w:marTop w:val="0"/>
                  <w:marBottom w:val="0"/>
                  <w:divBdr>
                    <w:top w:val="none" w:sz="0" w:space="0" w:color="auto"/>
                    <w:left w:val="none" w:sz="0" w:space="0" w:color="auto"/>
                    <w:bottom w:val="none" w:sz="0" w:space="0" w:color="auto"/>
                    <w:right w:val="none" w:sz="0" w:space="0" w:color="auto"/>
                  </w:divBdr>
                </w:div>
                <w:div w:id="433">
                  <w:marLeft w:val="0"/>
                  <w:marRight w:val="0"/>
                  <w:marTop w:val="0"/>
                  <w:marBottom w:val="0"/>
                  <w:divBdr>
                    <w:top w:val="none" w:sz="0" w:space="0" w:color="auto"/>
                    <w:left w:val="none" w:sz="0" w:space="0" w:color="auto"/>
                    <w:bottom w:val="none" w:sz="0" w:space="0" w:color="auto"/>
                    <w:right w:val="none" w:sz="0" w:space="0" w:color="auto"/>
                  </w:divBdr>
                </w:div>
                <w:div w:id="671">
                  <w:marLeft w:val="0"/>
                  <w:marRight w:val="0"/>
                  <w:marTop w:val="0"/>
                  <w:marBottom w:val="0"/>
                  <w:divBdr>
                    <w:top w:val="none" w:sz="0" w:space="0" w:color="auto"/>
                    <w:left w:val="none" w:sz="0" w:space="0" w:color="auto"/>
                    <w:bottom w:val="none" w:sz="0" w:space="0" w:color="auto"/>
                    <w:right w:val="none" w:sz="0" w:space="0" w:color="auto"/>
                  </w:divBdr>
                </w:div>
                <w:div w:id="721">
                  <w:marLeft w:val="0"/>
                  <w:marRight w:val="0"/>
                  <w:marTop w:val="0"/>
                  <w:marBottom w:val="0"/>
                  <w:divBdr>
                    <w:top w:val="none" w:sz="0" w:space="0" w:color="auto"/>
                    <w:left w:val="none" w:sz="0" w:space="0" w:color="auto"/>
                    <w:bottom w:val="none" w:sz="0" w:space="0" w:color="auto"/>
                    <w:right w:val="none" w:sz="0" w:space="0" w:color="auto"/>
                  </w:divBdr>
                </w:div>
                <w:div w:id="809">
                  <w:marLeft w:val="0"/>
                  <w:marRight w:val="0"/>
                  <w:marTop w:val="0"/>
                  <w:marBottom w:val="0"/>
                  <w:divBdr>
                    <w:top w:val="none" w:sz="0" w:space="0" w:color="auto"/>
                    <w:left w:val="none" w:sz="0" w:space="0" w:color="auto"/>
                    <w:bottom w:val="none" w:sz="0" w:space="0" w:color="auto"/>
                    <w:right w:val="none" w:sz="0" w:space="0" w:color="auto"/>
                  </w:divBdr>
                </w:div>
                <w:div w:id="854">
                  <w:marLeft w:val="0"/>
                  <w:marRight w:val="0"/>
                  <w:marTop w:val="0"/>
                  <w:marBottom w:val="0"/>
                  <w:divBdr>
                    <w:top w:val="none" w:sz="0" w:space="0" w:color="auto"/>
                    <w:left w:val="none" w:sz="0" w:space="0" w:color="auto"/>
                    <w:bottom w:val="none" w:sz="0" w:space="0" w:color="auto"/>
                    <w:right w:val="none" w:sz="0" w:space="0" w:color="auto"/>
                  </w:divBdr>
                </w:div>
                <w:div w:id="1076">
                  <w:marLeft w:val="0"/>
                  <w:marRight w:val="0"/>
                  <w:marTop w:val="0"/>
                  <w:marBottom w:val="0"/>
                  <w:divBdr>
                    <w:top w:val="none" w:sz="0" w:space="0" w:color="auto"/>
                    <w:left w:val="none" w:sz="0" w:space="0" w:color="auto"/>
                    <w:bottom w:val="none" w:sz="0" w:space="0" w:color="auto"/>
                    <w:right w:val="none" w:sz="0" w:space="0" w:color="auto"/>
                  </w:divBdr>
                </w:div>
                <w:div w:id="1290">
                  <w:marLeft w:val="0"/>
                  <w:marRight w:val="0"/>
                  <w:marTop w:val="0"/>
                  <w:marBottom w:val="0"/>
                  <w:divBdr>
                    <w:top w:val="none" w:sz="0" w:space="0" w:color="auto"/>
                    <w:left w:val="none" w:sz="0" w:space="0" w:color="auto"/>
                    <w:bottom w:val="none" w:sz="0" w:space="0" w:color="auto"/>
                    <w:right w:val="none" w:sz="0" w:space="0" w:color="auto"/>
                  </w:divBdr>
                </w:div>
                <w:div w:id="1464">
                  <w:marLeft w:val="0"/>
                  <w:marRight w:val="0"/>
                  <w:marTop w:val="0"/>
                  <w:marBottom w:val="0"/>
                  <w:divBdr>
                    <w:top w:val="none" w:sz="0" w:space="0" w:color="auto"/>
                    <w:left w:val="none" w:sz="0" w:space="0" w:color="auto"/>
                    <w:bottom w:val="none" w:sz="0" w:space="0" w:color="auto"/>
                    <w:right w:val="none" w:sz="0" w:space="0" w:color="auto"/>
                  </w:divBdr>
                </w:div>
                <w:div w:id="1523">
                  <w:marLeft w:val="0"/>
                  <w:marRight w:val="0"/>
                  <w:marTop w:val="0"/>
                  <w:marBottom w:val="0"/>
                  <w:divBdr>
                    <w:top w:val="none" w:sz="0" w:space="0" w:color="auto"/>
                    <w:left w:val="none" w:sz="0" w:space="0" w:color="auto"/>
                    <w:bottom w:val="none" w:sz="0" w:space="0" w:color="auto"/>
                    <w:right w:val="none" w:sz="0" w:space="0" w:color="auto"/>
                  </w:divBdr>
                </w:div>
                <w:div w:id="1546">
                  <w:marLeft w:val="0"/>
                  <w:marRight w:val="0"/>
                  <w:marTop w:val="0"/>
                  <w:marBottom w:val="0"/>
                  <w:divBdr>
                    <w:top w:val="none" w:sz="0" w:space="0" w:color="auto"/>
                    <w:left w:val="none" w:sz="0" w:space="0" w:color="auto"/>
                    <w:bottom w:val="none" w:sz="0" w:space="0" w:color="auto"/>
                    <w:right w:val="none" w:sz="0" w:space="0" w:color="auto"/>
                  </w:divBdr>
                </w:div>
              </w:divsChild>
            </w:div>
            <w:div w:id="1194">
              <w:marLeft w:val="0"/>
              <w:marRight w:val="0"/>
              <w:marTop w:val="0"/>
              <w:marBottom w:val="0"/>
              <w:divBdr>
                <w:top w:val="none" w:sz="0" w:space="0" w:color="auto"/>
                <w:left w:val="none" w:sz="0" w:space="0" w:color="auto"/>
                <w:bottom w:val="none" w:sz="0" w:space="0" w:color="auto"/>
                <w:right w:val="none" w:sz="0" w:space="0" w:color="auto"/>
              </w:divBdr>
              <w:divsChild>
                <w:div w:id="310">
                  <w:marLeft w:val="0"/>
                  <w:marRight w:val="0"/>
                  <w:marTop w:val="0"/>
                  <w:marBottom w:val="0"/>
                  <w:divBdr>
                    <w:top w:val="none" w:sz="0" w:space="0" w:color="auto"/>
                    <w:left w:val="none" w:sz="0" w:space="0" w:color="auto"/>
                    <w:bottom w:val="none" w:sz="0" w:space="0" w:color="auto"/>
                    <w:right w:val="none" w:sz="0" w:space="0" w:color="auto"/>
                  </w:divBdr>
                </w:div>
                <w:div w:id="419">
                  <w:marLeft w:val="0"/>
                  <w:marRight w:val="0"/>
                  <w:marTop w:val="0"/>
                  <w:marBottom w:val="0"/>
                  <w:divBdr>
                    <w:top w:val="none" w:sz="0" w:space="0" w:color="auto"/>
                    <w:left w:val="none" w:sz="0" w:space="0" w:color="auto"/>
                    <w:bottom w:val="none" w:sz="0" w:space="0" w:color="auto"/>
                    <w:right w:val="none" w:sz="0" w:space="0" w:color="auto"/>
                  </w:divBdr>
                </w:div>
                <w:div w:id="803">
                  <w:marLeft w:val="0"/>
                  <w:marRight w:val="0"/>
                  <w:marTop w:val="0"/>
                  <w:marBottom w:val="0"/>
                  <w:divBdr>
                    <w:top w:val="none" w:sz="0" w:space="0" w:color="auto"/>
                    <w:left w:val="none" w:sz="0" w:space="0" w:color="auto"/>
                    <w:bottom w:val="none" w:sz="0" w:space="0" w:color="auto"/>
                    <w:right w:val="none" w:sz="0" w:space="0" w:color="auto"/>
                  </w:divBdr>
                </w:div>
                <w:div w:id="908">
                  <w:marLeft w:val="0"/>
                  <w:marRight w:val="0"/>
                  <w:marTop w:val="0"/>
                  <w:marBottom w:val="0"/>
                  <w:divBdr>
                    <w:top w:val="none" w:sz="0" w:space="0" w:color="auto"/>
                    <w:left w:val="none" w:sz="0" w:space="0" w:color="auto"/>
                    <w:bottom w:val="none" w:sz="0" w:space="0" w:color="auto"/>
                    <w:right w:val="none" w:sz="0" w:space="0" w:color="auto"/>
                  </w:divBdr>
                </w:div>
                <w:div w:id="933">
                  <w:marLeft w:val="0"/>
                  <w:marRight w:val="0"/>
                  <w:marTop w:val="0"/>
                  <w:marBottom w:val="0"/>
                  <w:divBdr>
                    <w:top w:val="none" w:sz="0" w:space="0" w:color="auto"/>
                    <w:left w:val="none" w:sz="0" w:space="0" w:color="auto"/>
                    <w:bottom w:val="none" w:sz="0" w:space="0" w:color="auto"/>
                    <w:right w:val="none" w:sz="0" w:space="0" w:color="auto"/>
                  </w:divBdr>
                </w:div>
                <w:div w:id="1189">
                  <w:marLeft w:val="0"/>
                  <w:marRight w:val="0"/>
                  <w:marTop w:val="0"/>
                  <w:marBottom w:val="0"/>
                  <w:divBdr>
                    <w:top w:val="none" w:sz="0" w:space="0" w:color="auto"/>
                    <w:left w:val="none" w:sz="0" w:space="0" w:color="auto"/>
                    <w:bottom w:val="none" w:sz="0" w:space="0" w:color="auto"/>
                    <w:right w:val="none" w:sz="0" w:space="0" w:color="auto"/>
                  </w:divBdr>
                </w:div>
                <w:div w:id="1439">
                  <w:marLeft w:val="0"/>
                  <w:marRight w:val="0"/>
                  <w:marTop w:val="0"/>
                  <w:marBottom w:val="0"/>
                  <w:divBdr>
                    <w:top w:val="none" w:sz="0" w:space="0" w:color="auto"/>
                    <w:left w:val="none" w:sz="0" w:space="0" w:color="auto"/>
                    <w:bottom w:val="none" w:sz="0" w:space="0" w:color="auto"/>
                    <w:right w:val="none" w:sz="0" w:space="0" w:color="auto"/>
                  </w:divBdr>
                </w:div>
                <w:div w:id="1519">
                  <w:marLeft w:val="0"/>
                  <w:marRight w:val="0"/>
                  <w:marTop w:val="0"/>
                  <w:marBottom w:val="0"/>
                  <w:divBdr>
                    <w:top w:val="none" w:sz="0" w:space="0" w:color="auto"/>
                    <w:left w:val="none" w:sz="0" w:space="0" w:color="auto"/>
                    <w:bottom w:val="none" w:sz="0" w:space="0" w:color="auto"/>
                    <w:right w:val="none" w:sz="0" w:space="0" w:color="auto"/>
                  </w:divBdr>
                </w:div>
              </w:divsChild>
            </w:div>
            <w:div w:id="1372">
              <w:marLeft w:val="0"/>
              <w:marRight w:val="0"/>
              <w:marTop w:val="0"/>
              <w:marBottom w:val="0"/>
              <w:divBdr>
                <w:top w:val="none" w:sz="0" w:space="0" w:color="auto"/>
                <w:left w:val="none" w:sz="0" w:space="0" w:color="auto"/>
                <w:bottom w:val="none" w:sz="0" w:space="0" w:color="auto"/>
                <w:right w:val="none" w:sz="0" w:space="0" w:color="auto"/>
              </w:divBdr>
              <w:divsChild>
                <w:div w:id="68">
                  <w:marLeft w:val="0"/>
                  <w:marRight w:val="0"/>
                  <w:marTop w:val="0"/>
                  <w:marBottom w:val="0"/>
                  <w:divBdr>
                    <w:top w:val="none" w:sz="0" w:space="0" w:color="auto"/>
                    <w:left w:val="none" w:sz="0" w:space="0" w:color="auto"/>
                    <w:bottom w:val="none" w:sz="0" w:space="0" w:color="auto"/>
                    <w:right w:val="none" w:sz="0" w:space="0" w:color="auto"/>
                  </w:divBdr>
                </w:div>
                <w:div w:id="589">
                  <w:marLeft w:val="0"/>
                  <w:marRight w:val="0"/>
                  <w:marTop w:val="0"/>
                  <w:marBottom w:val="0"/>
                  <w:divBdr>
                    <w:top w:val="none" w:sz="0" w:space="0" w:color="auto"/>
                    <w:left w:val="none" w:sz="0" w:space="0" w:color="auto"/>
                    <w:bottom w:val="none" w:sz="0" w:space="0" w:color="auto"/>
                    <w:right w:val="none" w:sz="0" w:space="0" w:color="auto"/>
                  </w:divBdr>
                </w:div>
                <w:div w:id="697">
                  <w:marLeft w:val="0"/>
                  <w:marRight w:val="0"/>
                  <w:marTop w:val="0"/>
                  <w:marBottom w:val="0"/>
                  <w:divBdr>
                    <w:top w:val="none" w:sz="0" w:space="0" w:color="auto"/>
                    <w:left w:val="none" w:sz="0" w:space="0" w:color="auto"/>
                    <w:bottom w:val="none" w:sz="0" w:space="0" w:color="auto"/>
                    <w:right w:val="none" w:sz="0" w:space="0" w:color="auto"/>
                  </w:divBdr>
                </w:div>
                <w:div w:id="870">
                  <w:marLeft w:val="0"/>
                  <w:marRight w:val="0"/>
                  <w:marTop w:val="0"/>
                  <w:marBottom w:val="0"/>
                  <w:divBdr>
                    <w:top w:val="none" w:sz="0" w:space="0" w:color="auto"/>
                    <w:left w:val="none" w:sz="0" w:space="0" w:color="auto"/>
                    <w:bottom w:val="none" w:sz="0" w:space="0" w:color="auto"/>
                    <w:right w:val="none" w:sz="0" w:space="0" w:color="auto"/>
                  </w:divBdr>
                </w:div>
                <w:div w:id="1141">
                  <w:marLeft w:val="0"/>
                  <w:marRight w:val="0"/>
                  <w:marTop w:val="0"/>
                  <w:marBottom w:val="0"/>
                  <w:divBdr>
                    <w:top w:val="none" w:sz="0" w:space="0" w:color="auto"/>
                    <w:left w:val="none" w:sz="0" w:space="0" w:color="auto"/>
                    <w:bottom w:val="none" w:sz="0" w:space="0" w:color="auto"/>
                    <w:right w:val="none" w:sz="0" w:space="0" w:color="auto"/>
                  </w:divBdr>
                </w:div>
                <w:div w:id="1331">
                  <w:marLeft w:val="0"/>
                  <w:marRight w:val="0"/>
                  <w:marTop w:val="0"/>
                  <w:marBottom w:val="0"/>
                  <w:divBdr>
                    <w:top w:val="none" w:sz="0" w:space="0" w:color="auto"/>
                    <w:left w:val="none" w:sz="0" w:space="0" w:color="auto"/>
                    <w:bottom w:val="none" w:sz="0" w:space="0" w:color="auto"/>
                    <w:right w:val="none" w:sz="0" w:space="0" w:color="auto"/>
                  </w:divBdr>
                </w:div>
                <w:div w:id="1356">
                  <w:marLeft w:val="0"/>
                  <w:marRight w:val="0"/>
                  <w:marTop w:val="0"/>
                  <w:marBottom w:val="0"/>
                  <w:divBdr>
                    <w:top w:val="none" w:sz="0" w:space="0" w:color="auto"/>
                    <w:left w:val="none" w:sz="0" w:space="0" w:color="auto"/>
                    <w:bottom w:val="none" w:sz="0" w:space="0" w:color="auto"/>
                    <w:right w:val="none" w:sz="0" w:space="0" w:color="auto"/>
                  </w:divBdr>
                </w:div>
              </w:divsChild>
            </w:div>
            <w:div w:id="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
      <w:marLeft w:val="0"/>
      <w:marRight w:val="0"/>
      <w:marTop w:val="0"/>
      <w:marBottom w:val="0"/>
      <w:divBdr>
        <w:top w:val="none" w:sz="0" w:space="0" w:color="auto"/>
        <w:left w:val="none" w:sz="0" w:space="0" w:color="auto"/>
        <w:bottom w:val="none" w:sz="0" w:space="0" w:color="auto"/>
        <w:right w:val="none" w:sz="0" w:space="0" w:color="auto"/>
      </w:divBdr>
      <w:divsChild>
        <w:div w:id="178">
          <w:marLeft w:val="0"/>
          <w:marRight w:val="0"/>
          <w:marTop w:val="0"/>
          <w:marBottom w:val="0"/>
          <w:divBdr>
            <w:top w:val="none" w:sz="0" w:space="0" w:color="auto"/>
            <w:left w:val="none" w:sz="0" w:space="0" w:color="auto"/>
            <w:bottom w:val="none" w:sz="0" w:space="0" w:color="auto"/>
            <w:right w:val="none" w:sz="0" w:space="0" w:color="auto"/>
          </w:divBdr>
          <w:divsChild>
            <w:div w:id="148">
              <w:marLeft w:val="0"/>
              <w:marRight w:val="0"/>
              <w:marTop w:val="0"/>
              <w:marBottom w:val="0"/>
              <w:divBdr>
                <w:top w:val="none" w:sz="0" w:space="0" w:color="auto"/>
                <w:left w:val="none" w:sz="0" w:space="0" w:color="auto"/>
                <w:bottom w:val="none" w:sz="0" w:space="0" w:color="auto"/>
                <w:right w:val="none" w:sz="0" w:space="0" w:color="auto"/>
              </w:divBdr>
              <w:divsChild>
                <w:div w:id="411">
                  <w:marLeft w:val="0"/>
                  <w:marRight w:val="0"/>
                  <w:marTop w:val="0"/>
                  <w:marBottom w:val="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
                    <w:div w:id="61">
                      <w:marLeft w:val="0"/>
                      <w:marRight w:val="0"/>
                      <w:marTop w:val="0"/>
                      <w:marBottom w:val="0"/>
                      <w:divBdr>
                        <w:top w:val="none" w:sz="0" w:space="0" w:color="auto"/>
                        <w:left w:val="none" w:sz="0" w:space="0" w:color="auto"/>
                        <w:bottom w:val="none" w:sz="0" w:space="0" w:color="auto"/>
                        <w:right w:val="none" w:sz="0" w:space="0" w:color="auto"/>
                      </w:divBdr>
                    </w:div>
                    <w:div w:id="232">
                      <w:marLeft w:val="0"/>
                      <w:marRight w:val="0"/>
                      <w:marTop w:val="0"/>
                      <w:marBottom w:val="0"/>
                      <w:divBdr>
                        <w:top w:val="none" w:sz="0" w:space="0" w:color="auto"/>
                        <w:left w:val="none" w:sz="0" w:space="0" w:color="auto"/>
                        <w:bottom w:val="none" w:sz="0" w:space="0" w:color="auto"/>
                        <w:right w:val="none" w:sz="0" w:space="0" w:color="auto"/>
                      </w:divBdr>
                    </w:div>
                    <w:div w:id="236">
                      <w:marLeft w:val="0"/>
                      <w:marRight w:val="0"/>
                      <w:marTop w:val="0"/>
                      <w:marBottom w:val="0"/>
                      <w:divBdr>
                        <w:top w:val="none" w:sz="0" w:space="0" w:color="auto"/>
                        <w:left w:val="none" w:sz="0" w:space="0" w:color="auto"/>
                        <w:bottom w:val="none" w:sz="0" w:space="0" w:color="auto"/>
                        <w:right w:val="none" w:sz="0" w:space="0" w:color="auto"/>
                      </w:divBdr>
                    </w:div>
                    <w:div w:id="468">
                      <w:marLeft w:val="0"/>
                      <w:marRight w:val="0"/>
                      <w:marTop w:val="0"/>
                      <w:marBottom w:val="0"/>
                      <w:divBdr>
                        <w:top w:val="none" w:sz="0" w:space="0" w:color="auto"/>
                        <w:left w:val="none" w:sz="0" w:space="0" w:color="auto"/>
                        <w:bottom w:val="none" w:sz="0" w:space="0" w:color="auto"/>
                        <w:right w:val="none" w:sz="0" w:space="0" w:color="auto"/>
                      </w:divBdr>
                    </w:div>
                    <w:div w:id="483">
                      <w:marLeft w:val="0"/>
                      <w:marRight w:val="0"/>
                      <w:marTop w:val="0"/>
                      <w:marBottom w:val="0"/>
                      <w:divBdr>
                        <w:top w:val="none" w:sz="0" w:space="0" w:color="auto"/>
                        <w:left w:val="none" w:sz="0" w:space="0" w:color="auto"/>
                        <w:bottom w:val="none" w:sz="0" w:space="0" w:color="auto"/>
                        <w:right w:val="none" w:sz="0" w:space="0" w:color="auto"/>
                      </w:divBdr>
                    </w:div>
                    <w:div w:id="537">
                      <w:marLeft w:val="0"/>
                      <w:marRight w:val="0"/>
                      <w:marTop w:val="0"/>
                      <w:marBottom w:val="0"/>
                      <w:divBdr>
                        <w:top w:val="none" w:sz="0" w:space="0" w:color="auto"/>
                        <w:left w:val="none" w:sz="0" w:space="0" w:color="auto"/>
                        <w:bottom w:val="none" w:sz="0" w:space="0" w:color="auto"/>
                        <w:right w:val="none" w:sz="0" w:space="0" w:color="auto"/>
                      </w:divBdr>
                    </w:div>
                    <w:div w:id="551">
                      <w:marLeft w:val="0"/>
                      <w:marRight w:val="0"/>
                      <w:marTop w:val="0"/>
                      <w:marBottom w:val="0"/>
                      <w:divBdr>
                        <w:top w:val="none" w:sz="0" w:space="0" w:color="auto"/>
                        <w:left w:val="none" w:sz="0" w:space="0" w:color="auto"/>
                        <w:bottom w:val="none" w:sz="0" w:space="0" w:color="auto"/>
                        <w:right w:val="none" w:sz="0" w:space="0" w:color="auto"/>
                      </w:divBdr>
                    </w:div>
                    <w:div w:id="691">
                      <w:marLeft w:val="0"/>
                      <w:marRight w:val="0"/>
                      <w:marTop w:val="0"/>
                      <w:marBottom w:val="0"/>
                      <w:divBdr>
                        <w:top w:val="none" w:sz="0" w:space="0" w:color="auto"/>
                        <w:left w:val="none" w:sz="0" w:space="0" w:color="auto"/>
                        <w:bottom w:val="none" w:sz="0" w:space="0" w:color="auto"/>
                        <w:right w:val="none" w:sz="0" w:space="0" w:color="auto"/>
                      </w:divBdr>
                    </w:div>
                    <w:div w:id="804">
                      <w:marLeft w:val="0"/>
                      <w:marRight w:val="0"/>
                      <w:marTop w:val="0"/>
                      <w:marBottom w:val="0"/>
                      <w:divBdr>
                        <w:top w:val="none" w:sz="0" w:space="0" w:color="auto"/>
                        <w:left w:val="none" w:sz="0" w:space="0" w:color="auto"/>
                        <w:bottom w:val="none" w:sz="0" w:space="0" w:color="auto"/>
                        <w:right w:val="none" w:sz="0" w:space="0" w:color="auto"/>
                      </w:divBdr>
                    </w:div>
                    <w:div w:id="838">
                      <w:marLeft w:val="0"/>
                      <w:marRight w:val="0"/>
                      <w:marTop w:val="0"/>
                      <w:marBottom w:val="0"/>
                      <w:divBdr>
                        <w:top w:val="none" w:sz="0" w:space="0" w:color="auto"/>
                        <w:left w:val="none" w:sz="0" w:space="0" w:color="auto"/>
                        <w:bottom w:val="none" w:sz="0" w:space="0" w:color="auto"/>
                        <w:right w:val="none" w:sz="0" w:space="0" w:color="auto"/>
                      </w:divBdr>
                    </w:div>
                    <w:div w:id="902">
                      <w:marLeft w:val="0"/>
                      <w:marRight w:val="0"/>
                      <w:marTop w:val="0"/>
                      <w:marBottom w:val="0"/>
                      <w:divBdr>
                        <w:top w:val="none" w:sz="0" w:space="0" w:color="auto"/>
                        <w:left w:val="none" w:sz="0" w:space="0" w:color="auto"/>
                        <w:bottom w:val="none" w:sz="0" w:space="0" w:color="auto"/>
                        <w:right w:val="none" w:sz="0" w:space="0" w:color="auto"/>
                      </w:divBdr>
                    </w:div>
                    <w:div w:id="1214">
                      <w:marLeft w:val="0"/>
                      <w:marRight w:val="0"/>
                      <w:marTop w:val="0"/>
                      <w:marBottom w:val="0"/>
                      <w:divBdr>
                        <w:top w:val="none" w:sz="0" w:space="0" w:color="auto"/>
                        <w:left w:val="none" w:sz="0" w:space="0" w:color="auto"/>
                        <w:bottom w:val="none" w:sz="0" w:space="0" w:color="auto"/>
                        <w:right w:val="none" w:sz="0" w:space="0" w:color="auto"/>
                      </w:divBdr>
                    </w:div>
                    <w:div w:id="1217">
                      <w:marLeft w:val="0"/>
                      <w:marRight w:val="0"/>
                      <w:marTop w:val="0"/>
                      <w:marBottom w:val="0"/>
                      <w:divBdr>
                        <w:top w:val="none" w:sz="0" w:space="0" w:color="auto"/>
                        <w:left w:val="none" w:sz="0" w:space="0" w:color="auto"/>
                        <w:bottom w:val="none" w:sz="0" w:space="0" w:color="auto"/>
                        <w:right w:val="none" w:sz="0" w:space="0" w:color="auto"/>
                      </w:divBdr>
                    </w:div>
                    <w:div w:id="1246">
                      <w:marLeft w:val="0"/>
                      <w:marRight w:val="0"/>
                      <w:marTop w:val="0"/>
                      <w:marBottom w:val="0"/>
                      <w:divBdr>
                        <w:top w:val="none" w:sz="0" w:space="0" w:color="auto"/>
                        <w:left w:val="none" w:sz="0" w:space="0" w:color="auto"/>
                        <w:bottom w:val="none" w:sz="0" w:space="0" w:color="auto"/>
                        <w:right w:val="none" w:sz="0" w:space="0" w:color="auto"/>
                      </w:divBdr>
                    </w:div>
                    <w:div w:id="1487">
                      <w:marLeft w:val="0"/>
                      <w:marRight w:val="0"/>
                      <w:marTop w:val="0"/>
                      <w:marBottom w:val="0"/>
                      <w:divBdr>
                        <w:top w:val="none" w:sz="0" w:space="0" w:color="auto"/>
                        <w:left w:val="none" w:sz="0" w:space="0" w:color="auto"/>
                        <w:bottom w:val="none" w:sz="0" w:space="0" w:color="auto"/>
                        <w:right w:val="none" w:sz="0" w:space="0" w:color="auto"/>
                      </w:divBdr>
                    </w:div>
                    <w:div w:id="1507">
                      <w:marLeft w:val="0"/>
                      <w:marRight w:val="0"/>
                      <w:marTop w:val="0"/>
                      <w:marBottom w:val="0"/>
                      <w:divBdr>
                        <w:top w:val="none" w:sz="0" w:space="0" w:color="auto"/>
                        <w:left w:val="none" w:sz="0" w:space="0" w:color="auto"/>
                        <w:bottom w:val="none" w:sz="0" w:space="0" w:color="auto"/>
                        <w:right w:val="none" w:sz="0" w:space="0" w:color="auto"/>
                      </w:divBdr>
                    </w:div>
                  </w:divsChild>
                </w:div>
                <w:div w:id="1473">
                  <w:marLeft w:val="0"/>
                  <w:marRight w:val="0"/>
                  <w:marTop w:val="0"/>
                  <w:marBottom w:val="0"/>
                  <w:divBdr>
                    <w:top w:val="none" w:sz="0" w:space="0" w:color="auto"/>
                    <w:left w:val="none" w:sz="0" w:space="0" w:color="auto"/>
                    <w:bottom w:val="none" w:sz="0" w:space="0" w:color="auto"/>
                    <w:right w:val="none" w:sz="0" w:space="0" w:color="auto"/>
                  </w:divBdr>
                </w:div>
              </w:divsChild>
            </w:div>
            <w:div w:id="399">
              <w:marLeft w:val="0"/>
              <w:marRight w:val="0"/>
              <w:marTop w:val="0"/>
              <w:marBottom w:val="0"/>
              <w:divBdr>
                <w:top w:val="none" w:sz="0" w:space="0" w:color="auto"/>
                <w:left w:val="none" w:sz="0" w:space="0" w:color="auto"/>
                <w:bottom w:val="none" w:sz="0" w:space="0" w:color="auto"/>
                <w:right w:val="none" w:sz="0" w:space="0" w:color="auto"/>
              </w:divBdr>
              <w:divsChild>
                <w:div w:id="13">
                  <w:marLeft w:val="0"/>
                  <w:marRight w:val="0"/>
                  <w:marTop w:val="0"/>
                  <w:marBottom w:val="0"/>
                  <w:divBdr>
                    <w:top w:val="none" w:sz="0" w:space="0" w:color="auto"/>
                    <w:left w:val="none" w:sz="0" w:space="0" w:color="auto"/>
                    <w:bottom w:val="none" w:sz="0" w:space="0" w:color="auto"/>
                    <w:right w:val="none" w:sz="0" w:space="0" w:color="auto"/>
                  </w:divBdr>
                </w:div>
                <w:div w:id="1073">
                  <w:marLeft w:val="0"/>
                  <w:marRight w:val="0"/>
                  <w:marTop w:val="0"/>
                  <w:marBottom w:val="0"/>
                  <w:divBdr>
                    <w:top w:val="none" w:sz="0" w:space="0" w:color="auto"/>
                    <w:left w:val="none" w:sz="0" w:space="0" w:color="auto"/>
                    <w:bottom w:val="none" w:sz="0" w:space="0" w:color="auto"/>
                    <w:right w:val="none" w:sz="0" w:space="0" w:color="auto"/>
                  </w:divBdr>
                </w:div>
                <w:div w:id="1147">
                  <w:marLeft w:val="0"/>
                  <w:marRight w:val="0"/>
                  <w:marTop w:val="0"/>
                  <w:marBottom w:val="0"/>
                  <w:divBdr>
                    <w:top w:val="none" w:sz="0" w:space="0" w:color="auto"/>
                    <w:left w:val="none" w:sz="0" w:space="0" w:color="auto"/>
                    <w:bottom w:val="none" w:sz="0" w:space="0" w:color="auto"/>
                    <w:right w:val="none" w:sz="0" w:space="0" w:color="auto"/>
                  </w:divBdr>
                </w:div>
                <w:div w:id="1180">
                  <w:marLeft w:val="0"/>
                  <w:marRight w:val="0"/>
                  <w:marTop w:val="0"/>
                  <w:marBottom w:val="0"/>
                  <w:divBdr>
                    <w:top w:val="none" w:sz="0" w:space="0" w:color="auto"/>
                    <w:left w:val="none" w:sz="0" w:space="0" w:color="auto"/>
                    <w:bottom w:val="none" w:sz="0" w:space="0" w:color="auto"/>
                    <w:right w:val="none" w:sz="0" w:space="0" w:color="auto"/>
                  </w:divBdr>
                </w:div>
                <w:div w:id="1502">
                  <w:marLeft w:val="0"/>
                  <w:marRight w:val="0"/>
                  <w:marTop w:val="0"/>
                  <w:marBottom w:val="0"/>
                  <w:divBdr>
                    <w:top w:val="none" w:sz="0" w:space="0" w:color="auto"/>
                    <w:left w:val="none" w:sz="0" w:space="0" w:color="auto"/>
                    <w:bottom w:val="none" w:sz="0" w:space="0" w:color="auto"/>
                    <w:right w:val="none" w:sz="0" w:space="0" w:color="auto"/>
                  </w:divBdr>
                </w:div>
              </w:divsChild>
            </w:div>
            <w:div w:id="724">
              <w:marLeft w:val="0"/>
              <w:marRight w:val="0"/>
              <w:marTop w:val="0"/>
              <w:marBottom w:val="0"/>
              <w:divBdr>
                <w:top w:val="none" w:sz="0" w:space="0" w:color="auto"/>
                <w:left w:val="none" w:sz="0" w:space="0" w:color="auto"/>
                <w:bottom w:val="none" w:sz="0" w:space="0" w:color="auto"/>
                <w:right w:val="none" w:sz="0" w:space="0" w:color="auto"/>
              </w:divBdr>
              <w:divsChild>
                <w:div w:id="161">
                  <w:marLeft w:val="0"/>
                  <w:marRight w:val="0"/>
                  <w:marTop w:val="0"/>
                  <w:marBottom w:val="0"/>
                  <w:divBdr>
                    <w:top w:val="none" w:sz="0" w:space="0" w:color="auto"/>
                    <w:left w:val="none" w:sz="0" w:space="0" w:color="auto"/>
                    <w:bottom w:val="none" w:sz="0" w:space="0" w:color="auto"/>
                    <w:right w:val="none" w:sz="0" w:space="0" w:color="auto"/>
                  </w:divBdr>
                </w:div>
                <w:div w:id="374">
                  <w:marLeft w:val="0"/>
                  <w:marRight w:val="0"/>
                  <w:marTop w:val="0"/>
                  <w:marBottom w:val="0"/>
                  <w:divBdr>
                    <w:top w:val="none" w:sz="0" w:space="0" w:color="auto"/>
                    <w:left w:val="none" w:sz="0" w:space="0" w:color="auto"/>
                    <w:bottom w:val="none" w:sz="0" w:space="0" w:color="auto"/>
                    <w:right w:val="none" w:sz="0" w:space="0" w:color="auto"/>
                  </w:divBdr>
                </w:div>
                <w:div w:id="435">
                  <w:marLeft w:val="0"/>
                  <w:marRight w:val="0"/>
                  <w:marTop w:val="0"/>
                  <w:marBottom w:val="0"/>
                  <w:divBdr>
                    <w:top w:val="none" w:sz="0" w:space="0" w:color="auto"/>
                    <w:left w:val="none" w:sz="0" w:space="0" w:color="auto"/>
                    <w:bottom w:val="none" w:sz="0" w:space="0" w:color="auto"/>
                    <w:right w:val="none" w:sz="0" w:space="0" w:color="auto"/>
                  </w:divBdr>
                </w:div>
                <w:div w:id="530">
                  <w:marLeft w:val="0"/>
                  <w:marRight w:val="0"/>
                  <w:marTop w:val="0"/>
                  <w:marBottom w:val="0"/>
                  <w:divBdr>
                    <w:top w:val="none" w:sz="0" w:space="0" w:color="auto"/>
                    <w:left w:val="none" w:sz="0" w:space="0" w:color="auto"/>
                    <w:bottom w:val="none" w:sz="0" w:space="0" w:color="auto"/>
                    <w:right w:val="none" w:sz="0" w:space="0" w:color="auto"/>
                  </w:divBdr>
                </w:div>
                <w:div w:id="961">
                  <w:marLeft w:val="0"/>
                  <w:marRight w:val="0"/>
                  <w:marTop w:val="0"/>
                  <w:marBottom w:val="0"/>
                  <w:divBdr>
                    <w:top w:val="none" w:sz="0" w:space="0" w:color="auto"/>
                    <w:left w:val="none" w:sz="0" w:space="0" w:color="auto"/>
                    <w:bottom w:val="none" w:sz="0" w:space="0" w:color="auto"/>
                    <w:right w:val="none" w:sz="0" w:space="0" w:color="auto"/>
                  </w:divBdr>
                </w:div>
                <w:div w:id="1177">
                  <w:marLeft w:val="0"/>
                  <w:marRight w:val="0"/>
                  <w:marTop w:val="0"/>
                  <w:marBottom w:val="0"/>
                  <w:divBdr>
                    <w:top w:val="none" w:sz="0" w:space="0" w:color="auto"/>
                    <w:left w:val="none" w:sz="0" w:space="0" w:color="auto"/>
                    <w:bottom w:val="none" w:sz="0" w:space="0" w:color="auto"/>
                    <w:right w:val="none" w:sz="0" w:space="0" w:color="auto"/>
                  </w:divBdr>
                </w:div>
                <w:div w:id="1461">
                  <w:marLeft w:val="0"/>
                  <w:marRight w:val="0"/>
                  <w:marTop w:val="0"/>
                  <w:marBottom w:val="0"/>
                  <w:divBdr>
                    <w:top w:val="none" w:sz="0" w:space="0" w:color="auto"/>
                    <w:left w:val="none" w:sz="0" w:space="0" w:color="auto"/>
                    <w:bottom w:val="none" w:sz="0" w:space="0" w:color="auto"/>
                    <w:right w:val="none" w:sz="0" w:space="0" w:color="auto"/>
                  </w:divBdr>
                </w:div>
                <w:div w:id="1491">
                  <w:marLeft w:val="0"/>
                  <w:marRight w:val="0"/>
                  <w:marTop w:val="0"/>
                  <w:marBottom w:val="0"/>
                  <w:divBdr>
                    <w:top w:val="none" w:sz="0" w:space="0" w:color="auto"/>
                    <w:left w:val="none" w:sz="0" w:space="0" w:color="auto"/>
                    <w:bottom w:val="none" w:sz="0" w:space="0" w:color="auto"/>
                    <w:right w:val="none" w:sz="0" w:space="0" w:color="auto"/>
                  </w:divBdr>
                </w:div>
              </w:divsChild>
            </w:div>
            <w:div w:id="837">
              <w:marLeft w:val="0"/>
              <w:marRight w:val="0"/>
              <w:marTop w:val="0"/>
              <w:marBottom w:val="0"/>
              <w:divBdr>
                <w:top w:val="none" w:sz="0" w:space="0" w:color="auto"/>
                <w:left w:val="none" w:sz="0" w:space="0" w:color="auto"/>
                <w:bottom w:val="none" w:sz="0" w:space="0" w:color="auto"/>
                <w:right w:val="none" w:sz="0" w:space="0" w:color="auto"/>
              </w:divBdr>
              <w:divsChild>
                <w:div w:id="1092">
                  <w:marLeft w:val="0"/>
                  <w:marRight w:val="0"/>
                  <w:marTop w:val="0"/>
                  <w:marBottom w:val="0"/>
                  <w:divBdr>
                    <w:top w:val="none" w:sz="0" w:space="0" w:color="auto"/>
                    <w:left w:val="none" w:sz="0" w:space="0" w:color="auto"/>
                    <w:bottom w:val="none" w:sz="0" w:space="0" w:color="auto"/>
                    <w:right w:val="none" w:sz="0" w:space="0" w:color="auto"/>
                  </w:divBdr>
                  <w:divsChild>
                    <w:div w:id="163">
                      <w:marLeft w:val="0"/>
                      <w:marRight w:val="0"/>
                      <w:marTop w:val="0"/>
                      <w:marBottom w:val="0"/>
                      <w:divBdr>
                        <w:top w:val="none" w:sz="0" w:space="0" w:color="auto"/>
                        <w:left w:val="none" w:sz="0" w:space="0" w:color="auto"/>
                        <w:bottom w:val="none" w:sz="0" w:space="0" w:color="auto"/>
                        <w:right w:val="none" w:sz="0" w:space="0" w:color="auto"/>
                      </w:divBdr>
                    </w:div>
                    <w:div w:id="347">
                      <w:marLeft w:val="0"/>
                      <w:marRight w:val="0"/>
                      <w:marTop w:val="0"/>
                      <w:marBottom w:val="0"/>
                      <w:divBdr>
                        <w:top w:val="none" w:sz="0" w:space="0" w:color="auto"/>
                        <w:left w:val="none" w:sz="0" w:space="0" w:color="auto"/>
                        <w:bottom w:val="none" w:sz="0" w:space="0" w:color="auto"/>
                        <w:right w:val="none" w:sz="0" w:space="0" w:color="auto"/>
                      </w:divBdr>
                    </w:div>
                    <w:div w:id="396">
                      <w:marLeft w:val="0"/>
                      <w:marRight w:val="0"/>
                      <w:marTop w:val="0"/>
                      <w:marBottom w:val="0"/>
                      <w:divBdr>
                        <w:top w:val="none" w:sz="0" w:space="0" w:color="auto"/>
                        <w:left w:val="none" w:sz="0" w:space="0" w:color="auto"/>
                        <w:bottom w:val="none" w:sz="0" w:space="0" w:color="auto"/>
                        <w:right w:val="none" w:sz="0" w:space="0" w:color="auto"/>
                      </w:divBdr>
                    </w:div>
                    <w:div w:id="504">
                      <w:marLeft w:val="0"/>
                      <w:marRight w:val="0"/>
                      <w:marTop w:val="0"/>
                      <w:marBottom w:val="0"/>
                      <w:divBdr>
                        <w:top w:val="none" w:sz="0" w:space="0" w:color="auto"/>
                        <w:left w:val="none" w:sz="0" w:space="0" w:color="auto"/>
                        <w:bottom w:val="none" w:sz="0" w:space="0" w:color="auto"/>
                        <w:right w:val="none" w:sz="0" w:space="0" w:color="auto"/>
                      </w:divBdr>
                    </w:div>
                    <w:div w:id="710">
                      <w:marLeft w:val="0"/>
                      <w:marRight w:val="0"/>
                      <w:marTop w:val="0"/>
                      <w:marBottom w:val="0"/>
                      <w:divBdr>
                        <w:top w:val="none" w:sz="0" w:space="0" w:color="auto"/>
                        <w:left w:val="none" w:sz="0" w:space="0" w:color="auto"/>
                        <w:bottom w:val="none" w:sz="0" w:space="0" w:color="auto"/>
                        <w:right w:val="none" w:sz="0" w:space="0" w:color="auto"/>
                      </w:divBdr>
                    </w:div>
                    <w:div w:id="951">
                      <w:marLeft w:val="0"/>
                      <w:marRight w:val="0"/>
                      <w:marTop w:val="0"/>
                      <w:marBottom w:val="0"/>
                      <w:divBdr>
                        <w:top w:val="none" w:sz="0" w:space="0" w:color="auto"/>
                        <w:left w:val="none" w:sz="0" w:space="0" w:color="auto"/>
                        <w:bottom w:val="none" w:sz="0" w:space="0" w:color="auto"/>
                        <w:right w:val="none" w:sz="0" w:space="0" w:color="auto"/>
                      </w:divBdr>
                    </w:div>
                    <w:div w:id="983">
                      <w:marLeft w:val="0"/>
                      <w:marRight w:val="0"/>
                      <w:marTop w:val="0"/>
                      <w:marBottom w:val="0"/>
                      <w:divBdr>
                        <w:top w:val="none" w:sz="0" w:space="0" w:color="auto"/>
                        <w:left w:val="none" w:sz="0" w:space="0" w:color="auto"/>
                        <w:bottom w:val="none" w:sz="0" w:space="0" w:color="auto"/>
                        <w:right w:val="none" w:sz="0" w:space="0" w:color="auto"/>
                      </w:divBdr>
                    </w:div>
                    <w:div w:id="1294">
                      <w:marLeft w:val="0"/>
                      <w:marRight w:val="0"/>
                      <w:marTop w:val="0"/>
                      <w:marBottom w:val="0"/>
                      <w:divBdr>
                        <w:top w:val="none" w:sz="0" w:space="0" w:color="auto"/>
                        <w:left w:val="none" w:sz="0" w:space="0" w:color="auto"/>
                        <w:bottom w:val="none" w:sz="0" w:space="0" w:color="auto"/>
                        <w:right w:val="none" w:sz="0" w:space="0" w:color="auto"/>
                      </w:divBdr>
                    </w:div>
                    <w:div w:id="1302">
                      <w:marLeft w:val="0"/>
                      <w:marRight w:val="0"/>
                      <w:marTop w:val="0"/>
                      <w:marBottom w:val="0"/>
                      <w:divBdr>
                        <w:top w:val="none" w:sz="0" w:space="0" w:color="auto"/>
                        <w:left w:val="none" w:sz="0" w:space="0" w:color="auto"/>
                        <w:bottom w:val="none" w:sz="0" w:space="0" w:color="auto"/>
                        <w:right w:val="none" w:sz="0" w:space="0" w:color="auto"/>
                      </w:divBdr>
                    </w:div>
                  </w:divsChild>
                </w:div>
                <w:div w:id="1350">
                  <w:marLeft w:val="0"/>
                  <w:marRight w:val="0"/>
                  <w:marTop w:val="0"/>
                  <w:marBottom w:val="0"/>
                  <w:divBdr>
                    <w:top w:val="none" w:sz="0" w:space="0" w:color="auto"/>
                    <w:left w:val="none" w:sz="0" w:space="0" w:color="auto"/>
                    <w:bottom w:val="none" w:sz="0" w:space="0" w:color="auto"/>
                    <w:right w:val="none" w:sz="0" w:space="0" w:color="auto"/>
                  </w:divBdr>
                  <w:divsChild>
                    <w:div w:id="1130">
                      <w:marLeft w:val="0"/>
                      <w:marRight w:val="0"/>
                      <w:marTop w:val="0"/>
                      <w:marBottom w:val="0"/>
                      <w:divBdr>
                        <w:top w:val="none" w:sz="0" w:space="0" w:color="auto"/>
                        <w:left w:val="none" w:sz="0" w:space="0" w:color="auto"/>
                        <w:bottom w:val="none" w:sz="0" w:space="0" w:color="auto"/>
                        <w:right w:val="none" w:sz="0" w:space="0" w:color="auto"/>
                      </w:divBdr>
                      <w:divsChild>
                        <w:div w:id="632">
                          <w:marLeft w:val="0"/>
                          <w:marRight w:val="0"/>
                          <w:marTop w:val="0"/>
                          <w:marBottom w:val="0"/>
                          <w:divBdr>
                            <w:top w:val="none" w:sz="0" w:space="0" w:color="auto"/>
                            <w:left w:val="none" w:sz="0" w:space="0" w:color="auto"/>
                            <w:bottom w:val="none" w:sz="0" w:space="0" w:color="auto"/>
                            <w:right w:val="none" w:sz="0" w:space="0" w:color="auto"/>
                          </w:divBdr>
                          <w:divsChild>
                            <w:div w:id="25">
                              <w:marLeft w:val="0"/>
                              <w:marRight w:val="0"/>
                              <w:marTop w:val="0"/>
                              <w:marBottom w:val="0"/>
                              <w:divBdr>
                                <w:top w:val="none" w:sz="0" w:space="0" w:color="auto"/>
                                <w:left w:val="none" w:sz="0" w:space="0" w:color="auto"/>
                                <w:bottom w:val="none" w:sz="0" w:space="0" w:color="auto"/>
                                <w:right w:val="none" w:sz="0" w:space="0" w:color="auto"/>
                              </w:divBdr>
                            </w:div>
                            <w:div w:id="114">
                              <w:marLeft w:val="0"/>
                              <w:marRight w:val="0"/>
                              <w:marTop w:val="0"/>
                              <w:marBottom w:val="0"/>
                              <w:divBdr>
                                <w:top w:val="none" w:sz="0" w:space="0" w:color="auto"/>
                                <w:left w:val="none" w:sz="0" w:space="0" w:color="auto"/>
                                <w:bottom w:val="none" w:sz="0" w:space="0" w:color="auto"/>
                                <w:right w:val="none" w:sz="0" w:space="0" w:color="auto"/>
                              </w:divBdr>
                            </w:div>
                            <w:div w:id="292">
                              <w:marLeft w:val="0"/>
                              <w:marRight w:val="0"/>
                              <w:marTop w:val="0"/>
                              <w:marBottom w:val="0"/>
                              <w:divBdr>
                                <w:top w:val="none" w:sz="0" w:space="0" w:color="auto"/>
                                <w:left w:val="none" w:sz="0" w:space="0" w:color="auto"/>
                                <w:bottom w:val="none" w:sz="0" w:space="0" w:color="auto"/>
                                <w:right w:val="none" w:sz="0" w:space="0" w:color="auto"/>
                              </w:divBdr>
                            </w:div>
                            <w:div w:id="777">
                              <w:marLeft w:val="0"/>
                              <w:marRight w:val="0"/>
                              <w:marTop w:val="0"/>
                              <w:marBottom w:val="0"/>
                              <w:divBdr>
                                <w:top w:val="none" w:sz="0" w:space="0" w:color="auto"/>
                                <w:left w:val="none" w:sz="0" w:space="0" w:color="auto"/>
                                <w:bottom w:val="none" w:sz="0" w:space="0" w:color="auto"/>
                                <w:right w:val="none" w:sz="0" w:space="0" w:color="auto"/>
                              </w:divBdr>
                            </w:div>
                            <w:div w:id="1093">
                              <w:marLeft w:val="0"/>
                              <w:marRight w:val="0"/>
                              <w:marTop w:val="0"/>
                              <w:marBottom w:val="0"/>
                              <w:divBdr>
                                <w:top w:val="none" w:sz="0" w:space="0" w:color="auto"/>
                                <w:left w:val="none" w:sz="0" w:space="0" w:color="auto"/>
                                <w:bottom w:val="none" w:sz="0" w:space="0" w:color="auto"/>
                                <w:right w:val="none" w:sz="0" w:space="0" w:color="auto"/>
                              </w:divBdr>
                            </w:div>
                            <w:div w:id="1170">
                              <w:marLeft w:val="0"/>
                              <w:marRight w:val="0"/>
                              <w:marTop w:val="0"/>
                              <w:marBottom w:val="0"/>
                              <w:divBdr>
                                <w:top w:val="none" w:sz="0" w:space="0" w:color="auto"/>
                                <w:left w:val="none" w:sz="0" w:space="0" w:color="auto"/>
                                <w:bottom w:val="none" w:sz="0" w:space="0" w:color="auto"/>
                                <w:right w:val="none" w:sz="0" w:space="0" w:color="auto"/>
                              </w:divBdr>
                            </w:div>
                            <w:div w:id="1452">
                              <w:marLeft w:val="0"/>
                              <w:marRight w:val="0"/>
                              <w:marTop w:val="0"/>
                              <w:marBottom w:val="0"/>
                              <w:divBdr>
                                <w:top w:val="none" w:sz="0" w:space="0" w:color="auto"/>
                                <w:left w:val="none" w:sz="0" w:space="0" w:color="auto"/>
                                <w:bottom w:val="none" w:sz="0" w:space="0" w:color="auto"/>
                                <w:right w:val="none" w:sz="0" w:space="0" w:color="auto"/>
                              </w:divBdr>
                            </w:div>
                            <w:div w:id="1520">
                              <w:marLeft w:val="0"/>
                              <w:marRight w:val="0"/>
                              <w:marTop w:val="0"/>
                              <w:marBottom w:val="0"/>
                              <w:divBdr>
                                <w:top w:val="none" w:sz="0" w:space="0" w:color="auto"/>
                                <w:left w:val="none" w:sz="0" w:space="0" w:color="auto"/>
                                <w:bottom w:val="none" w:sz="0" w:space="0" w:color="auto"/>
                                <w:right w:val="none" w:sz="0" w:space="0" w:color="auto"/>
                              </w:divBdr>
                            </w:div>
                            <w:div w:id="1578">
                              <w:marLeft w:val="0"/>
                              <w:marRight w:val="0"/>
                              <w:marTop w:val="0"/>
                              <w:marBottom w:val="0"/>
                              <w:divBdr>
                                <w:top w:val="none" w:sz="0" w:space="0" w:color="auto"/>
                                <w:left w:val="none" w:sz="0" w:space="0" w:color="auto"/>
                                <w:bottom w:val="none" w:sz="0" w:space="0" w:color="auto"/>
                                <w:right w:val="none" w:sz="0" w:space="0" w:color="auto"/>
                              </w:divBdr>
                            </w:div>
                          </w:divsChild>
                        </w:div>
                        <w:div w:id="791">
                          <w:marLeft w:val="0"/>
                          <w:marRight w:val="0"/>
                          <w:marTop w:val="0"/>
                          <w:marBottom w:val="0"/>
                          <w:divBdr>
                            <w:top w:val="none" w:sz="0" w:space="0" w:color="auto"/>
                            <w:left w:val="none" w:sz="0" w:space="0" w:color="auto"/>
                            <w:bottom w:val="none" w:sz="0" w:space="0" w:color="auto"/>
                            <w:right w:val="none" w:sz="0" w:space="0" w:color="auto"/>
                          </w:divBdr>
                        </w:div>
                      </w:divsChild>
                    </w:div>
                    <w:div w:id="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
              <w:marLeft w:val="0"/>
              <w:marRight w:val="0"/>
              <w:marTop w:val="0"/>
              <w:marBottom w:val="0"/>
              <w:divBdr>
                <w:top w:val="none" w:sz="0" w:space="0" w:color="auto"/>
                <w:left w:val="none" w:sz="0" w:space="0" w:color="auto"/>
                <w:bottom w:val="none" w:sz="0" w:space="0" w:color="auto"/>
                <w:right w:val="none" w:sz="0" w:space="0" w:color="auto"/>
              </w:divBdr>
            </w:div>
            <w:div w:id="916">
              <w:marLeft w:val="0"/>
              <w:marRight w:val="0"/>
              <w:marTop w:val="0"/>
              <w:marBottom w:val="0"/>
              <w:divBdr>
                <w:top w:val="none" w:sz="0" w:space="0" w:color="auto"/>
                <w:left w:val="none" w:sz="0" w:space="0" w:color="auto"/>
                <w:bottom w:val="none" w:sz="0" w:space="0" w:color="auto"/>
                <w:right w:val="none" w:sz="0" w:space="0" w:color="auto"/>
              </w:divBdr>
              <w:divsChild>
                <w:div w:id="1040">
                  <w:marLeft w:val="0"/>
                  <w:marRight w:val="0"/>
                  <w:marTop w:val="0"/>
                  <w:marBottom w:val="0"/>
                  <w:divBdr>
                    <w:top w:val="none" w:sz="0" w:space="0" w:color="auto"/>
                    <w:left w:val="none" w:sz="0" w:space="0" w:color="auto"/>
                    <w:bottom w:val="none" w:sz="0" w:space="0" w:color="auto"/>
                    <w:right w:val="none" w:sz="0" w:space="0" w:color="auto"/>
                  </w:divBdr>
                </w:div>
                <w:div w:id="1468">
                  <w:marLeft w:val="0"/>
                  <w:marRight w:val="0"/>
                  <w:marTop w:val="0"/>
                  <w:marBottom w:val="0"/>
                  <w:divBdr>
                    <w:top w:val="none" w:sz="0" w:space="0" w:color="auto"/>
                    <w:left w:val="none" w:sz="0" w:space="0" w:color="auto"/>
                    <w:bottom w:val="none" w:sz="0" w:space="0" w:color="auto"/>
                    <w:right w:val="none" w:sz="0" w:space="0" w:color="auto"/>
                  </w:divBdr>
                </w:div>
              </w:divsChild>
            </w:div>
            <w:div w:id="982">
              <w:marLeft w:val="0"/>
              <w:marRight w:val="0"/>
              <w:marTop w:val="0"/>
              <w:marBottom w:val="0"/>
              <w:divBdr>
                <w:top w:val="none" w:sz="0" w:space="0" w:color="auto"/>
                <w:left w:val="none" w:sz="0" w:space="0" w:color="auto"/>
                <w:bottom w:val="none" w:sz="0" w:space="0" w:color="auto"/>
                <w:right w:val="none" w:sz="0" w:space="0" w:color="auto"/>
              </w:divBdr>
            </w:div>
            <w:div w:id="1007">
              <w:marLeft w:val="0"/>
              <w:marRight w:val="0"/>
              <w:marTop w:val="0"/>
              <w:marBottom w:val="0"/>
              <w:divBdr>
                <w:top w:val="none" w:sz="0" w:space="0" w:color="auto"/>
                <w:left w:val="none" w:sz="0" w:space="0" w:color="auto"/>
                <w:bottom w:val="none" w:sz="0" w:space="0" w:color="auto"/>
                <w:right w:val="none" w:sz="0" w:space="0" w:color="auto"/>
              </w:divBdr>
            </w:div>
            <w:div w:id="1029">
              <w:marLeft w:val="0"/>
              <w:marRight w:val="0"/>
              <w:marTop w:val="0"/>
              <w:marBottom w:val="0"/>
              <w:divBdr>
                <w:top w:val="none" w:sz="0" w:space="0" w:color="auto"/>
                <w:left w:val="none" w:sz="0" w:space="0" w:color="auto"/>
                <w:bottom w:val="none" w:sz="0" w:space="0" w:color="auto"/>
                <w:right w:val="none" w:sz="0" w:space="0" w:color="auto"/>
              </w:divBdr>
              <w:divsChild>
                <w:div w:id="557">
                  <w:marLeft w:val="0"/>
                  <w:marRight w:val="0"/>
                  <w:marTop w:val="0"/>
                  <w:marBottom w:val="0"/>
                  <w:divBdr>
                    <w:top w:val="none" w:sz="0" w:space="0" w:color="auto"/>
                    <w:left w:val="none" w:sz="0" w:space="0" w:color="auto"/>
                    <w:bottom w:val="none" w:sz="0" w:space="0" w:color="auto"/>
                    <w:right w:val="none" w:sz="0" w:space="0" w:color="auto"/>
                  </w:divBdr>
                </w:div>
                <w:div w:id="1209">
                  <w:marLeft w:val="0"/>
                  <w:marRight w:val="0"/>
                  <w:marTop w:val="0"/>
                  <w:marBottom w:val="0"/>
                  <w:divBdr>
                    <w:top w:val="none" w:sz="0" w:space="0" w:color="auto"/>
                    <w:left w:val="none" w:sz="0" w:space="0" w:color="auto"/>
                    <w:bottom w:val="none" w:sz="0" w:space="0" w:color="auto"/>
                    <w:right w:val="none" w:sz="0" w:space="0" w:color="auto"/>
                  </w:divBdr>
                  <w:divsChild>
                    <w:div w:id="153">
                      <w:marLeft w:val="0"/>
                      <w:marRight w:val="0"/>
                      <w:marTop w:val="0"/>
                      <w:marBottom w:val="0"/>
                      <w:divBdr>
                        <w:top w:val="none" w:sz="0" w:space="0" w:color="auto"/>
                        <w:left w:val="none" w:sz="0" w:space="0" w:color="auto"/>
                        <w:bottom w:val="none" w:sz="0" w:space="0" w:color="auto"/>
                        <w:right w:val="none" w:sz="0" w:space="0" w:color="auto"/>
                      </w:divBdr>
                      <w:divsChild>
                        <w:div w:id="1184">
                          <w:marLeft w:val="0"/>
                          <w:marRight w:val="0"/>
                          <w:marTop w:val="0"/>
                          <w:marBottom w:val="0"/>
                          <w:divBdr>
                            <w:top w:val="none" w:sz="0" w:space="0" w:color="auto"/>
                            <w:left w:val="none" w:sz="0" w:space="0" w:color="auto"/>
                            <w:bottom w:val="none" w:sz="0" w:space="0" w:color="auto"/>
                            <w:right w:val="none" w:sz="0" w:space="0" w:color="auto"/>
                          </w:divBdr>
                        </w:div>
                      </w:divsChild>
                    </w:div>
                    <w:div w:id="422">
                      <w:marLeft w:val="0"/>
                      <w:marRight w:val="0"/>
                      <w:marTop w:val="0"/>
                      <w:marBottom w:val="0"/>
                      <w:divBdr>
                        <w:top w:val="none" w:sz="0" w:space="0" w:color="auto"/>
                        <w:left w:val="none" w:sz="0" w:space="0" w:color="auto"/>
                        <w:bottom w:val="none" w:sz="0" w:space="0" w:color="auto"/>
                        <w:right w:val="none" w:sz="0" w:space="0" w:color="auto"/>
                      </w:divBdr>
                      <w:divsChild>
                        <w:div w:id="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
              <w:marLeft w:val="0"/>
              <w:marRight w:val="0"/>
              <w:marTop w:val="0"/>
              <w:marBottom w:val="0"/>
              <w:divBdr>
                <w:top w:val="none" w:sz="0" w:space="0" w:color="auto"/>
                <w:left w:val="none" w:sz="0" w:space="0" w:color="auto"/>
                <w:bottom w:val="none" w:sz="0" w:space="0" w:color="auto"/>
                <w:right w:val="none" w:sz="0" w:space="0" w:color="auto"/>
              </w:divBdr>
            </w:div>
            <w:div w:id="1107">
              <w:marLeft w:val="0"/>
              <w:marRight w:val="0"/>
              <w:marTop w:val="0"/>
              <w:marBottom w:val="0"/>
              <w:divBdr>
                <w:top w:val="none" w:sz="0" w:space="0" w:color="auto"/>
                <w:left w:val="none" w:sz="0" w:space="0" w:color="auto"/>
                <w:bottom w:val="none" w:sz="0" w:space="0" w:color="auto"/>
                <w:right w:val="none" w:sz="0" w:space="0" w:color="auto"/>
              </w:divBdr>
              <w:divsChild>
                <w:div w:id="192">
                  <w:marLeft w:val="0"/>
                  <w:marRight w:val="0"/>
                  <w:marTop w:val="0"/>
                  <w:marBottom w:val="0"/>
                  <w:divBdr>
                    <w:top w:val="none" w:sz="0" w:space="0" w:color="auto"/>
                    <w:left w:val="none" w:sz="0" w:space="0" w:color="auto"/>
                    <w:bottom w:val="none" w:sz="0" w:space="0" w:color="auto"/>
                    <w:right w:val="none" w:sz="0" w:space="0" w:color="auto"/>
                  </w:divBdr>
                </w:div>
                <w:div w:id="1233">
                  <w:marLeft w:val="0"/>
                  <w:marRight w:val="0"/>
                  <w:marTop w:val="0"/>
                  <w:marBottom w:val="0"/>
                  <w:divBdr>
                    <w:top w:val="none" w:sz="0" w:space="0" w:color="auto"/>
                    <w:left w:val="none" w:sz="0" w:space="0" w:color="auto"/>
                    <w:bottom w:val="none" w:sz="0" w:space="0" w:color="auto"/>
                    <w:right w:val="none" w:sz="0" w:space="0" w:color="auto"/>
                  </w:divBdr>
                  <w:divsChild>
                    <w:div w:id="1312">
                      <w:marLeft w:val="0"/>
                      <w:marRight w:val="0"/>
                      <w:marTop w:val="0"/>
                      <w:marBottom w:val="0"/>
                      <w:divBdr>
                        <w:top w:val="none" w:sz="0" w:space="0" w:color="auto"/>
                        <w:left w:val="none" w:sz="0" w:space="0" w:color="auto"/>
                        <w:bottom w:val="none" w:sz="0" w:space="0" w:color="auto"/>
                        <w:right w:val="none" w:sz="0" w:space="0" w:color="auto"/>
                      </w:divBdr>
                      <w:divsChild>
                        <w:div w:id="1031">
                          <w:marLeft w:val="0"/>
                          <w:marRight w:val="0"/>
                          <w:marTop w:val="0"/>
                          <w:marBottom w:val="0"/>
                          <w:divBdr>
                            <w:top w:val="none" w:sz="0" w:space="0" w:color="auto"/>
                            <w:left w:val="none" w:sz="0" w:space="0" w:color="auto"/>
                            <w:bottom w:val="none" w:sz="0" w:space="0" w:color="auto"/>
                            <w:right w:val="none" w:sz="0" w:space="0" w:color="auto"/>
                          </w:divBdr>
                        </w:div>
                      </w:divsChild>
                    </w:div>
                    <w:div w:id="1556">
                      <w:marLeft w:val="0"/>
                      <w:marRight w:val="0"/>
                      <w:marTop w:val="0"/>
                      <w:marBottom w:val="0"/>
                      <w:divBdr>
                        <w:top w:val="none" w:sz="0" w:space="0" w:color="auto"/>
                        <w:left w:val="none" w:sz="0" w:space="0" w:color="auto"/>
                        <w:bottom w:val="none" w:sz="0" w:space="0" w:color="auto"/>
                        <w:right w:val="none" w:sz="0" w:space="0" w:color="auto"/>
                      </w:divBdr>
                      <w:divsChild>
                        <w:div w:id="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
                <w:div w:id="115">
                  <w:marLeft w:val="0"/>
                  <w:marRight w:val="0"/>
                  <w:marTop w:val="0"/>
                  <w:marBottom w:val="0"/>
                  <w:divBdr>
                    <w:top w:val="none" w:sz="0" w:space="0" w:color="auto"/>
                    <w:left w:val="none" w:sz="0" w:space="0" w:color="auto"/>
                    <w:bottom w:val="none" w:sz="0" w:space="0" w:color="auto"/>
                    <w:right w:val="none" w:sz="0" w:space="0" w:color="auto"/>
                  </w:divBdr>
                </w:div>
                <w:div w:id="748">
                  <w:marLeft w:val="0"/>
                  <w:marRight w:val="0"/>
                  <w:marTop w:val="0"/>
                  <w:marBottom w:val="0"/>
                  <w:divBdr>
                    <w:top w:val="none" w:sz="0" w:space="0" w:color="auto"/>
                    <w:left w:val="none" w:sz="0" w:space="0" w:color="auto"/>
                    <w:bottom w:val="none" w:sz="0" w:space="0" w:color="auto"/>
                    <w:right w:val="none" w:sz="0" w:space="0" w:color="auto"/>
                  </w:divBdr>
                </w:div>
                <w:div w:id="868">
                  <w:marLeft w:val="0"/>
                  <w:marRight w:val="0"/>
                  <w:marTop w:val="0"/>
                  <w:marBottom w:val="0"/>
                  <w:divBdr>
                    <w:top w:val="none" w:sz="0" w:space="0" w:color="auto"/>
                    <w:left w:val="none" w:sz="0" w:space="0" w:color="auto"/>
                    <w:bottom w:val="none" w:sz="0" w:space="0" w:color="auto"/>
                    <w:right w:val="none" w:sz="0" w:space="0" w:color="auto"/>
                  </w:divBdr>
                </w:div>
                <w:div w:id="1060">
                  <w:marLeft w:val="0"/>
                  <w:marRight w:val="0"/>
                  <w:marTop w:val="0"/>
                  <w:marBottom w:val="0"/>
                  <w:divBdr>
                    <w:top w:val="none" w:sz="0" w:space="0" w:color="auto"/>
                    <w:left w:val="none" w:sz="0" w:space="0" w:color="auto"/>
                    <w:bottom w:val="none" w:sz="0" w:space="0" w:color="auto"/>
                    <w:right w:val="none" w:sz="0" w:space="0" w:color="auto"/>
                  </w:divBdr>
                </w:div>
                <w:div w:id="1132">
                  <w:marLeft w:val="0"/>
                  <w:marRight w:val="0"/>
                  <w:marTop w:val="0"/>
                  <w:marBottom w:val="0"/>
                  <w:divBdr>
                    <w:top w:val="none" w:sz="0" w:space="0" w:color="auto"/>
                    <w:left w:val="none" w:sz="0" w:space="0" w:color="auto"/>
                    <w:bottom w:val="none" w:sz="0" w:space="0" w:color="auto"/>
                    <w:right w:val="none" w:sz="0" w:space="0" w:color="auto"/>
                  </w:divBdr>
                </w:div>
                <w:div w:id="1182">
                  <w:marLeft w:val="0"/>
                  <w:marRight w:val="0"/>
                  <w:marTop w:val="0"/>
                  <w:marBottom w:val="0"/>
                  <w:divBdr>
                    <w:top w:val="none" w:sz="0" w:space="0" w:color="auto"/>
                    <w:left w:val="none" w:sz="0" w:space="0" w:color="auto"/>
                    <w:bottom w:val="none" w:sz="0" w:space="0" w:color="auto"/>
                    <w:right w:val="none" w:sz="0" w:space="0" w:color="auto"/>
                  </w:divBdr>
                </w:div>
              </w:divsChild>
            </w:div>
            <w:div w:id="1158">
              <w:marLeft w:val="0"/>
              <w:marRight w:val="0"/>
              <w:marTop w:val="0"/>
              <w:marBottom w:val="0"/>
              <w:divBdr>
                <w:top w:val="none" w:sz="0" w:space="0" w:color="auto"/>
                <w:left w:val="none" w:sz="0" w:space="0" w:color="auto"/>
                <w:bottom w:val="none" w:sz="0" w:space="0" w:color="auto"/>
                <w:right w:val="none" w:sz="0" w:space="0" w:color="auto"/>
              </w:divBdr>
              <w:divsChild>
                <w:div w:id="32">
                  <w:marLeft w:val="0"/>
                  <w:marRight w:val="0"/>
                  <w:marTop w:val="0"/>
                  <w:marBottom w:val="0"/>
                  <w:divBdr>
                    <w:top w:val="none" w:sz="0" w:space="0" w:color="auto"/>
                    <w:left w:val="none" w:sz="0" w:space="0" w:color="auto"/>
                    <w:bottom w:val="none" w:sz="0" w:space="0" w:color="auto"/>
                    <w:right w:val="none" w:sz="0" w:space="0" w:color="auto"/>
                  </w:divBdr>
                </w:div>
                <w:div w:id="78">
                  <w:marLeft w:val="0"/>
                  <w:marRight w:val="0"/>
                  <w:marTop w:val="0"/>
                  <w:marBottom w:val="0"/>
                  <w:divBdr>
                    <w:top w:val="none" w:sz="0" w:space="0" w:color="auto"/>
                    <w:left w:val="none" w:sz="0" w:space="0" w:color="auto"/>
                    <w:bottom w:val="none" w:sz="0" w:space="0" w:color="auto"/>
                    <w:right w:val="none" w:sz="0" w:space="0" w:color="auto"/>
                  </w:divBdr>
                </w:div>
                <w:div w:id="149">
                  <w:marLeft w:val="0"/>
                  <w:marRight w:val="0"/>
                  <w:marTop w:val="0"/>
                  <w:marBottom w:val="0"/>
                  <w:divBdr>
                    <w:top w:val="none" w:sz="0" w:space="0" w:color="auto"/>
                    <w:left w:val="none" w:sz="0" w:space="0" w:color="auto"/>
                    <w:bottom w:val="none" w:sz="0" w:space="0" w:color="auto"/>
                    <w:right w:val="none" w:sz="0" w:space="0" w:color="auto"/>
                  </w:divBdr>
                </w:div>
                <w:div w:id="211">
                  <w:marLeft w:val="0"/>
                  <w:marRight w:val="0"/>
                  <w:marTop w:val="0"/>
                  <w:marBottom w:val="0"/>
                  <w:divBdr>
                    <w:top w:val="none" w:sz="0" w:space="0" w:color="auto"/>
                    <w:left w:val="none" w:sz="0" w:space="0" w:color="auto"/>
                    <w:bottom w:val="none" w:sz="0" w:space="0" w:color="auto"/>
                    <w:right w:val="none" w:sz="0" w:space="0" w:color="auto"/>
                  </w:divBdr>
                </w:div>
                <w:div w:id="380">
                  <w:marLeft w:val="0"/>
                  <w:marRight w:val="0"/>
                  <w:marTop w:val="0"/>
                  <w:marBottom w:val="0"/>
                  <w:divBdr>
                    <w:top w:val="none" w:sz="0" w:space="0" w:color="auto"/>
                    <w:left w:val="none" w:sz="0" w:space="0" w:color="auto"/>
                    <w:bottom w:val="none" w:sz="0" w:space="0" w:color="auto"/>
                    <w:right w:val="none" w:sz="0" w:space="0" w:color="auto"/>
                  </w:divBdr>
                </w:div>
                <w:div w:id="403">
                  <w:marLeft w:val="0"/>
                  <w:marRight w:val="0"/>
                  <w:marTop w:val="0"/>
                  <w:marBottom w:val="0"/>
                  <w:divBdr>
                    <w:top w:val="none" w:sz="0" w:space="0" w:color="auto"/>
                    <w:left w:val="none" w:sz="0" w:space="0" w:color="auto"/>
                    <w:bottom w:val="none" w:sz="0" w:space="0" w:color="auto"/>
                    <w:right w:val="none" w:sz="0" w:space="0" w:color="auto"/>
                  </w:divBdr>
                </w:div>
                <w:div w:id="440">
                  <w:marLeft w:val="0"/>
                  <w:marRight w:val="0"/>
                  <w:marTop w:val="0"/>
                  <w:marBottom w:val="0"/>
                  <w:divBdr>
                    <w:top w:val="none" w:sz="0" w:space="0" w:color="auto"/>
                    <w:left w:val="none" w:sz="0" w:space="0" w:color="auto"/>
                    <w:bottom w:val="none" w:sz="0" w:space="0" w:color="auto"/>
                    <w:right w:val="none" w:sz="0" w:space="0" w:color="auto"/>
                  </w:divBdr>
                </w:div>
                <w:div w:id="462">
                  <w:marLeft w:val="0"/>
                  <w:marRight w:val="0"/>
                  <w:marTop w:val="0"/>
                  <w:marBottom w:val="0"/>
                  <w:divBdr>
                    <w:top w:val="none" w:sz="0" w:space="0" w:color="auto"/>
                    <w:left w:val="none" w:sz="0" w:space="0" w:color="auto"/>
                    <w:bottom w:val="none" w:sz="0" w:space="0" w:color="auto"/>
                    <w:right w:val="none" w:sz="0" w:space="0" w:color="auto"/>
                  </w:divBdr>
                </w:div>
                <w:div w:id="517">
                  <w:marLeft w:val="0"/>
                  <w:marRight w:val="0"/>
                  <w:marTop w:val="0"/>
                  <w:marBottom w:val="0"/>
                  <w:divBdr>
                    <w:top w:val="none" w:sz="0" w:space="0" w:color="auto"/>
                    <w:left w:val="none" w:sz="0" w:space="0" w:color="auto"/>
                    <w:bottom w:val="none" w:sz="0" w:space="0" w:color="auto"/>
                    <w:right w:val="none" w:sz="0" w:space="0" w:color="auto"/>
                  </w:divBdr>
                </w:div>
                <w:div w:id="617">
                  <w:marLeft w:val="0"/>
                  <w:marRight w:val="0"/>
                  <w:marTop w:val="0"/>
                  <w:marBottom w:val="0"/>
                  <w:divBdr>
                    <w:top w:val="none" w:sz="0" w:space="0" w:color="auto"/>
                    <w:left w:val="none" w:sz="0" w:space="0" w:color="auto"/>
                    <w:bottom w:val="none" w:sz="0" w:space="0" w:color="auto"/>
                    <w:right w:val="none" w:sz="0" w:space="0" w:color="auto"/>
                  </w:divBdr>
                </w:div>
                <w:div w:id="979">
                  <w:marLeft w:val="0"/>
                  <w:marRight w:val="0"/>
                  <w:marTop w:val="0"/>
                  <w:marBottom w:val="0"/>
                  <w:divBdr>
                    <w:top w:val="none" w:sz="0" w:space="0" w:color="auto"/>
                    <w:left w:val="none" w:sz="0" w:space="0" w:color="auto"/>
                    <w:bottom w:val="none" w:sz="0" w:space="0" w:color="auto"/>
                    <w:right w:val="none" w:sz="0" w:space="0" w:color="auto"/>
                  </w:divBdr>
                </w:div>
                <w:div w:id="1134">
                  <w:marLeft w:val="0"/>
                  <w:marRight w:val="0"/>
                  <w:marTop w:val="0"/>
                  <w:marBottom w:val="0"/>
                  <w:divBdr>
                    <w:top w:val="none" w:sz="0" w:space="0" w:color="auto"/>
                    <w:left w:val="none" w:sz="0" w:space="0" w:color="auto"/>
                    <w:bottom w:val="none" w:sz="0" w:space="0" w:color="auto"/>
                    <w:right w:val="none" w:sz="0" w:space="0" w:color="auto"/>
                  </w:divBdr>
                </w:div>
                <w:div w:id="1336">
                  <w:marLeft w:val="0"/>
                  <w:marRight w:val="0"/>
                  <w:marTop w:val="0"/>
                  <w:marBottom w:val="0"/>
                  <w:divBdr>
                    <w:top w:val="none" w:sz="0" w:space="0" w:color="auto"/>
                    <w:left w:val="none" w:sz="0" w:space="0" w:color="auto"/>
                    <w:bottom w:val="none" w:sz="0" w:space="0" w:color="auto"/>
                    <w:right w:val="none" w:sz="0" w:space="0" w:color="auto"/>
                  </w:divBdr>
                </w:div>
                <w:div w:id="1399">
                  <w:marLeft w:val="0"/>
                  <w:marRight w:val="0"/>
                  <w:marTop w:val="0"/>
                  <w:marBottom w:val="0"/>
                  <w:divBdr>
                    <w:top w:val="none" w:sz="0" w:space="0" w:color="auto"/>
                    <w:left w:val="none" w:sz="0" w:space="0" w:color="auto"/>
                    <w:bottom w:val="none" w:sz="0" w:space="0" w:color="auto"/>
                    <w:right w:val="none" w:sz="0" w:space="0" w:color="auto"/>
                  </w:divBdr>
                </w:div>
                <w:div w:id="1412">
                  <w:marLeft w:val="0"/>
                  <w:marRight w:val="0"/>
                  <w:marTop w:val="0"/>
                  <w:marBottom w:val="0"/>
                  <w:divBdr>
                    <w:top w:val="none" w:sz="0" w:space="0" w:color="auto"/>
                    <w:left w:val="none" w:sz="0" w:space="0" w:color="auto"/>
                    <w:bottom w:val="none" w:sz="0" w:space="0" w:color="auto"/>
                    <w:right w:val="none" w:sz="0" w:space="0" w:color="auto"/>
                  </w:divBdr>
                </w:div>
                <w:div w:id="1572">
                  <w:marLeft w:val="0"/>
                  <w:marRight w:val="0"/>
                  <w:marTop w:val="0"/>
                  <w:marBottom w:val="0"/>
                  <w:divBdr>
                    <w:top w:val="none" w:sz="0" w:space="0" w:color="auto"/>
                    <w:left w:val="none" w:sz="0" w:space="0" w:color="auto"/>
                    <w:bottom w:val="none" w:sz="0" w:space="0" w:color="auto"/>
                    <w:right w:val="none" w:sz="0" w:space="0" w:color="auto"/>
                  </w:divBdr>
                </w:div>
              </w:divsChild>
            </w:div>
            <w:div w:id="1206">
              <w:marLeft w:val="0"/>
              <w:marRight w:val="0"/>
              <w:marTop w:val="0"/>
              <w:marBottom w:val="0"/>
              <w:divBdr>
                <w:top w:val="none" w:sz="0" w:space="0" w:color="auto"/>
                <w:left w:val="none" w:sz="0" w:space="0" w:color="auto"/>
                <w:bottom w:val="none" w:sz="0" w:space="0" w:color="auto"/>
                <w:right w:val="none" w:sz="0" w:space="0" w:color="auto"/>
              </w:divBdr>
              <w:divsChild>
                <w:div w:id="31">
                  <w:marLeft w:val="0"/>
                  <w:marRight w:val="0"/>
                  <w:marTop w:val="0"/>
                  <w:marBottom w:val="0"/>
                  <w:divBdr>
                    <w:top w:val="none" w:sz="0" w:space="0" w:color="auto"/>
                    <w:left w:val="none" w:sz="0" w:space="0" w:color="auto"/>
                    <w:bottom w:val="none" w:sz="0" w:space="0" w:color="auto"/>
                    <w:right w:val="none" w:sz="0" w:space="0" w:color="auto"/>
                  </w:divBdr>
                </w:div>
                <w:div w:id="128">
                  <w:marLeft w:val="0"/>
                  <w:marRight w:val="0"/>
                  <w:marTop w:val="0"/>
                  <w:marBottom w:val="0"/>
                  <w:divBdr>
                    <w:top w:val="none" w:sz="0" w:space="0" w:color="auto"/>
                    <w:left w:val="none" w:sz="0" w:space="0" w:color="auto"/>
                    <w:bottom w:val="none" w:sz="0" w:space="0" w:color="auto"/>
                    <w:right w:val="none" w:sz="0" w:space="0" w:color="auto"/>
                  </w:divBdr>
                </w:div>
                <w:div w:id="151">
                  <w:marLeft w:val="0"/>
                  <w:marRight w:val="0"/>
                  <w:marTop w:val="0"/>
                  <w:marBottom w:val="0"/>
                  <w:divBdr>
                    <w:top w:val="none" w:sz="0" w:space="0" w:color="auto"/>
                    <w:left w:val="none" w:sz="0" w:space="0" w:color="auto"/>
                    <w:bottom w:val="none" w:sz="0" w:space="0" w:color="auto"/>
                    <w:right w:val="none" w:sz="0" w:space="0" w:color="auto"/>
                  </w:divBdr>
                </w:div>
                <w:div w:id="264">
                  <w:marLeft w:val="0"/>
                  <w:marRight w:val="0"/>
                  <w:marTop w:val="0"/>
                  <w:marBottom w:val="0"/>
                  <w:divBdr>
                    <w:top w:val="none" w:sz="0" w:space="0" w:color="auto"/>
                    <w:left w:val="none" w:sz="0" w:space="0" w:color="auto"/>
                    <w:bottom w:val="none" w:sz="0" w:space="0" w:color="auto"/>
                    <w:right w:val="none" w:sz="0" w:space="0" w:color="auto"/>
                  </w:divBdr>
                </w:div>
                <w:div w:id="270">
                  <w:marLeft w:val="0"/>
                  <w:marRight w:val="0"/>
                  <w:marTop w:val="0"/>
                  <w:marBottom w:val="0"/>
                  <w:divBdr>
                    <w:top w:val="none" w:sz="0" w:space="0" w:color="auto"/>
                    <w:left w:val="none" w:sz="0" w:space="0" w:color="auto"/>
                    <w:bottom w:val="none" w:sz="0" w:space="0" w:color="auto"/>
                    <w:right w:val="none" w:sz="0" w:space="0" w:color="auto"/>
                  </w:divBdr>
                </w:div>
                <w:div w:id="341">
                  <w:marLeft w:val="0"/>
                  <w:marRight w:val="0"/>
                  <w:marTop w:val="0"/>
                  <w:marBottom w:val="0"/>
                  <w:divBdr>
                    <w:top w:val="none" w:sz="0" w:space="0" w:color="auto"/>
                    <w:left w:val="none" w:sz="0" w:space="0" w:color="auto"/>
                    <w:bottom w:val="none" w:sz="0" w:space="0" w:color="auto"/>
                    <w:right w:val="none" w:sz="0" w:space="0" w:color="auto"/>
                  </w:divBdr>
                </w:div>
                <w:div w:id="430">
                  <w:marLeft w:val="0"/>
                  <w:marRight w:val="0"/>
                  <w:marTop w:val="0"/>
                  <w:marBottom w:val="0"/>
                  <w:divBdr>
                    <w:top w:val="none" w:sz="0" w:space="0" w:color="auto"/>
                    <w:left w:val="none" w:sz="0" w:space="0" w:color="auto"/>
                    <w:bottom w:val="none" w:sz="0" w:space="0" w:color="auto"/>
                    <w:right w:val="none" w:sz="0" w:space="0" w:color="auto"/>
                  </w:divBdr>
                </w:div>
                <w:div w:id="506">
                  <w:marLeft w:val="0"/>
                  <w:marRight w:val="0"/>
                  <w:marTop w:val="0"/>
                  <w:marBottom w:val="0"/>
                  <w:divBdr>
                    <w:top w:val="none" w:sz="0" w:space="0" w:color="auto"/>
                    <w:left w:val="none" w:sz="0" w:space="0" w:color="auto"/>
                    <w:bottom w:val="none" w:sz="0" w:space="0" w:color="auto"/>
                    <w:right w:val="none" w:sz="0" w:space="0" w:color="auto"/>
                  </w:divBdr>
                </w:div>
                <w:div w:id="563">
                  <w:marLeft w:val="0"/>
                  <w:marRight w:val="0"/>
                  <w:marTop w:val="0"/>
                  <w:marBottom w:val="0"/>
                  <w:divBdr>
                    <w:top w:val="none" w:sz="0" w:space="0" w:color="auto"/>
                    <w:left w:val="none" w:sz="0" w:space="0" w:color="auto"/>
                    <w:bottom w:val="none" w:sz="0" w:space="0" w:color="auto"/>
                    <w:right w:val="none" w:sz="0" w:space="0" w:color="auto"/>
                  </w:divBdr>
                </w:div>
                <w:div w:id="618">
                  <w:marLeft w:val="0"/>
                  <w:marRight w:val="0"/>
                  <w:marTop w:val="0"/>
                  <w:marBottom w:val="0"/>
                  <w:divBdr>
                    <w:top w:val="none" w:sz="0" w:space="0" w:color="auto"/>
                    <w:left w:val="none" w:sz="0" w:space="0" w:color="auto"/>
                    <w:bottom w:val="none" w:sz="0" w:space="0" w:color="auto"/>
                    <w:right w:val="none" w:sz="0" w:space="0" w:color="auto"/>
                  </w:divBdr>
                </w:div>
                <w:div w:id="683">
                  <w:marLeft w:val="0"/>
                  <w:marRight w:val="0"/>
                  <w:marTop w:val="0"/>
                  <w:marBottom w:val="0"/>
                  <w:divBdr>
                    <w:top w:val="none" w:sz="0" w:space="0" w:color="auto"/>
                    <w:left w:val="none" w:sz="0" w:space="0" w:color="auto"/>
                    <w:bottom w:val="none" w:sz="0" w:space="0" w:color="auto"/>
                    <w:right w:val="none" w:sz="0" w:space="0" w:color="auto"/>
                  </w:divBdr>
                </w:div>
                <w:div w:id="719">
                  <w:marLeft w:val="0"/>
                  <w:marRight w:val="0"/>
                  <w:marTop w:val="0"/>
                  <w:marBottom w:val="0"/>
                  <w:divBdr>
                    <w:top w:val="none" w:sz="0" w:space="0" w:color="auto"/>
                    <w:left w:val="none" w:sz="0" w:space="0" w:color="auto"/>
                    <w:bottom w:val="none" w:sz="0" w:space="0" w:color="auto"/>
                    <w:right w:val="none" w:sz="0" w:space="0" w:color="auto"/>
                  </w:divBdr>
                </w:div>
                <w:div w:id="789">
                  <w:marLeft w:val="0"/>
                  <w:marRight w:val="0"/>
                  <w:marTop w:val="0"/>
                  <w:marBottom w:val="0"/>
                  <w:divBdr>
                    <w:top w:val="none" w:sz="0" w:space="0" w:color="auto"/>
                    <w:left w:val="none" w:sz="0" w:space="0" w:color="auto"/>
                    <w:bottom w:val="none" w:sz="0" w:space="0" w:color="auto"/>
                    <w:right w:val="none" w:sz="0" w:space="0" w:color="auto"/>
                  </w:divBdr>
                </w:div>
                <w:div w:id="1043">
                  <w:marLeft w:val="0"/>
                  <w:marRight w:val="0"/>
                  <w:marTop w:val="0"/>
                  <w:marBottom w:val="0"/>
                  <w:divBdr>
                    <w:top w:val="none" w:sz="0" w:space="0" w:color="auto"/>
                    <w:left w:val="none" w:sz="0" w:space="0" w:color="auto"/>
                    <w:bottom w:val="none" w:sz="0" w:space="0" w:color="auto"/>
                    <w:right w:val="none" w:sz="0" w:space="0" w:color="auto"/>
                  </w:divBdr>
                </w:div>
                <w:div w:id="1056">
                  <w:marLeft w:val="0"/>
                  <w:marRight w:val="0"/>
                  <w:marTop w:val="0"/>
                  <w:marBottom w:val="0"/>
                  <w:divBdr>
                    <w:top w:val="none" w:sz="0" w:space="0" w:color="auto"/>
                    <w:left w:val="none" w:sz="0" w:space="0" w:color="auto"/>
                    <w:bottom w:val="none" w:sz="0" w:space="0" w:color="auto"/>
                    <w:right w:val="none" w:sz="0" w:space="0" w:color="auto"/>
                  </w:divBdr>
                </w:div>
                <w:div w:id="1127">
                  <w:marLeft w:val="0"/>
                  <w:marRight w:val="0"/>
                  <w:marTop w:val="0"/>
                  <w:marBottom w:val="0"/>
                  <w:divBdr>
                    <w:top w:val="none" w:sz="0" w:space="0" w:color="auto"/>
                    <w:left w:val="none" w:sz="0" w:space="0" w:color="auto"/>
                    <w:bottom w:val="none" w:sz="0" w:space="0" w:color="auto"/>
                    <w:right w:val="none" w:sz="0" w:space="0" w:color="auto"/>
                  </w:divBdr>
                </w:div>
                <w:div w:id="1142">
                  <w:marLeft w:val="0"/>
                  <w:marRight w:val="0"/>
                  <w:marTop w:val="0"/>
                  <w:marBottom w:val="0"/>
                  <w:divBdr>
                    <w:top w:val="none" w:sz="0" w:space="0" w:color="auto"/>
                    <w:left w:val="none" w:sz="0" w:space="0" w:color="auto"/>
                    <w:bottom w:val="none" w:sz="0" w:space="0" w:color="auto"/>
                    <w:right w:val="none" w:sz="0" w:space="0" w:color="auto"/>
                  </w:divBdr>
                </w:div>
                <w:div w:id="1229">
                  <w:marLeft w:val="0"/>
                  <w:marRight w:val="0"/>
                  <w:marTop w:val="0"/>
                  <w:marBottom w:val="0"/>
                  <w:divBdr>
                    <w:top w:val="none" w:sz="0" w:space="0" w:color="auto"/>
                    <w:left w:val="none" w:sz="0" w:space="0" w:color="auto"/>
                    <w:bottom w:val="none" w:sz="0" w:space="0" w:color="auto"/>
                    <w:right w:val="none" w:sz="0" w:space="0" w:color="auto"/>
                  </w:divBdr>
                </w:div>
                <w:div w:id="1267">
                  <w:marLeft w:val="0"/>
                  <w:marRight w:val="0"/>
                  <w:marTop w:val="0"/>
                  <w:marBottom w:val="0"/>
                  <w:divBdr>
                    <w:top w:val="none" w:sz="0" w:space="0" w:color="auto"/>
                    <w:left w:val="none" w:sz="0" w:space="0" w:color="auto"/>
                    <w:bottom w:val="none" w:sz="0" w:space="0" w:color="auto"/>
                    <w:right w:val="none" w:sz="0" w:space="0" w:color="auto"/>
                  </w:divBdr>
                </w:div>
                <w:div w:id="1397">
                  <w:marLeft w:val="0"/>
                  <w:marRight w:val="0"/>
                  <w:marTop w:val="0"/>
                  <w:marBottom w:val="0"/>
                  <w:divBdr>
                    <w:top w:val="none" w:sz="0" w:space="0" w:color="auto"/>
                    <w:left w:val="none" w:sz="0" w:space="0" w:color="auto"/>
                    <w:bottom w:val="none" w:sz="0" w:space="0" w:color="auto"/>
                    <w:right w:val="none" w:sz="0" w:space="0" w:color="auto"/>
                  </w:divBdr>
                </w:div>
                <w:div w:id="1414">
                  <w:marLeft w:val="0"/>
                  <w:marRight w:val="0"/>
                  <w:marTop w:val="0"/>
                  <w:marBottom w:val="0"/>
                  <w:divBdr>
                    <w:top w:val="none" w:sz="0" w:space="0" w:color="auto"/>
                    <w:left w:val="none" w:sz="0" w:space="0" w:color="auto"/>
                    <w:bottom w:val="none" w:sz="0" w:space="0" w:color="auto"/>
                    <w:right w:val="none" w:sz="0" w:space="0" w:color="auto"/>
                  </w:divBdr>
                </w:div>
                <w:div w:id="1421">
                  <w:marLeft w:val="0"/>
                  <w:marRight w:val="0"/>
                  <w:marTop w:val="0"/>
                  <w:marBottom w:val="0"/>
                  <w:divBdr>
                    <w:top w:val="none" w:sz="0" w:space="0" w:color="auto"/>
                    <w:left w:val="none" w:sz="0" w:space="0" w:color="auto"/>
                    <w:bottom w:val="none" w:sz="0" w:space="0" w:color="auto"/>
                    <w:right w:val="none" w:sz="0" w:space="0" w:color="auto"/>
                  </w:divBdr>
                </w:div>
                <w:div w:id="1563">
                  <w:marLeft w:val="0"/>
                  <w:marRight w:val="0"/>
                  <w:marTop w:val="0"/>
                  <w:marBottom w:val="0"/>
                  <w:divBdr>
                    <w:top w:val="none" w:sz="0" w:space="0" w:color="auto"/>
                    <w:left w:val="none" w:sz="0" w:space="0" w:color="auto"/>
                    <w:bottom w:val="none" w:sz="0" w:space="0" w:color="auto"/>
                    <w:right w:val="none" w:sz="0" w:space="0" w:color="auto"/>
                  </w:divBdr>
                </w:div>
              </w:divsChild>
            </w:div>
            <w:div w:id="1260">
              <w:marLeft w:val="0"/>
              <w:marRight w:val="0"/>
              <w:marTop w:val="0"/>
              <w:marBottom w:val="0"/>
              <w:divBdr>
                <w:top w:val="none" w:sz="0" w:space="0" w:color="auto"/>
                <w:left w:val="none" w:sz="0" w:space="0" w:color="auto"/>
                <w:bottom w:val="none" w:sz="0" w:space="0" w:color="auto"/>
                <w:right w:val="none" w:sz="0" w:space="0" w:color="auto"/>
              </w:divBdr>
              <w:divsChild>
                <w:div w:id="136">
                  <w:marLeft w:val="0"/>
                  <w:marRight w:val="0"/>
                  <w:marTop w:val="0"/>
                  <w:marBottom w:val="0"/>
                  <w:divBdr>
                    <w:top w:val="none" w:sz="0" w:space="0" w:color="auto"/>
                    <w:left w:val="none" w:sz="0" w:space="0" w:color="auto"/>
                    <w:bottom w:val="none" w:sz="0" w:space="0" w:color="auto"/>
                    <w:right w:val="none" w:sz="0" w:space="0" w:color="auto"/>
                  </w:divBdr>
                </w:div>
                <w:div w:id="337">
                  <w:marLeft w:val="0"/>
                  <w:marRight w:val="0"/>
                  <w:marTop w:val="0"/>
                  <w:marBottom w:val="0"/>
                  <w:divBdr>
                    <w:top w:val="none" w:sz="0" w:space="0" w:color="auto"/>
                    <w:left w:val="none" w:sz="0" w:space="0" w:color="auto"/>
                    <w:bottom w:val="none" w:sz="0" w:space="0" w:color="auto"/>
                    <w:right w:val="none" w:sz="0" w:space="0" w:color="auto"/>
                  </w:divBdr>
                </w:div>
                <w:div w:id="879">
                  <w:marLeft w:val="0"/>
                  <w:marRight w:val="0"/>
                  <w:marTop w:val="0"/>
                  <w:marBottom w:val="0"/>
                  <w:divBdr>
                    <w:top w:val="none" w:sz="0" w:space="0" w:color="auto"/>
                    <w:left w:val="none" w:sz="0" w:space="0" w:color="auto"/>
                    <w:bottom w:val="none" w:sz="0" w:space="0" w:color="auto"/>
                    <w:right w:val="none" w:sz="0" w:space="0" w:color="auto"/>
                  </w:divBdr>
                </w:div>
              </w:divsChild>
            </w:div>
            <w:div w:id="1512">
              <w:marLeft w:val="0"/>
              <w:marRight w:val="0"/>
              <w:marTop w:val="0"/>
              <w:marBottom w:val="0"/>
              <w:divBdr>
                <w:top w:val="none" w:sz="0" w:space="0" w:color="auto"/>
                <w:left w:val="none" w:sz="0" w:space="0" w:color="auto"/>
                <w:bottom w:val="none" w:sz="0" w:space="0" w:color="auto"/>
                <w:right w:val="none" w:sz="0" w:space="0" w:color="auto"/>
              </w:divBdr>
            </w:div>
            <w:div w:id="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
      <w:marLeft w:val="0"/>
      <w:marRight w:val="0"/>
      <w:marTop w:val="0"/>
      <w:marBottom w:val="0"/>
      <w:divBdr>
        <w:top w:val="none" w:sz="0" w:space="0" w:color="auto"/>
        <w:left w:val="none" w:sz="0" w:space="0" w:color="auto"/>
        <w:bottom w:val="none" w:sz="0" w:space="0" w:color="auto"/>
        <w:right w:val="none" w:sz="0" w:space="0" w:color="auto"/>
      </w:divBdr>
      <w:divsChild>
        <w:div w:id="197">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sChild>
                <w:div w:id="60">
                  <w:marLeft w:val="0"/>
                  <w:marRight w:val="0"/>
                  <w:marTop w:val="0"/>
                  <w:marBottom w:val="0"/>
                  <w:divBdr>
                    <w:top w:val="none" w:sz="0" w:space="0" w:color="auto"/>
                    <w:left w:val="none" w:sz="0" w:space="0" w:color="auto"/>
                    <w:bottom w:val="none" w:sz="0" w:space="0" w:color="auto"/>
                    <w:right w:val="none" w:sz="0" w:space="0" w:color="auto"/>
                  </w:divBdr>
                </w:div>
                <w:div w:id="357">
                  <w:marLeft w:val="0"/>
                  <w:marRight w:val="0"/>
                  <w:marTop w:val="0"/>
                  <w:marBottom w:val="0"/>
                  <w:divBdr>
                    <w:top w:val="none" w:sz="0" w:space="0" w:color="auto"/>
                    <w:left w:val="none" w:sz="0" w:space="0" w:color="auto"/>
                    <w:bottom w:val="none" w:sz="0" w:space="0" w:color="auto"/>
                    <w:right w:val="none" w:sz="0" w:space="0" w:color="auto"/>
                  </w:divBdr>
                </w:div>
                <w:div w:id="747">
                  <w:marLeft w:val="0"/>
                  <w:marRight w:val="0"/>
                  <w:marTop w:val="0"/>
                  <w:marBottom w:val="0"/>
                  <w:divBdr>
                    <w:top w:val="none" w:sz="0" w:space="0" w:color="auto"/>
                    <w:left w:val="none" w:sz="0" w:space="0" w:color="auto"/>
                    <w:bottom w:val="none" w:sz="0" w:space="0" w:color="auto"/>
                    <w:right w:val="none" w:sz="0" w:space="0" w:color="auto"/>
                  </w:divBdr>
                </w:div>
                <w:div w:id="767">
                  <w:marLeft w:val="0"/>
                  <w:marRight w:val="0"/>
                  <w:marTop w:val="0"/>
                  <w:marBottom w:val="0"/>
                  <w:divBdr>
                    <w:top w:val="none" w:sz="0" w:space="0" w:color="auto"/>
                    <w:left w:val="none" w:sz="0" w:space="0" w:color="auto"/>
                    <w:bottom w:val="none" w:sz="0" w:space="0" w:color="auto"/>
                    <w:right w:val="none" w:sz="0" w:space="0" w:color="auto"/>
                  </w:divBdr>
                </w:div>
                <w:div w:id="834">
                  <w:marLeft w:val="0"/>
                  <w:marRight w:val="0"/>
                  <w:marTop w:val="0"/>
                  <w:marBottom w:val="0"/>
                  <w:divBdr>
                    <w:top w:val="none" w:sz="0" w:space="0" w:color="auto"/>
                    <w:left w:val="none" w:sz="0" w:space="0" w:color="auto"/>
                    <w:bottom w:val="none" w:sz="0" w:space="0" w:color="auto"/>
                    <w:right w:val="none" w:sz="0" w:space="0" w:color="auto"/>
                  </w:divBdr>
                </w:div>
                <w:div w:id="1239">
                  <w:marLeft w:val="0"/>
                  <w:marRight w:val="0"/>
                  <w:marTop w:val="0"/>
                  <w:marBottom w:val="0"/>
                  <w:divBdr>
                    <w:top w:val="none" w:sz="0" w:space="0" w:color="auto"/>
                    <w:left w:val="none" w:sz="0" w:space="0" w:color="auto"/>
                    <w:bottom w:val="none" w:sz="0" w:space="0" w:color="auto"/>
                    <w:right w:val="none" w:sz="0" w:space="0" w:color="auto"/>
                  </w:divBdr>
                </w:div>
                <w:div w:id="1564">
                  <w:marLeft w:val="0"/>
                  <w:marRight w:val="0"/>
                  <w:marTop w:val="0"/>
                  <w:marBottom w:val="0"/>
                  <w:divBdr>
                    <w:top w:val="none" w:sz="0" w:space="0" w:color="auto"/>
                    <w:left w:val="none" w:sz="0" w:space="0" w:color="auto"/>
                    <w:bottom w:val="none" w:sz="0" w:space="0" w:color="auto"/>
                    <w:right w:val="none" w:sz="0" w:space="0" w:color="auto"/>
                  </w:divBdr>
                </w:div>
              </w:divsChild>
            </w:div>
            <w:div w:id="7">
              <w:marLeft w:val="0"/>
              <w:marRight w:val="0"/>
              <w:marTop w:val="0"/>
              <w:marBottom w:val="0"/>
              <w:divBdr>
                <w:top w:val="none" w:sz="0" w:space="0" w:color="auto"/>
                <w:left w:val="none" w:sz="0" w:space="0" w:color="auto"/>
                <w:bottom w:val="none" w:sz="0" w:space="0" w:color="auto"/>
                <w:right w:val="none" w:sz="0" w:space="0" w:color="auto"/>
              </w:divBdr>
              <w:divsChild>
                <w:div w:id="521">
                  <w:marLeft w:val="0"/>
                  <w:marRight w:val="0"/>
                  <w:marTop w:val="0"/>
                  <w:marBottom w:val="0"/>
                  <w:divBdr>
                    <w:top w:val="none" w:sz="0" w:space="0" w:color="auto"/>
                    <w:left w:val="none" w:sz="0" w:space="0" w:color="auto"/>
                    <w:bottom w:val="none" w:sz="0" w:space="0" w:color="auto"/>
                    <w:right w:val="none" w:sz="0" w:space="0" w:color="auto"/>
                  </w:divBdr>
                </w:div>
                <w:div w:id="708">
                  <w:marLeft w:val="0"/>
                  <w:marRight w:val="0"/>
                  <w:marTop w:val="0"/>
                  <w:marBottom w:val="0"/>
                  <w:divBdr>
                    <w:top w:val="none" w:sz="0" w:space="0" w:color="auto"/>
                    <w:left w:val="none" w:sz="0" w:space="0" w:color="auto"/>
                    <w:bottom w:val="none" w:sz="0" w:space="0" w:color="auto"/>
                    <w:right w:val="none" w:sz="0" w:space="0" w:color="auto"/>
                  </w:divBdr>
                </w:div>
                <w:div w:id="899">
                  <w:marLeft w:val="0"/>
                  <w:marRight w:val="0"/>
                  <w:marTop w:val="0"/>
                  <w:marBottom w:val="0"/>
                  <w:divBdr>
                    <w:top w:val="none" w:sz="0" w:space="0" w:color="auto"/>
                    <w:left w:val="none" w:sz="0" w:space="0" w:color="auto"/>
                    <w:bottom w:val="none" w:sz="0" w:space="0" w:color="auto"/>
                    <w:right w:val="none" w:sz="0" w:space="0" w:color="auto"/>
                  </w:divBdr>
                </w:div>
              </w:divsChild>
            </w:div>
            <w:div w:id="36">
              <w:marLeft w:val="0"/>
              <w:marRight w:val="0"/>
              <w:marTop w:val="0"/>
              <w:marBottom w:val="0"/>
              <w:divBdr>
                <w:top w:val="none" w:sz="0" w:space="0" w:color="auto"/>
                <w:left w:val="none" w:sz="0" w:space="0" w:color="auto"/>
                <w:bottom w:val="none" w:sz="0" w:space="0" w:color="auto"/>
                <w:right w:val="none" w:sz="0" w:space="0" w:color="auto"/>
              </w:divBdr>
              <w:divsChild>
                <w:div w:id="1244">
                  <w:marLeft w:val="0"/>
                  <w:marRight w:val="0"/>
                  <w:marTop w:val="0"/>
                  <w:marBottom w:val="0"/>
                  <w:divBdr>
                    <w:top w:val="none" w:sz="0" w:space="0" w:color="auto"/>
                    <w:left w:val="none" w:sz="0" w:space="0" w:color="auto"/>
                    <w:bottom w:val="none" w:sz="0" w:space="0" w:color="auto"/>
                    <w:right w:val="none" w:sz="0" w:space="0" w:color="auto"/>
                  </w:divBdr>
                  <w:divsChild>
                    <w:div w:id="29">
                      <w:marLeft w:val="0"/>
                      <w:marRight w:val="0"/>
                      <w:marTop w:val="0"/>
                      <w:marBottom w:val="0"/>
                      <w:divBdr>
                        <w:top w:val="none" w:sz="0" w:space="0" w:color="auto"/>
                        <w:left w:val="none" w:sz="0" w:space="0" w:color="auto"/>
                        <w:bottom w:val="none" w:sz="0" w:space="0" w:color="auto"/>
                        <w:right w:val="none" w:sz="0" w:space="0" w:color="auto"/>
                      </w:divBdr>
                    </w:div>
                    <w:div w:id="121">
                      <w:marLeft w:val="0"/>
                      <w:marRight w:val="0"/>
                      <w:marTop w:val="0"/>
                      <w:marBottom w:val="0"/>
                      <w:divBdr>
                        <w:top w:val="none" w:sz="0" w:space="0" w:color="auto"/>
                        <w:left w:val="none" w:sz="0" w:space="0" w:color="auto"/>
                        <w:bottom w:val="none" w:sz="0" w:space="0" w:color="auto"/>
                        <w:right w:val="none" w:sz="0" w:space="0" w:color="auto"/>
                      </w:divBdr>
                    </w:div>
                    <w:div w:id="266">
                      <w:marLeft w:val="0"/>
                      <w:marRight w:val="0"/>
                      <w:marTop w:val="0"/>
                      <w:marBottom w:val="0"/>
                      <w:divBdr>
                        <w:top w:val="none" w:sz="0" w:space="0" w:color="auto"/>
                        <w:left w:val="none" w:sz="0" w:space="0" w:color="auto"/>
                        <w:bottom w:val="none" w:sz="0" w:space="0" w:color="auto"/>
                        <w:right w:val="none" w:sz="0" w:space="0" w:color="auto"/>
                      </w:divBdr>
                    </w:div>
                    <w:div w:id="426">
                      <w:marLeft w:val="0"/>
                      <w:marRight w:val="0"/>
                      <w:marTop w:val="0"/>
                      <w:marBottom w:val="0"/>
                      <w:divBdr>
                        <w:top w:val="none" w:sz="0" w:space="0" w:color="auto"/>
                        <w:left w:val="none" w:sz="0" w:space="0" w:color="auto"/>
                        <w:bottom w:val="none" w:sz="0" w:space="0" w:color="auto"/>
                        <w:right w:val="none" w:sz="0" w:space="0" w:color="auto"/>
                      </w:divBdr>
                    </w:div>
                    <w:div w:id="475">
                      <w:marLeft w:val="0"/>
                      <w:marRight w:val="0"/>
                      <w:marTop w:val="0"/>
                      <w:marBottom w:val="0"/>
                      <w:divBdr>
                        <w:top w:val="none" w:sz="0" w:space="0" w:color="auto"/>
                        <w:left w:val="none" w:sz="0" w:space="0" w:color="auto"/>
                        <w:bottom w:val="none" w:sz="0" w:space="0" w:color="auto"/>
                        <w:right w:val="none" w:sz="0" w:space="0" w:color="auto"/>
                      </w:divBdr>
                    </w:div>
                    <w:div w:id="542">
                      <w:marLeft w:val="0"/>
                      <w:marRight w:val="0"/>
                      <w:marTop w:val="0"/>
                      <w:marBottom w:val="0"/>
                      <w:divBdr>
                        <w:top w:val="none" w:sz="0" w:space="0" w:color="auto"/>
                        <w:left w:val="none" w:sz="0" w:space="0" w:color="auto"/>
                        <w:bottom w:val="none" w:sz="0" w:space="0" w:color="auto"/>
                        <w:right w:val="none" w:sz="0" w:space="0" w:color="auto"/>
                      </w:divBdr>
                    </w:div>
                    <w:div w:id="628">
                      <w:marLeft w:val="0"/>
                      <w:marRight w:val="0"/>
                      <w:marTop w:val="0"/>
                      <w:marBottom w:val="0"/>
                      <w:divBdr>
                        <w:top w:val="none" w:sz="0" w:space="0" w:color="auto"/>
                        <w:left w:val="none" w:sz="0" w:space="0" w:color="auto"/>
                        <w:bottom w:val="none" w:sz="0" w:space="0" w:color="auto"/>
                        <w:right w:val="none" w:sz="0" w:space="0" w:color="auto"/>
                      </w:divBdr>
                    </w:div>
                    <w:div w:id="693">
                      <w:marLeft w:val="0"/>
                      <w:marRight w:val="0"/>
                      <w:marTop w:val="0"/>
                      <w:marBottom w:val="0"/>
                      <w:divBdr>
                        <w:top w:val="none" w:sz="0" w:space="0" w:color="auto"/>
                        <w:left w:val="none" w:sz="0" w:space="0" w:color="auto"/>
                        <w:bottom w:val="none" w:sz="0" w:space="0" w:color="auto"/>
                        <w:right w:val="none" w:sz="0" w:space="0" w:color="auto"/>
                      </w:divBdr>
                    </w:div>
                    <w:div w:id="1037">
                      <w:marLeft w:val="0"/>
                      <w:marRight w:val="0"/>
                      <w:marTop w:val="0"/>
                      <w:marBottom w:val="0"/>
                      <w:divBdr>
                        <w:top w:val="none" w:sz="0" w:space="0" w:color="auto"/>
                        <w:left w:val="none" w:sz="0" w:space="0" w:color="auto"/>
                        <w:bottom w:val="none" w:sz="0" w:space="0" w:color="auto"/>
                        <w:right w:val="none" w:sz="0" w:space="0" w:color="auto"/>
                      </w:divBdr>
                    </w:div>
                    <w:div w:id="1074">
                      <w:marLeft w:val="0"/>
                      <w:marRight w:val="0"/>
                      <w:marTop w:val="0"/>
                      <w:marBottom w:val="0"/>
                      <w:divBdr>
                        <w:top w:val="none" w:sz="0" w:space="0" w:color="auto"/>
                        <w:left w:val="none" w:sz="0" w:space="0" w:color="auto"/>
                        <w:bottom w:val="none" w:sz="0" w:space="0" w:color="auto"/>
                        <w:right w:val="none" w:sz="0" w:space="0" w:color="auto"/>
                      </w:divBdr>
                    </w:div>
                    <w:div w:id="1085">
                      <w:marLeft w:val="0"/>
                      <w:marRight w:val="0"/>
                      <w:marTop w:val="0"/>
                      <w:marBottom w:val="0"/>
                      <w:divBdr>
                        <w:top w:val="none" w:sz="0" w:space="0" w:color="auto"/>
                        <w:left w:val="none" w:sz="0" w:space="0" w:color="auto"/>
                        <w:bottom w:val="none" w:sz="0" w:space="0" w:color="auto"/>
                        <w:right w:val="none" w:sz="0" w:space="0" w:color="auto"/>
                      </w:divBdr>
                    </w:div>
                    <w:div w:id="1119">
                      <w:marLeft w:val="0"/>
                      <w:marRight w:val="0"/>
                      <w:marTop w:val="0"/>
                      <w:marBottom w:val="0"/>
                      <w:divBdr>
                        <w:top w:val="none" w:sz="0" w:space="0" w:color="auto"/>
                        <w:left w:val="none" w:sz="0" w:space="0" w:color="auto"/>
                        <w:bottom w:val="none" w:sz="0" w:space="0" w:color="auto"/>
                        <w:right w:val="none" w:sz="0" w:space="0" w:color="auto"/>
                      </w:divBdr>
                    </w:div>
                    <w:div w:id="1256">
                      <w:marLeft w:val="0"/>
                      <w:marRight w:val="0"/>
                      <w:marTop w:val="0"/>
                      <w:marBottom w:val="0"/>
                      <w:divBdr>
                        <w:top w:val="none" w:sz="0" w:space="0" w:color="auto"/>
                        <w:left w:val="none" w:sz="0" w:space="0" w:color="auto"/>
                        <w:bottom w:val="none" w:sz="0" w:space="0" w:color="auto"/>
                        <w:right w:val="none" w:sz="0" w:space="0" w:color="auto"/>
                      </w:divBdr>
                    </w:div>
                    <w:div w:id="1354">
                      <w:marLeft w:val="0"/>
                      <w:marRight w:val="0"/>
                      <w:marTop w:val="0"/>
                      <w:marBottom w:val="0"/>
                      <w:divBdr>
                        <w:top w:val="none" w:sz="0" w:space="0" w:color="auto"/>
                        <w:left w:val="none" w:sz="0" w:space="0" w:color="auto"/>
                        <w:bottom w:val="none" w:sz="0" w:space="0" w:color="auto"/>
                        <w:right w:val="none" w:sz="0" w:space="0" w:color="auto"/>
                      </w:divBdr>
                    </w:div>
                    <w:div w:id="1402">
                      <w:marLeft w:val="0"/>
                      <w:marRight w:val="0"/>
                      <w:marTop w:val="0"/>
                      <w:marBottom w:val="0"/>
                      <w:divBdr>
                        <w:top w:val="none" w:sz="0" w:space="0" w:color="auto"/>
                        <w:left w:val="none" w:sz="0" w:space="0" w:color="auto"/>
                        <w:bottom w:val="none" w:sz="0" w:space="0" w:color="auto"/>
                        <w:right w:val="none" w:sz="0" w:space="0" w:color="auto"/>
                      </w:divBdr>
                    </w:div>
                    <w:div w:id="1493">
                      <w:marLeft w:val="0"/>
                      <w:marRight w:val="0"/>
                      <w:marTop w:val="0"/>
                      <w:marBottom w:val="0"/>
                      <w:divBdr>
                        <w:top w:val="none" w:sz="0" w:space="0" w:color="auto"/>
                        <w:left w:val="none" w:sz="0" w:space="0" w:color="auto"/>
                        <w:bottom w:val="none" w:sz="0" w:space="0" w:color="auto"/>
                        <w:right w:val="none" w:sz="0" w:space="0" w:color="auto"/>
                      </w:divBdr>
                    </w:div>
                    <w:div w:id="1571">
                      <w:marLeft w:val="0"/>
                      <w:marRight w:val="0"/>
                      <w:marTop w:val="0"/>
                      <w:marBottom w:val="0"/>
                      <w:divBdr>
                        <w:top w:val="none" w:sz="0" w:space="0" w:color="auto"/>
                        <w:left w:val="none" w:sz="0" w:space="0" w:color="auto"/>
                        <w:bottom w:val="none" w:sz="0" w:space="0" w:color="auto"/>
                        <w:right w:val="none" w:sz="0" w:space="0" w:color="auto"/>
                      </w:divBdr>
                    </w:div>
                  </w:divsChild>
                </w:div>
                <w:div w:id="1361">
                  <w:marLeft w:val="0"/>
                  <w:marRight w:val="0"/>
                  <w:marTop w:val="0"/>
                  <w:marBottom w:val="0"/>
                  <w:divBdr>
                    <w:top w:val="none" w:sz="0" w:space="0" w:color="auto"/>
                    <w:left w:val="none" w:sz="0" w:space="0" w:color="auto"/>
                    <w:bottom w:val="none" w:sz="0" w:space="0" w:color="auto"/>
                    <w:right w:val="none" w:sz="0" w:space="0" w:color="auto"/>
                  </w:divBdr>
                </w:div>
              </w:divsChild>
            </w:div>
            <w:div w:id="145">
              <w:marLeft w:val="0"/>
              <w:marRight w:val="0"/>
              <w:marTop w:val="0"/>
              <w:marBottom w:val="0"/>
              <w:divBdr>
                <w:top w:val="none" w:sz="0" w:space="0" w:color="auto"/>
                <w:left w:val="none" w:sz="0" w:space="0" w:color="auto"/>
                <w:bottom w:val="none" w:sz="0" w:space="0" w:color="auto"/>
                <w:right w:val="none" w:sz="0" w:space="0" w:color="auto"/>
              </w:divBdr>
              <w:divsChild>
                <w:div w:id="277">
                  <w:marLeft w:val="0"/>
                  <w:marRight w:val="0"/>
                  <w:marTop w:val="0"/>
                  <w:marBottom w:val="0"/>
                  <w:divBdr>
                    <w:top w:val="none" w:sz="0" w:space="0" w:color="auto"/>
                    <w:left w:val="none" w:sz="0" w:space="0" w:color="auto"/>
                    <w:bottom w:val="none" w:sz="0" w:space="0" w:color="auto"/>
                    <w:right w:val="none" w:sz="0" w:space="0" w:color="auto"/>
                  </w:divBdr>
                  <w:divsChild>
                    <w:div w:id="327">
                      <w:marLeft w:val="0"/>
                      <w:marRight w:val="0"/>
                      <w:marTop w:val="0"/>
                      <w:marBottom w:val="0"/>
                      <w:divBdr>
                        <w:top w:val="none" w:sz="0" w:space="0" w:color="auto"/>
                        <w:left w:val="none" w:sz="0" w:space="0" w:color="auto"/>
                        <w:bottom w:val="none" w:sz="0" w:space="0" w:color="auto"/>
                        <w:right w:val="none" w:sz="0" w:space="0" w:color="auto"/>
                      </w:divBdr>
                      <w:divsChild>
                        <w:div w:id="669">
                          <w:marLeft w:val="0"/>
                          <w:marRight w:val="0"/>
                          <w:marTop w:val="0"/>
                          <w:marBottom w:val="0"/>
                          <w:divBdr>
                            <w:top w:val="none" w:sz="0" w:space="0" w:color="auto"/>
                            <w:left w:val="none" w:sz="0" w:space="0" w:color="auto"/>
                            <w:bottom w:val="none" w:sz="0" w:space="0" w:color="auto"/>
                            <w:right w:val="none" w:sz="0" w:space="0" w:color="auto"/>
                          </w:divBdr>
                        </w:div>
                      </w:divsChild>
                    </w:div>
                    <w:div w:id="1048">
                      <w:marLeft w:val="0"/>
                      <w:marRight w:val="0"/>
                      <w:marTop w:val="0"/>
                      <w:marBottom w:val="0"/>
                      <w:divBdr>
                        <w:top w:val="none" w:sz="0" w:space="0" w:color="auto"/>
                        <w:left w:val="none" w:sz="0" w:space="0" w:color="auto"/>
                        <w:bottom w:val="none" w:sz="0" w:space="0" w:color="auto"/>
                        <w:right w:val="none" w:sz="0" w:space="0" w:color="auto"/>
                      </w:divBdr>
                      <w:divsChild>
                        <w:div w:id="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
                  <w:marLeft w:val="0"/>
                  <w:marRight w:val="0"/>
                  <w:marTop w:val="0"/>
                  <w:marBottom w:val="0"/>
                  <w:divBdr>
                    <w:top w:val="none" w:sz="0" w:space="0" w:color="auto"/>
                    <w:left w:val="none" w:sz="0" w:space="0" w:color="auto"/>
                    <w:bottom w:val="none" w:sz="0" w:space="0" w:color="auto"/>
                    <w:right w:val="none" w:sz="0" w:space="0" w:color="auto"/>
                  </w:divBdr>
                </w:div>
              </w:divsChild>
            </w:div>
            <w:div w:id="206">
              <w:marLeft w:val="0"/>
              <w:marRight w:val="0"/>
              <w:marTop w:val="0"/>
              <w:marBottom w:val="0"/>
              <w:divBdr>
                <w:top w:val="none" w:sz="0" w:space="0" w:color="auto"/>
                <w:left w:val="none" w:sz="0" w:space="0" w:color="auto"/>
                <w:bottom w:val="none" w:sz="0" w:space="0" w:color="auto"/>
                <w:right w:val="none" w:sz="0" w:space="0" w:color="auto"/>
              </w:divBdr>
              <w:divsChild>
                <w:div w:id="158">
                  <w:marLeft w:val="0"/>
                  <w:marRight w:val="0"/>
                  <w:marTop w:val="0"/>
                  <w:marBottom w:val="0"/>
                  <w:divBdr>
                    <w:top w:val="none" w:sz="0" w:space="0" w:color="auto"/>
                    <w:left w:val="none" w:sz="0" w:space="0" w:color="auto"/>
                    <w:bottom w:val="none" w:sz="0" w:space="0" w:color="auto"/>
                    <w:right w:val="none" w:sz="0" w:space="0" w:color="auto"/>
                  </w:divBdr>
                  <w:divsChild>
                    <w:div w:id="38">
                      <w:marLeft w:val="0"/>
                      <w:marRight w:val="0"/>
                      <w:marTop w:val="0"/>
                      <w:marBottom w:val="0"/>
                      <w:divBdr>
                        <w:top w:val="none" w:sz="0" w:space="0" w:color="auto"/>
                        <w:left w:val="none" w:sz="0" w:space="0" w:color="auto"/>
                        <w:bottom w:val="none" w:sz="0" w:space="0" w:color="auto"/>
                        <w:right w:val="none" w:sz="0" w:space="0" w:color="auto"/>
                      </w:divBdr>
                    </w:div>
                    <w:div w:id="40">
                      <w:marLeft w:val="0"/>
                      <w:marRight w:val="0"/>
                      <w:marTop w:val="0"/>
                      <w:marBottom w:val="0"/>
                      <w:divBdr>
                        <w:top w:val="none" w:sz="0" w:space="0" w:color="auto"/>
                        <w:left w:val="none" w:sz="0" w:space="0" w:color="auto"/>
                        <w:bottom w:val="none" w:sz="0" w:space="0" w:color="auto"/>
                        <w:right w:val="none" w:sz="0" w:space="0" w:color="auto"/>
                      </w:divBdr>
                    </w:div>
                    <w:div w:id="143">
                      <w:marLeft w:val="0"/>
                      <w:marRight w:val="0"/>
                      <w:marTop w:val="0"/>
                      <w:marBottom w:val="0"/>
                      <w:divBdr>
                        <w:top w:val="none" w:sz="0" w:space="0" w:color="auto"/>
                        <w:left w:val="none" w:sz="0" w:space="0" w:color="auto"/>
                        <w:bottom w:val="none" w:sz="0" w:space="0" w:color="auto"/>
                        <w:right w:val="none" w:sz="0" w:space="0" w:color="auto"/>
                      </w:divBdr>
                    </w:div>
                    <w:div w:id="176">
                      <w:marLeft w:val="0"/>
                      <w:marRight w:val="0"/>
                      <w:marTop w:val="0"/>
                      <w:marBottom w:val="0"/>
                      <w:divBdr>
                        <w:top w:val="none" w:sz="0" w:space="0" w:color="auto"/>
                        <w:left w:val="none" w:sz="0" w:space="0" w:color="auto"/>
                        <w:bottom w:val="none" w:sz="0" w:space="0" w:color="auto"/>
                        <w:right w:val="none" w:sz="0" w:space="0" w:color="auto"/>
                      </w:divBdr>
                    </w:div>
                    <w:div w:id="265">
                      <w:marLeft w:val="0"/>
                      <w:marRight w:val="0"/>
                      <w:marTop w:val="0"/>
                      <w:marBottom w:val="0"/>
                      <w:divBdr>
                        <w:top w:val="none" w:sz="0" w:space="0" w:color="auto"/>
                        <w:left w:val="none" w:sz="0" w:space="0" w:color="auto"/>
                        <w:bottom w:val="none" w:sz="0" w:space="0" w:color="auto"/>
                        <w:right w:val="none" w:sz="0" w:space="0" w:color="auto"/>
                      </w:divBdr>
                    </w:div>
                    <w:div w:id="449">
                      <w:marLeft w:val="0"/>
                      <w:marRight w:val="0"/>
                      <w:marTop w:val="0"/>
                      <w:marBottom w:val="0"/>
                      <w:divBdr>
                        <w:top w:val="none" w:sz="0" w:space="0" w:color="auto"/>
                        <w:left w:val="none" w:sz="0" w:space="0" w:color="auto"/>
                        <w:bottom w:val="none" w:sz="0" w:space="0" w:color="auto"/>
                        <w:right w:val="none" w:sz="0" w:space="0" w:color="auto"/>
                      </w:divBdr>
                    </w:div>
                    <w:div w:id="570">
                      <w:marLeft w:val="0"/>
                      <w:marRight w:val="0"/>
                      <w:marTop w:val="0"/>
                      <w:marBottom w:val="0"/>
                      <w:divBdr>
                        <w:top w:val="none" w:sz="0" w:space="0" w:color="auto"/>
                        <w:left w:val="none" w:sz="0" w:space="0" w:color="auto"/>
                        <w:bottom w:val="none" w:sz="0" w:space="0" w:color="auto"/>
                        <w:right w:val="none" w:sz="0" w:space="0" w:color="auto"/>
                      </w:divBdr>
                    </w:div>
                    <w:div w:id="594">
                      <w:marLeft w:val="0"/>
                      <w:marRight w:val="0"/>
                      <w:marTop w:val="0"/>
                      <w:marBottom w:val="0"/>
                      <w:divBdr>
                        <w:top w:val="none" w:sz="0" w:space="0" w:color="auto"/>
                        <w:left w:val="none" w:sz="0" w:space="0" w:color="auto"/>
                        <w:bottom w:val="none" w:sz="0" w:space="0" w:color="auto"/>
                        <w:right w:val="none" w:sz="0" w:space="0" w:color="auto"/>
                      </w:divBdr>
                    </w:div>
                    <w:div w:id="1403">
                      <w:marLeft w:val="0"/>
                      <w:marRight w:val="0"/>
                      <w:marTop w:val="0"/>
                      <w:marBottom w:val="0"/>
                      <w:divBdr>
                        <w:top w:val="none" w:sz="0" w:space="0" w:color="auto"/>
                        <w:left w:val="none" w:sz="0" w:space="0" w:color="auto"/>
                        <w:bottom w:val="none" w:sz="0" w:space="0" w:color="auto"/>
                        <w:right w:val="none" w:sz="0" w:space="0" w:color="auto"/>
                      </w:divBdr>
                    </w:div>
                  </w:divsChild>
                </w:div>
                <w:div w:id="1086">
                  <w:marLeft w:val="0"/>
                  <w:marRight w:val="0"/>
                  <w:marTop w:val="0"/>
                  <w:marBottom w:val="0"/>
                  <w:divBdr>
                    <w:top w:val="none" w:sz="0" w:space="0" w:color="auto"/>
                    <w:left w:val="none" w:sz="0" w:space="0" w:color="auto"/>
                    <w:bottom w:val="none" w:sz="0" w:space="0" w:color="auto"/>
                    <w:right w:val="none" w:sz="0" w:space="0" w:color="auto"/>
                  </w:divBdr>
                  <w:divsChild>
                    <w:div w:id="641">
                      <w:marLeft w:val="0"/>
                      <w:marRight w:val="0"/>
                      <w:marTop w:val="0"/>
                      <w:marBottom w:val="0"/>
                      <w:divBdr>
                        <w:top w:val="none" w:sz="0" w:space="0" w:color="auto"/>
                        <w:left w:val="none" w:sz="0" w:space="0" w:color="auto"/>
                        <w:bottom w:val="none" w:sz="0" w:space="0" w:color="auto"/>
                        <w:right w:val="none" w:sz="0" w:space="0" w:color="auto"/>
                      </w:divBdr>
                    </w:div>
                    <w:div w:id="842">
                      <w:marLeft w:val="0"/>
                      <w:marRight w:val="0"/>
                      <w:marTop w:val="0"/>
                      <w:marBottom w:val="0"/>
                      <w:divBdr>
                        <w:top w:val="none" w:sz="0" w:space="0" w:color="auto"/>
                        <w:left w:val="none" w:sz="0" w:space="0" w:color="auto"/>
                        <w:bottom w:val="none" w:sz="0" w:space="0" w:color="auto"/>
                        <w:right w:val="none" w:sz="0" w:space="0" w:color="auto"/>
                      </w:divBdr>
                      <w:divsChild>
                        <w:div w:id="760">
                          <w:marLeft w:val="0"/>
                          <w:marRight w:val="0"/>
                          <w:marTop w:val="0"/>
                          <w:marBottom w:val="0"/>
                          <w:divBdr>
                            <w:top w:val="none" w:sz="0" w:space="0" w:color="auto"/>
                            <w:left w:val="none" w:sz="0" w:space="0" w:color="auto"/>
                            <w:bottom w:val="none" w:sz="0" w:space="0" w:color="auto"/>
                            <w:right w:val="none" w:sz="0" w:space="0" w:color="auto"/>
                          </w:divBdr>
                        </w:div>
                        <w:div w:id="947">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
                            <w:div w:id="261">
                              <w:marLeft w:val="0"/>
                              <w:marRight w:val="0"/>
                              <w:marTop w:val="0"/>
                              <w:marBottom w:val="0"/>
                              <w:divBdr>
                                <w:top w:val="none" w:sz="0" w:space="0" w:color="auto"/>
                                <w:left w:val="none" w:sz="0" w:space="0" w:color="auto"/>
                                <w:bottom w:val="none" w:sz="0" w:space="0" w:color="auto"/>
                                <w:right w:val="none" w:sz="0" w:space="0" w:color="auto"/>
                              </w:divBdr>
                            </w:div>
                            <w:div w:id="297">
                              <w:marLeft w:val="0"/>
                              <w:marRight w:val="0"/>
                              <w:marTop w:val="0"/>
                              <w:marBottom w:val="0"/>
                              <w:divBdr>
                                <w:top w:val="none" w:sz="0" w:space="0" w:color="auto"/>
                                <w:left w:val="none" w:sz="0" w:space="0" w:color="auto"/>
                                <w:bottom w:val="none" w:sz="0" w:space="0" w:color="auto"/>
                                <w:right w:val="none" w:sz="0" w:space="0" w:color="auto"/>
                              </w:divBdr>
                            </w:div>
                            <w:div w:id="676">
                              <w:marLeft w:val="0"/>
                              <w:marRight w:val="0"/>
                              <w:marTop w:val="0"/>
                              <w:marBottom w:val="0"/>
                              <w:divBdr>
                                <w:top w:val="none" w:sz="0" w:space="0" w:color="auto"/>
                                <w:left w:val="none" w:sz="0" w:space="0" w:color="auto"/>
                                <w:bottom w:val="none" w:sz="0" w:space="0" w:color="auto"/>
                                <w:right w:val="none" w:sz="0" w:space="0" w:color="auto"/>
                              </w:divBdr>
                            </w:div>
                            <w:div w:id="694">
                              <w:marLeft w:val="0"/>
                              <w:marRight w:val="0"/>
                              <w:marTop w:val="0"/>
                              <w:marBottom w:val="0"/>
                              <w:divBdr>
                                <w:top w:val="none" w:sz="0" w:space="0" w:color="auto"/>
                                <w:left w:val="none" w:sz="0" w:space="0" w:color="auto"/>
                                <w:bottom w:val="none" w:sz="0" w:space="0" w:color="auto"/>
                                <w:right w:val="none" w:sz="0" w:space="0" w:color="auto"/>
                              </w:divBdr>
                            </w:div>
                            <w:div w:id="1150">
                              <w:marLeft w:val="0"/>
                              <w:marRight w:val="0"/>
                              <w:marTop w:val="0"/>
                              <w:marBottom w:val="0"/>
                              <w:divBdr>
                                <w:top w:val="none" w:sz="0" w:space="0" w:color="auto"/>
                                <w:left w:val="none" w:sz="0" w:space="0" w:color="auto"/>
                                <w:bottom w:val="none" w:sz="0" w:space="0" w:color="auto"/>
                                <w:right w:val="none" w:sz="0" w:space="0" w:color="auto"/>
                              </w:divBdr>
                            </w:div>
                            <w:div w:id="1303">
                              <w:marLeft w:val="0"/>
                              <w:marRight w:val="0"/>
                              <w:marTop w:val="0"/>
                              <w:marBottom w:val="0"/>
                              <w:divBdr>
                                <w:top w:val="none" w:sz="0" w:space="0" w:color="auto"/>
                                <w:left w:val="none" w:sz="0" w:space="0" w:color="auto"/>
                                <w:bottom w:val="none" w:sz="0" w:space="0" w:color="auto"/>
                                <w:right w:val="none" w:sz="0" w:space="0" w:color="auto"/>
                              </w:divBdr>
                            </w:div>
                            <w:div w:id="1329">
                              <w:marLeft w:val="0"/>
                              <w:marRight w:val="0"/>
                              <w:marTop w:val="0"/>
                              <w:marBottom w:val="0"/>
                              <w:divBdr>
                                <w:top w:val="none" w:sz="0" w:space="0" w:color="auto"/>
                                <w:left w:val="none" w:sz="0" w:space="0" w:color="auto"/>
                                <w:bottom w:val="none" w:sz="0" w:space="0" w:color="auto"/>
                                <w:right w:val="none" w:sz="0" w:space="0" w:color="auto"/>
                              </w:divBdr>
                            </w:div>
                            <w:div w:id="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
              <w:marLeft w:val="0"/>
              <w:marRight w:val="0"/>
              <w:marTop w:val="0"/>
              <w:marBottom w:val="0"/>
              <w:divBdr>
                <w:top w:val="none" w:sz="0" w:space="0" w:color="auto"/>
                <w:left w:val="none" w:sz="0" w:space="0" w:color="auto"/>
                <w:bottom w:val="none" w:sz="0" w:space="0" w:color="auto"/>
                <w:right w:val="none" w:sz="0" w:space="0" w:color="auto"/>
              </w:divBdr>
              <w:divsChild>
                <w:div w:id="363">
                  <w:marLeft w:val="0"/>
                  <w:marRight w:val="0"/>
                  <w:marTop w:val="0"/>
                  <w:marBottom w:val="0"/>
                  <w:divBdr>
                    <w:top w:val="none" w:sz="0" w:space="0" w:color="auto"/>
                    <w:left w:val="none" w:sz="0" w:space="0" w:color="auto"/>
                    <w:bottom w:val="none" w:sz="0" w:space="0" w:color="auto"/>
                    <w:right w:val="none" w:sz="0" w:space="0" w:color="auto"/>
                  </w:divBdr>
                  <w:divsChild>
                    <w:div w:id="86">
                      <w:marLeft w:val="0"/>
                      <w:marRight w:val="0"/>
                      <w:marTop w:val="0"/>
                      <w:marBottom w:val="0"/>
                      <w:divBdr>
                        <w:top w:val="none" w:sz="0" w:space="0" w:color="auto"/>
                        <w:left w:val="none" w:sz="0" w:space="0" w:color="auto"/>
                        <w:bottom w:val="none" w:sz="0" w:space="0" w:color="auto"/>
                        <w:right w:val="none" w:sz="0" w:space="0" w:color="auto"/>
                      </w:divBdr>
                      <w:divsChild>
                        <w:div w:id="1081">
                          <w:marLeft w:val="0"/>
                          <w:marRight w:val="0"/>
                          <w:marTop w:val="0"/>
                          <w:marBottom w:val="0"/>
                          <w:divBdr>
                            <w:top w:val="none" w:sz="0" w:space="0" w:color="auto"/>
                            <w:left w:val="none" w:sz="0" w:space="0" w:color="auto"/>
                            <w:bottom w:val="none" w:sz="0" w:space="0" w:color="auto"/>
                            <w:right w:val="none" w:sz="0" w:space="0" w:color="auto"/>
                          </w:divBdr>
                        </w:div>
                      </w:divsChild>
                    </w:div>
                    <w:div w:id="326">
                      <w:marLeft w:val="0"/>
                      <w:marRight w:val="0"/>
                      <w:marTop w:val="0"/>
                      <w:marBottom w:val="0"/>
                      <w:divBdr>
                        <w:top w:val="none" w:sz="0" w:space="0" w:color="auto"/>
                        <w:left w:val="none" w:sz="0" w:space="0" w:color="auto"/>
                        <w:bottom w:val="none" w:sz="0" w:space="0" w:color="auto"/>
                        <w:right w:val="none" w:sz="0" w:space="0" w:color="auto"/>
                      </w:divBdr>
                      <w:divsChild>
                        <w:div w:id="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
                  <w:marLeft w:val="0"/>
                  <w:marRight w:val="0"/>
                  <w:marTop w:val="0"/>
                  <w:marBottom w:val="0"/>
                  <w:divBdr>
                    <w:top w:val="none" w:sz="0" w:space="0" w:color="auto"/>
                    <w:left w:val="none" w:sz="0" w:space="0" w:color="auto"/>
                    <w:bottom w:val="none" w:sz="0" w:space="0" w:color="auto"/>
                    <w:right w:val="none" w:sz="0" w:space="0" w:color="auto"/>
                  </w:divBdr>
                </w:div>
              </w:divsChild>
            </w:div>
            <w:div w:id="493">
              <w:marLeft w:val="0"/>
              <w:marRight w:val="0"/>
              <w:marTop w:val="0"/>
              <w:marBottom w:val="0"/>
              <w:divBdr>
                <w:top w:val="none" w:sz="0" w:space="0" w:color="auto"/>
                <w:left w:val="none" w:sz="0" w:space="0" w:color="auto"/>
                <w:bottom w:val="none" w:sz="0" w:space="0" w:color="auto"/>
                <w:right w:val="none" w:sz="0" w:space="0" w:color="auto"/>
              </w:divBdr>
              <w:divsChild>
                <w:div w:id="335">
                  <w:marLeft w:val="0"/>
                  <w:marRight w:val="0"/>
                  <w:marTop w:val="0"/>
                  <w:marBottom w:val="0"/>
                  <w:divBdr>
                    <w:top w:val="none" w:sz="0" w:space="0" w:color="auto"/>
                    <w:left w:val="none" w:sz="0" w:space="0" w:color="auto"/>
                    <w:bottom w:val="none" w:sz="0" w:space="0" w:color="auto"/>
                    <w:right w:val="none" w:sz="0" w:space="0" w:color="auto"/>
                  </w:divBdr>
                </w:div>
                <w:div w:id="709">
                  <w:marLeft w:val="0"/>
                  <w:marRight w:val="0"/>
                  <w:marTop w:val="0"/>
                  <w:marBottom w:val="0"/>
                  <w:divBdr>
                    <w:top w:val="none" w:sz="0" w:space="0" w:color="auto"/>
                    <w:left w:val="none" w:sz="0" w:space="0" w:color="auto"/>
                    <w:bottom w:val="none" w:sz="0" w:space="0" w:color="auto"/>
                    <w:right w:val="none" w:sz="0" w:space="0" w:color="auto"/>
                  </w:divBdr>
                </w:div>
              </w:divsChild>
            </w:div>
            <w:div w:id="541">
              <w:marLeft w:val="0"/>
              <w:marRight w:val="0"/>
              <w:marTop w:val="0"/>
              <w:marBottom w:val="0"/>
              <w:divBdr>
                <w:top w:val="none" w:sz="0" w:space="0" w:color="auto"/>
                <w:left w:val="none" w:sz="0" w:space="0" w:color="auto"/>
                <w:bottom w:val="none" w:sz="0" w:space="0" w:color="auto"/>
                <w:right w:val="none" w:sz="0" w:space="0" w:color="auto"/>
              </w:divBdr>
              <w:divsChild>
                <w:div w:id="50">
                  <w:marLeft w:val="0"/>
                  <w:marRight w:val="0"/>
                  <w:marTop w:val="0"/>
                  <w:marBottom w:val="0"/>
                  <w:divBdr>
                    <w:top w:val="none" w:sz="0" w:space="0" w:color="auto"/>
                    <w:left w:val="none" w:sz="0" w:space="0" w:color="auto"/>
                    <w:bottom w:val="none" w:sz="0" w:space="0" w:color="auto"/>
                    <w:right w:val="none" w:sz="0" w:space="0" w:color="auto"/>
                  </w:divBdr>
                </w:div>
                <w:div w:id="57">
                  <w:marLeft w:val="0"/>
                  <w:marRight w:val="0"/>
                  <w:marTop w:val="0"/>
                  <w:marBottom w:val="0"/>
                  <w:divBdr>
                    <w:top w:val="none" w:sz="0" w:space="0" w:color="auto"/>
                    <w:left w:val="none" w:sz="0" w:space="0" w:color="auto"/>
                    <w:bottom w:val="none" w:sz="0" w:space="0" w:color="auto"/>
                    <w:right w:val="none" w:sz="0" w:space="0" w:color="auto"/>
                  </w:divBdr>
                </w:div>
                <w:div w:id="168">
                  <w:marLeft w:val="0"/>
                  <w:marRight w:val="0"/>
                  <w:marTop w:val="0"/>
                  <w:marBottom w:val="0"/>
                  <w:divBdr>
                    <w:top w:val="none" w:sz="0" w:space="0" w:color="auto"/>
                    <w:left w:val="none" w:sz="0" w:space="0" w:color="auto"/>
                    <w:bottom w:val="none" w:sz="0" w:space="0" w:color="auto"/>
                    <w:right w:val="none" w:sz="0" w:space="0" w:color="auto"/>
                  </w:divBdr>
                </w:div>
                <w:div w:id="221">
                  <w:marLeft w:val="0"/>
                  <w:marRight w:val="0"/>
                  <w:marTop w:val="0"/>
                  <w:marBottom w:val="0"/>
                  <w:divBdr>
                    <w:top w:val="none" w:sz="0" w:space="0" w:color="auto"/>
                    <w:left w:val="none" w:sz="0" w:space="0" w:color="auto"/>
                    <w:bottom w:val="none" w:sz="0" w:space="0" w:color="auto"/>
                    <w:right w:val="none" w:sz="0" w:space="0" w:color="auto"/>
                  </w:divBdr>
                </w:div>
                <w:div w:id="284">
                  <w:marLeft w:val="0"/>
                  <w:marRight w:val="0"/>
                  <w:marTop w:val="0"/>
                  <w:marBottom w:val="0"/>
                  <w:divBdr>
                    <w:top w:val="none" w:sz="0" w:space="0" w:color="auto"/>
                    <w:left w:val="none" w:sz="0" w:space="0" w:color="auto"/>
                    <w:bottom w:val="none" w:sz="0" w:space="0" w:color="auto"/>
                    <w:right w:val="none" w:sz="0" w:space="0" w:color="auto"/>
                  </w:divBdr>
                </w:div>
                <w:div w:id="358">
                  <w:marLeft w:val="0"/>
                  <w:marRight w:val="0"/>
                  <w:marTop w:val="0"/>
                  <w:marBottom w:val="0"/>
                  <w:divBdr>
                    <w:top w:val="none" w:sz="0" w:space="0" w:color="auto"/>
                    <w:left w:val="none" w:sz="0" w:space="0" w:color="auto"/>
                    <w:bottom w:val="none" w:sz="0" w:space="0" w:color="auto"/>
                    <w:right w:val="none" w:sz="0" w:space="0" w:color="auto"/>
                  </w:divBdr>
                </w:div>
                <w:div w:id="418">
                  <w:marLeft w:val="0"/>
                  <w:marRight w:val="0"/>
                  <w:marTop w:val="0"/>
                  <w:marBottom w:val="0"/>
                  <w:divBdr>
                    <w:top w:val="none" w:sz="0" w:space="0" w:color="auto"/>
                    <w:left w:val="none" w:sz="0" w:space="0" w:color="auto"/>
                    <w:bottom w:val="none" w:sz="0" w:space="0" w:color="auto"/>
                    <w:right w:val="none" w:sz="0" w:space="0" w:color="auto"/>
                  </w:divBdr>
                </w:div>
                <w:div w:id="681">
                  <w:marLeft w:val="0"/>
                  <w:marRight w:val="0"/>
                  <w:marTop w:val="0"/>
                  <w:marBottom w:val="0"/>
                  <w:divBdr>
                    <w:top w:val="none" w:sz="0" w:space="0" w:color="auto"/>
                    <w:left w:val="none" w:sz="0" w:space="0" w:color="auto"/>
                    <w:bottom w:val="none" w:sz="0" w:space="0" w:color="auto"/>
                    <w:right w:val="none" w:sz="0" w:space="0" w:color="auto"/>
                  </w:divBdr>
                </w:div>
                <w:div w:id="695">
                  <w:marLeft w:val="0"/>
                  <w:marRight w:val="0"/>
                  <w:marTop w:val="0"/>
                  <w:marBottom w:val="0"/>
                  <w:divBdr>
                    <w:top w:val="none" w:sz="0" w:space="0" w:color="auto"/>
                    <w:left w:val="none" w:sz="0" w:space="0" w:color="auto"/>
                    <w:bottom w:val="none" w:sz="0" w:space="0" w:color="auto"/>
                    <w:right w:val="none" w:sz="0" w:space="0" w:color="auto"/>
                  </w:divBdr>
                </w:div>
                <w:div w:id="716">
                  <w:marLeft w:val="0"/>
                  <w:marRight w:val="0"/>
                  <w:marTop w:val="0"/>
                  <w:marBottom w:val="0"/>
                  <w:divBdr>
                    <w:top w:val="none" w:sz="0" w:space="0" w:color="auto"/>
                    <w:left w:val="none" w:sz="0" w:space="0" w:color="auto"/>
                    <w:bottom w:val="none" w:sz="0" w:space="0" w:color="auto"/>
                    <w:right w:val="none" w:sz="0" w:space="0" w:color="auto"/>
                  </w:divBdr>
                </w:div>
                <w:div w:id="771">
                  <w:marLeft w:val="0"/>
                  <w:marRight w:val="0"/>
                  <w:marTop w:val="0"/>
                  <w:marBottom w:val="0"/>
                  <w:divBdr>
                    <w:top w:val="none" w:sz="0" w:space="0" w:color="auto"/>
                    <w:left w:val="none" w:sz="0" w:space="0" w:color="auto"/>
                    <w:bottom w:val="none" w:sz="0" w:space="0" w:color="auto"/>
                    <w:right w:val="none" w:sz="0" w:space="0" w:color="auto"/>
                  </w:divBdr>
                </w:div>
                <w:div w:id="845">
                  <w:marLeft w:val="0"/>
                  <w:marRight w:val="0"/>
                  <w:marTop w:val="0"/>
                  <w:marBottom w:val="0"/>
                  <w:divBdr>
                    <w:top w:val="none" w:sz="0" w:space="0" w:color="auto"/>
                    <w:left w:val="none" w:sz="0" w:space="0" w:color="auto"/>
                    <w:bottom w:val="none" w:sz="0" w:space="0" w:color="auto"/>
                    <w:right w:val="none" w:sz="0" w:space="0" w:color="auto"/>
                  </w:divBdr>
                </w:div>
                <w:div w:id="1035">
                  <w:marLeft w:val="0"/>
                  <w:marRight w:val="0"/>
                  <w:marTop w:val="0"/>
                  <w:marBottom w:val="0"/>
                  <w:divBdr>
                    <w:top w:val="none" w:sz="0" w:space="0" w:color="auto"/>
                    <w:left w:val="none" w:sz="0" w:space="0" w:color="auto"/>
                    <w:bottom w:val="none" w:sz="0" w:space="0" w:color="auto"/>
                    <w:right w:val="none" w:sz="0" w:space="0" w:color="auto"/>
                  </w:divBdr>
                </w:div>
                <w:div w:id="1045">
                  <w:marLeft w:val="0"/>
                  <w:marRight w:val="0"/>
                  <w:marTop w:val="0"/>
                  <w:marBottom w:val="0"/>
                  <w:divBdr>
                    <w:top w:val="none" w:sz="0" w:space="0" w:color="auto"/>
                    <w:left w:val="none" w:sz="0" w:space="0" w:color="auto"/>
                    <w:bottom w:val="none" w:sz="0" w:space="0" w:color="auto"/>
                    <w:right w:val="none" w:sz="0" w:space="0" w:color="auto"/>
                  </w:divBdr>
                </w:div>
                <w:div w:id="1435">
                  <w:marLeft w:val="0"/>
                  <w:marRight w:val="0"/>
                  <w:marTop w:val="0"/>
                  <w:marBottom w:val="0"/>
                  <w:divBdr>
                    <w:top w:val="none" w:sz="0" w:space="0" w:color="auto"/>
                    <w:left w:val="none" w:sz="0" w:space="0" w:color="auto"/>
                    <w:bottom w:val="none" w:sz="0" w:space="0" w:color="auto"/>
                    <w:right w:val="none" w:sz="0" w:space="0" w:color="auto"/>
                  </w:divBdr>
                </w:div>
                <w:div w:id="1471">
                  <w:marLeft w:val="0"/>
                  <w:marRight w:val="0"/>
                  <w:marTop w:val="0"/>
                  <w:marBottom w:val="0"/>
                  <w:divBdr>
                    <w:top w:val="none" w:sz="0" w:space="0" w:color="auto"/>
                    <w:left w:val="none" w:sz="0" w:space="0" w:color="auto"/>
                    <w:bottom w:val="none" w:sz="0" w:space="0" w:color="auto"/>
                    <w:right w:val="none" w:sz="0" w:space="0" w:color="auto"/>
                  </w:divBdr>
                </w:div>
              </w:divsChild>
            </w:div>
            <w:div w:id="548">
              <w:marLeft w:val="0"/>
              <w:marRight w:val="0"/>
              <w:marTop w:val="0"/>
              <w:marBottom w:val="0"/>
              <w:divBdr>
                <w:top w:val="none" w:sz="0" w:space="0" w:color="auto"/>
                <w:left w:val="none" w:sz="0" w:space="0" w:color="auto"/>
                <w:bottom w:val="none" w:sz="0" w:space="0" w:color="auto"/>
                <w:right w:val="none" w:sz="0" w:space="0" w:color="auto"/>
              </w:divBdr>
            </w:div>
            <w:div w:id="606">
              <w:marLeft w:val="0"/>
              <w:marRight w:val="0"/>
              <w:marTop w:val="0"/>
              <w:marBottom w:val="0"/>
              <w:divBdr>
                <w:top w:val="none" w:sz="0" w:space="0" w:color="auto"/>
                <w:left w:val="none" w:sz="0" w:space="0" w:color="auto"/>
                <w:bottom w:val="none" w:sz="0" w:space="0" w:color="auto"/>
                <w:right w:val="none" w:sz="0" w:space="0" w:color="auto"/>
              </w:divBdr>
            </w:div>
            <w:div w:id="637">
              <w:marLeft w:val="0"/>
              <w:marRight w:val="0"/>
              <w:marTop w:val="0"/>
              <w:marBottom w:val="0"/>
              <w:divBdr>
                <w:top w:val="none" w:sz="0" w:space="0" w:color="auto"/>
                <w:left w:val="none" w:sz="0" w:space="0" w:color="auto"/>
                <w:bottom w:val="none" w:sz="0" w:space="0" w:color="auto"/>
                <w:right w:val="none" w:sz="0" w:space="0" w:color="auto"/>
              </w:divBdr>
              <w:divsChild>
                <w:div w:id="198">
                  <w:marLeft w:val="0"/>
                  <w:marRight w:val="0"/>
                  <w:marTop w:val="0"/>
                  <w:marBottom w:val="0"/>
                  <w:divBdr>
                    <w:top w:val="none" w:sz="0" w:space="0" w:color="auto"/>
                    <w:left w:val="none" w:sz="0" w:space="0" w:color="auto"/>
                    <w:bottom w:val="none" w:sz="0" w:space="0" w:color="auto"/>
                    <w:right w:val="none" w:sz="0" w:space="0" w:color="auto"/>
                  </w:divBdr>
                </w:div>
                <w:div w:id="375">
                  <w:marLeft w:val="0"/>
                  <w:marRight w:val="0"/>
                  <w:marTop w:val="0"/>
                  <w:marBottom w:val="0"/>
                  <w:divBdr>
                    <w:top w:val="none" w:sz="0" w:space="0" w:color="auto"/>
                    <w:left w:val="none" w:sz="0" w:space="0" w:color="auto"/>
                    <w:bottom w:val="none" w:sz="0" w:space="0" w:color="auto"/>
                    <w:right w:val="none" w:sz="0" w:space="0" w:color="auto"/>
                  </w:divBdr>
                </w:div>
                <w:div w:id="903">
                  <w:marLeft w:val="0"/>
                  <w:marRight w:val="0"/>
                  <w:marTop w:val="0"/>
                  <w:marBottom w:val="0"/>
                  <w:divBdr>
                    <w:top w:val="none" w:sz="0" w:space="0" w:color="auto"/>
                    <w:left w:val="none" w:sz="0" w:space="0" w:color="auto"/>
                    <w:bottom w:val="none" w:sz="0" w:space="0" w:color="auto"/>
                    <w:right w:val="none" w:sz="0" w:space="0" w:color="auto"/>
                  </w:divBdr>
                </w:div>
                <w:div w:id="1270">
                  <w:marLeft w:val="0"/>
                  <w:marRight w:val="0"/>
                  <w:marTop w:val="0"/>
                  <w:marBottom w:val="0"/>
                  <w:divBdr>
                    <w:top w:val="none" w:sz="0" w:space="0" w:color="auto"/>
                    <w:left w:val="none" w:sz="0" w:space="0" w:color="auto"/>
                    <w:bottom w:val="none" w:sz="0" w:space="0" w:color="auto"/>
                    <w:right w:val="none" w:sz="0" w:space="0" w:color="auto"/>
                  </w:divBdr>
                </w:div>
                <w:div w:id="1388">
                  <w:marLeft w:val="0"/>
                  <w:marRight w:val="0"/>
                  <w:marTop w:val="0"/>
                  <w:marBottom w:val="0"/>
                  <w:divBdr>
                    <w:top w:val="none" w:sz="0" w:space="0" w:color="auto"/>
                    <w:left w:val="none" w:sz="0" w:space="0" w:color="auto"/>
                    <w:bottom w:val="none" w:sz="0" w:space="0" w:color="auto"/>
                    <w:right w:val="none" w:sz="0" w:space="0" w:color="auto"/>
                  </w:divBdr>
                </w:div>
              </w:divsChild>
            </w:div>
            <w:div w:id="817">
              <w:marLeft w:val="0"/>
              <w:marRight w:val="0"/>
              <w:marTop w:val="0"/>
              <w:marBottom w:val="0"/>
              <w:divBdr>
                <w:top w:val="none" w:sz="0" w:space="0" w:color="auto"/>
                <w:left w:val="none" w:sz="0" w:space="0" w:color="auto"/>
                <w:bottom w:val="none" w:sz="0" w:space="0" w:color="auto"/>
                <w:right w:val="none" w:sz="0" w:space="0" w:color="auto"/>
              </w:divBdr>
              <w:divsChild>
                <w:div w:id="21">
                  <w:marLeft w:val="0"/>
                  <w:marRight w:val="0"/>
                  <w:marTop w:val="0"/>
                  <w:marBottom w:val="0"/>
                  <w:divBdr>
                    <w:top w:val="none" w:sz="0" w:space="0" w:color="auto"/>
                    <w:left w:val="none" w:sz="0" w:space="0" w:color="auto"/>
                    <w:bottom w:val="none" w:sz="0" w:space="0" w:color="auto"/>
                    <w:right w:val="none" w:sz="0" w:space="0" w:color="auto"/>
                  </w:divBdr>
                </w:div>
                <w:div w:id="247">
                  <w:marLeft w:val="0"/>
                  <w:marRight w:val="0"/>
                  <w:marTop w:val="0"/>
                  <w:marBottom w:val="0"/>
                  <w:divBdr>
                    <w:top w:val="none" w:sz="0" w:space="0" w:color="auto"/>
                    <w:left w:val="none" w:sz="0" w:space="0" w:color="auto"/>
                    <w:bottom w:val="none" w:sz="0" w:space="0" w:color="auto"/>
                    <w:right w:val="none" w:sz="0" w:space="0" w:color="auto"/>
                  </w:divBdr>
                </w:div>
                <w:div w:id="824">
                  <w:marLeft w:val="0"/>
                  <w:marRight w:val="0"/>
                  <w:marTop w:val="0"/>
                  <w:marBottom w:val="0"/>
                  <w:divBdr>
                    <w:top w:val="none" w:sz="0" w:space="0" w:color="auto"/>
                    <w:left w:val="none" w:sz="0" w:space="0" w:color="auto"/>
                    <w:bottom w:val="none" w:sz="0" w:space="0" w:color="auto"/>
                    <w:right w:val="none" w:sz="0" w:space="0" w:color="auto"/>
                  </w:divBdr>
                </w:div>
                <w:div w:id="999">
                  <w:marLeft w:val="0"/>
                  <w:marRight w:val="0"/>
                  <w:marTop w:val="0"/>
                  <w:marBottom w:val="0"/>
                  <w:divBdr>
                    <w:top w:val="none" w:sz="0" w:space="0" w:color="auto"/>
                    <w:left w:val="none" w:sz="0" w:space="0" w:color="auto"/>
                    <w:bottom w:val="none" w:sz="0" w:space="0" w:color="auto"/>
                    <w:right w:val="none" w:sz="0" w:space="0" w:color="auto"/>
                  </w:divBdr>
                </w:div>
                <w:div w:id="1227">
                  <w:marLeft w:val="0"/>
                  <w:marRight w:val="0"/>
                  <w:marTop w:val="0"/>
                  <w:marBottom w:val="0"/>
                  <w:divBdr>
                    <w:top w:val="none" w:sz="0" w:space="0" w:color="auto"/>
                    <w:left w:val="none" w:sz="0" w:space="0" w:color="auto"/>
                    <w:bottom w:val="none" w:sz="0" w:space="0" w:color="auto"/>
                    <w:right w:val="none" w:sz="0" w:space="0" w:color="auto"/>
                  </w:divBdr>
                </w:div>
                <w:div w:id="1251">
                  <w:marLeft w:val="0"/>
                  <w:marRight w:val="0"/>
                  <w:marTop w:val="0"/>
                  <w:marBottom w:val="0"/>
                  <w:divBdr>
                    <w:top w:val="none" w:sz="0" w:space="0" w:color="auto"/>
                    <w:left w:val="none" w:sz="0" w:space="0" w:color="auto"/>
                    <w:bottom w:val="none" w:sz="0" w:space="0" w:color="auto"/>
                    <w:right w:val="none" w:sz="0" w:space="0" w:color="auto"/>
                  </w:divBdr>
                </w:div>
                <w:div w:id="1304">
                  <w:marLeft w:val="0"/>
                  <w:marRight w:val="0"/>
                  <w:marTop w:val="0"/>
                  <w:marBottom w:val="0"/>
                  <w:divBdr>
                    <w:top w:val="none" w:sz="0" w:space="0" w:color="auto"/>
                    <w:left w:val="none" w:sz="0" w:space="0" w:color="auto"/>
                    <w:bottom w:val="none" w:sz="0" w:space="0" w:color="auto"/>
                    <w:right w:val="none" w:sz="0" w:space="0" w:color="auto"/>
                  </w:divBdr>
                </w:div>
                <w:div w:id="1538">
                  <w:marLeft w:val="0"/>
                  <w:marRight w:val="0"/>
                  <w:marTop w:val="0"/>
                  <w:marBottom w:val="0"/>
                  <w:divBdr>
                    <w:top w:val="none" w:sz="0" w:space="0" w:color="auto"/>
                    <w:left w:val="none" w:sz="0" w:space="0" w:color="auto"/>
                    <w:bottom w:val="none" w:sz="0" w:space="0" w:color="auto"/>
                    <w:right w:val="none" w:sz="0" w:space="0" w:color="auto"/>
                  </w:divBdr>
                </w:div>
              </w:divsChild>
            </w:div>
            <w:div w:id="1191">
              <w:marLeft w:val="0"/>
              <w:marRight w:val="0"/>
              <w:marTop w:val="0"/>
              <w:marBottom w:val="0"/>
              <w:divBdr>
                <w:top w:val="none" w:sz="0" w:space="0" w:color="auto"/>
                <w:left w:val="none" w:sz="0" w:space="0" w:color="auto"/>
                <w:bottom w:val="none" w:sz="0" w:space="0" w:color="auto"/>
                <w:right w:val="none" w:sz="0" w:space="0" w:color="auto"/>
              </w:divBdr>
            </w:div>
            <w:div w:id="1321">
              <w:marLeft w:val="0"/>
              <w:marRight w:val="0"/>
              <w:marTop w:val="0"/>
              <w:marBottom w:val="0"/>
              <w:divBdr>
                <w:top w:val="none" w:sz="0" w:space="0" w:color="auto"/>
                <w:left w:val="none" w:sz="0" w:space="0" w:color="auto"/>
                <w:bottom w:val="none" w:sz="0" w:space="0" w:color="auto"/>
                <w:right w:val="none" w:sz="0" w:space="0" w:color="auto"/>
              </w:divBdr>
              <w:divsChild>
                <w:div w:id="104">
                  <w:marLeft w:val="0"/>
                  <w:marRight w:val="0"/>
                  <w:marTop w:val="0"/>
                  <w:marBottom w:val="0"/>
                  <w:divBdr>
                    <w:top w:val="none" w:sz="0" w:space="0" w:color="auto"/>
                    <w:left w:val="none" w:sz="0" w:space="0" w:color="auto"/>
                    <w:bottom w:val="none" w:sz="0" w:space="0" w:color="auto"/>
                    <w:right w:val="none" w:sz="0" w:space="0" w:color="auto"/>
                  </w:divBdr>
                </w:div>
                <w:div w:id="155">
                  <w:marLeft w:val="0"/>
                  <w:marRight w:val="0"/>
                  <w:marTop w:val="0"/>
                  <w:marBottom w:val="0"/>
                  <w:divBdr>
                    <w:top w:val="none" w:sz="0" w:space="0" w:color="auto"/>
                    <w:left w:val="none" w:sz="0" w:space="0" w:color="auto"/>
                    <w:bottom w:val="none" w:sz="0" w:space="0" w:color="auto"/>
                    <w:right w:val="none" w:sz="0" w:space="0" w:color="auto"/>
                  </w:divBdr>
                </w:div>
                <w:div w:id="166">
                  <w:marLeft w:val="0"/>
                  <w:marRight w:val="0"/>
                  <w:marTop w:val="0"/>
                  <w:marBottom w:val="0"/>
                  <w:divBdr>
                    <w:top w:val="none" w:sz="0" w:space="0" w:color="auto"/>
                    <w:left w:val="none" w:sz="0" w:space="0" w:color="auto"/>
                    <w:bottom w:val="none" w:sz="0" w:space="0" w:color="auto"/>
                    <w:right w:val="none" w:sz="0" w:space="0" w:color="auto"/>
                  </w:divBdr>
                </w:div>
                <w:div w:id="241">
                  <w:marLeft w:val="0"/>
                  <w:marRight w:val="0"/>
                  <w:marTop w:val="0"/>
                  <w:marBottom w:val="0"/>
                  <w:divBdr>
                    <w:top w:val="none" w:sz="0" w:space="0" w:color="auto"/>
                    <w:left w:val="none" w:sz="0" w:space="0" w:color="auto"/>
                    <w:bottom w:val="none" w:sz="0" w:space="0" w:color="auto"/>
                    <w:right w:val="none" w:sz="0" w:space="0" w:color="auto"/>
                  </w:divBdr>
                </w:div>
                <w:div w:id="242">
                  <w:marLeft w:val="0"/>
                  <w:marRight w:val="0"/>
                  <w:marTop w:val="0"/>
                  <w:marBottom w:val="0"/>
                  <w:divBdr>
                    <w:top w:val="none" w:sz="0" w:space="0" w:color="auto"/>
                    <w:left w:val="none" w:sz="0" w:space="0" w:color="auto"/>
                    <w:bottom w:val="none" w:sz="0" w:space="0" w:color="auto"/>
                    <w:right w:val="none" w:sz="0" w:space="0" w:color="auto"/>
                  </w:divBdr>
                </w:div>
                <w:div w:id="280">
                  <w:marLeft w:val="0"/>
                  <w:marRight w:val="0"/>
                  <w:marTop w:val="0"/>
                  <w:marBottom w:val="0"/>
                  <w:divBdr>
                    <w:top w:val="none" w:sz="0" w:space="0" w:color="auto"/>
                    <w:left w:val="none" w:sz="0" w:space="0" w:color="auto"/>
                    <w:bottom w:val="none" w:sz="0" w:space="0" w:color="auto"/>
                    <w:right w:val="none" w:sz="0" w:space="0" w:color="auto"/>
                  </w:divBdr>
                </w:div>
                <w:div w:id="332">
                  <w:marLeft w:val="0"/>
                  <w:marRight w:val="0"/>
                  <w:marTop w:val="0"/>
                  <w:marBottom w:val="0"/>
                  <w:divBdr>
                    <w:top w:val="none" w:sz="0" w:space="0" w:color="auto"/>
                    <w:left w:val="none" w:sz="0" w:space="0" w:color="auto"/>
                    <w:bottom w:val="none" w:sz="0" w:space="0" w:color="auto"/>
                    <w:right w:val="none" w:sz="0" w:space="0" w:color="auto"/>
                  </w:divBdr>
                </w:div>
                <w:div w:id="385">
                  <w:marLeft w:val="0"/>
                  <w:marRight w:val="0"/>
                  <w:marTop w:val="0"/>
                  <w:marBottom w:val="0"/>
                  <w:divBdr>
                    <w:top w:val="none" w:sz="0" w:space="0" w:color="auto"/>
                    <w:left w:val="none" w:sz="0" w:space="0" w:color="auto"/>
                    <w:bottom w:val="none" w:sz="0" w:space="0" w:color="auto"/>
                    <w:right w:val="none" w:sz="0" w:space="0" w:color="auto"/>
                  </w:divBdr>
                </w:div>
                <w:div w:id="486">
                  <w:marLeft w:val="0"/>
                  <w:marRight w:val="0"/>
                  <w:marTop w:val="0"/>
                  <w:marBottom w:val="0"/>
                  <w:divBdr>
                    <w:top w:val="none" w:sz="0" w:space="0" w:color="auto"/>
                    <w:left w:val="none" w:sz="0" w:space="0" w:color="auto"/>
                    <w:bottom w:val="none" w:sz="0" w:space="0" w:color="auto"/>
                    <w:right w:val="none" w:sz="0" w:space="0" w:color="auto"/>
                  </w:divBdr>
                </w:div>
                <w:div w:id="543">
                  <w:marLeft w:val="0"/>
                  <w:marRight w:val="0"/>
                  <w:marTop w:val="0"/>
                  <w:marBottom w:val="0"/>
                  <w:divBdr>
                    <w:top w:val="none" w:sz="0" w:space="0" w:color="auto"/>
                    <w:left w:val="none" w:sz="0" w:space="0" w:color="auto"/>
                    <w:bottom w:val="none" w:sz="0" w:space="0" w:color="auto"/>
                    <w:right w:val="none" w:sz="0" w:space="0" w:color="auto"/>
                  </w:divBdr>
                </w:div>
                <w:div w:id="544">
                  <w:marLeft w:val="0"/>
                  <w:marRight w:val="0"/>
                  <w:marTop w:val="0"/>
                  <w:marBottom w:val="0"/>
                  <w:divBdr>
                    <w:top w:val="none" w:sz="0" w:space="0" w:color="auto"/>
                    <w:left w:val="none" w:sz="0" w:space="0" w:color="auto"/>
                    <w:bottom w:val="none" w:sz="0" w:space="0" w:color="auto"/>
                    <w:right w:val="none" w:sz="0" w:space="0" w:color="auto"/>
                  </w:divBdr>
                </w:div>
                <w:div w:id="733">
                  <w:marLeft w:val="0"/>
                  <w:marRight w:val="0"/>
                  <w:marTop w:val="0"/>
                  <w:marBottom w:val="0"/>
                  <w:divBdr>
                    <w:top w:val="none" w:sz="0" w:space="0" w:color="auto"/>
                    <w:left w:val="none" w:sz="0" w:space="0" w:color="auto"/>
                    <w:bottom w:val="none" w:sz="0" w:space="0" w:color="auto"/>
                    <w:right w:val="none" w:sz="0" w:space="0" w:color="auto"/>
                  </w:divBdr>
                </w:div>
                <w:div w:id="858">
                  <w:marLeft w:val="0"/>
                  <w:marRight w:val="0"/>
                  <w:marTop w:val="0"/>
                  <w:marBottom w:val="0"/>
                  <w:divBdr>
                    <w:top w:val="none" w:sz="0" w:space="0" w:color="auto"/>
                    <w:left w:val="none" w:sz="0" w:space="0" w:color="auto"/>
                    <w:bottom w:val="none" w:sz="0" w:space="0" w:color="auto"/>
                    <w:right w:val="none" w:sz="0" w:space="0" w:color="auto"/>
                  </w:divBdr>
                </w:div>
                <w:div w:id="974">
                  <w:marLeft w:val="0"/>
                  <w:marRight w:val="0"/>
                  <w:marTop w:val="0"/>
                  <w:marBottom w:val="0"/>
                  <w:divBdr>
                    <w:top w:val="none" w:sz="0" w:space="0" w:color="auto"/>
                    <w:left w:val="none" w:sz="0" w:space="0" w:color="auto"/>
                    <w:bottom w:val="none" w:sz="0" w:space="0" w:color="auto"/>
                    <w:right w:val="none" w:sz="0" w:space="0" w:color="auto"/>
                  </w:divBdr>
                </w:div>
                <w:div w:id="986">
                  <w:marLeft w:val="0"/>
                  <w:marRight w:val="0"/>
                  <w:marTop w:val="0"/>
                  <w:marBottom w:val="0"/>
                  <w:divBdr>
                    <w:top w:val="none" w:sz="0" w:space="0" w:color="auto"/>
                    <w:left w:val="none" w:sz="0" w:space="0" w:color="auto"/>
                    <w:bottom w:val="none" w:sz="0" w:space="0" w:color="auto"/>
                    <w:right w:val="none" w:sz="0" w:space="0" w:color="auto"/>
                  </w:divBdr>
                </w:div>
                <w:div w:id="1152">
                  <w:marLeft w:val="0"/>
                  <w:marRight w:val="0"/>
                  <w:marTop w:val="0"/>
                  <w:marBottom w:val="0"/>
                  <w:divBdr>
                    <w:top w:val="none" w:sz="0" w:space="0" w:color="auto"/>
                    <w:left w:val="none" w:sz="0" w:space="0" w:color="auto"/>
                    <w:bottom w:val="none" w:sz="0" w:space="0" w:color="auto"/>
                    <w:right w:val="none" w:sz="0" w:space="0" w:color="auto"/>
                  </w:divBdr>
                </w:div>
                <w:div w:id="1196">
                  <w:marLeft w:val="0"/>
                  <w:marRight w:val="0"/>
                  <w:marTop w:val="0"/>
                  <w:marBottom w:val="0"/>
                  <w:divBdr>
                    <w:top w:val="none" w:sz="0" w:space="0" w:color="auto"/>
                    <w:left w:val="none" w:sz="0" w:space="0" w:color="auto"/>
                    <w:bottom w:val="none" w:sz="0" w:space="0" w:color="auto"/>
                    <w:right w:val="none" w:sz="0" w:space="0" w:color="auto"/>
                  </w:divBdr>
                </w:div>
                <w:div w:id="1324">
                  <w:marLeft w:val="0"/>
                  <w:marRight w:val="0"/>
                  <w:marTop w:val="0"/>
                  <w:marBottom w:val="0"/>
                  <w:divBdr>
                    <w:top w:val="none" w:sz="0" w:space="0" w:color="auto"/>
                    <w:left w:val="none" w:sz="0" w:space="0" w:color="auto"/>
                    <w:bottom w:val="none" w:sz="0" w:space="0" w:color="auto"/>
                    <w:right w:val="none" w:sz="0" w:space="0" w:color="auto"/>
                  </w:divBdr>
                </w:div>
                <w:div w:id="1326">
                  <w:marLeft w:val="0"/>
                  <w:marRight w:val="0"/>
                  <w:marTop w:val="0"/>
                  <w:marBottom w:val="0"/>
                  <w:divBdr>
                    <w:top w:val="none" w:sz="0" w:space="0" w:color="auto"/>
                    <w:left w:val="none" w:sz="0" w:space="0" w:color="auto"/>
                    <w:bottom w:val="none" w:sz="0" w:space="0" w:color="auto"/>
                    <w:right w:val="none" w:sz="0" w:space="0" w:color="auto"/>
                  </w:divBdr>
                </w:div>
                <w:div w:id="1365">
                  <w:marLeft w:val="0"/>
                  <w:marRight w:val="0"/>
                  <w:marTop w:val="0"/>
                  <w:marBottom w:val="0"/>
                  <w:divBdr>
                    <w:top w:val="none" w:sz="0" w:space="0" w:color="auto"/>
                    <w:left w:val="none" w:sz="0" w:space="0" w:color="auto"/>
                    <w:bottom w:val="none" w:sz="0" w:space="0" w:color="auto"/>
                    <w:right w:val="none" w:sz="0" w:space="0" w:color="auto"/>
                  </w:divBdr>
                </w:div>
                <w:div w:id="1369">
                  <w:marLeft w:val="0"/>
                  <w:marRight w:val="0"/>
                  <w:marTop w:val="0"/>
                  <w:marBottom w:val="0"/>
                  <w:divBdr>
                    <w:top w:val="none" w:sz="0" w:space="0" w:color="auto"/>
                    <w:left w:val="none" w:sz="0" w:space="0" w:color="auto"/>
                    <w:bottom w:val="none" w:sz="0" w:space="0" w:color="auto"/>
                    <w:right w:val="none" w:sz="0" w:space="0" w:color="auto"/>
                  </w:divBdr>
                </w:div>
                <w:div w:id="1456">
                  <w:marLeft w:val="0"/>
                  <w:marRight w:val="0"/>
                  <w:marTop w:val="0"/>
                  <w:marBottom w:val="0"/>
                  <w:divBdr>
                    <w:top w:val="none" w:sz="0" w:space="0" w:color="auto"/>
                    <w:left w:val="none" w:sz="0" w:space="0" w:color="auto"/>
                    <w:bottom w:val="none" w:sz="0" w:space="0" w:color="auto"/>
                    <w:right w:val="none" w:sz="0" w:space="0" w:color="auto"/>
                  </w:divBdr>
                </w:div>
                <w:div w:id="1485">
                  <w:marLeft w:val="0"/>
                  <w:marRight w:val="0"/>
                  <w:marTop w:val="0"/>
                  <w:marBottom w:val="0"/>
                  <w:divBdr>
                    <w:top w:val="none" w:sz="0" w:space="0" w:color="auto"/>
                    <w:left w:val="none" w:sz="0" w:space="0" w:color="auto"/>
                    <w:bottom w:val="none" w:sz="0" w:space="0" w:color="auto"/>
                    <w:right w:val="none" w:sz="0" w:space="0" w:color="auto"/>
                  </w:divBdr>
                </w:div>
              </w:divsChild>
            </w:div>
            <w:div w:id="1339">
              <w:marLeft w:val="0"/>
              <w:marRight w:val="0"/>
              <w:marTop w:val="0"/>
              <w:marBottom w:val="0"/>
              <w:divBdr>
                <w:top w:val="none" w:sz="0" w:space="0" w:color="auto"/>
                <w:left w:val="none" w:sz="0" w:space="0" w:color="auto"/>
                <w:bottom w:val="none" w:sz="0" w:space="0" w:color="auto"/>
                <w:right w:val="none" w:sz="0" w:space="0" w:color="auto"/>
              </w:divBdr>
            </w:div>
            <w:div w:id="1404">
              <w:marLeft w:val="0"/>
              <w:marRight w:val="0"/>
              <w:marTop w:val="0"/>
              <w:marBottom w:val="0"/>
              <w:divBdr>
                <w:top w:val="none" w:sz="0" w:space="0" w:color="auto"/>
                <w:left w:val="none" w:sz="0" w:space="0" w:color="auto"/>
                <w:bottom w:val="none" w:sz="0" w:space="0" w:color="auto"/>
                <w:right w:val="none" w:sz="0" w:space="0" w:color="auto"/>
              </w:divBdr>
            </w:div>
            <w:div w:id="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
      <w:marLeft w:val="0"/>
      <w:marRight w:val="0"/>
      <w:marTop w:val="0"/>
      <w:marBottom w:val="0"/>
      <w:divBdr>
        <w:top w:val="none" w:sz="0" w:space="0" w:color="auto"/>
        <w:left w:val="none" w:sz="0" w:space="0" w:color="auto"/>
        <w:bottom w:val="none" w:sz="0" w:space="0" w:color="auto"/>
        <w:right w:val="none" w:sz="0" w:space="0" w:color="auto"/>
      </w:divBdr>
      <w:divsChild>
        <w:div w:id="1459">
          <w:marLeft w:val="0"/>
          <w:marRight w:val="0"/>
          <w:marTop w:val="0"/>
          <w:marBottom w:val="0"/>
          <w:divBdr>
            <w:top w:val="none" w:sz="0" w:space="0" w:color="auto"/>
            <w:left w:val="none" w:sz="0" w:space="0" w:color="auto"/>
            <w:bottom w:val="none" w:sz="0" w:space="0" w:color="auto"/>
            <w:right w:val="none" w:sz="0" w:space="0" w:color="auto"/>
          </w:divBdr>
          <w:divsChild>
            <w:div w:id="550">
              <w:marLeft w:val="0"/>
              <w:marRight w:val="0"/>
              <w:marTop w:val="0"/>
              <w:marBottom w:val="0"/>
              <w:divBdr>
                <w:top w:val="none" w:sz="0" w:space="0" w:color="auto"/>
                <w:left w:val="none" w:sz="0" w:space="0" w:color="auto"/>
                <w:bottom w:val="none" w:sz="0" w:space="0" w:color="auto"/>
                <w:right w:val="none" w:sz="0" w:space="0" w:color="auto"/>
              </w:divBdr>
            </w:div>
            <w:div w:id="552">
              <w:marLeft w:val="0"/>
              <w:marRight w:val="0"/>
              <w:marTop w:val="0"/>
              <w:marBottom w:val="0"/>
              <w:divBdr>
                <w:top w:val="none" w:sz="0" w:space="0" w:color="auto"/>
                <w:left w:val="none" w:sz="0" w:space="0" w:color="auto"/>
                <w:bottom w:val="none" w:sz="0" w:space="0" w:color="auto"/>
                <w:right w:val="none" w:sz="0" w:space="0" w:color="auto"/>
              </w:divBdr>
              <w:divsChild>
                <w:div w:id="371">
                  <w:marLeft w:val="0"/>
                  <w:marRight w:val="0"/>
                  <w:marTop w:val="0"/>
                  <w:marBottom w:val="0"/>
                  <w:divBdr>
                    <w:top w:val="none" w:sz="0" w:space="0" w:color="auto"/>
                    <w:left w:val="none" w:sz="0" w:space="0" w:color="auto"/>
                    <w:bottom w:val="none" w:sz="0" w:space="0" w:color="auto"/>
                    <w:right w:val="none" w:sz="0" w:space="0" w:color="auto"/>
                  </w:divBdr>
                </w:div>
                <w:div w:id="740">
                  <w:marLeft w:val="0"/>
                  <w:marRight w:val="0"/>
                  <w:marTop w:val="0"/>
                  <w:marBottom w:val="0"/>
                  <w:divBdr>
                    <w:top w:val="none" w:sz="0" w:space="0" w:color="auto"/>
                    <w:left w:val="none" w:sz="0" w:space="0" w:color="auto"/>
                    <w:bottom w:val="none" w:sz="0" w:space="0" w:color="auto"/>
                    <w:right w:val="none" w:sz="0" w:space="0" w:color="auto"/>
                  </w:divBdr>
                </w:div>
                <w:div w:id="914">
                  <w:marLeft w:val="0"/>
                  <w:marRight w:val="0"/>
                  <w:marTop w:val="0"/>
                  <w:marBottom w:val="0"/>
                  <w:divBdr>
                    <w:top w:val="none" w:sz="0" w:space="0" w:color="auto"/>
                    <w:left w:val="none" w:sz="0" w:space="0" w:color="auto"/>
                    <w:bottom w:val="none" w:sz="0" w:space="0" w:color="auto"/>
                    <w:right w:val="none" w:sz="0" w:space="0" w:color="auto"/>
                  </w:divBdr>
                </w:div>
                <w:div w:id="1308">
                  <w:marLeft w:val="0"/>
                  <w:marRight w:val="0"/>
                  <w:marTop w:val="0"/>
                  <w:marBottom w:val="0"/>
                  <w:divBdr>
                    <w:top w:val="none" w:sz="0" w:space="0" w:color="auto"/>
                    <w:left w:val="none" w:sz="0" w:space="0" w:color="auto"/>
                    <w:bottom w:val="none" w:sz="0" w:space="0" w:color="auto"/>
                    <w:right w:val="none" w:sz="0" w:space="0" w:color="auto"/>
                  </w:divBdr>
                </w:div>
                <w:div w:id="1517">
                  <w:marLeft w:val="0"/>
                  <w:marRight w:val="0"/>
                  <w:marTop w:val="0"/>
                  <w:marBottom w:val="0"/>
                  <w:divBdr>
                    <w:top w:val="none" w:sz="0" w:space="0" w:color="auto"/>
                    <w:left w:val="none" w:sz="0" w:space="0" w:color="auto"/>
                    <w:bottom w:val="none" w:sz="0" w:space="0" w:color="auto"/>
                    <w:right w:val="none" w:sz="0" w:space="0" w:color="auto"/>
                  </w:divBdr>
                </w:div>
              </w:divsChild>
            </w:div>
            <w:div w:id="1038">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
                <w:div w:id="102">
                  <w:marLeft w:val="0"/>
                  <w:marRight w:val="0"/>
                  <w:marTop w:val="0"/>
                  <w:marBottom w:val="0"/>
                  <w:divBdr>
                    <w:top w:val="none" w:sz="0" w:space="0" w:color="auto"/>
                    <w:left w:val="none" w:sz="0" w:space="0" w:color="auto"/>
                    <w:bottom w:val="none" w:sz="0" w:space="0" w:color="auto"/>
                    <w:right w:val="none" w:sz="0" w:space="0" w:color="auto"/>
                  </w:divBdr>
                  <w:divsChild>
                    <w:div w:id="491">
                      <w:marLeft w:val="0"/>
                      <w:marRight w:val="0"/>
                      <w:marTop w:val="0"/>
                      <w:marBottom w:val="0"/>
                      <w:divBdr>
                        <w:top w:val="none" w:sz="0" w:space="0" w:color="auto"/>
                        <w:left w:val="none" w:sz="0" w:space="0" w:color="auto"/>
                        <w:bottom w:val="none" w:sz="0" w:space="0" w:color="auto"/>
                        <w:right w:val="none" w:sz="0" w:space="0" w:color="auto"/>
                      </w:divBdr>
                    </w:div>
                    <w:div w:id="690">
                      <w:marLeft w:val="0"/>
                      <w:marRight w:val="0"/>
                      <w:marTop w:val="0"/>
                      <w:marBottom w:val="0"/>
                      <w:divBdr>
                        <w:top w:val="none" w:sz="0" w:space="0" w:color="auto"/>
                        <w:left w:val="none" w:sz="0" w:space="0" w:color="auto"/>
                        <w:bottom w:val="none" w:sz="0" w:space="0" w:color="auto"/>
                        <w:right w:val="none" w:sz="0" w:space="0" w:color="auto"/>
                      </w:divBdr>
                    </w:div>
                    <w:div w:id="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
      <w:marLeft w:val="0"/>
      <w:marRight w:val="0"/>
      <w:marTop w:val="0"/>
      <w:marBottom w:val="0"/>
      <w:divBdr>
        <w:top w:val="none" w:sz="0" w:space="0" w:color="auto"/>
        <w:left w:val="none" w:sz="0" w:space="0" w:color="auto"/>
        <w:bottom w:val="none" w:sz="0" w:space="0" w:color="auto"/>
        <w:right w:val="none" w:sz="0" w:space="0" w:color="auto"/>
      </w:divBdr>
      <w:divsChild>
        <w:div w:id="865">
          <w:marLeft w:val="0"/>
          <w:marRight w:val="0"/>
          <w:marTop w:val="0"/>
          <w:marBottom w:val="0"/>
          <w:divBdr>
            <w:top w:val="none" w:sz="0" w:space="0" w:color="auto"/>
            <w:left w:val="none" w:sz="0" w:space="0" w:color="auto"/>
            <w:bottom w:val="none" w:sz="0" w:space="0" w:color="auto"/>
            <w:right w:val="none" w:sz="0" w:space="0" w:color="auto"/>
          </w:divBdr>
          <w:divsChild>
            <w:div w:id="600">
              <w:marLeft w:val="0"/>
              <w:marRight w:val="0"/>
              <w:marTop w:val="0"/>
              <w:marBottom w:val="0"/>
              <w:divBdr>
                <w:top w:val="none" w:sz="0" w:space="0" w:color="auto"/>
                <w:left w:val="none" w:sz="0" w:space="0" w:color="auto"/>
                <w:bottom w:val="none" w:sz="0" w:space="0" w:color="auto"/>
                <w:right w:val="none" w:sz="0" w:space="0" w:color="auto"/>
              </w:divBdr>
            </w:div>
            <w:div w:id="616">
              <w:marLeft w:val="0"/>
              <w:marRight w:val="0"/>
              <w:marTop w:val="0"/>
              <w:marBottom w:val="0"/>
              <w:divBdr>
                <w:top w:val="none" w:sz="0" w:space="0" w:color="auto"/>
                <w:left w:val="none" w:sz="0" w:space="0" w:color="auto"/>
                <w:bottom w:val="none" w:sz="0" w:space="0" w:color="auto"/>
                <w:right w:val="none" w:sz="0" w:space="0" w:color="auto"/>
              </w:divBdr>
              <w:divsChild>
                <w:div w:id="64">
                  <w:marLeft w:val="0"/>
                  <w:marRight w:val="0"/>
                  <w:marTop w:val="0"/>
                  <w:marBottom w:val="0"/>
                  <w:divBdr>
                    <w:top w:val="none" w:sz="0" w:space="0" w:color="auto"/>
                    <w:left w:val="none" w:sz="0" w:space="0" w:color="auto"/>
                    <w:bottom w:val="none" w:sz="0" w:space="0" w:color="auto"/>
                    <w:right w:val="none" w:sz="0" w:space="0" w:color="auto"/>
                  </w:divBdr>
                  <w:divsChild>
                    <w:div w:id="9">
                      <w:marLeft w:val="0"/>
                      <w:marRight w:val="0"/>
                      <w:marTop w:val="0"/>
                      <w:marBottom w:val="0"/>
                      <w:divBdr>
                        <w:top w:val="none" w:sz="0" w:space="0" w:color="auto"/>
                        <w:left w:val="none" w:sz="0" w:space="0" w:color="auto"/>
                        <w:bottom w:val="none" w:sz="0" w:space="0" w:color="auto"/>
                        <w:right w:val="none" w:sz="0" w:space="0" w:color="auto"/>
                      </w:divBdr>
                    </w:div>
                    <w:div w:id="56">
                      <w:marLeft w:val="0"/>
                      <w:marRight w:val="0"/>
                      <w:marTop w:val="0"/>
                      <w:marBottom w:val="0"/>
                      <w:divBdr>
                        <w:top w:val="none" w:sz="0" w:space="0" w:color="auto"/>
                        <w:left w:val="none" w:sz="0" w:space="0" w:color="auto"/>
                        <w:bottom w:val="none" w:sz="0" w:space="0" w:color="auto"/>
                        <w:right w:val="none" w:sz="0" w:space="0" w:color="auto"/>
                      </w:divBdr>
                    </w:div>
                    <w:div w:id="338">
                      <w:marLeft w:val="0"/>
                      <w:marRight w:val="0"/>
                      <w:marTop w:val="0"/>
                      <w:marBottom w:val="0"/>
                      <w:divBdr>
                        <w:top w:val="none" w:sz="0" w:space="0" w:color="auto"/>
                        <w:left w:val="none" w:sz="0" w:space="0" w:color="auto"/>
                        <w:bottom w:val="none" w:sz="0" w:space="0" w:color="auto"/>
                        <w:right w:val="none" w:sz="0" w:space="0" w:color="auto"/>
                      </w:divBdr>
                    </w:div>
                    <w:div w:id="473">
                      <w:marLeft w:val="0"/>
                      <w:marRight w:val="0"/>
                      <w:marTop w:val="0"/>
                      <w:marBottom w:val="0"/>
                      <w:divBdr>
                        <w:top w:val="none" w:sz="0" w:space="0" w:color="auto"/>
                        <w:left w:val="none" w:sz="0" w:space="0" w:color="auto"/>
                        <w:bottom w:val="none" w:sz="0" w:space="0" w:color="auto"/>
                        <w:right w:val="none" w:sz="0" w:space="0" w:color="auto"/>
                      </w:divBdr>
                    </w:div>
                    <w:div w:id="502">
                      <w:marLeft w:val="0"/>
                      <w:marRight w:val="0"/>
                      <w:marTop w:val="0"/>
                      <w:marBottom w:val="0"/>
                      <w:divBdr>
                        <w:top w:val="none" w:sz="0" w:space="0" w:color="auto"/>
                        <w:left w:val="none" w:sz="0" w:space="0" w:color="auto"/>
                        <w:bottom w:val="none" w:sz="0" w:space="0" w:color="auto"/>
                        <w:right w:val="none" w:sz="0" w:space="0" w:color="auto"/>
                      </w:divBdr>
                    </w:div>
                    <w:div w:id="1030">
                      <w:marLeft w:val="0"/>
                      <w:marRight w:val="0"/>
                      <w:marTop w:val="0"/>
                      <w:marBottom w:val="0"/>
                      <w:divBdr>
                        <w:top w:val="none" w:sz="0" w:space="0" w:color="auto"/>
                        <w:left w:val="none" w:sz="0" w:space="0" w:color="auto"/>
                        <w:bottom w:val="none" w:sz="0" w:space="0" w:color="auto"/>
                        <w:right w:val="none" w:sz="0" w:space="0" w:color="auto"/>
                      </w:divBdr>
                    </w:div>
                    <w:div w:id="1450">
                      <w:marLeft w:val="0"/>
                      <w:marRight w:val="0"/>
                      <w:marTop w:val="0"/>
                      <w:marBottom w:val="0"/>
                      <w:divBdr>
                        <w:top w:val="none" w:sz="0" w:space="0" w:color="auto"/>
                        <w:left w:val="none" w:sz="0" w:space="0" w:color="auto"/>
                        <w:bottom w:val="none" w:sz="0" w:space="0" w:color="auto"/>
                        <w:right w:val="none" w:sz="0" w:space="0" w:color="auto"/>
                      </w:divBdr>
                    </w:div>
                    <w:div w:id="1454">
                      <w:marLeft w:val="0"/>
                      <w:marRight w:val="0"/>
                      <w:marTop w:val="0"/>
                      <w:marBottom w:val="0"/>
                      <w:divBdr>
                        <w:top w:val="none" w:sz="0" w:space="0" w:color="auto"/>
                        <w:left w:val="none" w:sz="0" w:space="0" w:color="auto"/>
                        <w:bottom w:val="none" w:sz="0" w:space="0" w:color="auto"/>
                        <w:right w:val="none" w:sz="0" w:space="0" w:color="auto"/>
                      </w:divBdr>
                    </w:div>
                    <w:div w:id="1467">
                      <w:marLeft w:val="0"/>
                      <w:marRight w:val="0"/>
                      <w:marTop w:val="0"/>
                      <w:marBottom w:val="0"/>
                      <w:divBdr>
                        <w:top w:val="none" w:sz="0" w:space="0" w:color="auto"/>
                        <w:left w:val="none" w:sz="0" w:space="0" w:color="auto"/>
                        <w:bottom w:val="none" w:sz="0" w:space="0" w:color="auto"/>
                        <w:right w:val="none" w:sz="0" w:space="0" w:color="auto"/>
                      </w:divBdr>
                    </w:div>
                  </w:divsChild>
                </w:div>
                <w:div w:id="800">
                  <w:marLeft w:val="0"/>
                  <w:marRight w:val="0"/>
                  <w:marTop w:val="0"/>
                  <w:marBottom w:val="0"/>
                  <w:divBdr>
                    <w:top w:val="none" w:sz="0" w:space="0" w:color="auto"/>
                    <w:left w:val="none" w:sz="0" w:space="0" w:color="auto"/>
                    <w:bottom w:val="none" w:sz="0" w:space="0" w:color="auto"/>
                    <w:right w:val="none" w:sz="0" w:space="0" w:color="auto"/>
                  </w:divBdr>
                </w:div>
              </w:divsChild>
            </w:div>
            <w:div w:id="675">
              <w:marLeft w:val="0"/>
              <w:marRight w:val="0"/>
              <w:marTop w:val="0"/>
              <w:marBottom w:val="0"/>
              <w:divBdr>
                <w:top w:val="none" w:sz="0" w:space="0" w:color="auto"/>
                <w:left w:val="none" w:sz="0" w:space="0" w:color="auto"/>
                <w:bottom w:val="none" w:sz="0" w:space="0" w:color="auto"/>
                <w:right w:val="none" w:sz="0" w:space="0" w:color="auto"/>
              </w:divBdr>
            </w:div>
            <w:div w:id="836">
              <w:marLeft w:val="0"/>
              <w:marRight w:val="0"/>
              <w:marTop w:val="0"/>
              <w:marBottom w:val="0"/>
              <w:divBdr>
                <w:top w:val="none" w:sz="0" w:space="0" w:color="auto"/>
                <w:left w:val="none" w:sz="0" w:space="0" w:color="auto"/>
                <w:bottom w:val="none" w:sz="0" w:space="0" w:color="auto"/>
                <w:right w:val="none" w:sz="0" w:space="0" w:color="auto"/>
              </w:divBdr>
            </w:div>
            <w:div w:id="922">
              <w:marLeft w:val="0"/>
              <w:marRight w:val="0"/>
              <w:marTop w:val="0"/>
              <w:marBottom w:val="0"/>
              <w:divBdr>
                <w:top w:val="none" w:sz="0" w:space="0" w:color="auto"/>
                <w:left w:val="none" w:sz="0" w:space="0" w:color="auto"/>
                <w:bottom w:val="none" w:sz="0" w:space="0" w:color="auto"/>
                <w:right w:val="none" w:sz="0" w:space="0" w:color="auto"/>
              </w:divBdr>
            </w:div>
            <w:div w:id="1231">
              <w:marLeft w:val="0"/>
              <w:marRight w:val="0"/>
              <w:marTop w:val="0"/>
              <w:marBottom w:val="0"/>
              <w:divBdr>
                <w:top w:val="none" w:sz="0" w:space="0" w:color="auto"/>
                <w:left w:val="none" w:sz="0" w:space="0" w:color="auto"/>
                <w:bottom w:val="none" w:sz="0" w:space="0" w:color="auto"/>
                <w:right w:val="none" w:sz="0" w:space="0" w:color="auto"/>
              </w:divBdr>
            </w:div>
            <w:div w:id="1317">
              <w:marLeft w:val="0"/>
              <w:marRight w:val="0"/>
              <w:marTop w:val="0"/>
              <w:marBottom w:val="0"/>
              <w:divBdr>
                <w:top w:val="none" w:sz="0" w:space="0" w:color="auto"/>
                <w:left w:val="none" w:sz="0" w:space="0" w:color="auto"/>
                <w:bottom w:val="none" w:sz="0" w:space="0" w:color="auto"/>
                <w:right w:val="none" w:sz="0" w:space="0" w:color="auto"/>
              </w:divBdr>
              <w:divsChild>
                <w:div w:id="263">
                  <w:marLeft w:val="0"/>
                  <w:marRight w:val="0"/>
                  <w:marTop w:val="0"/>
                  <w:marBottom w:val="0"/>
                  <w:divBdr>
                    <w:top w:val="none" w:sz="0" w:space="0" w:color="auto"/>
                    <w:left w:val="none" w:sz="0" w:space="0" w:color="auto"/>
                    <w:bottom w:val="none" w:sz="0" w:space="0" w:color="auto"/>
                    <w:right w:val="none" w:sz="0" w:space="0" w:color="auto"/>
                  </w:divBdr>
                </w:div>
                <w:div w:id="348">
                  <w:marLeft w:val="0"/>
                  <w:marRight w:val="0"/>
                  <w:marTop w:val="0"/>
                  <w:marBottom w:val="0"/>
                  <w:divBdr>
                    <w:top w:val="none" w:sz="0" w:space="0" w:color="auto"/>
                    <w:left w:val="none" w:sz="0" w:space="0" w:color="auto"/>
                    <w:bottom w:val="none" w:sz="0" w:space="0" w:color="auto"/>
                    <w:right w:val="none" w:sz="0" w:space="0" w:color="auto"/>
                  </w:divBdr>
                </w:div>
              </w:divsChild>
            </w:div>
            <w:div w:id="1395">
              <w:marLeft w:val="0"/>
              <w:marRight w:val="0"/>
              <w:marTop w:val="0"/>
              <w:marBottom w:val="0"/>
              <w:divBdr>
                <w:top w:val="none" w:sz="0" w:space="0" w:color="auto"/>
                <w:left w:val="none" w:sz="0" w:space="0" w:color="auto"/>
                <w:bottom w:val="none" w:sz="0" w:space="0" w:color="auto"/>
                <w:right w:val="none" w:sz="0" w:space="0" w:color="auto"/>
              </w:divBdr>
            </w:div>
            <w:div w:id="1500">
              <w:marLeft w:val="0"/>
              <w:marRight w:val="0"/>
              <w:marTop w:val="0"/>
              <w:marBottom w:val="0"/>
              <w:divBdr>
                <w:top w:val="none" w:sz="0" w:space="0" w:color="auto"/>
                <w:left w:val="none" w:sz="0" w:space="0" w:color="auto"/>
                <w:bottom w:val="none" w:sz="0" w:space="0" w:color="auto"/>
                <w:right w:val="none" w:sz="0" w:space="0" w:color="auto"/>
              </w:divBdr>
            </w:div>
            <w:div w:id="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
      <w:marLeft w:val="0"/>
      <w:marRight w:val="0"/>
      <w:marTop w:val="0"/>
      <w:marBottom w:val="0"/>
      <w:divBdr>
        <w:top w:val="none" w:sz="0" w:space="0" w:color="auto"/>
        <w:left w:val="none" w:sz="0" w:space="0" w:color="auto"/>
        <w:bottom w:val="none" w:sz="0" w:space="0" w:color="auto"/>
        <w:right w:val="none" w:sz="0" w:space="0" w:color="auto"/>
      </w:divBdr>
      <w:divsChild>
        <w:div w:id="389">
          <w:marLeft w:val="0"/>
          <w:marRight w:val="0"/>
          <w:marTop w:val="0"/>
          <w:marBottom w:val="0"/>
          <w:divBdr>
            <w:top w:val="none" w:sz="0" w:space="0" w:color="auto"/>
            <w:left w:val="none" w:sz="0" w:space="0" w:color="auto"/>
            <w:bottom w:val="none" w:sz="0" w:space="0" w:color="auto"/>
            <w:right w:val="none" w:sz="0" w:space="0" w:color="auto"/>
          </w:divBdr>
          <w:divsChild>
            <w:div w:id="436">
              <w:marLeft w:val="0"/>
              <w:marRight w:val="0"/>
              <w:marTop w:val="0"/>
              <w:marBottom w:val="0"/>
              <w:divBdr>
                <w:top w:val="none" w:sz="0" w:space="0" w:color="auto"/>
                <w:left w:val="none" w:sz="0" w:space="0" w:color="auto"/>
                <w:bottom w:val="none" w:sz="0" w:space="0" w:color="auto"/>
                <w:right w:val="none" w:sz="0" w:space="0" w:color="auto"/>
              </w:divBdr>
              <w:divsChild>
                <w:div w:id="602">
                  <w:marLeft w:val="0"/>
                  <w:marRight w:val="0"/>
                  <w:marTop w:val="0"/>
                  <w:marBottom w:val="0"/>
                  <w:divBdr>
                    <w:top w:val="none" w:sz="0" w:space="0" w:color="auto"/>
                    <w:left w:val="none" w:sz="0" w:space="0" w:color="auto"/>
                    <w:bottom w:val="none" w:sz="0" w:space="0" w:color="auto"/>
                    <w:right w:val="none" w:sz="0" w:space="0" w:color="auto"/>
                  </w:divBdr>
                </w:div>
                <w:div w:id="968">
                  <w:marLeft w:val="0"/>
                  <w:marRight w:val="0"/>
                  <w:marTop w:val="0"/>
                  <w:marBottom w:val="0"/>
                  <w:divBdr>
                    <w:top w:val="none" w:sz="0" w:space="0" w:color="auto"/>
                    <w:left w:val="none" w:sz="0" w:space="0" w:color="auto"/>
                    <w:bottom w:val="none" w:sz="0" w:space="0" w:color="auto"/>
                    <w:right w:val="none" w:sz="0" w:space="0" w:color="auto"/>
                  </w:divBdr>
                  <w:divsChild>
                    <w:div w:id="99">
                      <w:marLeft w:val="0"/>
                      <w:marRight w:val="0"/>
                      <w:marTop w:val="0"/>
                      <w:marBottom w:val="0"/>
                      <w:divBdr>
                        <w:top w:val="none" w:sz="0" w:space="0" w:color="auto"/>
                        <w:left w:val="none" w:sz="0" w:space="0" w:color="auto"/>
                        <w:bottom w:val="none" w:sz="0" w:space="0" w:color="auto"/>
                        <w:right w:val="none" w:sz="0" w:space="0" w:color="auto"/>
                      </w:divBdr>
                    </w:div>
                    <w:div w:id="134">
                      <w:marLeft w:val="0"/>
                      <w:marRight w:val="0"/>
                      <w:marTop w:val="0"/>
                      <w:marBottom w:val="0"/>
                      <w:divBdr>
                        <w:top w:val="none" w:sz="0" w:space="0" w:color="auto"/>
                        <w:left w:val="none" w:sz="0" w:space="0" w:color="auto"/>
                        <w:bottom w:val="none" w:sz="0" w:space="0" w:color="auto"/>
                        <w:right w:val="none" w:sz="0" w:space="0" w:color="auto"/>
                      </w:divBdr>
                    </w:div>
                    <w:div w:id="271">
                      <w:marLeft w:val="0"/>
                      <w:marRight w:val="0"/>
                      <w:marTop w:val="0"/>
                      <w:marBottom w:val="0"/>
                      <w:divBdr>
                        <w:top w:val="none" w:sz="0" w:space="0" w:color="auto"/>
                        <w:left w:val="none" w:sz="0" w:space="0" w:color="auto"/>
                        <w:bottom w:val="none" w:sz="0" w:space="0" w:color="auto"/>
                        <w:right w:val="none" w:sz="0" w:space="0" w:color="auto"/>
                      </w:divBdr>
                    </w:div>
                    <w:div w:id="325">
                      <w:marLeft w:val="0"/>
                      <w:marRight w:val="0"/>
                      <w:marTop w:val="0"/>
                      <w:marBottom w:val="0"/>
                      <w:divBdr>
                        <w:top w:val="none" w:sz="0" w:space="0" w:color="auto"/>
                        <w:left w:val="none" w:sz="0" w:space="0" w:color="auto"/>
                        <w:bottom w:val="none" w:sz="0" w:space="0" w:color="auto"/>
                        <w:right w:val="none" w:sz="0" w:space="0" w:color="auto"/>
                      </w:divBdr>
                    </w:div>
                    <w:div w:id="582">
                      <w:marLeft w:val="0"/>
                      <w:marRight w:val="0"/>
                      <w:marTop w:val="0"/>
                      <w:marBottom w:val="0"/>
                      <w:divBdr>
                        <w:top w:val="none" w:sz="0" w:space="0" w:color="auto"/>
                        <w:left w:val="none" w:sz="0" w:space="0" w:color="auto"/>
                        <w:bottom w:val="none" w:sz="0" w:space="0" w:color="auto"/>
                        <w:right w:val="none" w:sz="0" w:space="0" w:color="auto"/>
                      </w:divBdr>
                    </w:div>
                    <w:div w:id="1129">
                      <w:marLeft w:val="0"/>
                      <w:marRight w:val="0"/>
                      <w:marTop w:val="0"/>
                      <w:marBottom w:val="0"/>
                      <w:divBdr>
                        <w:top w:val="none" w:sz="0" w:space="0" w:color="auto"/>
                        <w:left w:val="none" w:sz="0" w:space="0" w:color="auto"/>
                        <w:bottom w:val="none" w:sz="0" w:space="0" w:color="auto"/>
                        <w:right w:val="none" w:sz="0" w:space="0" w:color="auto"/>
                      </w:divBdr>
                    </w:div>
                    <w:div w:id="1223">
                      <w:marLeft w:val="0"/>
                      <w:marRight w:val="0"/>
                      <w:marTop w:val="0"/>
                      <w:marBottom w:val="0"/>
                      <w:divBdr>
                        <w:top w:val="none" w:sz="0" w:space="0" w:color="auto"/>
                        <w:left w:val="none" w:sz="0" w:space="0" w:color="auto"/>
                        <w:bottom w:val="none" w:sz="0" w:space="0" w:color="auto"/>
                        <w:right w:val="none" w:sz="0" w:space="0" w:color="auto"/>
                      </w:divBdr>
                    </w:div>
                    <w:div w:id="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
              <w:marLeft w:val="0"/>
              <w:marRight w:val="0"/>
              <w:marTop w:val="0"/>
              <w:marBottom w:val="0"/>
              <w:divBdr>
                <w:top w:val="none" w:sz="0" w:space="0" w:color="auto"/>
                <w:left w:val="none" w:sz="0" w:space="0" w:color="auto"/>
                <w:bottom w:val="none" w:sz="0" w:space="0" w:color="auto"/>
                <w:right w:val="none" w:sz="0" w:space="0" w:color="auto"/>
              </w:divBdr>
            </w:div>
            <w:div w:id="950">
              <w:marLeft w:val="0"/>
              <w:marRight w:val="0"/>
              <w:marTop w:val="0"/>
              <w:marBottom w:val="0"/>
              <w:divBdr>
                <w:top w:val="none" w:sz="0" w:space="0" w:color="auto"/>
                <w:left w:val="none" w:sz="0" w:space="0" w:color="auto"/>
                <w:bottom w:val="none" w:sz="0" w:space="0" w:color="auto"/>
                <w:right w:val="none" w:sz="0" w:space="0" w:color="auto"/>
              </w:divBdr>
              <w:divsChild>
                <w:div w:id="457">
                  <w:marLeft w:val="0"/>
                  <w:marRight w:val="0"/>
                  <w:marTop w:val="0"/>
                  <w:marBottom w:val="0"/>
                  <w:divBdr>
                    <w:top w:val="none" w:sz="0" w:space="0" w:color="auto"/>
                    <w:left w:val="none" w:sz="0" w:space="0" w:color="auto"/>
                    <w:bottom w:val="none" w:sz="0" w:space="0" w:color="auto"/>
                    <w:right w:val="none" w:sz="0" w:space="0" w:color="auto"/>
                  </w:divBdr>
                </w:div>
                <w:div w:id="764">
                  <w:marLeft w:val="0"/>
                  <w:marRight w:val="0"/>
                  <w:marTop w:val="0"/>
                  <w:marBottom w:val="0"/>
                  <w:divBdr>
                    <w:top w:val="none" w:sz="0" w:space="0" w:color="auto"/>
                    <w:left w:val="none" w:sz="0" w:space="0" w:color="auto"/>
                    <w:bottom w:val="none" w:sz="0" w:space="0" w:color="auto"/>
                    <w:right w:val="none" w:sz="0" w:space="0" w:color="auto"/>
                  </w:divBdr>
                </w:div>
                <w:div w:id="988">
                  <w:marLeft w:val="0"/>
                  <w:marRight w:val="0"/>
                  <w:marTop w:val="0"/>
                  <w:marBottom w:val="0"/>
                  <w:divBdr>
                    <w:top w:val="none" w:sz="0" w:space="0" w:color="auto"/>
                    <w:left w:val="none" w:sz="0" w:space="0" w:color="auto"/>
                    <w:bottom w:val="none" w:sz="0" w:space="0" w:color="auto"/>
                    <w:right w:val="none" w:sz="0" w:space="0" w:color="auto"/>
                  </w:divBdr>
                </w:div>
                <w:div w:id="1160">
                  <w:marLeft w:val="0"/>
                  <w:marRight w:val="0"/>
                  <w:marTop w:val="0"/>
                  <w:marBottom w:val="0"/>
                  <w:divBdr>
                    <w:top w:val="none" w:sz="0" w:space="0" w:color="auto"/>
                    <w:left w:val="none" w:sz="0" w:space="0" w:color="auto"/>
                    <w:bottom w:val="none" w:sz="0" w:space="0" w:color="auto"/>
                    <w:right w:val="none" w:sz="0" w:space="0" w:color="auto"/>
                  </w:divBdr>
                </w:div>
                <w:div w:id="1215">
                  <w:marLeft w:val="0"/>
                  <w:marRight w:val="0"/>
                  <w:marTop w:val="0"/>
                  <w:marBottom w:val="0"/>
                  <w:divBdr>
                    <w:top w:val="none" w:sz="0" w:space="0" w:color="auto"/>
                    <w:left w:val="none" w:sz="0" w:space="0" w:color="auto"/>
                    <w:bottom w:val="none" w:sz="0" w:space="0" w:color="auto"/>
                    <w:right w:val="none" w:sz="0" w:space="0" w:color="auto"/>
                  </w:divBdr>
                </w:div>
              </w:divsChild>
            </w:div>
            <w:div w:id="1011">
              <w:marLeft w:val="0"/>
              <w:marRight w:val="0"/>
              <w:marTop w:val="0"/>
              <w:marBottom w:val="0"/>
              <w:divBdr>
                <w:top w:val="none" w:sz="0" w:space="0" w:color="auto"/>
                <w:left w:val="none" w:sz="0" w:space="0" w:color="auto"/>
                <w:bottom w:val="none" w:sz="0" w:space="0" w:color="auto"/>
                <w:right w:val="none" w:sz="0" w:space="0" w:color="auto"/>
              </w:divBdr>
            </w:div>
            <w:div w:id="1143">
              <w:marLeft w:val="0"/>
              <w:marRight w:val="0"/>
              <w:marTop w:val="0"/>
              <w:marBottom w:val="0"/>
              <w:divBdr>
                <w:top w:val="none" w:sz="0" w:space="0" w:color="auto"/>
                <w:left w:val="none" w:sz="0" w:space="0" w:color="auto"/>
                <w:bottom w:val="none" w:sz="0" w:space="0" w:color="auto"/>
                <w:right w:val="none" w:sz="0" w:space="0" w:color="auto"/>
              </w:divBdr>
            </w:div>
            <w:div w:id="1337">
              <w:marLeft w:val="0"/>
              <w:marRight w:val="0"/>
              <w:marTop w:val="0"/>
              <w:marBottom w:val="0"/>
              <w:divBdr>
                <w:top w:val="none" w:sz="0" w:space="0" w:color="auto"/>
                <w:left w:val="none" w:sz="0" w:space="0" w:color="auto"/>
                <w:bottom w:val="none" w:sz="0" w:space="0" w:color="auto"/>
                <w:right w:val="none" w:sz="0" w:space="0" w:color="auto"/>
              </w:divBdr>
            </w:div>
            <w:div w:id="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
      <w:marLeft w:val="0"/>
      <w:marRight w:val="0"/>
      <w:marTop w:val="0"/>
      <w:marBottom w:val="0"/>
      <w:divBdr>
        <w:top w:val="none" w:sz="0" w:space="0" w:color="auto"/>
        <w:left w:val="none" w:sz="0" w:space="0" w:color="auto"/>
        <w:bottom w:val="none" w:sz="0" w:space="0" w:color="auto"/>
        <w:right w:val="none" w:sz="0" w:space="0" w:color="auto"/>
      </w:divBdr>
      <w:divsChild>
        <w:div w:id="1327">
          <w:marLeft w:val="0"/>
          <w:marRight w:val="0"/>
          <w:marTop w:val="0"/>
          <w:marBottom w:val="0"/>
          <w:divBdr>
            <w:top w:val="none" w:sz="0" w:space="0" w:color="auto"/>
            <w:left w:val="none" w:sz="0" w:space="0" w:color="auto"/>
            <w:bottom w:val="none" w:sz="0" w:space="0" w:color="auto"/>
            <w:right w:val="none" w:sz="0" w:space="0" w:color="auto"/>
          </w:divBdr>
          <w:divsChild>
            <w:div w:id="650">
              <w:marLeft w:val="0"/>
              <w:marRight w:val="0"/>
              <w:marTop w:val="0"/>
              <w:marBottom w:val="0"/>
              <w:divBdr>
                <w:top w:val="none" w:sz="0" w:space="0" w:color="auto"/>
                <w:left w:val="none" w:sz="0" w:space="0" w:color="auto"/>
                <w:bottom w:val="none" w:sz="0" w:space="0" w:color="auto"/>
                <w:right w:val="none" w:sz="0" w:space="0" w:color="auto"/>
              </w:divBdr>
            </w:div>
            <w:div w:id="707">
              <w:marLeft w:val="0"/>
              <w:marRight w:val="0"/>
              <w:marTop w:val="0"/>
              <w:marBottom w:val="0"/>
              <w:divBdr>
                <w:top w:val="none" w:sz="0" w:space="0" w:color="auto"/>
                <w:left w:val="none" w:sz="0" w:space="0" w:color="auto"/>
                <w:bottom w:val="none" w:sz="0" w:space="0" w:color="auto"/>
                <w:right w:val="none" w:sz="0" w:space="0" w:color="auto"/>
              </w:divBdr>
              <w:divsChild>
                <w:div w:id="105">
                  <w:marLeft w:val="0"/>
                  <w:marRight w:val="0"/>
                  <w:marTop w:val="0"/>
                  <w:marBottom w:val="0"/>
                  <w:divBdr>
                    <w:top w:val="none" w:sz="0" w:space="0" w:color="auto"/>
                    <w:left w:val="none" w:sz="0" w:space="0" w:color="auto"/>
                    <w:bottom w:val="none" w:sz="0" w:space="0" w:color="auto"/>
                    <w:right w:val="none" w:sz="0" w:space="0" w:color="auto"/>
                  </w:divBdr>
                </w:div>
                <w:div w:id="200">
                  <w:marLeft w:val="0"/>
                  <w:marRight w:val="0"/>
                  <w:marTop w:val="0"/>
                  <w:marBottom w:val="0"/>
                  <w:divBdr>
                    <w:top w:val="none" w:sz="0" w:space="0" w:color="auto"/>
                    <w:left w:val="none" w:sz="0" w:space="0" w:color="auto"/>
                    <w:bottom w:val="none" w:sz="0" w:space="0" w:color="auto"/>
                    <w:right w:val="none" w:sz="0" w:space="0" w:color="auto"/>
                  </w:divBdr>
                </w:div>
                <w:div w:id="529">
                  <w:marLeft w:val="0"/>
                  <w:marRight w:val="0"/>
                  <w:marTop w:val="0"/>
                  <w:marBottom w:val="0"/>
                  <w:divBdr>
                    <w:top w:val="none" w:sz="0" w:space="0" w:color="auto"/>
                    <w:left w:val="none" w:sz="0" w:space="0" w:color="auto"/>
                    <w:bottom w:val="none" w:sz="0" w:space="0" w:color="auto"/>
                    <w:right w:val="none" w:sz="0" w:space="0" w:color="auto"/>
                  </w:divBdr>
                </w:div>
                <w:div w:id="1054">
                  <w:marLeft w:val="0"/>
                  <w:marRight w:val="0"/>
                  <w:marTop w:val="0"/>
                  <w:marBottom w:val="0"/>
                  <w:divBdr>
                    <w:top w:val="none" w:sz="0" w:space="0" w:color="auto"/>
                    <w:left w:val="none" w:sz="0" w:space="0" w:color="auto"/>
                    <w:bottom w:val="none" w:sz="0" w:space="0" w:color="auto"/>
                    <w:right w:val="none" w:sz="0" w:space="0" w:color="auto"/>
                  </w:divBdr>
                </w:div>
                <w:div w:id="1400">
                  <w:marLeft w:val="0"/>
                  <w:marRight w:val="0"/>
                  <w:marTop w:val="0"/>
                  <w:marBottom w:val="0"/>
                  <w:divBdr>
                    <w:top w:val="none" w:sz="0" w:space="0" w:color="auto"/>
                    <w:left w:val="none" w:sz="0" w:space="0" w:color="auto"/>
                    <w:bottom w:val="none" w:sz="0" w:space="0" w:color="auto"/>
                    <w:right w:val="none" w:sz="0" w:space="0" w:color="auto"/>
                  </w:divBdr>
                </w:div>
                <w:div w:id="1422">
                  <w:marLeft w:val="0"/>
                  <w:marRight w:val="0"/>
                  <w:marTop w:val="0"/>
                  <w:marBottom w:val="0"/>
                  <w:divBdr>
                    <w:top w:val="none" w:sz="0" w:space="0" w:color="auto"/>
                    <w:left w:val="none" w:sz="0" w:space="0" w:color="auto"/>
                    <w:bottom w:val="none" w:sz="0" w:space="0" w:color="auto"/>
                    <w:right w:val="none" w:sz="0" w:space="0" w:color="auto"/>
                  </w:divBdr>
                </w:div>
                <w:div w:id="1506">
                  <w:marLeft w:val="0"/>
                  <w:marRight w:val="0"/>
                  <w:marTop w:val="0"/>
                  <w:marBottom w:val="0"/>
                  <w:divBdr>
                    <w:top w:val="none" w:sz="0" w:space="0" w:color="auto"/>
                    <w:left w:val="none" w:sz="0" w:space="0" w:color="auto"/>
                    <w:bottom w:val="none" w:sz="0" w:space="0" w:color="auto"/>
                    <w:right w:val="none" w:sz="0" w:space="0" w:color="auto"/>
                  </w:divBdr>
                </w:div>
              </w:divsChild>
            </w:div>
            <w:div w:id="1283">
              <w:marLeft w:val="0"/>
              <w:marRight w:val="0"/>
              <w:marTop w:val="0"/>
              <w:marBottom w:val="0"/>
              <w:divBdr>
                <w:top w:val="none" w:sz="0" w:space="0" w:color="auto"/>
                <w:left w:val="none" w:sz="0" w:space="0" w:color="auto"/>
                <w:bottom w:val="none" w:sz="0" w:space="0" w:color="auto"/>
                <w:right w:val="none" w:sz="0" w:space="0" w:color="auto"/>
              </w:divBdr>
              <w:divsChild>
                <w:div w:id="525">
                  <w:marLeft w:val="0"/>
                  <w:marRight w:val="0"/>
                  <w:marTop w:val="0"/>
                  <w:marBottom w:val="0"/>
                  <w:divBdr>
                    <w:top w:val="none" w:sz="0" w:space="0" w:color="auto"/>
                    <w:left w:val="none" w:sz="0" w:space="0" w:color="auto"/>
                    <w:bottom w:val="none" w:sz="0" w:space="0" w:color="auto"/>
                    <w:right w:val="none" w:sz="0" w:space="0" w:color="auto"/>
                  </w:divBdr>
                </w:div>
                <w:div w:id="850">
                  <w:marLeft w:val="0"/>
                  <w:marRight w:val="0"/>
                  <w:marTop w:val="0"/>
                  <w:marBottom w:val="0"/>
                  <w:divBdr>
                    <w:top w:val="none" w:sz="0" w:space="0" w:color="auto"/>
                    <w:left w:val="none" w:sz="0" w:space="0" w:color="auto"/>
                    <w:bottom w:val="none" w:sz="0" w:space="0" w:color="auto"/>
                    <w:right w:val="none" w:sz="0" w:space="0" w:color="auto"/>
                  </w:divBdr>
                  <w:divsChild>
                    <w:div w:id="499">
                      <w:marLeft w:val="0"/>
                      <w:marRight w:val="0"/>
                      <w:marTop w:val="0"/>
                      <w:marBottom w:val="0"/>
                      <w:divBdr>
                        <w:top w:val="none" w:sz="0" w:space="0" w:color="auto"/>
                        <w:left w:val="none" w:sz="0" w:space="0" w:color="auto"/>
                        <w:bottom w:val="none" w:sz="0" w:space="0" w:color="auto"/>
                        <w:right w:val="none" w:sz="0" w:space="0" w:color="auto"/>
                      </w:divBdr>
                    </w:div>
                    <w:div w:id="913">
                      <w:marLeft w:val="0"/>
                      <w:marRight w:val="0"/>
                      <w:marTop w:val="0"/>
                      <w:marBottom w:val="0"/>
                      <w:divBdr>
                        <w:top w:val="none" w:sz="0" w:space="0" w:color="auto"/>
                        <w:left w:val="none" w:sz="0" w:space="0" w:color="auto"/>
                        <w:bottom w:val="none" w:sz="0" w:space="0" w:color="auto"/>
                        <w:right w:val="none" w:sz="0" w:space="0" w:color="auto"/>
                      </w:divBdr>
                    </w:div>
                    <w:div w:id="1297">
                      <w:marLeft w:val="0"/>
                      <w:marRight w:val="0"/>
                      <w:marTop w:val="0"/>
                      <w:marBottom w:val="0"/>
                      <w:divBdr>
                        <w:top w:val="none" w:sz="0" w:space="0" w:color="auto"/>
                        <w:left w:val="none" w:sz="0" w:space="0" w:color="auto"/>
                        <w:bottom w:val="none" w:sz="0" w:space="0" w:color="auto"/>
                        <w:right w:val="none" w:sz="0" w:space="0" w:color="auto"/>
                      </w:divBdr>
                    </w:div>
                    <w:div w:id="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
              <w:marLeft w:val="0"/>
              <w:marRight w:val="0"/>
              <w:marTop w:val="0"/>
              <w:marBottom w:val="0"/>
              <w:divBdr>
                <w:top w:val="none" w:sz="0" w:space="0" w:color="auto"/>
                <w:left w:val="none" w:sz="0" w:space="0" w:color="auto"/>
                <w:bottom w:val="none" w:sz="0" w:space="0" w:color="auto"/>
                <w:right w:val="none" w:sz="0" w:space="0" w:color="auto"/>
              </w:divBdr>
              <w:divsChild>
                <w:div w:id="30">
                  <w:marLeft w:val="0"/>
                  <w:marRight w:val="0"/>
                  <w:marTop w:val="0"/>
                  <w:marBottom w:val="0"/>
                  <w:divBdr>
                    <w:top w:val="none" w:sz="0" w:space="0" w:color="auto"/>
                    <w:left w:val="none" w:sz="0" w:space="0" w:color="auto"/>
                    <w:bottom w:val="none" w:sz="0" w:space="0" w:color="auto"/>
                    <w:right w:val="none" w:sz="0" w:space="0" w:color="auto"/>
                  </w:divBdr>
                </w:div>
                <w:div w:id="235">
                  <w:marLeft w:val="0"/>
                  <w:marRight w:val="0"/>
                  <w:marTop w:val="0"/>
                  <w:marBottom w:val="0"/>
                  <w:divBdr>
                    <w:top w:val="none" w:sz="0" w:space="0" w:color="auto"/>
                    <w:left w:val="none" w:sz="0" w:space="0" w:color="auto"/>
                    <w:bottom w:val="none" w:sz="0" w:space="0" w:color="auto"/>
                    <w:right w:val="none" w:sz="0" w:space="0" w:color="auto"/>
                  </w:divBdr>
                </w:div>
                <w:div w:id="1179">
                  <w:marLeft w:val="0"/>
                  <w:marRight w:val="0"/>
                  <w:marTop w:val="0"/>
                  <w:marBottom w:val="0"/>
                  <w:divBdr>
                    <w:top w:val="none" w:sz="0" w:space="0" w:color="auto"/>
                    <w:left w:val="none" w:sz="0" w:space="0" w:color="auto"/>
                    <w:bottom w:val="none" w:sz="0" w:space="0" w:color="auto"/>
                    <w:right w:val="none" w:sz="0" w:space="0" w:color="auto"/>
                  </w:divBdr>
                </w:div>
                <w:div w:id="1226">
                  <w:marLeft w:val="0"/>
                  <w:marRight w:val="0"/>
                  <w:marTop w:val="0"/>
                  <w:marBottom w:val="0"/>
                  <w:divBdr>
                    <w:top w:val="none" w:sz="0" w:space="0" w:color="auto"/>
                    <w:left w:val="none" w:sz="0" w:space="0" w:color="auto"/>
                    <w:bottom w:val="none" w:sz="0" w:space="0" w:color="auto"/>
                    <w:right w:val="none" w:sz="0" w:space="0" w:color="auto"/>
                  </w:divBdr>
                </w:div>
                <w:div w:id="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
      <w:marLeft w:val="0"/>
      <w:marRight w:val="0"/>
      <w:marTop w:val="0"/>
      <w:marBottom w:val="0"/>
      <w:divBdr>
        <w:top w:val="none" w:sz="0" w:space="0" w:color="auto"/>
        <w:left w:val="none" w:sz="0" w:space="0" w:color="auto"/>
        <w:bottom w:val="none" w:sz="0" w:space="0" w:color="auto"/>
        <w:right w:val="none" w:sz="0" w:space="0" w:color="auto"/>
      </w:divBdr>
      <w:divsChild>
        <w:div w:id="821">
          <w:marLeft w:val="0"/>
          <w:marRight w:val="0"/>
          <w:marTop w:val="0"/>
          <w:marBottom w:val="0"/>
          <w:divBdr>
            <w:top w:val="none" w:sz="0" w:space="0" w:color="auto"/>
            <w:left w:val="none" w:sz="0" w:space="0" w:color="auto"/>
            <w:bottom w:val="none" w:sz="0" w:space="0" w:color="auto"/>
            <w:right w:val="none" w:sz="0" w:space="0" w:color="auto"/>
          </w:divBdr>
          <w:divsChild>
            <w:div w:id="413">
              <w:marLeft w:val="0"/>
              <w:marRight w:val="0"/>
              <w:marTop w:val="0"/>
              <w:marBottom w:val="0"/>
              <w:divBdr>
                <w:top w:val="none" w:sz="0" w:space="0" w:color="auto"/>
                <w:left w:val="none" w:sz="0" w:space="0" w:color="auto"/>
                <w:bottom w:val="none" w:sz="0" w:space="0" w:color="auto"/>
                <w:right w:val="none" w:sz="0" w:space="0" w:color="auto"/>
              </w:divBdr>
            </w:div>
            <w:div w:id="596">
              <w:marLeft w:val="0"/>
              <w:marRight w:val="0"/>
              <w:marTop w:val="0"/>
              <w:marBottom w:val="0"/>
              <w:divBdr>
                <w:top w:val="none" w:sz="0" w:space="0" w:color="auto"/>
                <w:left w:val="none" w:sz="0" w:space="0" w:color="auto"/>
                <w:bottom w:val="none" w:sz="0" w:space="0" w:color="auto"/>
                <w:right w:val="none" w:sz="0" w:space="0" w:color="auto"/>
              </w:divBdr>
              <w:divsChild>
                <w:div w:id="222">
                  <w:marLeft w:val="0"/>
                  <w:marRight w:val="0"/>
                  <w:marTop w:val="0"/>
                  <w:marBottom w:val="0"/>
                  <w:divBdr>
                    <w:top w:val="none" w:sz="0" w:space="0" w:color="auto"/>
                    <w:left w:val="none" w:sz="0" w:space="0" w:color="auto"/>
                    <w:bottom w:val="none" w:sz="0" w:space="0" w:color="auto"/>
                    <w:right w:val="none" w:sz="0" w:space="0" w:color="auto"/>
                  </w:divBdr>
                </w:div>
                <w:div w:id="256">
                  <w:marLeft w:val="0"/>
                  <w:marRight w:val="0"/>
                  <w:marTop w:val="0"/>
                  <w:marBottom w:val="0"/>
                  <w:divBdr>
                    <w:top w:val="none" w:sz="0" w:space="0" w:color="auto"/>
                    <w:left w:val="none" w:sz="0" w:space="0" w:color="auto"/>
                    <w:bottom w:val="none" w:sz="0" w:space="0" w:color="auto"/>
                    <w:right w:val="none" w:sz="0" w:space="0" w:color="auto"/>
                  </w:divBdr>
                </w:div>
                <w:div w:id="267">
                  <w:marLeft w:val="0"/>
                  <w:marRight w:val="0"/>
                  <w:marTop w:val="0"/>
                  <w:marBottom w:val="0"/>
                  <w:divBdr>
                    <w:top w:val="none" w:sz="0" w:space="0" w:color="auto"/>
                    <w:left w:val="none" w:sz="0" w:space="0" w:color="auto"/>
                    <w:bottom w:val="none" w:sz="0" w:space="0" w:color="auto"/>
                    <w:right w:val="none" w:sz="0" w:space="0" w:color="auto"/>
                  </w:divBdr>
                </w:div>
                <w:div w:id="394">
                  <w:marLeft w:val="0"/>
                  <w:marRight w:val="0"/>
                  <w:marTop w:val="0"/>
                  <w:marBottom w:val="0"/>
                  <w:divBdr>
                    <w:top w:val="none" w:sz="0" w:space="0" w:color="auto"/>
                    <w:left w:val="none" w:sz="0" w:space="0" w:color="auto"/>
                    <w:bottom w:val="none" w:sz="0" w:space="0" w:color="auto"/>
                    <w:right w:val="none" w:sz="0" w:space="0" w:color="auto"/>
                  </w:divBdr>
                </w:div>
                <w:div w:id="977">
                  <w:marLeft w:val="0"/>
                  <w:marRight w:val="0"/>
                  <w:marTop w:val="0"/>
                  <w:marBottom w:val="0"/>
                  <w:divBdr>
                    <w:top w:val="none" w:sz="0" w:space="0" w:color="auto"/>
                    <w:left w:val="none" w:sz="0" w:space="0" w:color="auto"/>
                    <w:bottom w:val="none" w:sz="0" w:space="0" w:color="auto"/>
                    <w:right w:val="none" w:sz="0" w:space="0" w:color="auto"/>
                  </w:divBdr>
                </w:div>
                <w:div w:id="1023">
                  <w:marLeft w:val="0"/>
                  <w:marRight w:val="0"/>
                  <w:marTop w:val="0"/>
                  <w:marBottom w:val="0"/>
                  <w:divBdr>
                    <w:top w:val="none" w:sz="0" w:space="0" w:color="auto"/>
                    <w:left w:val="none" w:sz="0" w:space="0" w:color="auto"/>
                    <w:bottom w:val="none" w:sz="0" w:space="0" w:color="auto"/>
                    <w:right w:val="none" w:sz="0" w:space="0" w:color="auto"/>
                  </w:divBdr>
                </w:div>
              </w:divsChild>
            </w:div>
            <w:div w:id="728">
              <w:marLeft w:val="0"/>
              <w:marRight w:val="0"/>
              <w:marTop w:val="0"/>
              <w:marBottom w:val="0"/>
              <w:divBdr>
                <w:top w:val="none" w:sz="0" w:space="0" w:color="auto"/>
                <w:left w:val="none" w:sz="0" w:space="0" w:color="auto"/>
                <w:bottom w:val="none" w:sz="0" w:space="0" w:color="auto"/>
                <w:right w:val="none" w:sz="0" w:space="0" w:color="auto"/>
              </w:divBdr>
              <w:divsChild>
                <w:div w:id="1115">
                  <w:marLeft w:val="0"/>
                  <w:marRight w:val="0"/>
                  <w:marTop w:val="0"/>
                  <w:marBottom w:val="0"/>
                  <w:divBdr>
                    <w:top w:val="none" w:sz="0" w:space="0" w:color="auto"/>
                    <w:left w:val="none" w:sz="0" w:space="0" w:color="auto"/>
                    <w:bottom w:val="none" w:sz="0" w:space="0" w:color="auto"/>
                    <w:right w:val="none" w:sz="0" w:space="0" w:color="auto"/>
                  </w:divBdr>
                  <w:divsChild>
                    <w:div w:id="370">
                      <w:marLeft w:val="0"/>
                      <w:marRight w:val="0"/>
                      <w:marTop w:val="0"/>
                      <w:marBottom w:val="0"/>
                      <w:divBdr>
                        <w:top w:val="none" w:sz="0" w:space="0" w:color="auto"/>
                        <w:left w:val="none" w:sz="0" w:space="0" w:color="auto"/>
                        <w:bottom w:val="none" w:sz="0" w:space="0" w:color="auto"/>
                        <w:right w:val="none" w:sz="0" w:space="0" w:color="auto"/>
                      </w:divBdr>
                    </w:div>
                    <w:div w:id="453">
                      <w:marLeft w:val="0"/>
                      <w:marRight w:val="0"/>
                      <w:marTop w:val="0"/>
                      <w:marBottom w:val="0"/>
                      <w:divBdr>
                        <w:top w:val="none" w:sz="0" w:space="0" w:color="auto"/>
                        <w:left w:val="none" w:sz="0" w:space="0" w:color="auto"/>
                        <w:bottom w:val="none" w:sz="0" w:space="0" w:color="auto"/>
                        <w:right w:val="none" w:sz="0" w:space="0" w:color="auto"/>
                      </w:divBdr>
                    </w:div>
                    <w:div w:id="763">
                      <w:marLeft w:val="0"/>
                      <w:marRight w:val="0"/>
                      <w:marTop w:val="0"/>
                      <w:marBottom w:val="0"/>
                      <w:divBdr>
                        <w:top w:val="none" w:sz="0" w:space="0" w:color="auto"/>
                        <w:left w:val="none" w:sz="0" w:space="0" w:color="auto"/>
                        <w:bottom w:val="none" w:sz="0" w:space="0" w:color="auto"/>
                        <w:right w:val="none" w:sz="0" w:space="0" w:color="auto"/>
                      </w:divBdr>
                    </w:div>
                    <w:div w:id="940">
                      <w:marLeft w:val="0"/>
                      <w:marRight w:val="0"/>
                      <w:marTop w:val="0"/>
                      <w:marBottom w:val="0"/>
                      <w:divBdr>
                        <w:top w:val="none" w:sz="0" w:space="0" w:color="auto"/>
                        <w:left w:val="none" w:sz="0" w:space="0" w:color="auto"/>
                        <w:bottom w:val="none" w:sz="0" w:space="0" w:color="auto"/>
                        <w:right w:val="none" w:sz="0" w:space="0" w:color="auto"/>
                      </w:divBdr>
                    </w:div>
                    <w:div w:id="1549">
                      <w:marLeft w:val="0"/>
                      <w:marRight w:val="0"/>
                      <w:marTop w:val="0"/>
                      <w:marBottom w:val="0"/>
                      <w:divBdr>
                        <w:top w:val="none" w:sz="0" w:space="0" w:color="auto"/>
                        <w:left w:val="none" w:sz="0" w:space="0" w:color="auto"/>
                        <w:bottom w:val="none" w:sz="0" w:space="0" w:color="auto"/>
                        <w:right w:val="none" w:sz="0" w:space="0" w:color="auto"/>
                      </w:divBdr>
                    </w:div>
                  </w:divsChild>
                </w:div>
                <w:div w:id="1561">
                  <w:marLeft w:val="0"/>
                  <w:marRight w:val="0"/>
                  <w:marTop w:val="0"/>
                  <w:marBottom w:val="0"/>
                  <w:divBdr>
                    <w:top w:val="none" w:sz="0" w:space="0" w:color="auto"/>
                    <w:left w:val="none" w:sz="0" w:space="0" w:color="auto"/>
                    <w:bottom w:val="none" w:sz="0" w:space="0" w:color="auto"/>
                    <w:right w:val="none" w:sz="0" w:space="0" w:color="auto"/>
                  </w:divBdr>
                </w:div>
              </w:divsChild>
            </w:div>
            <w:div w:id="1108">
              <w:marLeft w:val="0"/>
              <w:marRight w:val="0"/>
              <w:marTop w:val="0"/>
              <w:marBottom w:val="0"/>
              <w:divBdr>
                <w:top w:val="none" w:sz="0" w:space="0" w:color="auto"/>
                <w:left w:val="none" w:sz="0" w:space="0" w:color="auto"/>
                <w:bottom w:val="none" w:sz="0" w:space="0" w:color="auto"/>
                <w:right w:val="none" w:sz="0" w:space="0" w:color="auto"/>
              </w:divBdr>
              <w:divsChild>
                <w:div w:id="150">
                  <w:marLeft w:val="0"/>
                  <w:marRight w:val="0"/>
                  <w:marTop w:val="0"/>
                  <w:marBottom w:val="0"/>
                  <w:divBdr>
                    <w:top w:val="none" w:sz="0" w:space="0" w:color="auto"/>
                    <w:left w:val="none" w:sz="0" w:space="0" w:color="auto"/>
                    <w:bottom w:val="none" w:sz="0" w:space="0" w:color="auto"/>
                    <w:right w:val="none" w:sz="0" w:space="0" w:color="auto"/>
                  </w:divBdr>
                </w:div>
                <w:div w:id="787">
                  <w:marLeft w:val="0"/>
                  <w:marRight w:val="0"/>
                  <w:marTop w:val="0"/>
                  <w:marBottom w:val="0"/>
                  <w:divBdr>
                    <w:top w:val="none" w:sz="0" w:space="0" w:color="auto"/>
                    <w:left w:val="none" w:sz="0" w:space="0" w:color="auto"/>
                    <w:bottom w:val="none" w:sz="0" w:space="0" w:color="auto"/>
                    <w:right w:val="none" w:sz="0" w:space="0" w:color="auto"/>
                  </w:divBdr>
                </w:div>
                <w:div w:id="1006">
                  <w:marLeft w:val="0"/>
                  <w:marRight w:val="0"/>
                  <w:marTop w:val="0"/>
                  <w:marBottom w:val="0"/>
                  <w:divBdr>
                    <w:top w:val="none" w:sz="0" w:space="0" w:color="auto"/>
                    <w:left w:val="none" w:sz="0" w:space="0" w:color="auto"/>
                    <w:bottom w:val="none" w:sz="0" w:space="0" w:color="auto"/>
                    <w:right w:val="none" w:sz="0" w:space="0" w:color="auto"/>
                  </w:divBdr>
                </w:div>
                <w:div w:id="1172">
                  <w:marLeft w:val="0"/>
                  <w:marRight w:val="0"/>
                  <w:marTop w:val="0"/>
                  <w:marBottom w:val="0"/>
                  <w:divBdr>
                    <w:top w:val="none" w:sz="0" w:space="0" w:color="auto"/>
                    <w:left w:val="none" w:sz="0" w:space="0" w:color="auto"/>
                    <w:bottom w:val="none" w:sz="0" w:space="0" w:color="auto"/>
                    <w:right w:val="none" w:sz="0" w:space="0" w:color="auto"/>
                  </w:divBdr>
                </w:div>
                <w:div w:id="1323">
                  <w:marLeft w:val="0"/>
                  <w:marRight w:val="0"/>
                  <w:marTop w:val="0"/>
                  <w:marBottom w:val="0"/>
                  <w:divBdr>
                    <w:top w:val="none" w:sz="0" w:space="0" w:color="auto"/>
                    <w:left w:val="none" w:sz="0" w:space="0" w:color="auto"/>
                    <w:bottom w:val="none" w:sz="0" w:space="0" w:color="auto"/>
                    <w:right w:val="none" w:sz="0" w:space="0" w:color="auto"/>
                  </w:divBdr>
                </w:div>
                <w:div w:id="1406">
                  <w:marLeft w:val="0"/>
                  <w:marRight w:val="0"/>
                  <w:marTop w:val="0"/>
                  <w:marBottom w:val="0"/>
                  <w:divBdr>
                    <w:top w:val="none" w:sz="0" w:space="0" w:color="auto"/>
                    <w:left w:val="none" w:sz="0" w:space="0" w:color="auto"/>
                    <w:bottom w:val="none" w:sz="0" w:space="0" w:color="auto"/>
                    <w:right w:val="none" w:sz="0" w:space="0" w:color="auto"/>
                  </w:divBdr>
                </w:div>
              </w:divsChild>
            </w:div>
            <w:div w:id="1178">
              <w:marLeft w:val="0"/>
              <w:marRight w:val="0"/>
              <w:marTop w:val="0"/>
              <w:marBottom w:val="0"/>
              <w:divBdr>
                <w:top w:val="none" w:sz="0" w:space="0" w:color="auto"/>
                <w:left w:val="none" w:sz="0" w:space="0" w:color="auto"/>
                <w:bottom w:val="none" w:sz="0" w:space="0" w:color="auto"/>
                <w:right w:val="none" w:sz="0" w:space="0" w:color="auto"/>
              </w:divBdr>
            </w:div>
            <w:div w:id="1366">
              <w:marLeft w:val="0"/>
              <w:marRight w:val="0"/>
              <w:marTop w:val="0"/>
              <w:marBottom w:val="0"/>
              <w:divBdr>
                <w:top w:val="none" w:sz="0" w:space="0" w:color="auto"/>
                <w:left w:val="none" w:sz="0" w:space="0" w:color="auto"/>
                <w:bottom w:val="none" w:sz="0" w:space="0" w:color="auto"/>
                <w:right w:val="none" w:sz="0" w:space="0" w:color="auto"/>
              </w:divBdr>
              <w:divsChild>
                <w:div w:id="97">
                  <w:marLeft w:val="0"/>
                  <w:marRight w:val="0"/>
                  <w:marTop w:val="0"/>
                  <w:marBottom w:val="0"/>
                  <w:divBdr>
                    <w:top w:val="none" w:sz="0" w:space="0" w:color="auto"/>
                    <w:left w:val="none" w:sz="0" w:space="0" w:color="auto"/>
                    <w:bottom w:val="none" w:sz="0" w:space="0" w:color="auto"/>
                    <w:right w:val="none" w:sz="0" w:space="0" w:color="auto"/>
                  </w:divBdr>
                </w:div>
                <w:div w:id="140">
                  <w:marLeft w:val="0"/>
                  <w:marRight w:val="0"/>
                  <w:marTop w:val="0"/>
                  <w:marBottom w:val="0"/>
                  <w:divBdr>
                    <w:top w:val="none" w:sz="0" w:space="0" w:color="auto"/>
                    <w:left w:val="none" w:sz="0" w:space="0" w:color="auto"/>
                    <w:bottom w:val="none" w:sz="0" w:space="0" w:color="auto"/>
                    <w:right w:val="none" w:sz="0" w:space="0" w:color="auto"/>
                  </w:divBdr>
                </w:div>
                <w:div w:id="199">
                  <w:marLeft w:val="0"/>
                  <w:marRight w:val="0"/>
                  <w:marTop w:val="0"/>
                  <w:marBottom w:val="0"/>
                  <w:divBdr>
                    <w:top w:val="none" w:sz="0" w:space="0" w:color="auto"/>
                    <w:left w:val="none" w:sz="0" w:space="0" w:color="auto"/>
                    <w:bottom w:val="none" w:sz="0" w:space="0" w:color="auto"/>
                    <w:right w:val="none" w:sz="0" w:space="0" w:color="auto"/>
                  </w:divBdr>
                </w:div>
                <w:div w:id="446">
                  <w:marLeft w:val="0"/>
                  <w:marRight w:val="0"/>
                  <w:marTop w:val="0"/>
                  <w:marBottom w:val="0"/>
                  <w:divBdr>
                    <w:top w:val="none" w:sz="0" w:space="0" w:color="auto"/>
                    <w:left w:val="none" w:sz="0" w:space="0" w:color="auto"/>
                    <w:bottom w:val="none" w:sz="0" w:space="0" w:color="auto"/>
                    <w:right w:val="none" w:sz="0" w:space="0" w:color="auto"/>
                  </w:divBdr>
                </w:div>
                <w:div w:id="578">
                  <w:marLeft w:val="0"/>
                  <w:marRight w:val="0"/>
                  <w:marTop w:val="0"/>
                  <w:marBottom w:val="0"/>
                  <w:divBdr>
                    <w:top w:val="none" w:sz="0" w:space="0" w:color="auto"/>
                    <w:left w:val="none" w:sz="0" w:space="0" w:color="auto"/>
                    <w:bottom w:val="none" w:sz="0" w:space="0" w:color="auto"/>
                    <w:right w:val="none" w:sz="0" w:space="0" w:color="auto"/>
                  </w:divBdr>
                </w:div>
                <w:div w:id="862">
                  <w:marLeft w:val="0"/>
                  <w:marRight w:val="0"/>
                  <w:marTop w:val="0"/>
                  <w:marBottom w:val="0"/>
                  <w:divBdr>
                    <w:top w:val="none" w:sz="0" w:space="0" w:color="auto"/>
                    <w:left w:val="none" w:sz="0" w:space="0" w:color="auto"/>
                    <w:bottom w:val="none" w:sz="0" w:space="0" w:color="auto"/>
                    <w:right w:val="none" w:sz="0" w:space="0" w:color="auto"/>
                  </w:divBdr>
                </w:div>
                <w:div w:id="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
      <w:marLeft w:val="0"/>
      <w:marRight w:val="0"/>
      <w:marTop w:val="0"/>
      <w:marBottom w:val="0"/>
      <w:divBdr>
        <w:top w:val="none" w:sz="0" w:space="0" w:color="auto"/>
        <w:left w:val="none" w:sz="0" w:space="0" w:color="auto"/>
        <w:bottom w:val="none" w:sz="0" w:space="0" w:color="auto"/>
        <w:right w:val="none" w:sz="0" w:space="0" w:color="auto"/>
      </w:divBdr>
      <w:divsChild>
        <w:div w:id="1102">
          <w:marLeft w:val="0"/>
          <w:marRight w:val="0"/>
          <w:marTop w:val="0"/>
          <w:marBottom w:val="0"/>
          <w:divBdr>
            <w:top w:val="none" w:sz="0" w:space="0" w:color="auto"/>
            <w:left w:val="none" w:sz="0" w:space="0" w:color="auto"/>
            <w:bottom w:val="none" w:sz="0" w:space="0" w:color="auto"/>
            <w:right w:val="none" w:sz="0" w:space="0" w:color="auto"/>
          </w:divBdr>
          <w:divsChild>
            <w:div w:id="58">
              <w:marLeft w:val="0"/>
              <w:marRight w:val="0"/>
              <w:marTop w:val="0"/>
              <w:marBottom w:val="0"/>
              <w:divBdr>
                <w:top w:val="none" w:sz="0" w:space="0" w:color="auto"/>
                <w:left w:val="none" w:sz="0" w:space="0" w:color="auto"/>
                <w:bottom w:val="none" w:sz="0" w:space="0" w:color="auto"/>
                <w:right w:val="none" w:sz="0" w:space="0" w:color="auto"/>
              </w:divBdr>
              <w:divsChild>
                <w:div w:id="23">
                  <w:marLeft w:val="0"/>
                  <w:marRight w:val="0"/>
                  <w:marTop w:val="0"/>
                  <w:marBottom w:val="0"/>
                  <w:divBdr>
                    <w:top w:val="none" w:sz="0" w:space="0" w:color="auto"/>
                    <w:left w:val="none" w:sz="0" w:space="0" w:color="auto"/>
                    <w:bottom w:val="none" w:sz="0" w:space="0" w:color="auto"/>
                    <w:right w:val="none" w:sz="0" w:space="0" w:color="auto"/>
                  </w:divBdr>
                </w:div>
                <w:div w:id="393">
                  <w:marLeft w:val="0"/>
                  <w:marRight w:val="0"/>
                  <w:marTop w:val="0"/>
                  <w:marBottom w:val="0"/>
                  <w:divBdr>
                    <w:top w:val="none" w:sz="0" w:space="0" w:color="auto"/>
                    <w:left w:val="none" w:sz="0" w:space="0" w:color="auto"/>
                    <w:bottom w:val="none" w:sz="0" w:space="0" w:color="auto"/>
                    <w:right w:val="none" w:sz="0" w:space="0" w:color="auto"/>
                  </w:divBdr>
                </w:div>
                <w:div w:id="611">
                  <w:marLeft w:val="0"/>
                  <w:marRight w:val="0"/>
                  <w:marTop w:val="0"/>
                  <w:marBottom w:val="0"/>
                  <w:divBdr>
                    <w:top w:val="none" w:sz="0" w:space="0" w:color="auto"/>
                    <w:left w:val="none" w:sz="0" w:space="0" w:color="auto"/>
                    <w:bottom w:val="none" w:sz="0" w:space="0" w:color="auto"/>
                    <w:right w:val="none" w:sz="0" w:space="0" w:color="auto"/>
                  </w:divBdr>
                  <w:divsChild>
                    <w:div w:id="85">
                      <w:marLeft w:val="0"/>
                      <w:marRight w:val="0"/>
                      <w:marTop w:val="0"/>
                      <w:marBottom w:val="0"/>
                      <w:divBdr>
                        <w:top w:val="none" w:sz="0" w:space="0" w:color="auto"/>
                        <w:left w:val="none" w:sz="0" w:space="0" w:color="auto"/>
                        <w:bottom w:val="none" w:sz="0" w:space="0" w:color="auto"/>
                        <w:right w:val="none" w:sz="0" w:space="0" w:color="auto"/>
                      </w:divBdr>
                    </w:div>
                    <w:div w:id="427">
                      <w:marLeft w:val="0"/>
                      <w:marRight w:val="0"/>
                      <w:marTop w:val="0"/>
                      <w:marBottom w:val="0"/>
                      <w:divBdr>
                        <w:top w:val="none" w:sz="0" w:space="0" w:color="auto"/>
                        <w:left w:val="none" w:sz="0" w:space="0" w:color="auto"/>
                        <w:bottom w:val="none" w:sz="0" w:space="0" w:color="auto"/>
                        <w:right w:val="none" w:sz="0" w:space="0" w:color="auto"/>
                      </w:divBdr>
                    </w:div>
                  </w:divsChild>
                </w:div>
                <w:div w:id="828">
                  <w:marLeft w:val="0"/>
                  <w:marRight w:val="0"/>
                  <w:marTop w:val="0"/>
                  <w:marBottom w:val="0"/>
                  <w:divBdr>
                    <w:top w:val="none" w:sz="0" w:space="0" w:color="auto"/>
                    <w:left w:val="none" w:sz="0" w:space="0" w:color="auto"/>
                    <w:bottom w:val="none" w:sz="0" w:space="0" w:color="auto"/>
                    <w:right w:val="none" w:sz="0" w:space="0" w:color="auto"/>
                  </w:divBdr>
                </w:div>
                <w:div w:id="946">
                  <w:marLeft w:val="0"/>
                  <w:marRight w:val="0"/>
                  <w:marTop w:val="0"/>
                  <w:marBottom w:val="0"/>
                  <w:divBdr>
                    <w:top w:val="none" w:sz="0" w:space="0" w:color="auto"/>
                    <w:left w:val="none" w:sz="0" w:space="0" w:color="auto"/>
                    <w:bottom w:val="none" w:sz="0" w:space="0" w:color="auto"/>
                    <w:right w:val="none" w:sz="0" w:space="0" w:color="auto"/>
                  </w:divBdr>
                </w:div>
                <w:div w:id="1448">
                  <w:marLeft w:val="0"/>
                  <w:marRight w:val="0"/>
                  <w:marTop w:val="0"/>
                  <w:marBottom w:val="0"/>
                  <w:divBdr>
                    <w:top w:val="none" w:sz="0" w:space="0" w:color="auto"/>
                    <w:left w:val="none" w:sz="0" w:space="0" w:color="auto"/>
                    <w:bottom w:val="none" w:sz="0" w:space="0" w:color="auto"/>
                    <w:right w:val="none" w:sz="0" w:space="0" w:color="auto"/>
                  </w:divBdr>
                </w:div>
              </w:divsChild>
            </w:div>
            <w:div w:id="70">
              <w:marLeft w:val="0"/>
              <w:marRight w:val="0"/>
              <w:marTop w:val="0"/>
              <w:marBottom w:val="0"/>
              <w:divBdr>
                <w:top w:val="none" w:sz="0" w:space="0" w:color="auto"/>
                <w:left w:val="none" w:sz="0" w:space="0" w:color="auto"/>
                <w:bottom w:val="none" w:sz="0" w:space="0" w:color="auto"/>
                <w:right w:val="none" w:sz="0" w:space="0" w:color="auto"/>
              </w:divBdr>
            </w:div>
            <w:div w:id="109">
              <w:marLeft w:val="0"/>
              <w:marRight w:val="0"/>
              <w:marTop w:val="0"/>
              <w:marBottom w:val="0"/>
              <w:divBdr>
                <w:top w:val="none" w:sz="0" w:space="0" w:color="auto"/>
                <w:left w:val="none" w:sz="0" w:space="0" w:color="auto"/>
                <w:bottom w:val="none" w:sz="0" w:space="0" w:color="auto"/>
                <w:right w:val="none" w:sz="0" w:space="0" w:color="auto"/>
              </w:divBdr>
            </w:div>
            <w:div w:id="144">
              <w:marLeft w:val="0"/>
              <w:marRight w:val="0"/>
              <w:marTop w:val="0"/>
              <w:marBottom w:val="0"/>
              <w:divBdr>
                <w:top w:val="none" w:sz="0" w:space="0" w:color="auto"/>
                <w:left w:val="none" w:sz="0" w:space="0" w:color="auto"/>
                <w:bottom w:val="none" w:sz="0" w:space="0" w:color="auto"/>
                <w:right w:val="none" w:sz="0" w:space="0" w:color="auto"/>
              </w:divBdr>
            </w:div>
            <w:div w:id="180">
              <w:marLeft w:val="0"/>
              <w:marRight w:val="0"/>
              <w:marTop w:val="0"/>
              <w:marBottom w:val="0"/>
              <w:divBdr>
                <w:top w:val="none" w:sz="0" w:space="0" w:color="auto"/>
                <w:left w:val="none" w:sz="0" w:space="0" w:color="auto"/>
                <w:bottom w:val="none" w:sz="0" w:space="0" w:color="auto"/>
                <w:right w:val="none" w:sz="0" w:space="0" w:color="auto"/>
              </w:divBdr>
              <w:divsChild>
                <w:div w:id="217">
                  <w:marLeft w:val="0"/>
                  <w:marRight w:val="0"/>
                  <w:marTop w:val="0"/>
                  <w:marBottom w:val="0"/>
                  <w:divBdr>
                    <w:top w:val="none" w:sz="0" w:space="0" w:color="auto"/>
                    <w:left w:val="none" w:sz="0" w:space="0" w:color="auto"/>
                    <w:bottom w:val="none" w:sz="0" w:space="0" w:color="auto"/>
                    <w:right w:val="none" w:sz="0" w:space="0" w:color="auto"/>
                  </w:divBdr>
                </w:div>
                <w:div w:id="893">
                  <w:marLeft w:val="0"/>
                  <w:marRight w:val="0"/>
                  <w:marTop w:val="0"/>
                  <w:marBottom w:val="0"/>
                  <w:divBdr>
                    <w:top w:val="none" w:sz="0" w:space="0" w:color="auto"/>
                    <w:left w:val="none" w:sz="0" w:space="0" w:color="auto"/>
                    <w:bottom w:val="none" w:sz="0" w:space="0" w:color="auto"/>
                    <w:right w:val="none" w:sz="0" w:space="0" w:color="auto"/>
                  </w:divBdr>
                </w:div>
                <w:div w:id="994">
                  <w:marLeft w:val="0"/>
                  <w:marRight w:val="0"/>
                  <w:marTop w:val="0"/>
                  <w:marBottom w:val="0"/>
                  <w:divBdr>
                    <w:top w:val="none" w:sz="0" w:space="0" w:color="auto"/>
                    <w:left w:val="none" w:sz="0" w:space="0" w:color="auto"/>
                    <w:bottom w:val="none" w:sz="0" w:space="0" w:color="auto"/>
                    <w:right w:val="none" w:sz="0" w:space="0" w:color="auto"/>
                  </w:divBdr>
                </w:div>
              </w:divsChild>
            </w:div>
            <w:div w:id="183">
              <w:marLeft w:val="0"/>
              <w:marRight w:val="0"/>
              <w:marTop w:val="0"/>
              <w:marBottom w:val="0"/>
              <w:divBdr>
                <w:top w:val="none" w:sz="0" w:space="0" w:color="auto"/>
                <w:left w:val="none" w:sz="0" w:space="0" w:color="auto"/>
                <w:bottom w:val="none" w:sz="0" w:space="0" w:color="auto"/>
                <w:right w:val="none" w:sz="0" w:space="0" w:color="auto"/>
              </w:divBdr>
              <w:divsChild>
                <w:div w:id="177">
                  <w:marLeft w:val="0"/>
                  <w:marRight w:val="0"/>
                  <w:marTop w:val="0"/>
                  <w:marBottom w:val="0"/>
                  <w:divBdr>
                    <w:top w:val="none" w:sz="0" w:space="0" w:color="auto"/>
                    <w:left w:val="none" w:sz="0" w:space="0" w:color="auto"/>
                    <w:bottom w:val="none" w:sz="0" w:space="0" w:color="auto"/>
                    <w:right w:val="none" w:sz="0" w:space="0" w:color="auto"/>
                  </w:divBdr>
                </w:div>
                <w:div w:id="928">
                  <w:marLeft w:val="0"/>
                  <w:marRight w:val="0"/>
                  <w:marTop w:val="0"/>
                  <w:marBottom w:val="0"/>
                  <w:divBdr>
                    <w:top w:val="none" w:sz="0" w:space="0" w:color="auto"/>
                    <w:left w:val="none" w:sz="0" w:space="0" w:color="auto"/>
                    <w:bottom w:val="none" w:sz="0" w:space="0" w:color="auto"/>
                    <w:right w:val="none" w:sz="0" w:space="0" w:color="auto"/>
                  </w:divBdr>
                </w:div>
                <w:div w:id="1036">
                  <w:marLeft w:val="0"/>
                  <w:marRight w:val="0"/>
                  <w:marTop w:val="0"/>
                  <w:marBottom w:val="0"/>
                  <w:divBdr>
                    <w:top w:val="none" w:sz="0" w:space="0" w:color="auto"/>
                    <w:left w:val="none" w:sz="0" w:space="0" w:color="auto"/>
                    <w:bottom w:val="none" w:sz="0" w:space="0" w:color="auto"/>
                    <w:right w:val="none" w:sz="0" w:space="0" w:color="auto"/>
                  </w:divBdr>
                </w:div>
                <w:div w:id="1095">
                  <w:marLeft w:val="0"/>
                  <w:marRight w:val="0"/>
                  <w:marTop w:val="0"/>
                  <w:marBottom w:val="0"/>
                  <w:divBdr>
                    <w:top w:val="none" w:sz="0" w:space="0" w:color="auto"/>
                    <w:left w:val="none" w:sz="0" w:space="0" w:color="auto"/>
                    <w:bottom w:val="none" w:sz="0" w:space="0" w:color="auto"/>
                    <w:right w:val="none" w:sz="0" w:space="0" w:color="auto"/>
                  </w:divBdr>
                </w:div>
                <w:div w:id="1111">
                  <w:marLeft w:val="0"/>
                  <w:marRight w:val="0"/>
                  <w:marTop w:val="0"/>
                  <w:marBottom w:val="0"/>
                  <w:divBdr>
                    <w:top w:val="none" w:sz="0" w:space="0" w:color="auto"/>
                    <w:left w:val="none" w:sz="0" w:space="0" w:color="auto"/>
                    <w:bottom w:val="none" w:sz="0" w:space="0" w:color="auto"/>
                    <w:right w:val="none" w:sz="0" w:space="0" w:color="auto"/>
                  </w:divBdr>
                </w:div>
                <w:div w:id="1220">
                  <w:marLeft w:val="0"/>
                  <w:marRight w:val="0"/>
                  <w:marTop w:val="0"/>
                  <w:marBottom w:val="0"/>
                  <w:divBdr>
                    <w:top w:val="none" w:sz="0" w:space="0" w:color="auto"/>
                    <w:left w:val="none" w:sz="0" w:space="0" w:color="auto"/>
                    <w:bottom w:val="none" w:sz="0" w:space="0" w:color="auto"/>
                    <w:right w:val="none" w:sz="0" w:space="0" w:color="auto"/>
                  </w:divBdr>
                </w:div>
                <w:div w:id="1451">
                  <w:marLeft w:val="0"/>
                  <w:marRight w:val="0"/>
                  <w:marTop w:val="0"/>
                  <w:marBottom w:val="0"/>
                  <w:divBdr>
                    <w:top w:val="none" w:sz="0" w:space="0" w:color="auto"/>
                    <w:left w:val="none" w:sz="0" w:space="0" w:color="auto"/>
                    <w:bottom w:val="none" w:sz="0" w:space="0" w:color="auto"/>
                    <w:right w:val="none" w:sz="0" w:space="0" w:color="auto"/>
                  </w:divBdr>
                </w:div>
              </w:divsChild>
            </w:div>
            <w:div w:id="190">
              <w:marLeft w:val="0"/>
              <w:marRight w:val="0"/>
              <w:marTop w:val="0"/>
              <w:marBottom w:val="0"/>
              <w:divBdr>
                <w:top w:val="none" w:sz="0" w:space="0" w:color="auto"/>
                <w:left w:val="none" w:sz="0" w:space="0" w:color="auto"/>
                <w:bottom w:val="none" w:sz="0" w:space="0" w:color="auto"/>
                <w:right w:val="none" w:sz="0" w:space="0" w:color="auto"/>
              </w:divBdr>
            </w:div>
            <w:div w:id="204">
              <w:marLeft w:val="0"/>
              <w:marRight w:val="0"/>
              <w:marTop w:val="0"/>
              <w:marBottom w:val="0"/>
              <w:divBdr>
                <w:top w:val="none" w:sz="0" w:space="0" w:color="auto"/>
                <w:left w:val="none" w:sz="0" w:space="0" w:color="auto"/>
                <w:bottom w:val="none" w:sz="0" w:space="0" w:color="auto"/>
                <w:right w:val="none" w:sz="0" w:space="0" w:color="auto"/>
              </w:divBdr>
            </w:div>
            <w:div w:id="214">
              <w:marLeft w:val="0"/>
              <w:marRight w:val="0"/>
              <w:marTop w:val="0"/>
              <w:marBottom w:val="0"/>
              <w:divBdr>
                <w:top w:val="none" w:sz="0" w:space="0" w:color="auto"/>
                <w:left w:val="none" w:sz="0" w:space="0" w:color="auto"/>
                <w:bottom w:val="none" w:sz="0" w:space="0" w:color="auto"/>
                <w:right w:val="none" w:sz="0" w:space="0" w:color="auto"/>
              </w:divBdr>
            </w:div>
            <w:div w:id="459">
              <w:marLeft w:val="0"/>
              <w:marRight w:val="0"/>
              <w:marTop w:val="0"/>
              <w:marBottom w:val="0"/>
              <w:divBdr>
                <w:top w:val="none" w:sz="0" w:space="0" w:color="auto"/>
                <w:left w:val="none" w:sz="0" w:space="0" w:color="auto"/>
                <w:bottom w:val="none" w:sz="0" w:space="0" w:color="auto"/>
                <w:right w:val="none" w:sz="0" w:space="0" w:color="auto"/>
              </w:divBdr>
              <w:divsChild>
                <w:div w:id="653">
                  <w:marLeft w:val="0"/>
                  <w:marRight w:val="0"/>
                  <w:marTop w:val="0"/>
                  <w:marBottom w:val="0"/>
                  <w:divBdr>
                    <w:top w:val="none" w:sz="0" w:space="0" w:color="auto"/>
                    <w:left w:val="none" w:sz="0" w:space="0" w:color="auto"/>
                    <w:bottom w:val="none" w:sz="0" w:space="0" w:color="auto"/>
                    <w:right w:val="none" w:sz="0" w:space="0" w:color="auto"/>
                  </w:divBdr>
                </w:div>
                <w:div w:id="960">
                  <w:marLeft w:val="0"/>
                  <w:marRight w:val="0"/>
                  <w:marTop w:val="0"/>
                  <w:marBottom w:val="0"/>
                  <w:divBdr>
                    <w:top w:val="none" w:sz="0" w:space="0" w:color="auto"/>
                    <w:left w:val="none" w:sz="0" w:space="0" w:color="auto"/>
                    <w:bottom w:val="none" w:sz="0" w:space="0" w:color="auto"/>
                    <w:right w:val="none" w:sz="0" w:space="0" w:color="auto"/>
                  </w:divBdr>
                </w:div>
                <w:div w:id="1253">
                  <w:marLeft w:val="0"/>
                  <w:marRight w:val="0"/>
                  <w:marTop w:val="0"/>
                  <w:marBottom w:val="0"/>
                  <w:divBdr>
                    <w:top w:val="none" w:sz="0" w:space="0" w:color="auto"/>
                    <w:left w:val="none" w:sz="0" w:space="0" w:color="auto"/>
                    <w:bottom w:val="none" w:sz="0" w:space="0" w:color="auto"/>
                    <w:right w:val="none" w:sz="0" w:space="0" w:color="auto"/>
                  </w:divBdr>
                </w:div>
              </w:divsChild>
            </w:div>
            <w:div w:id="515">
              <w:marLeft w:val="0"/>
              <w:marRight w:val="0"/>
              <w:marTop w:val="0"/>
              <w:marBottom w:val="0"/>
              <w:divBdr>
                <w:top w:val="none" w:sz="0" w:space="0" w:color="auto"/>
                <w:left w:val="none" w:sz="0" w:space="0" w:color="auto"/>
                <w:bottom w:val="none" w:sz="0" w:space="0" w:color="auto"/>
                <w:right w:val="none" w:sz="0" w:space="0" w:color="auto"/>
              </w:divBdr>
            </w:div>
            <w:div w:id="659">
              <w:marLeft w:val="0"/>
              <w:marRight w:val="0"/>
              <w:marTop w:val="0"/>
              <w:marBottom w:val="0"/>
              <w:divBdr>
                <w:top w:val="none" w:sz="0" w:space="0" w:color="auto"/>
                <w:left w:val="none" w:sz="0" w:space="0" w:color="auto"/>
                <w:bottom w:val="none" w:sz="0" w:space="0" w:color="auto"/>
                <w:right w:val="none" w:sz="0" w:space="0" w:color="auto"/>
              </w:divBdr>
              <w:divsChild>
                <w:div w:id="157">
                  <w:marLeft w:val="0"/>
                  <w:marRight w:val="0"/>
                  <w:marTop w:val="0"/>
                  <w:marBottom w:val="0"/>
                  <w:divBdr>
                    <w:top w:val="none" w:sz="0" w:space="0" w:color="auto"/>
                    <w:left w:val="none" w:sz="0" w:space="0" w:color="auto"/>
                    <w:bottom w:val="none" w:sz="0" w:space="0" w:color="auto"/>
                    <w:right w:val="none" w:sz="0" w:space="0" w:color="auto"/>
                  </w:divBdr>
                </w:div>
                <w:div w:id="290">
                  <w:marLeft w:val="0"/>
                  <w:marRight w:val="0"/>
                  <w:marTop w:val="0"/>
                  <w:marBottom w:val="0"/>
                  <w:divBdr>
                    <w:top w:val="none" w:sz="0" w:space="0" w:color="auto"/>
                    <w:left w:val="none" w:sz="0" w:space="0" w:color="auto"/>
                    <w:bottom w:val="none" w:sz="0" w:space="0" w:color="auto"/>
                    <w:right w:val="none" w:sz="0" w:space="0" w:color="auto"/>
                  </w:divBdr>
                </w:div>
                <w:div w:id="1408">
                  <w:marLeft w:val="0"/>
                  <w:marRight w:val="0"/>
                  <w:marTop w:val="0"/>
                  <w:marBottom w:val="0"/>
                  <w:divBdr>
                    <w:top w:val="none" w:sz="0" w:space="0" w:color="auto"/>
                    <w:left w:val="none" w:sz="0" w:space="0" w:color="auto"/>
                    <w:bottom w:val="none" w:sz="0" w:space="0" w:color="auto"/>
                    <w:right w:val="none" w:sz="0" w:space="0" w:color="auto"/>
                  </w:divBdr>
                </w:div>
              </w:divsChild>
            </w:div>
            <w:div w:id="665">
              <w:marLeft w:val="0"/>
              <w:marRight w:val="0"/>
              <w:marTop w:val="0"/>
              <w:marBottom w:val="0"/>
              <w:divBdr>
                <w:top w:val="none" w:sz="0" w:space="0" w:color="auto"/>
                <w:left w:val="none" w:sz="0" w:space="0" w:color="auto"/>
                <w:bottom w:val="none" w:sz="0" w:space="0" w:color="auto"/>
                <w:right w:val="none" w:sz="0" w:space="0" w:color="auto"/>
              </w:divBdr>
              <w:divsChild>
                <w:div w:id="1320">
                  <w:marLeft w:val="0"/>
                  <w:marRight w:val="0"/>
                  <w:marTop w:val="0"/>
                  <w:marBottom w:val="0"/>
                  <w:divBdr>
                    <w:top w:val="none" w:sz="0" w:space="0" w:color="auto"/>
                    <w:left w:val="none" w:sz="0" w:space="0" w:color="auto"/>
                    <w:bottom w:val="none" w:sz="0" w:space="0" w:color="auto"/>
                    <w:right w:val="none" w:sz="0" w:space="0" w:color="auto"/>
                  </w:divBdr>
                </w:div>
              </w:divsChild>
            </w:div>
            <w:div w:id="797">
              <w:marLeft w:val="0"/>
              <w:marRight w:val="0"/>
              <w:marTop w:val="0"/>
              <w:marBottom w:val="0"/>
              <w:divBdr>
                <w:top w:val="none" w:sz="0" w:space="0" w:color="auto"/>
                <w:left w:val="none" w:sz="0" w:space="0" w:color="auto"/>
                <w:bottom w:val="none" w:sz="0" w:space="0" w:color="auto"/>
                <w:right w:val="none" w:sz="0" w:space="0" w:color="auto"/>
              </w:divBdr>
              <w:divsChild>
                <w:div w:id="100">
                  <w:marLeft w:val="0"/>
                  <w:marRight w:val="0"/>
                  <w:marTop w:val="0"/>
                  <w:marBottom w:val="0"/>
                  <w:divBdr>
                    <w:top w:val="none" w:sz="0" w:space="0" w:color="auto"/>
                    <w:left w:val="none" w:sz="0" w:space="0" w:color="auto"/>
                    <w:bottom w:val="none" w:sz="0" w:space="0" w:color="auto"/>
                    <w:right w:val="none" w:sz="0" w:space="0" w:color="auto"/>
                  </w:divBdr>
                </w:div>
                <w:div w:id="409">
                  <w:marLeft w:val="0"/>
                  <w:marRight w:val="0"/>
                  <w:marTop w:val="0"/>
                  <w:marBottom w:val="0"/>
                  <w:divBdr>
                    <w:top w:val="none" w:sz="0" w:space="0" w:color="auto"/>
                    <w:left w:val="none" w:sz="0" w:space="0" w:color="auto"/>
                    <w:bottom w:val="none" w:sz="0" w:space="0" w:color="auto"/>
                    <w:right w:val="none" w:sz="0" w:space="0" w:color="auto"/>
                  </w:divBdr>
                </w:div>
              </w:divsChild>
            </w:div>
            <w:div w:id="814">
              <w:marLeft w:val="0"/>
              <w:marRight w:val="0"/>
              <w:marTop w:val="0"/>
              <w:marBottom w:val="0"/>
              <w:divBdr>
                <w:top w:val="none" w:sz="0" w:space="0" w:color="auto"/>
                <w:left w:val="none" w:sz="0" w:space="0" w:color="auto"/>
                <w:bottom w:val="none" w:sz="0" w:space="0" w:color="auto"/>
                <w:right w:val="none" w:sz="0" w:space="0" w:color="auto"/>
              </w:divBdr>
              <w:divsChild>
                <w:div w:id="142">
                  <w:marLeft w:val="0"/>
                  <w:marRight w:val="0"/>
                  <w:marTop w:val="0"/>
                  <w:marBottom w:val="0"/>
                  <w:divBdr>
                    <w:top w:val="none" w:sz="0" w:space="0" w:color="auto"/>
                    <w:left w:val="none" w:sz="0" w:space="0" w:color="auto"/>
                    <w:bottom w:val="none" w:sz="0" w:space="0" w:color="auto"/>
                    <w:right w:val="none" w:sz="0" w:space="0" w:color="auto"/>
                  </w:divBdr>
                </w:div>
                <w:div w:id="273">
                  <w:marLeft w:val="0"/>
                  <w:marRight w:val="0"/>
                  <w:marTop w:val="0"/>
                  <w:marBottom w:val="0"/>
                  <w:divBdr>
                    <w:top w:val="none" w:sz="0" w:space="0" w:color="auto"/>
                    <w:left w:val="none" w:sz="0" w:space="0" w:color="auto"/>
                    <w:bottom w:val="none" w:sz="0" w:space="0" w:color="auto"/>
                    <w:right w:val="none" w:sz="0" w:space="0" w:color="auto"/>
                  </w:divBdr>
                </w:div>
                <w:div w:id="328">
                  <w:marLeft w:val="0"/>
                  <w:marRight w:val="0"/>
                  <w:marTop w:val="0"/>
                  <w:marBottom w:val="0"/>
                  <w:divBdr>
                    <w:top w:val="none" w:sz="0" w:space="0" w:color="auto"/>
                    <w:left w:val="none" w:sz="0" w:space="0" w:color="auto"/>
                    <w:bottom w:val="none" w:sz="0" w:space="0" w:color="auto"/>
                    <w:right w:val="none" w:sz="0" w:space="0" w:color="auto"/>
                  </w:divBdr>
                </w:div>
                <w:div w:id="425">
                  <w:marLeft w:val="0"/>
                  <w:marRight w:val="0"/>
                  <w:marTop w:val="0"/>
                  <w:marBottom w:val="0"/>
                  <w:divBdr>
                    <w:top w:val="none" w:sz="0" w:space="0" w:color="auto"/>
                    <w:left w:val="none" w:sz="0" w:space="0" w:color="auto"/>
                    <w:bottom w:val="none" w:sz="0" w:space="0" w:color="auto"/>
                    <w:right w:val="none" w:sz="0" w:space="0" w:color="auto"/>
                  </w:divBdr>
                </w:div>
                <w:div w:id="718">
                  <w:marLeft w:val="0"/>
                  <w:marRight w:val="0"/>
                  <w:marTop w:val="0"/>
                  <w:marBottom w:val="0"/>
                  <w:divBdr>
                    <w:top w:val="none" w:sz="0" w:space="0" w:color="auto"/>
                    <w:left w:val="none" w:sz="0" w:space="0" w:color="auto"/>
                    <w:bottom w:val="none" w:sz="0" w:space="0" w:color="auto"/>
                    <w:right w:val="none" w:sz="0" w:space="0" w:color="auto"/>
                  </w:divBdr>
                </w:div>
                <w:div w:id="778">
                  <w:marLeft w:val="0"/>
                  <w:marRight w:val="0"/>
                  <w:marTop w:val="0"/>
                  <w:marBottom w:val="0"/>
                  <w:divBdr>
                    <w:top w:val="none" w:sz="0" w:space="0" w:color="auto"/>
                    <w:left w:val="none" w:sz="0" w:space="0" w:color="auto"/>
                    <w:bottom w:val="none" w:sz="0" w:space="0" w:color="auto"/>
                    <w:right w:val="none" w:sz="0" w:space="0" w:color="auto"/>
                  </w:divBdr>
                </w:div>
                <w:div w:id="1079">
                  <w:marLeft w:val="0"/>
                  <w:marRight w:val="0"/>
                  <w:marTop w:val="0"/>
                  <w:marBottom w:val="0"/>
                  <w:divBdr>
                    <w:top w:val="none" w:sz="0" w:space="0" w:color="auto"/>
                    <w:left w:val="none" w:sz="0" w:space="0" w:color="auto"/>
                    <w:bottom w:val="none" w:sz="0" w:space="0" w:color="auto"/>
                    <w:right w:val="none" w:sz="0" w:space="0" w:color="auto"/>
                  </w:divBdr>
                </w:div>
                <w:div w:id="1100">
                  <w:marLeft w:val="0"/>
                  <w:marRight w:val="0"/>
                  <w:marTop w:val="0"/>
                  <w:marBottom w:val="0"/>
                  <w:divBdr>
                    <w:top w:val="none" w:sz="0" w:space="0" w:color="auto"/>
                    <w:left w:val="none" w:sz="0" w:space="0" w:color="auto"/>
                    <w:bottom w:val="none" w:sz="0" w:space="0" w:color="auto"/>
                    <w:right w:val="none" w:sz="0" w:space="0" w:color="auto"/>
                  </w:divBdr>
                </w:div>
                <w:div w:id="1447">
                  <w:marLeft w:val="0"/>
                  <w:marRight w:val="0"/>
                  <w:marTop w:val="0"/>
                  <w:marBottom w:val="0"/>
                  <w:divBdr>
                    <w:top w:val="none" w:sz="0" w:space="0" w:color="auto"/>
                    <w:left w:val="none" w:sz="0" w:space="0" w:color="auto"/>
                    <w:bottom w:val="none" w:sz="0" w:space="0" w:color="auto"/>
                    <w:right w:val="none" w:sz="0" w:space="0" w:color="auto"/>
                  </w:divBdr>
                </w:div>
                <w:div w:id="1536">
                  <w:marLeft w:val="0"/>
                  <w:marRight w:val="0"/>
                  <w:marTop w:val="0"/>
                  <w:marBottom w:val="0"/>
                  <w:divBdr>
                    <w:top w:val="none" w:sz="0" w:space="0" w:color="auto"/>
                    <w:left w:val="none" w:sz="0" w:space="0" w:color="auto"/>
                    <w:bottom w:val="none" w:sz="0" w:space="0" w:color="auto"/>
                    <w:right w:val="none" w:sz="0" w:space="0" w:color="auto"/>
                  </w:divBdr>
                </w:div>
              </w:divsChild>
            </w:div>
            <w:div w:id="832">
              <w:marLeft w:val="0"/>
              <w:marRight w:val="0"/>
              <w:marTop w:val="0"/>
              <w:marBottom w:val="0"/>
              <w:divBdr>
                <w:top w:val="none" w:sz="0" w:space="0" w:color="auto"/>
                <w:left w:val="none" w:sz="0" w:space="0" w:color="auto"/>
                <w:bottom w:val="none" w:sz="0" w:space="0" w:color="auto"/>
                <w:right w:val="none" w:sz="0" w:space="0" w:color="auto"/>
              </w:divBdr>
              <w:divsChild>
                <w:div w:id="497">
                  <w:marLeft w:val="0"/>
                  <w:marRight w:val="0"/>
                  <w:marTop w:val="0"/>
                  <w:marBottom w:val="0"/>
                  <w:divBdr>
                    <w:top w:val="none" w:sz="0" w:space="0" w:color="auto"/>
                    <w:left w:val="none" w:sz="0" w:space="0" w:color="auto"/>
                    <w:bottom w:val="none" w:sz="0" w:space="0" w:color="auto"/>
                    <w:right w:val="none" w:sz="0" w:space="0" w:color="auto"/>
                  </w:divBdr>
                </w:div>
                <w:div w:id="1433">
                  <w:marLeft w:val="0"/>
                  <w:marRight w:val="0"/>
                  <w:marTop w:val="0"/>
                  <w:marBottom w:val="0"/>
                  <w:divBdr>
                    <w:top w:val="none" w:sz="0" w:space="0" w:color="auto"/>
                    <w:left w:val="none" w:sz="0" w:space="0" w:color="auto"/>
                    <w:bottom w:val="none" w:sz="0" w:space="0" w:color="auto"/>
                    <w:right w:val="none" w:sz="0" w:space="0" w:color="auto"/>
                  </w:divBdr>
                  <w:divsChild>
                    <w:div w:id="19">
                      <w:marLeft w:val="0"/>
                      <w:marRight w:val="0"/>
                      <w:marTop w:val="0"/>
                      <w:marBottom w:val="0"/>
                      <w:divBdr>
                        <w:top w:val="none" w:sz="0" w:space="0" w:color="auto"/>
                        <w:left w:val="none" w:sz="0" w:space="0" w:color="auto"/>
                        <w:bottom w:val="none" w:sz="0" w:space="0" w:color="auto"/>
                        <w:right w:val="none" w:sz="0" w:space="0" w:color="auto"/>
                      </w:divBdr>
                    </w:div>
                    <w:div w:id="67">
                      <w:marLeft w:val="0"/>
                      <w:marRight w:val="0"/>
                      <w:marTop w:val="0"/>
                      <w:marBottom w:val="0"/>
                      <w:divBdr>
                        <w:top w:val="none" w:sz="0" w:space="0" w:color="auto"/>
                        <w:left w:val="none" w:sz="0" w:space="0" w:color="auto"/>
                        <w:bottom w:val="none" w:sz="0" w:space="0" w:color="auto"/>
                        <w:right w:val="none" w:sz="0" w:space="0" w:color="auto"/>
                      </w:divBdr>
                    </w:div>
                    <w:div w:id="307">
                      <w:marLeft w:val="0"/>
                      <w:marRight w:val="0"/>
                      <w:marTop w:val="0"/>
                      <w:marBottom w:val="0"/>
                      <w:divBdr>
                        <w:top w:val="none" w:sz="0" w:space="0" w:color="auto"/>
                        <w:left w:val="none" w:sz="0" w:space="0" w:color="auto"/>
                        <w:bottom w:val="none" w:sz="0" w:space="0" w:color="auto"/>
                        <w:right w:val="none" w:sz="0" w:space="0" w:color="auto"/>
                      </w:divBdr>
                    </w:div>
                    <w:div w:id="321">
                      <w:marLeft w:val="0"/>
                      <w:marRight w:val="0"/>
                      <w:marTop w:val="0"/>
                      <w:marBottom w:val="0"/>
                      <w:divBdr>
                        <w:top w:val="none" w:sz="0" w:space="0" w:color="auto"/>
                        <w:left w:val="none" w:sz="0" w:space="0" w:color="auto"/>
                        <w:bottom w:val="none" w:sz="0" w:space="0" w:color="auto"/>
                        <w:right w:val="none" w:sz="0" w:space="0" w:color="auto"/>
                      </w:divBdr>
                    </w:div>
                    <w:div w:id="383">
                      <w:marLeft w:val="0"/>
                      <w:marRight w:val="0"/>
                      <w:marTop w:val="0"/>
                      <w:marBottom w:val="0"/>
                      <w:divBdr>
                        <w:top w:val="none" w:sz="0" w:space="0" w:color="auto"/>
                        <w:left w:val="none" w:sz="0" w:space="0" w:color="auto"/>
                        <w:bottom w:val="none" w:sz="0" w:space="0" w:color="auto"/>
                        <w:right w:val="none" w:sz="0" w:space="0" w:color="auto"/>
                      </w:divBdr>
                    </w:div>
                    <w:div w:id="386">
                      <w:marLeft w:val="0"/>
                      <w:marRight w:val="0"/>
                      <w:marTop w:val="0"/>
                      <w:marBottom w:val="0"/>
                      <w:divBdr>
                        <w:top w:val="none" w:sz="0" w:space="0" w:color="auto"/>
                        <w:left w:val="none" w:sz="0" w:space="0" w:color="auto"/>
                        <w:bottom w:val="none" w:sz="0" w:space="0" w:color="auto"/>
                        <w:right w:val="none" w:sz="0" w:space="0" w:color="auto"/>
                      </w:divBdr>
                    </w:div>
                    <w:div w:id="388">
                      <w:marLeft w:val="0"/>
                      <w:marRight w:val="0"/>
                      <w:marTop w:val="0"/>
                      <w:marBottom w:val="0"/>
                      <w:divBdr>
                        <w:top w:val="none" w:sz="0" w:space="0" w:color="auto"/>
                        <w:left w:val="none" w:sz="0" w:space="0" w:color="auto"/>
                        <w:bottom w:val="none" w:sz="0" w:space="0" w:color="auto"/>
                        <w:right w:val="none" w:sz="0" w:space="0" w:color="auto"/>
                      </w:divBdr>
                    </w:div>
                    <w:div w:id="458">
                      <w:marLeft w:val="0"/>
                      <w:marRight w:val="0"/>
                      <w:marTop w:val="0"/>
                      <w:marBottom w:val="0"/>
                      <w:divBdr>
                        <w:top w:val="none" w:sz="0" w:space="0" w:color="auto"/>
                        <w:left w:val="none" w:sz="0" w:space="0" w:color="auto"/>
                        <w:bottom w:val="none" w:sz="0" w:space="0" w:color="auto"/>
                        <w:right w:val="none" w:sz="0" w:space="0" w:color="auto"/>
                      </w:divBdr>
                    </w:div>
                    <w:div w:id="460">
                      <w:marLeft w:val="0"/>
                      <w:marRight w:val="0"/>
                      <w:marTop w:val="0"/>
                      <w:marBottom w:val="0"/>
                      <w:divBdr>
                        <w:top w:val="none" w:sz="0" w:space="0" w:color="auto"/>
                        <w:left w:val="none" w:sz="0" w:space="0" w:color="auto"/>
                        <w:bottom w:val="none" w:sz="0" w:space="0" w:color="auto"/>
                        <w:right w:val="none" w:sz="0" w:space="0" w:color="auto"/>
                      </w:divBdr>
                    </w:div>
                    <w:div w:id="466">
                      <w:marLeft w:val="0"/>
                      <w:marRight w:val="0"/>
                      <w:marTop w:val="0"/>
                      <w:marBottom w:val="0"/>
                      <w:divBdr>
                        <w:top w:val="none" w:sz="0" w:space="0" w:color="auto"/>
                        <w:left w:val="none" w:sz="0" w:space="0" w:color="auto"/>
                        <w:bottom w:val="none" w:sz="0" w:space="0" w:color="auto"/>
                        <w:right w:val="none" w:sz="0" w:space="0" w:color="auto"/>
                      </w:divBdr>
                    </w:div>
                    <w:div w:id="503">
                      <w:marLeft w:val="0"/>
                      <w:marRight w:val="0"/>
                      <w:marTop w:val="0"/>
                      <w:marBottom w:val="0"/>
                      <w:divBdr>
                        <w:top w:val="none" w:sz="0" w:space="0" w:color="auto"/>
                        <w:left w:val="none" w:sz="0" w:space="0" w:color="auto"/>
                        <w:bottom w:val="none" w:sz="0" w:space="0" w:color="auto"/>
                        <w:right w:val="none" w:sz="0" w:space="0" w:color="auto"/>
                      </w:divBdr>
                    </w:div>
                    <w:div w:id="649">
                      <w:marLeft w:val="0"/>
                      <w:marRight w:val="0"/>
                      <w:marTop w:val="0"/>
                      <w:marBottom w:val="0"/>
                      <w:divBdr>
                        <w:top w:val="none" w:sz="0" w:space="0" w:color="auto"/>
                        <w:left w:val="none" w:sz="0" w:space="0" w:color="auto"/>
                        <w:bottom w:val="none" w:sz="0" w:space="0" w:color="auto"/>
                        <w:right w:val="none" w:sz="0" w:space="0" w:color="auto"/>
                      </w:divBdr>
                    </w:div>
                    <w:div w:id="704">
                      <w:marLeft w:val="0"/>
                      <w:marRight w:val="0"/>
                      <w:marTop w:val="0"/>
                      <w:marBottom w:val="0"/>
                      <w:divBdr>
                        <w:top w:val="none" w:sz="0" w:space="0" w:color="auto"/>
                        <w:left w:val="none" w:sz="0" w:space="0" w:color="auto"/>
                        <w:bottom w:val="none" w:sz="0" w:space="0" w:color="auto"/>
                        <w:right w:val="none" w:sz="0" w:space="0" w:color="auto"/>
                      </w:divBdr>
                    </w:div>
                    <w:div w:id="788">
                      <w:marLeft w:val="0"/>
                      <w:marRight w:val="0"/>
                      <w:marTop w:val="0"/>
                      <w:marBottom w:val="0"/>
                      <w:divBdr>
                        <w:top w:val="none" w:sz="0" w:space="0" w:color="auto"/>
                        <w:left w:val="none" w:sz="0" w:space="0" w:color="auto"/>
                        <w:bottom w:val="none" w:sz="0" w:space="0" w:color="auto"/>
                        <w:right w:val="none" w:sz="0" w:space="0" w:color="auto"/>
                      </w:divBdr>
                    </w:div>
                    <w:div w:id="826">
                      <w:marLeft w:val="0"/>
                      <w:marRight w:val="0"/>
                      <w:marTop w:val="0"/>
                      <w:marBottom w:val="0"/>
                      <w:divBdr>
                        <w:top w:val="none" w:sz="0" w:space="0" w:color="auto"/>
                        <w:left w:val="none" w:sz="0" w:space="0" w:color="auto"/>
                        <w:bottom w:val="none" w:sz="0" w:space="0" w:color="auto"/>
                        <w:right w:val="none" w:sz="0" w:space="0" w:color="auto"/>
                      </w:divBdr>
                    </w:div>
                    <w:div w:id="875">
                      <w:marLeft w:val="0"/>
                      <w:marRight w:val="0"/>
                      <w:marTop w:val="0"/>
                      <w:marBottom w:val="0"/>
                      <w:divBdr>
                        <w:top w:val="none" w:sz="0" w:space="0" w:color="auto"/>
                        <w:left w:val="none" w:sz="0" w:space="0" w:color="auto"/>
                        <w:bottom w:val="none" w:sz="0" w:space="0" w:color="auto"/>
                        <w:right w:val="none" w:sz="0" w:space="0" w:color="auto"/>
                      </w:divBdr>
                    </w:div>
                    <w:div w:id="881">
                      <w:marLeft w:val="0"/>
                      <w:marRight w:val="0"/>
                      <w:marTop w:val="0"/>
                      <w:marBottom w:val="0"/>
                      <w:divBdr>
                        <w:top w:val="none" w:sz="0" w:space="0" w:color="auto"/>
                        <w:left w:val="none" w:sz="0" w:space="0" w:color="auto"/>
                        <w:bottom w:val="none" w:sz="0" w:space="0" w:color="auto"/>
                        <w:right w:val="none" w:sz="0" w:space="0" w:color="auto"/>
                      </w:divBdr>
                    </w:div>
                    <w:div w:id="900">
                      <w:marLeft w:val="0"/>
                      <w:marRight w:val="0"/>
                      <w:marTop w:val="0"/>
                      <w:marBottom w:val="0"/>
                      <w:divBdr>
                        <w:top w:val="none" w:sz="0" w:space="0" w:color="auto"/>
                        <w:left w:val="none" w:sz="0" w:space="0" w:color="auto"/>
                        <w:bottom w:val="none" w:sz="0" w:space="0" w:color="auto"/>
                        <w:right w:val="none" w:sz="0" w:space="0" w:color="auto"/>
                      </w:divBdr>
                    </w:div>
                    <w:div w:id="1083">
                      <w:marLeft w:val="0"/>
                      <w:marRight w:val="0"/>
                      <w:marTop w:val="0"/>
                      <w:marBottom w:val="0"/>
                      <w:divBdr>
                        <w:top w:val="none" w:sz="0" w:space="0" w:color="auto"/>
                        <w:left w:val="none" w:sz="0" w:space="0" w:color="auto"/>
                        <w:bottom w:val="none" w:sz="0" w:space="0" w:color="auto"/>
                        <w:right w:val="none" w:sz="0" w:space="0" w:color="auto"/>
                      </w:divBdr>
                    </w:div>
                    <w:div w:id="1166">
                      <w:marLeft w:val="0"/>
                      <w:marRight w:val="0"/>
                      <w:marTop w:val="0"/>
                      <w:marBottom w:val="0"/>
                      <w:divBdr>
                        <w:top w:val="none" w:sz="0" w:space="0" w:color="auto"/>
                        <w:left w:val="none" w:sz="0" w:space="0" w:color="auto"/>
                        <w:bottom w:val="none" w:sz="0" w:space="0" w:color="auto"/>
                        <w:right w:val="none" w:sz="0" w:space="0" w:color="auto"/>
                      </w:divBdr>
                    </w:div>
                    <w:div w:id="1213">
                      <w:marLeft w:val="0"/>
                      <w:marRight w:val="0"/>
                      <w:marTop w:val="0"/>
                      <w:marBottom w:val="0"/>
                      <w:divBdr>
                        <w:top w:val="none" w:sz="0" w:space="0" w:color="auto"/>
                        <w:left w:val="none" w:sz="0" w:space="0" w:color="auto"/>
                        <w:bottom w:val="none" w:sz="0" w:space="0" w:color="auto"/>
                        <w:right w:val="none" w:sz="0" w:space="0" w:color="auto"/>
                      </w:divBdr>
                    </w:div>
                    <w:div w:id="1219">
                      <w:marLeft w:val="0"/>
                      <w:marRight w:val="0"/>
                      <w:marTop w:val="0"/>
                      <w:marBottom w:val="0"/>
                      <w:divBdr>
                        <w:top w:val="none" w:sz="0" w:space="0" w:color="auto"/>
                        <w:left w:val="none" w:sz="0" w:space="0" w:color="auto"/>
                        <w:bottom w:val="none" w:sz="0" w:space="0" w:color="auto"/>
                        <w:right w:val="none" w:sz="0" w:space="0" w:color="auto"/>
                      </w:divBdr>
                    </w:div>
                    <w:div w:id="1278">
                      <w:marLeft w:val="0"/>
                      <w:marRight w:val="0"/>
                      <w:marTop w:val="0"/>
                      <w:marBottom w:val="0"/>
                      <w:divBdr>
                        <w:top w:val="none" w:sz="0" w:space="0" w:color="auto"/>
                        <w:left w:val="none" w:sz="0" w:space="0" w:color="auto"/>
                        <w:bottom w:val="none" w:sz="0" w:space="0" w:color="auto"/>
                        <w:right w:val="none" w:sz="0" w:space="0" w:color="auto"/>
                      </w:divBdr>
                    </w:div>
                    <w:div w:id="1288">
                      <w:marLeft w:val="0"/>
                      <w:marRight w:val="0"/>
                      <w:marTop w:val="0"/>
                      <w:marBottom w:val="0"/>
                      <w:divBdr>
                        <w:top w:val="none" w:sz="0" w:space="0" w:color="auto"/>
                        <w:left w:val="none" w:sz="0" w:space="0" w:color="auto"/>
                        <w:bottom w:val="none" w:sz="0" w:space="0" w:color="auto"/>
                        <w:right w:val="none" w:sz="0" w:space="0" w:color="auto"/>
                      </w:divBdr>
                    </w:div>
                    <w:div w:id="1382">
                      <w:marLeft w:val="0"/>
                      <w:marRight w:val="0"/>
                      <w:marTop w:val="0"/>
                      <w:marBottom w:val="0"/>
                      <w:divBdr>
                        <w:top w:val="none" w:sz="0" w:space="0" w:color="auto"/>
                        <w:left w:val="none" w:sz="0" w:space="0" w:color="auto"/>
                        <w:bottom w:val="none" w:sz="0" w:space="0" w:color="auto"/>
                        <w:right w:val="none" w:sz="0" w:space="0" w:color="auto"/>
                      </w:divBdr>
                    </w:div>
                    <w:div w:id="1542">
                      <w:marLeft w:val="0"/>
                      <w:marRight w:val="0"/>
                      <w:marTop w:val="0"/>
                      <w:marBottom w:val="0"/>
                      <w:divBdr>
                        <w:top w:val="none" w:sz="0" w:space="0" w:color="auto"/>
                        <w:left w:val="none" w:sz="0" w:space="0" w:color="auto"/>
                        <w:bottom w:val="none" w:sz="0" w:space="0" w:color="auto"/>
                        <w:right w:val="none" w:sz="0" w:space="0" w:color="auto"/>
                      </w:divBdr>
                    </w:div>
                    <w:div w:id="1560">
                      <w:marLeft w:val="0"/>
                      <w:marRight w:val="0"/>
                      <w:marTop w:val="0"/>
                      <w:marBottom w:val="0"/>
                      <w:divBdr>
                        <w:top w:val="none" w:sz="0" w:space="0" w:color="auto"/>
                        <w:left w:val="none" w:sz="0" w:space="0" w:color="auto"/>
                        <w:bottom w:val="none" w:sz="0" w:space="0" w:color="auto"/>
                        <w:right w:val="none" w:sz="0" w:space="0" w:color="auto"/>
                      </w:divBdr>
                    </w:div>
                    <w:div w:id="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
              <w:marLeft w:val="0"/>
              <w:marRight w:val="0"/>
              <w:marTop w:val="0"/>
              <w:marBottom w:val="0"/>
              <w:divBdr>
                <w:top w:val="none" w:sz="0" w:space="0" w:color="auto"/>
                <w:left w:val="none" w:sz="0" w:space="0" w:color="auto"/>
                <w:bottom w:val="none" w:sz="0" w:space="0" w:color="auto"/>
                <w:right w:val="none" w:sz="0" w:space="0" w:color="auto"/>
              </w:divBdr>
            </w:div>
            <w:div w:id="912">
              <w:marLeft w:val="0"/>
              <w:marRight w:val="0"/>
              <w:marTop w:val="0"/>
              <w:marBottom w:val="0"/>
              <w:divBdr>
                <w:top w:val="none" w:sz="0" w:space="0" w:color="auto"/>
                <w:left w:val="none" w:sz="0" w:space="0" w:color="auto"/>
                <w:bottom w:val="none" w:sz="0" w:space="0" w:color="auto"/>
                <w:right w:val="none" w:sz="0" w:space="0" w:color="auto"/>
              </w:divBdr>
              <w:divsChild>
                <w:div w:id="301">
                  <w:marLeft w:val="0"/>
                  <w:marRight w:val="0"/>
                  <w:marTop w:val="0"/>
                  <w:marBottom w:val="0"/>
                  <w:divBdr>
                    <w:top w:val="none" w:sz="0" w:space="0" w:color="auto"/>
                    <w:left w:val="none" w:sz="0" w:space="0" w:color="auto"/>
                    <w:bottom w:val="none" w:sz="0" w:space="0" w:color="auto"/>
                    <w:right w:val="none" w:sz="0" w:space="0" w:color="auto"/>
                  </w:divBdr>
                </w:div>
                <w:div w:id="1080">
                  <w:marLeft w:val="0"/>
                  <w:marRight w:val="0"/>
                  <w:marTop w:val="0"/>
                  <w:marBottom w:val="0"/>
                  <w:divBdr>
                    <w:top w:val="none" w:sz="0" w:space="0" w:color="auto"/>
                    <w:left w:val="none" w:sz="0" w:space="0" w:color="auto"/>
                    <w:bottom w:val="none" w:sz="0" w:space="0" w:color="auto"/>
                    <w:right w:val="none" w:sz="0" w:space="0" w:color="auto"/>
                  </w:divBdr>
                </w:div>
                <w:div w:id="1243">
                  <w:marLeft w:val="0"/>
                  <w:marRight w:val="0"/>
                  <w:marTop w:val="0"/>
                  <w:marBottom w:val="0"/>
                  <w:divBdr>
                    <w:top w:val="none" w:sz="0" w:space="0" w:color="auto"/>
                    <w:left w:val="none" w:sz="0" w:space="0" w:color="auto"/>
                    <w:bottom w:val="none" w:sz="0" w:space="0" w:color="auto"/>
                    <w:right w:val="none" w:sz="0" w:space="0" w:color="auto"/>
                  </w:divBdr>
                </w:div>
              </w:divsChild>
            </w:div>
            <w:div w:id="995">
              <w:marLeft w:val="0"/>
              <w:marRight w:val="0"/>
              <w:marTop w:val="0"/>
              <w:marBottom w:val="0"/>
              <w:divBdr>
                <w:top w:val="none" w:sz="0" w:space="0" w:color="auto"/>
                <w:left w:val="none" w:sz="0" w:space="0" w:color="auto"/>
                <w:bottom w:val="none" w:sz="0" w:space="0" w:color="auto"/>
                <w:right w:val="none" w:sz="0" w:space="0" w:color="auto"/>
              </w:divBdr>
            </w:div>
            <w:div w:id="1010">
              <w:marLeft w:val="0"/>
              <w:marRight w:val="0"/>
              <w:marTop w:val="0"/>
              <w:marBottom w:val="0"/>
              <w:divBdr>
                <w:top w:val="none" w:sz="0" w:space="0" w:color="auto"/>
                <w:left w:val="none" w:sz="0" w:space="0" w:color="auto"/>
                <w:bottom w:val="none" w:sz="0" w:space="0" w:color="auto"/>
                <w:right w:val="none" w:sz="0" w:space="0" w:color="auto"/>
              </w:divBdr>
            </w:div>
            <w:div w:id="1032">
              <w:marLeft w:val="0"/>
              <w:marRight w:val="0"/>
              <w:marTop w:val="0"/>
              <w:marBottom w:val="0"/>
              <w:divBdr>
                <w:top w:val="none" w:sz="0" w:space="0" w:color="auto"/>
                <w:left w:val="none" w:sz="0" w:space="0" w:color="auto"/>
                <w:bottom w:val="none" w:sz="0" w:space="0" w:color="auto"/>
                <w:right w:val="none" w:sz="0" w:space="0" w:color="auto"/>
              </w:divBdr>
              <w:divsChild>
                <w:div w:id="175">
                  <w:marLeft w:val="0"/>
                  <w:marRight w:val="0"/>
                  <w:marTop w:val="0"/>
                  <w:marBottom w:val="0"/>
                  <w:divBdr>
                    <w:top w:val="none" w:sz="0" w:space="0" w:color="auto"/>
                    <w:left w:val="none" w:sz="0" w:space="0" w:color="auto"/>
                    <w:bottom w:val="none" w:sz="0" w:space="0" w:color="auto"/>
                    <w:right w:val="none" w:sz="0" w:space="0" w:color="auto"/>
                  </w:divBdr>
                </w:div>
                <w:div w:id="417">
                  <w:marLeft w:val="0"/>
                  <w:marRight w:val="0"/>
                  <w:marTop w:val="0"/>
                  <w:marBottom w:val="0"/>
                  <w:divBdr>
                    <w:top w:val="none" w:sz="0" w:space="0" w:color="auto"/>
                    <w:left w:val="none" w:sz="0" w:space="0" w:color="auto"/>
                    <w:bottom w:val="none" w:sz="0" w:space="0" w:color="auto"/>
                    <w:right w:val="none" w:sz="0" w:space="0" w:color="auto"/>
                  </w:divBdr>
                </w:div>
                <w:div w:id="952">
                  <w:marLeft w:val="0"/>
                  <w:marRight w:val="0"/>
                  <w:marTop w:val="0"/>
                  <w:marBottom w:val="0"/>
                  <w:divBdr>
                    <w:top w:val="none" w:sz="0" w:space="0" w:color="auto"/>
                    <w:left w:val="none" w:sz="0" w:space="0" w:color="auto"/>
                    <w:bottom w:val="none" w:sz="0" w:space="0" w:color="auto"/>
                    <w:right w:val="none" w:sz="0" w:space="0" w:color="auto"/>
                  </w:divBdr>
                </w:div>
                <w:div w:id="1169">
                  <w:marLeft w:val="0"/>
                  <w:marRight w:val="0"/>
                  <w:marTop w:val="0"/>
                  <w:marBottom w:val="0"/>
                  <w:divBdr>
                    <w:top w:val="none" w:sz="0" w:space="0" w:color="auto"/>
                    <w:left w:val="none" w:sz="0" w:space="0" w:color="auto"/>
                    <w:bottom w:val="none" w:sz="0" w:space="0" w:color="auto"/>
                    <w:right w:val="none" w:sz="0" w:space="0" w:color="auto"/>
                  </w:divBdr>
                </w:div>
                <w:div w:id="1193">
                  <w:marLeft w:val="0"/>
                  <w:marRight w:val="0"/>
                  <w:marTop w:val="0"/>
                  <w:marBottom w:val="0"/>
                  <w:divBdr>
                    <w:top w:val="none" w:sz="0" w:space="0" w:color="auto"/>
                    <w:left w:val="none" w:sz="0" w:space="0" w:color="auto"/>
                    <w:bottom w:val="none" w:sz="0" w:space="0" w:color="auto"/>
                    <w:right w:val="none" w:sz="0" w:space="0" w:color="auto"/>
                  </w:divBdr>
                </w:div>
              </w:divsChild>
            </w:div>
            <w:div w:id="1044">
              <w:marLeft w:val="0"/>
              <w:marRight w:val="0"/>
              <w:marTop w:val="0"/>
              <w:marBottom w:val="0"/>
              <w:divBdr>
                <w:top w:val="none" w:sz="0" w:space="0" w:color="auto"/>
                <w:left w:val="none" w:sz="0" w:space="0" w:color="auto"/>
                <w:bottom w:val="none" w:sz="0" w:space="0" w:color="auto"/>
                <w:right w:val="none" w:sz="0" w:space="0" w:color="auto"/>
              </w:divBdr>
              <w:divsChild>
                <w:div w:id="108">
                  <w:marLeft w:val="0"/>
                  <w:marRight w:val="0"/>
                  <w:marTop w:val="0"/>
                  <w:marBottom w:val="0"/>
                  <w:divBdr>
                    <w:top w:val="none" w:sz="0" w:space="0" w:color="auto"/>
                    <w:left w:val="none" w:sz="0" w:space="0" w:color="auto"/>
                    <w:bottom w:val="none" w:sz="0" w:space="0" w:color="auto"/>
                    <w:right w:val="none" w:sz="0" w:space="0" w:color="auto"/>
                  </w:divBdr>
                </w:div>
                <w:div w:id="308">
                  <w:marLeft w:val="0"/>
                  <w:marRight w:val="0"/>
                  <w:marTop w:val="0"/>
                  <w:marBottom w:val="0"/>
                  <w:divBdr>
                    <w:top w:val="none" w:sz="0" w:space="0" w:color="auto"/>
                    <w:left w:val="none" w:sz="0" w:space="0" w:color="auto"/>
                    <w:bottom w:val="none" w:sz="0" w:space="0" w:color="auto"/>
                    <w:right w:val="none" w:sz="0" w:space="0" w:color="auto"/>
                  </w:divBdr>
                </w:div>
                <w:div w:id="450">
                  <w:marLeft w:val="0"/>
                  <w:marRight w:val="0"/>
                  <w:marTop w:val="0"/>
                  <w:marBottom w:val="0"/>
                  <w:divBdr>
                    <w:top w:val="none" w:sz="0" w:space="0" w:color="auto"/>
                    <w:left w:val="none" w:sz="0" w:space="0" w:color="auto"/>
                    <w:bottom w:val="none" w:sz="0" w:space="0" w:color="auto"/>
                    <w:right w:val="none" w:sz="0" w:space="0" w:color="auto"/>
                  </w:divBdr>
                </w:div>
                <w:div w:id="1131">
                  <w:marLeft w:val="0"/>
                  <w:marRight w:val="0"/>
                  <w:marTop w:val="0"/>
                  <w:marBottom w:val="0"/>
                  <w:divBdr>
                    <w:top w:val="none" w:sz="0" w:space="0" w:color="auto"/>
                    <w:left w:val="none" w:sz="0" w:space="0" w:color="auto"/>
                    <w:bottom w:val="none" w:sz="0" w:space="0" w:color="auto"/>
                    <w:right w:val="none" w:sz="0" w:space="0" w:color="auto"/>
                  </w:divBdr>
                </w:div>
                <w:div w:id="1387">
                  <w:marLeft w:val="0"/>
                  <w:marRight w:val="0"/>
                  <w:marTop w:val="0"/>
                  <w:marBottom w:val="0"/>
                  <w:divBdr>
                    <w:top w:val="none" w:sz="0" w:space="0" w:color="auto"/>
                    <w:left w:val="none" w:sz="0" w:space="0" w:color="auto"/>
                    <w:bottom w:val="none" w:sz="0" w:space="0" w:color="auto"/>
                    <w:right w:val="none" w:sz="0" w:space="0" w:color="auto"/>
                  </w:divBdr>
                </w:div>
              </w:divsChild>
            </w:div>
            <w:div w:id="1156">
              <w:marLeft w:val="0"/>
              <w:marRight w:val="0"/>
              <w:marTop w:val="0"/>
              <w:marBottom w:val="0"/>
              <w:divBdr>
                <w:top w:val="none" w:sz="0" w:space="0" w:color="auto"/>
                <w:left w:val="none" w:sz="0" w:space="0" w:color="auto"/>
                <w:bottom w:val="none" w:sz="0" w:space="0" w:color="auto"/>
                <w:right w:val="none" w:sz="0" w:space="0" w:color="auto"/>
              </w:divBdr>
            </w:div>
            <w:div w:id="1205">
              <w:marLeft w:val="0"/>
              <w:marRight w:val="0"/>
              <w:marTop w:val="0"/>
              <w:marBottom w:val="0"/>
              <w:divBdr>
                <w:top w:val="none" w:sz="0" w:space="0" w:color="auto"/>
                <w:left w:val="none" w:sz="0" w:space="0" w:color="auto"/>
                <w:bottom w:val="none" w:sz="0" w:space="0" w:color="auto"/>
                <w:right w:val="none" w:sz="0" w:space="0" w:color="auto"/>
              </w:divBdr>
            </w:div>
            <w:div w:id="1222">
              <w:marLeft w:val="0"/>
              <w:marRight w:val="0"/>
              <w:marTop w:val="0"/>
              <w:marBottom w:val="0"/>
              <w:divBdr>
                <w:top w:val="none" w:sz="0" w:space="0" w:color="auto"/>
                <w:left w:val="none" w:sz="0" w:space="0" w:color="auto"/>
                <w:bottom w:val="none" w:sz="0" w:space="0" w:color="auto"/>
                <w:right w:val="none" w:sz="0" w:space="0" w:color="auto"/>
              </w:divBdr>
              <w:divsChild>
                <w:div w:id="63">
                  <w:marLeft w:val="0"/>
                  <w:marRight w:val="0"/>
                  <w:marTop w:val="0"/>
                  <w:marBottom w:val="0"/>
                  <w:divBdr>
                    <w:top w:val="none" w:sz="0" w:space="0" w:color="auto"/>
                    <w:left w:val="none" w:sz="0" w:space="0" w:color="auto"/>
                    <w:bottom w:val="none" w:sz="0" w:space="0" w:color="auto"/>
                    <w:right w:val="none" w:sz="0" w:space="0" w:color="auto"/>
                  </w:divBdr>
                </w:div>
                <w:div w:id="112">
                  <w:marLeft w:val="0"/>
                  <w:marRight w:val="0"/>
                  <w:marTop w:val="0"/>
                  <w:marBottom w:val="0"/>
                  <w:divBdr>
                    <w:top w:val="none" w:sz="0" w:space="0" w:color="auto"/>
                    <w:left w:val="none" w:sz="0" w:space="0" w:color="auto"/>
                    <w:bottom w:val="none" w:sz="0" w:space="0" w:color="auto"/>
                    <w:right w:val="none" w:sz="0" w:space="0" w:color="auto"/>
                  </w:divBdr>
                </w:div>
                <w:div w:id="189">
                  <w:marLeft w:val="0"/>
                  <w:marRight w:val="0"/>
                  <w:marTop w:val="0"/>
                  <w:marBottom w:val="0"/>
                  <w:divBdr>
                    <w:top w:val="none" w:sz="0" w:space="0" w:color="auto"/>
                    <w:left w:val="none" w:sz="0" w:space="0" w:color="auto"/>
                    <w:bottom w:val="none" w:sz="0" w:space="0" w:color="auto"/>
                    <w:right w:val="none" w:sz="0" w:space="0" w:color="auto"/>
                  </w:divBdr>
                </w:div>
                <w:div w:id="714">
                  <w:marLeft w:val="0"/>
                  <w:marRight w:val="0"/>
                  <w:marTop w:val="0"/>
                  <w:marBottom w:val="0"/>
                  <w:divBdr>
                    <w:top w:val="none" w:sz="0" w:space="0" w:color="auto"/>
                    <w:left w:val="none" w:sz="0" w:space="0" w:color="auto"/>
                    <w:bottom w:val="none" w:sz="0" w:space="0" w:color="auto"/>
                    <w:right w:val="none" w:sz="0" w:space="0" w:color="auto"/>
                  </w:divBdr>
                </w:div>
                <w:div w:id="909">
                  <w:marLeft w:val="0"/>
                  <w:marRight w:val="0"/>
                  <w:marTop w:val="0"/>
                  <w:marBottom w:val="0"/>
                  <w:divBdr>
                    <w:top w:val="none" w:sz="0" w:space="0" w:color="auto"/>
                    <w:left w:val="none" w:sz="0" w:space="0" w:color="auto"/>
                    <w:bottom w:val="none" w:sz="0" w:space="0" w:color="auto"/>
                    <w:right w:val="none" w:sz="0" w:space="0" w:color="auto"/>
                  </w:divBdr>
                </w:div>
                <w:div w:id="927">
                  <w:marLeft w:val="0"/>
                  <w:marRight w:val="0"/>
                  <w:marTop w:val="0"/>
                  <w:marBottom w:val="0"/>
                  <w:divBdr>
                    <w:top w:val="none" w:sz="0" w:space="0" w:color="auto"/>
                    <w:left w:val="none" w:sz="0" w:space="0" w:color="auto"/>
                    <w:bottom w:val="none" w:sz="0" w:space="0" w:color="auto"/>
                    <w:right w:val="none" w:sz="0" w:space="0" w:color="auto"/>
                  </w:divBdr>
                </w:div>
                <w:div w:id="1161">
                  <w:marLeft w:val="0"/>
                  <w:marRight w:val="0"/>
                  <w:marTop w:val="0"/>
                  <w:marBottom w:val="0"/>
                  <w:divBdr>
                    <w:top w:val="none" w:sz="0" w:space="0" w:color="auto"/>
                    <w:left w:val="none" w:sz="0" w:space="0" w:color="auto"/>
                    <w:bottom w:val="none" w:sz="0" w:space="0" w:color="auto"/>
                    <w:right w:val="none" w:sz="0" w:space="0" w:color="auto"/>
                  </w:divBdr>
                </w:div>
                <w:div w:id="1268">
                  <w:marLeft w:val="0"/>
                  <w:marRight w:val="0"/>
                  <w:marTop w:val="0"/>
                  <w:marBottom w:val="0"/>
                  <w:divBdr>
                    <w:top w:val="none" w:sz="0" w:space="0" w:color="auto"/>
                    <w:left w:val="none" w:sz="0" w:space="0" w:color="auto"/>
                    <w:bottom w:val="none" w:sz="0" w:space="0" w:color="auto"/>
                    <w:right w:val="none" w:sz="0" w:space="0" w:color="auto"/>
                  </w:divBdr>
                </w:div>
                <w:div w:id="1409">
                  <w:marLeft w:val="0"/>
                  <w:marRight w:val="0"/>
                  <w:marTop w:val="0"/>
                  <w:marBottom w:val="0"/>
                  <w:divBdr>
                    <w:top w:val="none" w:sz="0" w:space="0" w:color="auto"/>
                    <w:left w:val="none" w:sz="0" w:space="0" w:color="auto"/>
                    <w:bottom w:val="none" w:sz="0" w:space="0" w:color="auto"/>
                    <w:right w:val="none" w:sz="0" w:space="0" w:color="auto"/>
                  </w:divBdr>
                </w:div>
              </w:divsChild>
            </w:div>
            <w:div w:id="1261">
              <w:marLeft w:val="0"/>
              <w:marRight w:val="0"/>
              <w:marTop w:val="0"/>
              <w:marBottom w:val="0"/>
              <w:divBdr>
                <w:top w:val="none" w:sz="0" w:space="0" w:color="auto"/>
                <w:left w:val="none" w:sz="0" w:space="0" w:color="auto"/>
                <w:bottom w:val="none" w:sz="0" w:space="0" w:color="auto"/>
                <w:right w:val="none" w:sz="0" w:space="0" w:color="auto"/>
              </w:divBdr>
            </w:div>
            <w:div w:id="1338">
              <w:marLeft w:val="0"/>
              <w:marRight w:val="0"/>
              <w:marTop w:val="0"/>
              <w:marBottom w:val="0"/>
              <w:divBdr>
                <w:top w:val="none" w:sz="0" w:space="0" w:color="auto"/>
                <w:left w:val="none" w:sz="0" w:space="0" w:color="auto"/>
                <w:bottom w:val="none" w:sz="0" w:space="0" w:color="auto"/>
                <w:right w:val="none" w:sz="0" w:space="0" w:color="auto"/>
              </w:divBdr>
              <w:divsChild>
                <w:div w:id="169">
                  <w:marLeft w:val="0"/>
                  <w:marRight w:val="0"/>
                  <w:marTop w:val="0"/>
                  <w:marBottom w:val="0"/>
                  <w:divBdr>
                    <w:top w:val="none" w:sz="0" w:space="0" w:color="auto"/>
                    <w:left w:val="none" w:sz="0" w:space="0" w:color="auto"/>
                    <w:bottom w:val="none" w:sz="0" w:space="0" w:color="auto"/>
                    <w:right w:val="none" w:sz="0" w:space="0" w:color="auto"/>
                  </w:divBdr>
                </w:div>
                <w:div w:id="300">
                  <w:marLeft w:val="0"/>
                  <w:marRight w:val="0"/>
                  <w:marTop w:val="0"/>
                  <w:marBottom w:val="0"/>
                  <w:divBdr>
                    <w:top w:val="none" w:sz="0" w:space="0" w:color="auto"/>
                    <w:left w:val="none" w:sz="0" w:space="0" w:color="auto"/>
                    <w:bottom w:val="none" w:sz="0" w:space="0" w:color="auto"/>
                    <w:right w:val="none" w:sz="0" w:space="0" w:color="auto"/>
                  </w:divBdr>
                </w:div>
                <w:div w:id="414">
                  <w:marLeft w:val="0"/>
                  <w:marRight w:val="0"/>
                  <w:marTop w:val="0"/>
                  <w:marBottom w:val="0"/>
                  <w:divBdr>
                    <w:top w:val="none" w:sz="0" w:space="0" w:color="auto"/>
                    <w:left w:val="none" w:sz="0" w:space="0" w:color="auto"/>
                    <w:bottom w:val="none" w:sz="0" w:space="0" w:color="auto"/>
                    <w:right w:val="none" w:sz="0" w:space="0" w:color="auto"/>
                  </w:divBdr>
                </w:div>
                <w:div w:id="421">
                  <w:marLeft w:val="0"/>
                  <w:marRight w:val="0"/>
                  <w:marTop w:val="0"/>
                  <w:marBottom w:val="0"/>
                  <w:divBdr>
                    <w:top w:val="none" w:sz="0" w:space="0" w:color="auto"/>
                    <w:left w:val="none" w:sz="0" w:space="0" w:color="auto"/>
                    <w:bottom w:val="none" w:sz="0" w:space="0" w:color="auto"/>
                    <w:right w:val="none" w:sz="0" w:space="0" w:color="auto"/>
                  </w:divBdr>
                </w:div>
                <w:div w:id="731">
                  <w:marLeft w:val="0"/>
                  <w:marRight w:val="0"/>
                  <w:marTop w:val="0"/>
                  <w:marBottom w:val="0"/>
                  <w:divBdr>
                    <w:top w:val="none" w:sz="0" w:space="0" w:color="auto"/>
                    <w:left w:val="none" w:sz="0" w:space="0" w:color="auto"/>
                    <w:bottom w:val="none" w:sz="0" w:space="0" w:color="auto"/>
                    <w:right w:val="none" w:sz="0" w:space="0" w:color="auto"/>
                  </w:divBdr>
                </w:div>
                <w:div w:id="754">
                  <w:marLeft w:val="0"/>
                  <w:marRight w:val="0"/>
                  <w:marTop w:val="0"/>
                  <w:marBottom w:val="0"/>
                  <w:divBdr>
                    <w:top w:val="none" w:sz="0" w:space="0" w:color="auto"/>
                    <w:left w:val="none" w:sz="0" w:space="0" w:color="auto"/>
                    <w:bottom w:val="none" w:sz="0" w:space="0" w:color="auto"/>
                    <w:right w:val="none" w:sz="0" w:space="0" w:color="auto"/>
                  </w:divBdr>
                </w:div>
                <w:div w:id="755">
                  <w:marLeft w:val="0"/>
                  <w:marRight w:val="0"/>
                  <w:marTop w:val="0"/>
                  <w:marBottom w:val="0"/>
                  <w:divBdr>
                    <w:top w:val="none" w:sz="0" w:space="0" w:color="auto"/>
                    <w:left w:val="none" w:sz="0" w:space="0" w:color="auto"/>
                    <w:bottom w:val="none" w:sz="0" w:space="0" w:color="auto"/>
                    <w:right w:val="none" w:sz="0" w:space="0" w:color="auto"/>
                  </w:divBdr>
                </w:div>
                <w:div w:id="873">
                  <w:marLeft w:val="0"/>
                  <w:marRight w:val="0"/>
                  <w:marTop w:val="0"/>
                  <w:marBottom w:val="0"/>
                  <w:divBdr>
                    <w:top w:val="none" w:sz="0" w:space="0" w:color="auto"/>
                    <w:left w:val="none" w:sz="0" w:space="0" w:color="auto"/>
                    <w:bottom w:val="none" w:sz="0" w:space="0" w:color="auto"/>
                    <w:right w:val="none" w:sz="0" w:space="0" w:color="auto"/>
                  </w:divBdr>
                </w:div>
                <w:div w:id="897">
                  <w:marLeft w:val="0"/>
                  <w:marRight w:val="0"/>
                  <w:marTop w:val="0"/>
                  <w:marBottom w:val="0"/>
                  <w:divBdr>
                    <w:top w:val="none" w:sz="0" w:space="0" w:color="auto"/>
                    <w:left w:val="none" w:sz="0" w:space="0" w:color="auto"/>
                    <w:bottom w:val="none" w:sz="0" w:space="0" w:color="auto"/>
                    <w:right w:val="none" w:sz="0" w:space="0" w:color="auto"/>
                  </w:divBdr>
                </w:div>
                <w:div w:id="965">
                  <w:marLeft w:val="0"/>
                  <w:marRight w:val="0"/>
                  <w:marTop w:val="0"/>
                  <w:marBottom w:val="0"/>
                  <w:divBdr>
                    <w:top w:val="none" w:sz="0" w:space="0" w:color="auto"/>
                    <w:left w:val="none" w:sz="0" w:space="0" w:color="auto"/>
                    <w:bottom w:val="none" w:sz="0" w:space="0" w:color="auto"/>
                    <w:right w:val="none" w:sz="0" w:space="0" w:color="auto"/>
                  </w:divBdr>
                </w:div>
                <w:div w:id="1281">
                  <w:marLeft w:val="0"/>
                  <w:marRight w:val="0"/>
                  <w:marTop w:val="0"/>
                  <w:marBottom w:val="0"/>
                  <w:divBdr>
                    <w:top w:val="none" w:sz="0" w:space="0" w:color="auto"/>
                    <w:left w:val="none" w:sz="0" w:space="0" w:color="auto"/>
                    <w:bottom w:val="none" w:sz="0" w:space="0" w:color="auto"/>
                    <w:right w:val="none" w:sz="0" w:space="0" w:color="auto"/>
                  </w:divBdr>
                </w:div>
                <w:div w:id="1379">
                  <w:marLeft w:val="0"/>
                  <w:marRight w:val="0"/>
                  <w:marTop w:val="0"/>
                  <w:marBottom w:val="0"/>
                  <w:divBdr>
                    <w:top w:val="none" w:sz="0" w:space="0" w:color="auto"/>
                    <w:left w:val="none" w:sz="0" w:space="0" w:color="auto"/>
                    <w:bottom w:val="none" w:sz="0" w:space="0" w:color="auto"/>
                    <w:right w:val="none" w:sz="0" w:space="0" w:color="auto"/>
                  </w:divBdr>
                </w:div>
                <w:div w:id="1449">
                  <w:marLeft w:val="0"/>
                  <w:marRight w:val="0"/>
                  <w:marTop w:val="0"/>
                  <w:marBottom w:val="0"/>
                  <w:divBdr>
                    <w:top w:val="none" w:sz="0" w:space="0" w:color="auto"/>
                    <w:left w:val="none" w:sz="0" w:space="0" w:color="auto"/>
                    <w:bottom w:val="none" w:sz="0" w:space="0" w:color="auto"/>
                    <w:right w:val="none" w:sz="0" w:space="0" w:color="auto"/>
                  </w:divBdr>
                </w:div>
              </w:divsChild>
            </w:div>
            <w:div w:id="1453">
              <w:marLeft w:val="0"/>
              <w:marRight w:val="0"/>
              <w:marTop w:val="0"/>
              <w:marBottom w:val="0"/>
              <w:divBdr>
                <w:top w:val="none" w:sz="0" w:space="0" w:color="auto"/>
                <w:left w:val="none" w:sz="0" w:space="0" w:color="auto"/>
                <w:bottom w:val="none" w:sz="0" w:space="0" w:color="auto"/>
                <w:right w:val="none" w:sz="0" w:space="0" w:color="auto"/>
              </w:divBdr>
            </w:div>
            <w:div w:id="1495">
              <w:marLeft w:val="0"/>
              <w:marRight w:val="0"/>
              <w:marTop w:val="0"/>
              <w:marBottom w:val="0"/>
              <w:divBdr>
                <w:top w:val="none" w:sz="0" w:space="0" w:color="auto"/>
                <w:left w:val="none" w:sz="0" w:space="0" w:color="auto"/>
                <w:bottom w:val="none" w:sz="0" w:space="0" w:color="auto"/>
                <w:right w:val="none" w:sz="0" w:space="0" w:color="auto"/>
              </w:divBdr>
            </w:div>
            <w:div w:id="1531">
              <w:marLeft w:val="0"/>
              <w:marRight w:val="0"/>
              <w:marTop w:val="0"/>
              <w:marBottom w:val="0"/>
              <w:divBdr>
                <w:top w:val="none" w:sz="0" w:space="0" w:color="auto"/>
                <w:left w:val="none" w:sz="0" w:space="0" w:color="auto"/>
                <w:bottom w:val="none" w:sz="0" w:space="0" w:color="auto"/>
                <w:right w:val="none" w:sz="0" w:space="0" w:color="auto"/>
              </w:divBdr>
              <w:divsChild>
                <w:div w:id="467">
                  <w:marLeft w:val="0"/>
                  <w:marRight w:val="0"/>
                  <w:marTop w:val="0"/>
                  <w:marBottom w:val="0"/>
                  <w:divBdr>
                    <w:top w:val="none" w:sz="0" w:space="0" w:color="auto"/>
                    <w:left w:val="none" w:sz="0" w:space="0" w:color="auto"/>
                    <w:bottom w:val="none" w:sz="0" w:space="0" w:color="auto"/>
                    <w:right w:val="none" w:sz="0" w:space="0" w:color="auto"/>
                  </w:divBdr>
                </w:div>
              </w:divsChild>
            </w:div>
            <w:div w:id="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
      <w:marLeft w:val="0"/>
      <w:marRight w:val="0"/>
      <w:marTop w:val="0"/>
      <w:marBottom w:val="0"/>
      <w:divBdr>
        <w:top w:val="none" w:sz="0" w:space="0" w:color="auto"/>
        <w:left w:val="none" w:sz="0" w:space="0" w:color="auto"/>
        <w:bottom w:val="none" w:sz="0" w:space="0" w:color="auto"/>
        <w:right w:val="none" w:sz="0" w:space="0" w:color="auto"/>
      </w:divBdr>
      <w:divsChild>
        <w:div w:id="137">
          <w:marLeft w:val="0"/>
          <w:marRight w:val="0"/>
          <w:marTop w:val="0"/>
          <w:marBottom w:val="0"/>
          <w:divBdr>
            <w:top w:val="none" w:sz="0" w:space="0" w:color="auto"/>
            <w:left w:val="none" w:sz="0" w:space="0" w:color="auto"/>
            <w:bottom w:val="none" w:sz="0" w:space="0" w:color="auto"/>
            <w:right w:val="none" w:sz="0" w:space="0" w:color="auto"/>
          </w:divBdr>
          <w:divsChild>
            <w:div w:id="448">
              <w:marLeft w:val="0"/>
              <w:marRight w:val="0"/>
              <w:marTop w:val="0"/>
              <w:marBottom w:val="0"/>
              <w:divBdr>
                <w:top w:val="none" w:sz="0" w:space="0" w:color="auto"/>
                <w:left w:val="none" w:sz="0" w:space="0" w:color="auto"/>
                <w:bottom w:val="none" w:sz="0" w:space="0" w:color="auto"/>
                <w:right w:val="none" w:sz="0" w:space="0" w:color="auto"/>
              </w:divBdr>
            </w:div>
            <w:div w:id="489">
              <w:marLeft w:val="0"/>
              <w:marRight w:val="0"/>
              <w:marTop w:val="0"/>
              <w:marBottom w:val="0"/>
              <w:divBdr>
                <w:top w:val="none" w:sz="0" w:space="0" w:color="auto"/>
                <w:left w:val="none" w:sz="0" w:space="0" w:color="auto"/>
                <w:bottom w:val="none" w:sz="0" w:space="0" w:color="auto"/>
                <w:right w:val="none" w:sz="0" w:space="0" w:color="auto"/>
              </w:divBdr>
            </w:div>
            <w:div w:id="722">
              <w:marLeft w:val="0"/>
              <w:marRight w:val="0"/>
              <w:marTop w:val="0"/>
              <w:marBottom w:val="0"/>
              <w:divBdr>
                <w:top w:val="none" w:sz="0" w:space="0" w:color="auto"/>
                <w:left w:val="none" w:sz="0" w:space="0" w:color="auto"/>
                <w:bottom w:val="none" w:sz="0" w:space="0" w:color="auto"/>
                <w:right w:val="none" w:sz="0" w:space="0" w:color="auto"/>
              </w:divBdr>
            </w:div>
            <w:div w:id="786">
              <w:marLeft w:val="0"/>
              <w:marRight w:val="0"/>
              <w:marTop w:val="0"/>
              <w:marBottom w:val="0"/>
              <w:divBdr>
                <w:top w:val="none" w:sz="0" w:space="0" w:color="auto"/>
                <w:left w:val="none" w:sz="0" w:space="0" w:color="auto"/>
                <w:bottom w:val="none" w:sz="0" w:space="0" w:color="auto"/>
                <w:right w:val="none" w:sz="0" w:space="0" w:color="auto"/>
              </w:divBdr>
            </w:div>
            <w:div w:id="867">
              <w:marLeft w:val="0"/>
              <w:marRight w:val="0"/>
              <w:marTop w:val="0"/>
              <w:marBottom w:val="0"/>
              <w:divBdr>
                <w:top w:val="none" w:sz="0" w:space="0" w:color="auto"/>
                <w:left w:val="none" w:sz="0" w:space="0" w:color="auto"/>
                <w:bottom w:val="none" w:sz="0" w:space="0" w:color="auto"/>
                <w:right w:val="none" w:sz="0" w:space="0" w:color="auto"/>
              </w:divBdr>
            </w:div>
            <w:div w:id="1120">
              <w:marLeft w:val="0"/>
              <w:marRight w:val="0"/>
              <w:marTop w:val="0"/>
              <w:marBottom w:val="0"/>
              <w:divBdr>
                <w:top w:val="none" w:sz="0" w:space="0" w:color="auto"/>
                <w:left w:val="none" w:sz="0" w:space="0" w:color="auto"/>
                <w:bottom w:val="none" w:sz="0" w:space="0" w:color="auto"/>
                <w:right w:val="none" w:sz="0" w:space="0" w:color="auto"/>
              </w:divBdr>
              <w:divsChild>
                <w:div w:id="224">
                  <w:marLeft w:val="0"/>
                  <w:marRight w:val="0"/>
                  <w:marTop w:val="0"/>
                  <w:marBottom w:val="0"/>
                  <w:divBdr>
                    <w:top w:val="none" w:sz="0" w:space="0" w:color="auto"/>
                    <w:left w:val="none" w:sz="0" w:space="0" w:color="auto"/>
                    <w:bottom w:val="none" w:sz="0" w:space="0" w:color="auto"/>
                    <w:right w:val="none" w:sz="0" w:space="0" w:color="auto"/>
                  </w:divBdr>
                </w:div>
                <w:div w:id="673">
                  <w:marLeft w:val="0"/>
                  <w:marRight w:val="0"/>
                  <w:marTop w:val="0"/>
                  <w:marBottom w:val="0"/>
                  <w:divBdr>
                    <w:top w:val="none" w:sz="0" w:space="0" w:color="auto"/>
                    <w:left w:val="none" w:sz="0" w:space="0" w:color="auto"/>
                    <w:bottom w:val="none" w:sz="0" w:space="0" w:color="auto"/>
                    <w:right w:val="none" w:sz="0" w:space="0" w:color="auto"/>
                  </w:divBdr>
                  <w:divsChild>
                    <w:div w:id="597">
                      <w:marLeft w:val="0"/>
                      <w:marRight w:val="0"/>
                      <w:marTop w:val="0"/>
                      <w:marBottom w:val="0"/>
                      <w:divBdr>
                        <w:top w:val="none" w:sz="0" w:space="0" w:color="auto"/>
                        <w:left w:val="none" w:sz="0" w:space="0" w:color="auto"/>
                        <w:bottom w:val="none" w:sz="0" w:space="0" w:color="auto"/>
                        <w:right w:val="none" w:sz="0" w:space="0" w:color="auto"/>
                      </w:divBdr>
                    </w:div>
                    <w:div w:id="1003">
                      <w:marLeft w:val="0"/>
                      <w:marRight w:val="0"/>
                      <w:marTop w:val="0"/>
                      <w:marBottom w:val="0"/>
                      <w:divBdr>
                        <w:top w:val="none" w:sz="0" w:space="0" w:color="auto"/>
                        <w:left w:val="none" w:sz="0" w:space="0" w:color="auto"/>
                        <w:bottom w:val="none" w:sz="0" w:space="0" w:color="auto"/>
                        <w:right w:val="none" w:sz="0" w:space="0" w:color="auto"/>
                      </w:divBdr>
                    </w:div>
                    <w:div w:id="1245">
                      <w:marLeft w:val="0"/>
                      <w:marRight w:val="0"/>
                      <w:marTop w:val="0"/>
                      <w:marBottom w:val="0"/>
                      <w:divBdr>
                        <w:top w:val="none" w:sz="0" w:space="0" w:color="auto"/>
                        <w:left w:val="none" w:sz="0" w:space="0" w:color="auto"/>
                        <w:bottom w:val="none" w:sz="0" w:space="0" w:color="auto"/>
                        <w:right w:val="none" w:sz="0" w:space="0" w:color="auto"/>
                      </w:divBdr>
                    </w:div>
                    <w:div w:id="1370">
                      <w:marLeft w:val="0"/>
                      <w:marRight w:val="0"/>
                      <w:marTop w:val="0"/>
                      <w:marBottom w:val="0"/>
                      <w:divBdr>
                        <w:top w:val="none" w:sz="0" w:space="0" w:color="auto"/>
                        <w:left w:val="none" w:sz="0" w:space="0" w:color="auto"/>
                        <w:bottom w:val="none" w:sz="0" w:space="0" w:color="auto"/>
                        <w:right w:val="none" w:sz="0" w:space="0" w:color="auto"/>
                      </w:divBdr>
                    </w:div>
                    <w:div w:id="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
      <w:marLeft w:val="0"/>
      <w:marRight w:val="0"/>
      <w:marTop w:val="0"/>
      <w:marBottom w:val="0"/>
      <w:divBdr>
        <w:top w:val="none" w:sz="0" w:space="0" w:color="auto"/>
        <w:left w:val="none" w:sz="0" w:space="0" w:color="auto"/>
        <w:bottom w:val="none" w:sz="0" w:space="0" w:color="auto"/>
        <w:right w:val="none" w:sz="0" w:space="0" w:color="auto"/>
      </w:divBdr>
      <w:divsChild>
        <w:div w:id="1252">
          <w:marLeft w:val="0"/>
          <w:marRight w:val="0"/>
          <w:marTop w:val="0"/>
          <w:marBottom w:val="0"/>
          <w:divBdr>
            <w:top w:val="none" w:sz="0" w:space="0" w:color="auto"/>
            <w:left w:val="none" w:sz="0" w:space="0" w:color="auto"/>
            <w:bottom w:val="none" w:sz="0" w:space="0" w:color="auto"/>
            <w:right w:val="none" w:sz="0" w:space="0" w:color="auto"/>
          </w:divBdr>
          <w:divsChild>
            <w:div w:id="45">
              <w:marLeft w:val="0"/>
              <w:marRight w:val="0"/>
              <w:marTop w:val="0"/>
              <w:marBottom w:val="0"/>
              <w:divBdr>
                <w:top w:val="none" w:sz="0" w:space="0" w:color="auto"/>
                <w:left w:val="none" w:sz="0" w:space="0" w:color="auto"/>
                <w:bottom w:val="none" w:sz="0" w:space="0" w:color="auto"/>
                <w:right w:val="none" w:sz="0" w:space="0" w:color="auto"/>
              </w:divBdr>
              <w:divsChild>
                <w:div w:id="101">
                  <w:marLeft w:val="0"/>
                  <w:marRight w:val="0"/>
                  <w:marTop w:val="0"/>
                  <w:marBottom w:val="0"/>
                  <w:divBdr>
                    <w:top w:val="none" w:sz="0" w:space="0" w:color="auto"/>
                    <w:left w:val="none" w:sz="0" w:space="0" w:color="auto"/>
                    <w:bottom w:val="none" w:sz="0" w:space="0" w:color="auto"/>
                    <w:right w:val="none" w:sz="0" w:space="0" w:color="auto"/>
                  </w:divBdr>
                </w:div>
                <w:div w:id="1314">
                  <w:marLeft w:val="0"/>
                  <w:marRight w:val="0"/>
                  <w:marTop w:val="0"/>
                  <w:marBottom w:val="0"/>
                  <w:divBdr>
                    <w:top w:val="none" w:sz="0" w:space="0" w:color="auto"/>
                    <w:left w:val="none" w:sz="0" w:space="0" w:color="auto"/>
                    <w:bottom w:val="none" w:sz="0" w:space="0" w:color="auto"/>
                    <w:right w:val="none" w:sz="0" w:space="0" w:color="auto"/>
                  </w:divBdr>
                  <w:divsChild>
                    <w:div w:id="93">
                      <w:marLeft w:val="0"/>
                      <w:marRight w:val="0"/>
                      <w:marTop w:val="0"/>
                      <w:marBottom w:val="0"/>
                      <w:divBdr>
                        <w:top w:val="none" w:sz="0" w:space="0" w:color="auto"/>
                        <w:left w:val="none" w:sz="0" w:space="0" w:color="auto"/>
                        <w:bottom w:val="none" w:sz="0" w:space="0" w:color="auto"/>
                        <w:right w:val="none" w:sz="0" w:space="0" w:color="auto"/>
                      </w:divBdr>
                    </w:div>
                    <w:div w:id="677">
                      <w:marLeft w:val="0"/>
                      <w:marRight w:val="0"/>
                      <w:marTop w:val="0"/>
                      <w:marBottom w:val="0"/>
                      <w:divBdr>
                        <w:top w:val="none" w:sz="0" w:space="0" w:color="auto"/>
                        <w:left w:val="none" w:sz="0" w:space="0" w:color="auto"/>
                        <w:bottom w:val="none" w:sz="0" w:space="0" w:color="auto"/>
                        <w:right w:val="none" w:sz="0" w:space="0" w:color="auto"/>
                      </w:divBdr>
                    </w:div>
                    <w:div w:id="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
              <w:marLeft w:val="0"/>
              <w:marRight w:val="0"/>
              <w:marTop w:val="0"/>
              <w:marBottom w:val="0"/>
              <w:divBdr>
                <w:top w:val="none" w:sz="0" w:space="0" w:color="auto"/>
                <w:left w:val="none" w:sz="0" w:space="0" w:color="auto"/>
                <w:bottom w:val="none" w:sz="0" w:space="0" w:color="auto"/>
                <w:right w:val="none" w:sz="0" w:space="0" w:color="auto"/>
              </w:divBdr>
            </w:div>
            <w:div w:id="1002">
              <w:marLeft w:val="0"/>
              <w:marRight w:val="0"/>
              <w:marTop w:val="0"/>
              <w:marBottom w:val="0"/>
              <w:divBdr>
                <w:top w:val="none" w:sz="0" w:space="0" w:color="auto"/>
                <w:left w:val="none" w:sz="0" w:space="0" w:color="auto"/>
                <w:bottom w:val="none" w:sz="0" w:space="0" w:color="auto"/>
                <w:right w:val="none" w:sz="0" w:space="0" w:color="auto"/>
              </w:divBdr>
              <w:divsChild>
                <w:div w:id="874">
                  <w:marLeft w:val="0"/>
                  <w:marRight w:val="0"/>
                  <w:marTop w:val="0"/>
                  <w:marBottom w:val="0"/>
                  <w:divBdr>
                    <w:top w:val="none" w:sz="0" w:space="0" w:color="auto"/>
                    <w:left w:val="none" w:sz="0" w:space="0" w:color="auto"/>
                    <w:bottom w:val="none" w:sz="0" w:space="0" w:color="auto"/>
                    <w:right w:val="none" w:sz="0" w:space="0" w:color="auto"/>
                  </w:divBdr>
                </w:div>
                <w:div w:id="969">
                  <w:marLeft w:val="0"/>
                  <w:marRight w:val="0"/>
                  <w:marTop w:val="0"/>
                  <w:marBottom w:val="0"/>
                  <w:divBdr>
                    <w:top w:val="none" w:sz="0" w:space="0" w:color="auto"/>
                    <w:left w:val="none" w:sz="0" w:space="0" w:color="auto"/>
                    <w:bottom w:val="none" w:sz="0" w:space="0" w:color="auto"/>
                    <w:right w:val="none" w:sz="0" w:space="0" w:color="auto"/>
                  </w:divBdr>
                </w:div>
                <w:div w:id="1385">
                  <w:marLeft w:val="0"/>
                  <w:marRight w:val="0"/>
                  <w:marTop w:val="0"/>
                  <w:marBottom w:val="0"/>
                  <w:divBdr>
                    <w:top w:val="none" w:sz="0" w:space="0" w:color="auto"/>
                    <w:left w:val="none" w:sz="0" w:space="0" w:color="auto"/>
                    <w:bottom w:val="none" w:sz="0" w:space="0" w:color="auto"/>
                    <w:right w:val="none" w:sz="0" w:space="0" w:color="auto"/>
                  </w:divBdr>
                </w:div>
              </w:divsChild>
            </w:div>
            <w:div w:id="1279">
              <w:marLeft w:val="0"/>
              <w:marRight w:val="0"/>
              <w:marTop w:val="0"/>
              <w:marBottom w:val="0"/>
              <w:divBdr>
                <w:top w:val="none" w:sz="0" w:space="0" w:color="auto"/>
                <w:left w:val="none" w:sz="0" w:space="0" w:color="auto"/>
                <w:bottom w:val="none" w:sz="0" w:space="0" w:color="auto"/>
                <w:right w:val="none" w:sz="0" w:space="0" w:color="auto"/>
              </w:divBdr>
              <w:divsChild>
                <w:div w:id="130">
                  <w:marLeft w:val="0"/>
                  <w:marRight w:val="0"/>
                  <w:marTop w:val="0"/>
                  <w:marBottom w:val="0"/>
                  <w:divBdr>
                    <w:top w:val="none" w:sz="0" w:space="0" w:color="auto"/>
                    <w:left w:val="none" w:sz="0" w:space="0" w:color="auto"/>
                    <w:bottom w:val="none" w:sz="0" w:space="0" w:color="auto"/>
                    <w:right w:val="none" w:sz="0" w:space="0" w:color="auto"/>
                  </w:divBdr>
                </w:div>
                <w:div w:id="555">
                  <w:marLeft w:val="0"/>
                  <w:marRight w:val="0"/>
                  <w:marTop w:val="0"/>
                  <w:marBottom w:val="0"/>
                  <w:divBdr>
                    <w:top w:val="none" w:sz="0" w:space="0" w:color="auto"/>
                    <w:left w:val="none" w:sz="0" w:space="0" w:color="auto"/>
                    <w:bottom w:val="none" w:sz="0" w:space="0" w:color="auto"/>
                    <w:right w:val="none" w:sz="0" w:space="0" w:color="auto"/>
                  </w:divBdr>
                </w:div>
                <w:div w:id="871">
                  <w:marLeft w:val="0"/>
                  <w:marRight w:val="0"/>
                  <w:marTop w:val="0"/>
                  <w:marBottom w:val="0"/>
                  <w:divBdr>
                    <w:top w:val="none" w:sz="0" w:space="0" w:color="auto"/>
                    <w:left w:val="none" w:sz="0" w:space="0" w:color="auto"/>
                    <w:bottom w:val="none" w:sz="0" w:space="0" w:color="auto"/>
                    <w:right w:val="none" w:sz="0" w:space="0" w:color="auto"/>
                  </w:divBdr>
                </w:div>
              </w:divsChild>
            </w:div>
            <w:div w:id="1478">
              <w:marLeft w:val="0"/>
              <w:marRight w:val="0"/>
              <w:marTop w:val="0"/>
              <w:marBottom w:val="0"/>
              <w:divBdr>
                <w:top w:val="none" w:sz="0" w:space="0" w:color="auto"/>
                <w:left w:val="none" w:sz="0" w:space="0" w:color="auto"/>
                <w:bottom w:val="none" w:sz="0" w:space="0" w:color="auto"/>
                <w:right w:val="none" w:sz="0" w:space="0" w:color="auto"/>
              </w:divBdr>
              <w:divsChild>
                <w:div w:id="615">
                  <w:marLeft w:val="0"/>
                  <w:marRight w:val="0"/>
                  <w:marTop w:val="0"/>
                  <w:marBottom w:val="0"/>
                  <w:divBdr>
                    <w:top w:val="none" w:sz="0" w:space="0" w:color="auto"/>
                    <w:left w:val="none" w:sz="0" w:space="0" w:color="auto"/>
                    <w:bottom w:val="none" w:sz="0" w:space="0" w:color="auto"/>
                    <w:right w:val="none" w:sz="0" w:space="0" w:color="auto"/>
                  </w:divBdr>
                </w:div>
                <w:div w:id="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
      <w:marLeft w:val="0"/>
      <w:marRight w:val="0"/>
      <w:marTop w:val="0"/>
      <w:marBottom w:val="0"/>
      <w:divBdr>
        <w:top w:val="none" w:sz="0" w:space="0" w:color="auto"/>
        <w:left w:val="none" w:sz="0" w:space="0" w:color="auto"/>
        <w:bottom w:val="none" w:sz="0" w:space="0" w:color="auto"/>
        <w:right w:val="none" w:sz="0" w:space="0" w:color="auto"/>
      </w:divBdr>
      <w:divsChild>
        <w:div w:id="1492">
          <w:marLeft w:val="0"/>
          <w:marRight w:val="0"/>
          <w:marTop w:val="0"/>
          <w:marBottom w:val="0"/>
          <w:divBdr>
            <w:top w:val="none" w:sz="0" w:space="0" w:color="auto"/>
            <w:left w:val="none" w:sz="0" w:space="0" w:color="auto"/>
            <w:bottom w:val="none" w:sz="0" w:space="0" w:color="auto"/>
            <w:right w:val="none" w:sz="0" w:space="0" w:color="auto"/>
          </w:divBdr>
          <w:divsChild>
            <w:div w:id="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
      <w:marLeft w:val="0"/>
      <w:marRight w:val="0"/>
      <w:marTop w:val="0"/>
      <w:marBottom w:val="0"/>
      <w:divBdr>
        <w:top w:val="none" w:sz="0" w:space="0" w:color="auto"/>
        <w:left w:val="none" w:sz="0" w:space="0" w:color="auto"/>
        <w:bottom w:val="none" w:sz="0" w:space="0" w:color="auto"/>
        <w:right w:val="none" w:sz="0" w:space="0" w:color="auto"/>
      </w:divBdr>
      <w:divsChild>
        <w:div w:id="220">
          <w:marLeft w:val="0"/>
          <w:marRight w:val="0"/>
          <w:marTop w:val="0"/>
          <w:marBottom w:val="0"/>
          <w:divBdr>
            <w:top w:val="none" w:sz="0" w:space="0" w:color="auto"/>
            <w:left w:val="none" w:sz="0" w:space="0" w:color="auto"/>
            <w:bottom w:val="none" w:sz="0" w:space="0" w:color="auto"/>
            <w:right w:val="none" w:sz="0" w:space="0" w:color="auto"/>
          </w:divBdr>
          <w:divsChild>
            <w:div w:id="315">
              <w:marLeft w:val="0"/>
              <w:marRight w:val="0"/>
              <w:marTop w:val="0"/>
              <w:marBottom w:val="0"/>
              <w:divBdr>
                <w:top w:val="none" w:sz="0" w:space="0" w:color="auto"/>
                <w:left w:val="none" w:sz="0" w:space="0" w:color="auto"/>
                <w:bottom w:val="none" w:sz="0" w:space="0" w:color="auto"/>
                <w:right w:val="none" w:sz="0" w:space="0" w:color="auto"/>
              </w:divBdr>
            </w:div>
            <w:div w:id="712">
              <w:marLeft w:val="0"/>
              <w:marRight w:val="0"/>
              <w:marTop w:val="0"/>
              <w:marBottom w:val="0"/>
              <w:divBdr>
                <w:top w:val="none" w:sz="0" w:space="0" w:color="auto"/>
                <w:left w:val="none" w:sz="0" w:space="0" w:color="auto"/>
                <w:bottom w:val="none" w:sz="0" w:space="0" w:color="auto"/>
                <w:right w:val="none" w:sz="0" w:space="0" w:color="auto"/>
              </w:divBdr>
              <w:divsChild>
                <w:div w:id="685">
                  <w:marLeft w:val="0"/>
                  <w:marRight w:val="0"/>
                  <w:marTop w:val="0"/>
                  <w:marBottom w:val="0"/>
                  <w:divBdr>
                    <w:top w:val="none" w:sz="0" w:space="0" w:color="auto"/>
                    <w:left w:val="none" w:sz="0" w:space="0" w:color="auto"/>
                    <w:bottom w:val="none" w:sz="0" w:space="0" w:color="auto"/>
                    <w:right w:val="none" w:sz="0" w:space="0" w:color="auto"/>
                  </w:divBdr>
                </w:div>
                <w:div w:id="985">
                  <w:marLeft w:val="0"/>
                  <w:marRight w:val="0"/>
                  <w:marTop w:val="0"/>
                  <w:marBottom w:val="0"/>
                  <w:divBdr>
                    <w:top w:val="none" w:sz="0" w:space="0" w:color="auto"/>
                    <w:left w:val="none" w:sz="0" w:space="0" w:color="auto"/>
                    <w:bottom w:val="none" w:sz="0" w:space="0" w:color="auto"/>
                    <w:right w:val="none" w:sz="0" w:space="0" w:color="auto"/>
                  </w:divBdr>
                  <w:divsChild>
                    <w:div w:id="569">
                      <w:marLeft w:val="0"/>
                      <w:marRight w:val="0"/>
                      <w:marTop w:val="0"/>
                      <w:marBottom w:val="0"/>
                      <w:divBdr>
                        <w:top w:val="none" w:sz="0" w:space="0" w:color="auto"/>
                        <w:left w:val="none" w:sz="0" w:space="0" w:color="auto"/>
                        <w:bottom w:val="none" w:sz="0" w:space="0" w:color="auto"/>
                        <w:right w:val="none" w:sz="0" w:space="0" w:color="auto"/>
                      </w:divBdr>
                    </w:div>
                    <w:div w:id="687">
                      <w:marLeft w:val="0"/>
                      <w:marRight w:val="0"/>
                      <w:marTop w:val="0"/>
                      <w:marBottom w:val="0"/>
                      <w:divBdr>
                        <w:top w:val="none" w:sz="0" w:space="0" w:color="auto"/>
                        <w:left w:val="none" w:sz="0" w:space="0" w:color="auto"/>
                        <w:bottom w:val="none" w:sz="0" w:space="0" w:color="auto"/>
                        <w:right w:val="none" w:sz="0" w:space="0" w:color="auto"/>
                      </w:divBdr>
                    </w:div>
                    <w:div w:id="1259">
                      <w:marLeft w:val="0"/>
                      <w:marRight w:val="0"/>
                      <w:marTop w:val="0"/>
                      <w:marBottom w:val="0"/>
                      <w:divBdr>
                        <w:top w:val="none" w:sz="0" w:space="0" w:color="auto"/>
                        <w:left w:val="none" w:sz="0" w:space="0" w:color="auto"/>
                        <w:bottom w:val="none" w:sz="0" w:space="0" w:color="auto"/>
                        <w:right w:val="none" w:sz="0" w:space="0" w:color="auto"/>
                      </w:divBdr>
                    </w:div>
                    <w:div w:id="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
              <w:marLeft w:val="0"/>
              <w:marRight w:val="0"/>
              <w:marTop w:val="0"/>
              <w:marBottom w:val="0"/>
              <w:divBdr>
                <w:top w:val="none" w:sz="0" w:space="0" w:color="auto"/>
                <w:left w:val="none" w:sz="0" w:space="0" w:color="auto"/>
                <w:bottom w:val="none" w:sz="0" w:space="0" w:color="auto"/>
                <w:right w:val="none" w:sz="0" w:space="0" w:color="auto"/>
              </w:divBdr>
              <w:divsChild>
                <w:div w:id="72">
                  <w:marLeft w:val="0"/>
                  <w:marRight w:val="0"/>
                  <w:marTop w:val="0"/>
                  <w:marBottom w:val="0"/>
                  <w:divBdr>
                    <w:top w:val="none" w:sz="0" w:space="0" w:color="auto"/>
                    <w:left w:val="none" w:sz="0" w:space="0" w:color="auto"/>
                    <w:bottom w:val="none" w:sz="0" w:space="0" w:color="auto"/>
                    <w:right w:val="none" w:sz="0" w:space="0" w:color="auto"/>
                  </w:divBdr>
                </w:div>
                <w:div w:id="339">
                  <w:marLeft w:val="0"/>
                  <w:marRight w:val="0"/>
                  <w:marTop w:val="0"/>
                  <w:marBottom w:val="0"/>
                  <w:divBdr>
                    <w:top w:val="none" w:sz="0" w:space="0" w:color="auto"/>
                    <w:left w:val="none" w:sz="0" w:space="0" w:color="auto"/>
                    <w:bottom w:val="none" w:sz="0" w:space="0" w:color="auto"/>
                    <w:right w:val="none" w:sz="0" w:space="0" w:color="auto"/>
                  </w:divBdr>
                </w:div>
                <w:div w:id="355">
                  <w:marLeft w:val="0"/>
                  <w:marRight w:val="0"/>
                  <w:marTop w:val="0"/>
                  <w:marBottom w:val="0"/>
                  <w:divBdr>
                    <w:top w:val="none" w:sz="0" w:space="0" w:color="auto"/>
                    <w:left w:val="none" w:sz="0" w:space="0" w:color="auto"/>
                    <w:bottom w:val="none" w:sz="0" w:space="0" w:color="auto"/>
                    <w:right w:val="none" w:sz="0" w:space="0" w:color="auto"/>
                  </w:divBdr>
                </w:div>
                <w:div w:id="359">
                  <w:marLeft w:val="0"/>
                  <w:marRight w:val="0"/>
                  <w:marTop w:val="0"/>
                  <w:marBottom w:val="0"/>
                  <w:divBdr>
                    <w:top w:val="none" w:sz="0" w:space="0" w:color="auto"/>
                    <w:left w:val="none" w:sz="0" w:space="0" w:color="auto"/>
                    <w:bottom w:val="none" w:sz="0" w:space="0" w:color="auto"/>
                    <w:right w:val="none" w:sz="0" w:space="0" w:color="auto"/>
                  </w:divBdr>
                </w:div>
                <w:div w:id="398">
                  <w:marLeft w:val="0"/>
                  <w:marRight w:val="0"/>
                  <w:marTop w:val="0"/>
                  <w:marBottom w:val="0"/>
                  <w:divBdr>
                    <w:top w:val="none" w:sz="0" w:space="0" w:color="auto"/>
                    <w:left w:val="none" w:sz="0" w:space="0" w:color="auto"/>
                    <w:bottom w:val="none" w:sz="0" w:space="0" w:color="auto"/>
                    <w:right w:val="none" w:sz="0" w:space="0" w:color="auto"/>
                  </w:divBdr>
                </w:div>
                <w:div w:id="1250">
                  <w:marLeft w:val="0"/>
                  <w:marRight w:val="0"/>
                  <w:marTop w:val="0"/>
                  <w:marBottom w:val="0"/>
                  <w:divBdr>
                    <w:top w:val="none" w:sz="0" w:space="0" w:color="auto"/>
                    <w:left w:val="none" w:sz="0" w:space="0" w:color="auto"/>
                    <w:bottom w:val="none" w:sz="0" w:space="0" w:color="auto"/>
                    <w:right w:val="none" w:sz="0" w:space="0" w:color="auto"/>
                  </w:divBdr>
                </w:div>
              </w:divsChild>
            </w:div>
            <w:div w:id="1195">
              <w:marLeft w:val="0"/>
              <w:marRight w:val="0"/>
              <w:marTop w:val="0"/>
              <w:marBottom w:val="0"/>
              <w:divBdr>
                <w:top w:val="none" w:sz="0" w:space="0" w:color="auto"/>
                <w:left w:val="none" w:sz="0" w:space="0" w:color="auto"/>
                <w:bottom w:val="none" w:sz="0" w:space="0" w:color="auto"/>
                <w:right w:val="none" w:sz="0" w:space="0" w:color="auto"/>
              </w:divBdr>
              <w:divsChild>
                <w:div w:id="397">
                  <w:marLeft w:val="0"/>
                  <w:marRight w:val="0"/>
                  <w:marTop w:val="0"/>
                  <w:marBottom w:val="0"/>
                  <w:divBdr>
                    <w:top w:val="none" w:sz="0" w:space="0" w:color="auto"/>
                    <w:left w:val="none" w:sz="0" w:space="0" w:color="auto"/>
                    <w:bottom w:val="none" w:sz="0" w:space="0" w:color="auto"/>
                    <w:right w:val="none" w:sz="0" w:space="0" w:color="auto"/>
                  </w:divBdr>
                </w:div>
                <w:div w:id="434">
                  <w:marLeft w:val="0"/>
                  <w:marRight w:val="0"/>
                  <w:marTop w:val="0"/>
                  <w:marBottom w:val="0"/>
                  <w:divBdr>
                    <w:top w:val="none" w:sz="0" w:space="0" w:color="auto"/>
                    <w:left w:val="none" w:sz="0" w:space="0" w:color="auto"/>
                    <w:bottom w:val="none" w:sz="0" w:space="0" w:color="auto"/>
                    <w:right w:val="none" w:sz="0" w:space="0" w:color="auto"/>
                  </w:divBdr>
                </w:div>
                <w:div w:id="1183">
                  <w:marLeft w:val="0"/>
                  <w:marRight w:val="0"/>
                  <w:marTop w:val="0"/>
                  <w:marBottom w:val="0"/>
                  <w:divBdr>
                    <w:top w:val="none" w:sz="0" w:space="0" w:color="auto"/>
                    <w:left w:val="none" w:sz="0" w:space="0" w:color="auto"/>
                    <w:bottom w:val="none" w:sz="0" w:space="0" w:color="auto"/>
                    <w:right w:val="none" w:sz="0" w:space="0" w:color="auto"/>
                  </w:divBdr>
                </w:div>
                <w:div w:id="1418">
                  <w:marLeft w:val="0"/>
                  <w:marRight w:val="0"/>
                  <w:marTop w:val="0"/>
                  <w:marBottom w:val="0"/>
                  <w:divBdr>
                    <w:top w:val="none" w:sz="0" w:space="0" w:color="auto"/>
                    <w:left w:val="none" w:sz="0" w:space="0" w:color="auto"/>
                    <w:bottom w:val="none" w:sz="0" w:space="0" w:color="auto"/>
                    <w:right w:val="none" w:sz="0" w:space="0" w:color="auto"/>
                  </w:divBdr>
                </w:div>
                <w:div w:id="1557">
                  <w:marLeft w:val="0"/>
                  <w:marRight w:val="0"/>
                  <w:marTop w:val="0"/>
                  <w:marBottom w:val="0"/>
                  <w:divBdr>
                    <w:top w:val="none" w:sz="0" w:space="0" w:color="auto"/>
                    <w:left w:val="none" w:sz="0" w:space="0" w:color="auto"/>
                    <w:bottom w:val="none" w:sz="0" w:space="0" w:color="auto"/>
                    <w:right w:val="none" w:sz="0" w:space="0" w:color="auto"/>
                  </w:divBdr>
                </w:div>
              </w:divsChild>
            </w:div>
            <w:div w:id="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
      <w:marLeft w:val="0"/>
      <w:marRight w:val="0"/>
      <w:marTop w:val="0"/>
      <w:marBottom w:val="0"/>
      <w:divBdr>
        <w:top w:val="none" w:sz="0" w:space="0" w:color="auto"/>
        <w:left w:val="none" w:sz="0" w:space="0" w:color="auto"/>
        <w:bottom w:val="none" w:sz="0" w:space="0" w:color="auto"/>
        <w:right w:val="none" w:sz="0" w:space="0" w:color="auto"/>
      </w:divBdr>
      <w:divsChild>
        <w:div w:id="780">
          <w:marLeft w:val="0"/>
          <w:marRight w:val="0"/>
          <w:marTop w:val="0"/>
          <w:marBottom w:val="0"/>
          <w:divBdr>
            <w:top w:val="none" w:sz="0" w:space="0" w:color="auto"/>
            <w:left w:val="none" w:sz="0" w:space="0" w:color="auto"/>
            <w:bottom w:val="none" w:sz="0" w:space="0" w:color="auto"/>
            <w:right w:val="none" w:sz="0" w:space="0" w:color="auto"/>
          </w:divBdr>
          <w:divsChild>
            <w:div w:id="216">
              <w:marLeft w:val="0"/>
              <w:marRight w:val="0"/>
              <w:marTop w:val="0"/>
              <w:marBottom w:val="0"/>
              <w:divBdr>
                <w:top w:val="none" w:sz="0" w:space="0" w:color="auto"/>
                <w:left w:val="none" w:sz="0" w:space="0" w:color="auto"/>
                <w:bottom w:val="none" w:sz="0" w:space="0" w:color="auto"/>
                <w:right w:val="none" w:sz="0" w:space="0" w:color="auto"/>
              </w:divBdr>
            </w:div>
            <w:div w:id="595">
              <w:marLeft w:val="0"/>
              <w:marRight w:val="0"/>
              <w:marTop w:val="0"/>
              <w:marBottom w:val="0"/>
              <w:divBdr>
                <w:top w:val="none" w:sz="0" w:space="0" w:color="auto"/>
                <w:left w:val="none" w:sz="0" w:space="0" w:color="auto"/>
                <w:bottom w:val="none" w:sz="0" w:space="0" w:color="auto"/>
                <w:right w:val="none" w:sz="0" w:space="0" w:color="auto"/>
              </w:divBdr>
            </w:div>
            <w:div w:id="880">
              <w:marLeft w:val="0"/>
              <w:marRight w:val="0"/>
              <w:marTop w:val="0"/>
              <w:marBottom w:val="0"/>
              <w:divBdr>
                <w:top w:val="none" w:sz="0" w:space="0" w:color="auto"/>
                <w:left w:val="none" w:sz="0" w:space="0" w:color="auto"/>
                <w:bottom w:val="none" w:sz="0" w:space="0" w:color="auto"/>
                <w:right w:val="none" w:sz="0" w:space="0" w:color="auto"/>
              </w:divBdr>
              <w:divsChild>
                <w:div w:id="28">
                  <w:marLeft w:val="0"/>
                  <w:marRight w:val="0"/>
                  <w:marTop w:val="0"/>
                  <w:marBottom w:val="0"/>
                  <w:divBdr>
                    <w:top w:val="none" w:sz="0" w:space="0" w:color="auto"/>
                    <w:left w:val="none" w:sz="0" w:space="0" w:color="auto"/>
                    <w:bottom w:val="none" w:sz="0" w:space="0" w:color="auto"/>
                    <w:right w:val="none" w:sz="0" w:space="0" w:color="auto"/>
                  </w:divBdr>
                  <w:divsChild>
                    <w:div w:id="26">
                      <w:marLeft w:val="0"/>
                      <w:marRight w:val="0"/>
                      <w:marTop w:val="0"/>
                      <w:marBottom w:val="0"/>
                      <w:divBdr>
                        <w:top w:val="none" w:sz="0" w:space="0" w:color="auto"/>
                        <w:left w:val="none" w:sz="0" w:space="0" w:color="auto"/>
                        <w:bottom w:val="none" w:sz="0" w:space="0" w:color="auto"/>
                        <w:right w:val="none" w:sz="0" w:space="0" w:color="auto"/>
                      </w:divBdr>
                    </w:div>
                    <w:div w:id="167">
                      <w:marLeft w:val="0"/>
                      <w:marRight w:val="0"/>
                      <w:marTop w:val="0"/>
                      <w:marBottom w:val="0"/>
                      <w:divBdr>
                        <w:top w:val="none" w:sz="0" w:space="0" w:color="auto"/>
                        <w:left w:val="none" w:sz="0" w:space="0" w:color="auto"/>
                        <w:bottom w:val="none" w:sz="0" w:space="0" w:color="auto"/>
                        <w:right w:val="none" w:sz="0" w:space="0" w:color="auto"/>
                      </w:divBdr>
                    </w:div>
                    <w:div w:id="184">
                      <w:marLeft w:val="0"/>
                      <w:marRight w:val="0"/>
                      <w:marTop w:val="0"/>
                      <w:marBottom w:val="0"/>
                      <w:divBdr>
                        <w:top w:val="none" w:sz="0" w:space="0" w:color="auto"/>
                        <w:left w:val="none" w:sz="0" w:space="0" w:color="auto"/>
                        <w:bottom w:val="none" w:sz="0" w:space="0" w:color="auto"/>
                        <w:right w:val="none" w:sz="0" w:space="0" w:color="auto"/>
                      </w:divBdr>
                    </w:div>
                    <w:div w:id="229">
                      <w:marLeft w:val="0"/>
                      <w:marRight w:val="0"/>
                      <w:marTop w:val="0"/>
                      <w:marBottom w:val="0"/>
                      <w:divBdr>
                        <w:top w:val="none" w:sz="0" w:space="0" w:color="auto"/>
                        <w:left w:val="none" w:sz="0" w:space="0" w:color="auto"/>
                        <w:bottom w:val="none" w:sz="0" w:space="0" w:color="auto"/>
                        <w:right w:val="none" w:sz="0" w:space="0" w:color="auto"/>
                      </w:divBdr>
                    </w:div>
                    <w:div w:id="251">
                      <w:marLeft w:val="0"/>
                      <w:marRight w:val="0"/>
                      <w:marTop w:val="0"/>
                      <w:marBottom w:val="0"/>
                      <w:divBdr>
                        <w:top w:val="none" w:sz="0" w:space="0" w:color="auto"/>
                        <w:left w:val="none" w:sz="0" w:space="0" w:color="auto"/>
                        <w:bottom w:val="none" w:sz="0" w:space="0" w:color="auto"/>
                        <w:right w:val="none" w:sz="0" w:space="0" w:color="auto"/>
                      </w:divBdr>
                    </w:div>
                    <w:div w:id="360">
                      <w:marLeft w:val="0"/>
                      <w:marRight w:val="0"/>
                      <w:marTop w:val="0"/>
                      <w:marBottom w:val="0"/>
                      <w:divBdr>
                        <w:top w:val="none" w:sz="0" w:space="0" w:color="auto"/>
                        <w:left w:val="none" w:sz="0" w:space="0" w:color="auto"/>
                        <w:bottom w:val="none" w:sz="0" w:space="0" w:color="auto"/>
                        <w:right w:val="none" w:sz="0" w:space="0" w:color="auto"/>
                      </w:divBdr>
                    </w:div>
                    <w:div w:id="400">
                      <w:marLeft w:val="0"/>
                      <w:marRight w:val="0"/>
                      <w:marTop w:val="0"/>
                      <w:marBottom w:val="0"/>
                      <w:divBdr>
                        <w:top w:val="none" w:sz="0" w:space="0" w:color="auto"/>
                        <w:left w:val="none" w:sz="0" w:space="0" w:color="auto"/>
                        <w:bottom w:val="none" w:sz="0" w:space="0" w:color="auto"/>
                        <w:right w:val="none" w:sz="0" w:space="0" w:color="auto"/>
                      </w:divBdr>
                    </w:div>
                    <w:div w:id="447">
                      <w:marLeft w:val="0"/>
                      <w:marRight w:val="0"/>
                      <w:marTop w:val="0"/>
                      <w:marBottom w:val="0"/>
                      <w:divBdr>
                        <w:top w:val="none" w:sz="0" w:space="0" w:color="auto"/>
                        <w:left w:val="none" w:sz="0" w:space="0" w:color="auto"/>
                        <w:bottom w:val="none" w:sz="0" w:space="0" w:color="auto"/>
                        <w:right w:val="none" w:sz="0" w:space="0" w:color="auto"/>
                      </w:divBdr>
                    </w:div>
                    <w:div w:id="492">
                      <w:marLeft w:val="0"/>
                      <w:marRight w:val="0"/>
                      <w:marTop w:val="0"/>
                      <w:marBottom w:val="0"/>
                      <w:divBdr>
                        <w:top w:val="none" w:sz="0" w:space="0" w:color="auto"/>
                        <w:left w:val="none" w:sz="0" w:space="0" w:color="auto"/>
                        <w:bottom w:val="none" w:sz="0" w:space="0" w:color="auto"/>
                        <w:right w:val="none" w:sz="0" w:space="0" w:color="auto"/>
                      </w:divBdr>
                    </w:div>
                    <w:div w:id="587">
                      <w:marLeft w:val="0"/>
                      <w:marRight w:val="0"/>
                      <w:marTop w:val="0"/>
                      <w:marBottom w:val="0"/>
                      <w:divBdr>
                        <w:top w:val="none" w:sz="0" w:space="0" w:color="auto"/>
                        <w:left w:val="none" w:sz="0" w:space="0" w:color="auto"/>
                        <w:bottom w:val="none" w:sz="0" w:space="0" w:color="auto"/>
                        <w:right w:val="none" w:sz="0" w:space="0" w:color="auto"/>
                      </w:divBdr>
                    </w:div>
                    <w:div w:id="651">
                      <w:marLeft w:val="0"/>
                      <w:marRight w:val="0"/>
                      <w:marTop w:val="0"/>
                      <w:marBottom w:val="0"/>
                      <w:divBdr>
                        <w:top w:val="none" w:sz="0" w:space="0" w:color="auto"/>
                        <w:left w:val="none" w:sz="0" w:space="0" w:color="auto"/>
                        <w:bottom w:val="none" w:sz="0" w:space="0" w:color="auto"/>
                        <w:right w:val="none" w:sz="0" w:space="0" w:color="auto"/>
                      </w:divBdr>
                    </w:div>
                    <w:div w:id="782">
                      <w:marLeft w:val="0"/>
                      <w:marRight w:val="0"/>
                      <w:marTop w:val="0"/>
                      <w:marBottom w:val="0"/>
                      <w:divBdr>
                        <w:top w:val="none" w:sz="0" w:space="0" w:color="auto"/>
                        <w:left w:val="none" w:sz="0" w:space="0" w:color="auto"/>
                        <w:bottom w:val="none" w:sz="0" w:space="0" w:color="auto"/>
                        <w:right w:val="none" w:sz="0" w:space="0" w:color="auto"/>
                      </w:divBdr>
                    </w:div>
                    <w:div w:id="848">
                      <w:marLeft w:val="0"/>
                      <w:marRight w:val="0"/>
                      <w:marTop w:val="0"/>
                      <w:marBottom w:val="0"/>
                      <w:divBdr>
                        <w:top w:val="none" w:sz="0" w:space="0" w:color="auto"/>
                        <w:left w:val="none" w:sz="0" w:space="0" w:color="auto"/>
                        <w:bottom w:val="none" w:sz="0" w:space="0" w:color="auto"/>
                        <w:right w:val="none" w:sz="0" w:space="0" w:color="auto"/>
                      </w:divBdr>
                    </w:div>
                    <w:div w:id="863">
                      <w:marLeft w:val="0"/>
                      <w:marRight w:val="0"/>
                      <w:marTop w:val="0"/>
                      <w:marBottom w:val="0"/>
                      <w:divBdr>
                        <w:top w:val="none" w:sz="0" w:space="0" w:color="auto"/>
                        <w:left w:val="none" w:sz="0" w:space="0" w:color="auto"/>
                        <w:bottom w:val="none" w:sz="0" w:space="0" w:color="auto"/>
                        <w:right w:val="none" w:sz="0" w:space="0" w:color="auto"/>
                      </w:divBdr>
                    </w:div>
                    <w:div w:id="964">
                      <w:marLeft w:val="0"/>
                      <w:marRight w:val="0"/>
                      <w:marTop w:val="0"/>
                      <w:marBottom w:val="0"/>
                      <w:divBdr>
                        <w:top w:val="none" w:sz="0" w:space="0" w:color="auto"/>
                        <w:left w:val="none" w:sz="0" w:space="0" w:color="auto"/>
                        <w:bottom w:val="none" w:sz="0" w:space="0" w:color="auto"/>
                        <w:right w:val="none" w:sz="0" w:space="0" w:color="auto"/>
                      </w:divBdr>
                    </w:div>
                    <w:div w:id="1020">
                      <w:marLeft w:val="0"/>
                      <w:marRight w:val="0"/>
                      <w:marTop w:val="0"/>
                      <w:marBottom w:val="0"/>
                      <w:divBdr>
                        <w:top w:val="none" w:sz="0" w:space="0" w:color="auto"/>
                        <w:left w:val="none" w:sz="0" w:space="0" w:color="auto"/>
                        <w:bottom w:val="none" w:sz="0" w:space="0" w:color="auto"/>
                        <w:right w:val="none" w:sz="0" w:space="0" w:color="auto"/>
                      </w:divBdr>
                    </w:div>
                    <w:div w:id="1109">
                      <w:marLeft w:val="0"/>
                      <w:marRight w:val="0"/>
                      <w:marTop w:val="0"/>
                      <w:marBottom w:val="0"/>
                      <w:divBdr>
                        <w:top w:val="none" w:sz="0" w:space="0" w:color="auto"/>
                        <w:left w:val="none" w:sz="0" w:space="0" w:color="auto"/>
                        <w:bottom w:val="none" w:sz="0" w:space="0" w:color="auto"/>
                        <w:right w:val="none" w:sz="0" w:space="0" w:color="auto"/>
                      </w:divBdr>
                    </w:div>
                    <w:div w:id="1287">
                      <w:marLeft w:val="0"/>
                      <w:marRight w:val="0"/>
                      <w:marTop w:val="0"/>
                      <w:marBottom w:val="0"/>
                      <w:divBdr>
                        <w:top w:val="none" w:sz="0" w:space="0" w:color="auto"/>
                        <w:left w:val="none" w:sz="0" w:space="0" w:color="auto"/>
                        <w:bottom w:val="none" w:sz="0" w:space="0" w:color="auto"/>
                        <w:right w:val="none" w:sz="0" w:space="0" w:color="auto"/>
                      </w:divBdr>
                    </w:div>
                    <w:div w:id="1332">
                      <w:marLeft w:val="0"/>
                      <w:marRight w:val="0"/>
                      <w:marTop w:val="0"/>
                      <w:marBottom w:val="0"/>
                      <w:divBdr>
                        <w:top w:val="none" w:sz="0" w:space="0" w:color="auto"/>
                        <w:left w:val="none" w:sz="0" w:space="0" w:color="auto"/>
                        <w:bottom w:val="none" w:sz="0" w:space="0" w:color="auto"/>
                        <w:right w:val="none" w:sz="0" w:space="0" w:color="auto"/>
                      </w:divBdr>
                    </w:div>
                    <w:div w:id="1363">
                      <w:marLeft w:val="0"/>
                      <w:marRight w:val="0"/>
                      <w:marTop w:val="0"/>
                      <w:marBottom w:val="0"/>
                      <w:divBdr>
                        <w:top w:val="none" w:sz="0" w:space="0" w:color="auto"/>
                        <w:left w:val="none" w:sz="0" w:space="0" w:color="auto"/>
                        <w:bottom w:val="none" w:sz="0" w:space="0" w:color="auto"/>
                        <w:right w:val="none" w:sz="0" w:space="0" w:color="auto"/>
                      </w:divBdr>
                    </w:div>
                    <w:div w:id="1384">
                      <w:marLeft w:val="0"/>
                      <w:marRight w:val="0"/>
                      <w:marTop w:val="0"/>
                      <w:marBottom w:val="0"/>
                      <w:divBdr>
                        <w:top w:val="none" w:sz="0" w:space="0" w:color="auto"/>
                        <w:left w:val="none" w:sz="0" w:space="0" w:color="auto"/>
                        <w:bottom w:val="none" w:sz="0" w:space="0" w:color="auto"/>
                        <w:right w:val="none" w:sz="0" w:space="0" w:color="auto"/>
                      </w:divBdr>
                    </w:div>
                    <w:div w:id="1516">
                      <w:marLeft w:val="0"/>
                      <w:marRight w:val="0"/>
                      <w:marTop w:val="0"/>
                      <w:marBottom w:val="0"/>
                      <w:divBdr>
                        <w:top w:val="none" w:sz="0" w:space="0" w:color="auto"/>
                        <w:left w:val="none" w:sz="0" w:space="0" w:color="auto"/>
                        <w:bottom w:val="none" w:sz="0" w:space="0" w:color="auto"/>
                        <w:right w:val="none" w:sz="0" w:space="0" w:color="auto"/>
                      </w:divBdr>
                    </w:div>
                    <w:div w:id="1525">
                      <w:marLeft w:val="0"/>
                      <w:marRight w:val="0"/>
                      <w:marTop w:val="0"/>
                      <w:marBottom w:val="0"/>
                      <w:divBdr>
                        <w:top w:val="none" w:sz="0" w:space="0" w:color="auto"/>
                        <w:left w:val="none" w:sz="0" w:space="0" w:color="auto"/>
                        <w:bottom w:val="none" w:sz="0" w:space="0" w:color="auto"/>
                        <w:right w:val="none" w:sz="0" w:space="0" w:color="auto"/>
                      </w:divBdr>
                    </w:div>
                    <w:div w:id="1573">
                      <w:marLeft w:val="0"/>
                      <w:marRight w:val="0"/>
                      <w:marTop w:val="0"/>
                      <w:marBottom w:val="0"/>
                      <w:divBdr>
                        <w:top w:val="none" w:sz="0" w:space="0" w:color="auto"/>
                        <w:left w:val="none" w:sz="0" w:space="0" w:color="auto"/>
                        <w:bottom w:val="none" w:sz="0" w:space="0" w:color="auto"/>
                        <w:right w:val="none" w:sz="0" w:space="0" w:color="auto"/>
                      </w:divBdr>
                    </w:div>
                  </w:divsChild>
                </w:div>
                <w:div w:id="415">
                  <w:marLeft w:val="0"/>
                  <w:marRight w:val="0"/>
                  <w:marTop w:val="0"/>
                  <w:marBottom w:val="0"/>
                  <w:divBdr>
                    <w:top w:val="none" w:sz="0" w:space="0" w:color="auto"/>
                    <w:left w:val="none" w:sz="0" w:space="0" w:color="auto"/>
                    <w:bottom w:val="none" w:sz="0" w:space="0" w:color="auto"/>
                    <w:right w:val="none" w:sz="0" w:space="0" w:color="auto"/>
                  </w:divBdr>
                  <w:divsChild>
                    <w:div w:id="1077">
                      <w:marLeft w:val="0"/>
                      <w:marRight w:val="0"/>
                      <w:marTop w:val="0"/>
                      <w:marBottom w:val="0"/>
                      <w:divBdr>
                        <w:top w:val="none" w:sz="0" w:space="0" w:color="auto"/>
                        <w:left w:val="none" w:sz="0" w:space="0" w:color="auto"/>
                        <w:bottom w:val="none" w:sz="0" w:space="0" w:color="auto"/>
                        <w:right w:val="none" w:sz="0" w:space="0" w:color="auto"/>
                      </w:divBdr>
                      <w:divsChild>
                        <w:div w:id="309">
                          <w:marLeft w:val="0"/>
                          <w:marRight w:val="0"/>
                          <w:marTop w:val="0"/>
                          <w:marBottom w:val="0"/>
                          <w:divBdr>
                            <w:top w:val="none" w:sz="0" w:space="0" w:color="auto"/>
                            <w:left w:val="none" w:sz="0" w:space="0" w:color="auto"/>
                            <w:bottom w:val="none" w:sz="0" w:space="0" w:color="auto"/>
                            <w:right w:val="none" w:sz="0" w:space="0" w:color="auto"/>
                          </w:divBdr>
                          <w:divsChild>
                            <w:div w:id="106">
                              <w:marLeft w:val="0"/>
                              <w:marRight w:val="0"/>
                              <w:marTop w:val="0"/>
                              <w:marBottom w:val="0"/>
                              <w:divBdr>
                                <w:top w:val="none" w:sz="0" w:space="0" w:color="auto"/>
                                <w:left w:val="none" w:sz="0" w:space="0" w:color="auto"/>
                                <w:bottom w:val="none" w:sz="0" w:space="0" w:color="auto"/>
                                <w:right w:val="none" w:sz="0" w:space="0" w:color="auto"/>
                              </w:divBdr>
                            </w:div>
                            <w:div w:id="146">
                              <w:marLeft w:val="0"/>
                              <w:marRight w:val="0"/>
                              <w:marTop w:val="0"/>
                              <w:marBottom w:val="0"/>
                              <w:divBdr>
                                <w:top w:val="none" w:sz="0" w:space="0" w:color="auto"/>
                                <w:left w:val="none" w:sz="0" w:space="0" w:color="auto"/>
                                <w:bottom w:val="none" w:sz="0" w:space="0" w:color="auto"/>
                                <w:right w:val="none" w:sz="0" w:space="0" w:color="auto"/>
                              </w:divBdr>
                            </w:div>
                            <w:div w:id="369">
                              <w:marLeft w:val="0"/>
                              <w:marRight w:val="0"/>
                              <w:marTop w:val="0"/>
                              <w:marBottom w:val="0"/>
                              <w:divBdr>
                                <w:top w:val="none" w:sz="0" w:space="0" w:color="auto"/>
                                <w:left w:val="none" w:sz="0" w:space="0" w:color="auto"/>
                                <w:bottom w:val="none" w:sz="0" w:space="0" w:color="auto"/>
                                <w:right w:val="none" w:sz="0" w:space="0" w:color="auto"/>
                              </w:divBdr>
                            </w:div>
                            <w:div w:id="381">
                              <w:marLeft w:val="0"/>
                              <w:marRight w:val="0"/>
                              <w:marTop w:val="0"/>
                              <w:marBottom w:val="0"/>
                              <w:divBdr>
                                <w:top w:val="none" w:sz="0" w:space="0" w:color="auto"/>
                                <w:left w:val="none" w:sz="0" w:space="0" w:color="auto"/>
                                <w:bottom w:val="none" w:sz="0" w:space="0" w:color="auto"/>
                                <w:right w:val="none" w:sz="0" w:space="0" w:color="auto"/>
                              </w:divBdr>
                            </w:div>
                            <w:div w:id="429">
                              <w:marLeft w:val="0"/>
                              <w:marRight w:val="0"/>
                              <w:marTop w:val="0"/>
                              <w:marBottom w:val="0"/>
                              <w:divBdr>
                                <w:top w:val="none" w:sz="0" w:space="0" w:color="auto"/>
                                <w:left w:val="none" w:sz="0" w:space="0" w:color="auto"/>
                                <w:bottom w:val="none" w:sz="0" w:space="0" w:color="auto"/>
                                <w:right w:val="none" w:sz="0" w:space="0" w:color="auto"/>
                              </w:divBdr>
                            </w:div>
                            <w:div w:id="538">
                              <w:marLeft w:val="0"/>
                              <w:marRight w:val="0"/>
                              <w:marTop w:val="0"/>
                              <w:marBottom w:val="0"/>
                              <w:divBdr>
                                <w:top w:val="none" w:sz="0" w:space="0" w:color="auto"/>
                                <w:left w:val="none" w:sz="0" w:space="0" w:color="auto"/>
                                <w:bottom w:val="none" w:sz="0" w:space="0" w:color="auto"/>
                                <w:right w:val="none" w:sz="0" w:space="0" w:color="auto"/>
                              </w:divBdr>
                            </w:div>
                            <w:div w:id="554">
                              <w:marLeft w:val="0"/>
                              <w:marRight w:val="0"/>
                              <w:marTop w:val="0"/>
                              <w:marBottom w:val="0"/>
                              <w:divBdr>
                                <w:top w:val="none" w:sz="0" w:space="0" w:color="auto"/>
                                <w:left w:val="none" w:sz="0" w:space="0" w:color="auto"/>
                                <w:bottom w:val="none" w:sz="0" w:space="0" w:color="auto"/>
                                <w:right w:val="none" w:sz="0" w:space="0" w:color="auto"/>
                              </w:divBdr>
                            </w:div>
                            <w:div w:id="629">
                              <w:marLeft w:val="0"/>
                              <w:marRight w:val="0"/>
                              <w:marTop w:val="0"/>
                              <w:marBottom w:val="0"/>
                              <w:divBdr>
                                <w:top w:val="none" w:sz="0" w:space="0" w:color="auto"/>
                                <w:left w:val="none" w:sz="0" w:space="0" w:color="auto"/>
                                <w:bottom w:val="none" w:sz="0" w:space="0" w:color="auto"/>
                                <w:right w:val="none" w:sz="0" w:space="0" w:color="auto"/>
                              </w:divBdr>
                            </w:div>
                            <w:div w:id="654">
                              <w:marLeft w:val="0"/>
                              <w:marRight w:val="0"/>
                              <w:marTop w:val="0"/>
                              <w:marBottom w:val="0"/>
                              <w:divBdr>
                                <w:top w:val="none" w:sz="0" w:space="0" w:color="auto"/>
                                <w:left w:val="none" w:sz="0" w:space="0" w:color="auto"/>
                                <w:bottom w:val="none" w:sz="0" w:space="0" w:color="auto"/>
                                <w:right w:val="none" w:sz="0" w:space="0" w:color="auto"/>
                              </w:divBdr>
                            </w:div>
                            <w:div w:id="717">
                              <w:marLeft w:val="0"/>
                              <w:marRight w:val="0"/>
                              <w:marTop w:val="0"/>
                              <w:marBottom w:val="0"/>
                              <w:divBdr>
                                <w:top w:val="none" w:sz="0" w:space="0" w:color="auto"/>
                                <w:left w:val="none" w:sz="0" w:space="0" w:color="auto"/>
                                <w:bottom w:val="none" w:sz="0" w:space="0" w:color="auto"/>
                                <w:right w:val="none" w:sz="0" w:space="0" w:color="auto"/>
                              </w:divBdr>
                            </w:div>
                            <w:div w:id="757">
                              <w:marLeft w:val="0"/>
                              <w:marRight w:val="0"/>
                              <w:marTop w:val="0"/>
                              <w:marBottom w:val="0"/>
                              <w:divBdr>
                                <w:top w:val="none" w:sz="0" w:space="0" w:color="auto"/>
                                <w:left w:val="none" w:sz="0" w:space="0" w:color="auto"/>
                                <w:bottom w:val="none" w:sz="0" w:space="0" w:color="auto"/>
                                <w:right w:val="none" w:sz="0" w:space="0" w:color="auto"/>
                              </w:divBdr>
                            </w:div>
                            <w:div w:id="806">
                              <w:marLeft w:val="0"/>
                              <w:marRight w:val="0"/>
                              <w:marTop w:val="0"/>
                              <w:marBottom w:val="0"/>
                              <w:divBdr>
                                <w:top w:val="none" w:sz="0" w:space="0" w:color="auto"/>
                                <w:left w:val="none" w:sz="0" w:space="0" w:color="auto"/>
                                <w:bottom w:val="none" w:sz="0" w:space="0" w:color="auto"/>
                                <w:right w:val="none" w:sz="0" w:space="0" w:color="auto"/>
                              </w:divBdr>
                            </w:div>
                            <w:div w:id="811">
                              <w:marLeft w:val="0"/>
                              <w:marRight w:val="0"/>
                              <w:marTop w:val="0"/>
                              <w:marBottom w:val="0"/>
                              <w:divBdr>
                                <w:top w:val="none" w:sz="0" w:space="0" w:color="auto"/>
                                <w:left w:val="none" w:sz="0" w:space="0" w:color="auto"/>
                                <w:bottom w:val="none" w:sz="0" w:space="0" w:color="auto"/>
                                <w:right w:val="none" w:sz="0" w:space="0" w:color="auto"/>
                              </w:divBdr>
                            </w:div>
                            <w:div w:id="829">
                              <w:marLeft w:val="0"/>
                              <w:marRight w:val="0"/>
                              <w:marTop w:val="0"/>
                              <w:marBottom w:val="0"/>
                              <w:divBdr>
                                <w:top w:val="none" w:sz="0" w:space="0" w:color="auto"/>
                                <w:left w:val="none" w:sz="0" w:space="0" w:color="auto"/>
                                <w:bottom w:val="none" w:sz="0" w:space="0" w:color="auto"/>
                                <w:right w:val="none" w:sz="0" w:space="0" w:color="auto"/>
                              </w:divBdr>
                            </w:div>
                            <w:div w:id="957">
                              <w:marLeft w:val="0"/>
                              <w:marRight w:val="0"/>
                              <w:marTop w:val="0"/>
                              <w:marBottom w:val="0"/>
                              <w:divBdr>
                                <w:top w:val="none" w:sz="0" w:space="0" w:color="auto"/>
                                <w:left w:val="none" w:sz="0" w:space="0" w:color="auto"/>
                                <w:bottom w:val="none" w:sz="0" w:space="0" w:color="auto"/>
                                <w:right w:val="none" w:sz="0" w:space="0" w:color="auto"/>
                              </w:divBdr>
                            </w:div>
                            <w:div w:id="1019">
                              <w:marLeft w:val="0"/>
                              <w:marRight w:val="0"/>
                              <w:marTop w:val="0"/>
                              <w:marBottom w:val="0"/>
                              <w:divBdr>
                                <w:top w:val="none" w:sz="0" w:space="0" w:color="auto"/>
                                <w:left w:val="none" w:sz="0" w:space="0" w:color="auto"/>
                                <w:bottom w:val="none" w:sz="0" w:space="0" w:color="auto"/>
                                <w:right w:val="none" w:sz="0" w:space="0" w:color="auto"/>
                              </w:divBdr>
                            </w:div>
                            <w:div w:id="1174">
                              <w:marLeft w:val="0"/>
                              <w:marRight w:val="0"/>
                              <w:marTop w:val="0"/>
                              <w:marBottom w:val="0"/>
                              <w:divBdr>
                                <w:top w:val="none" w:sz="0" w:space="0" w:color="auto"/>
                                <w:left w:val="none" w:sz="0" w:space="0" w:color="auto"/>
                                <w:bottom w:val="none" w:sz="0" w:space="0" w:color="auto"/>
                                <w:right w:val="none" w:sz="0" w:space="0" w:color="auto"/>
                              </w:divBdr>
                            </w:div>
                            <w:div w:id="1310">
                              <w:marLeft w:val="0"/>
                              <w:marRight w:val="0"/>
                              <w:marTop w:val="0"/>
                              <w:marBottom w:val="0"/>
                              <w:divBdr>
                                <w:top w:val="none" w:sz="0" w:space="0" w:color="auto"/>
                                <w:left w:val="none" w:sz="0" w:space="0" w:color="auto"/>
                                <w:bottom w:val="none" w:sz="0" w:space="0" w:color="auto"/>
                                <w:right w:val="none" w:sz="0" w:space="0" w:color="auto"/>
                              </w:divBdr>
                            </w:div>
                            <w:div w:id="1357">
                              <w:marLeft w:val="0"/>
                              <w:marRight w:val="0"/>
                              <w:marTop w:val="0"/>
                              <w:marBottom w:val="0"/>
                              <w:divBdr>
                                <w:top w:val="none" w:sz="0" w:space="0" w:color="auto"/>
                                <w:left w:val="none" w:sz="0" w:space="0" w:color="auto"/>
                                <w:bottom w:val="none" w:sz="0" w:space="0" w:color="auto"/>
                                <w:right w:val="none" w:sz="0" w:space="0" w:color="auto"/>
                              </w:divBdr>
                            </w:div>
                            <w:div w:id="1359">
                              <w:marLeft w:val="0"/>
                              <w:marRight w:val="0"/>
                              <w:marTop w:val="0"/>
                              <w:marBottom w:val="0"/>
                              <w:divBdr>
                                <w:top w:val="none" w:sz="0" w:space="0" w:color="auto"/>
                                <w:left w:val="none" w:sz="0" w:space="0" w:color="auto"/>
                                <w:bottom w:val="none" w:sz="0" w:space="0" w:color="auto"/>
                                <w:right w:val="none" w:sz="0" w:space="0" w:color="auto"/>
                              </w:divBdr>
                            </w:div>
                            <w:div w:id="1374">
                              <w:marLeft w:val="0"/>
                              <w:marRight w:val="0"/>
                              <w:marTop w:val="0"/>
                              <w:marBottom w:val="0"/>
                              <w:divBdr>
                                <w:top w:val="none" w:sz="0" w:space="0" w:color="auto"/>
                                <w:left w:val="none" w:sz="0" w:space="0" w:color="auto"/>
                                <w:bottom w:val="none" w:sz="0" w:space="0" w:color="auto"/>
                                <w:right w:val="none" w:sz="0" w:space="0" w:color="auto"/>
                              </w:divBdr>
                            </w:div>
                            <w:div w:id="1375">
                              <w:marLeft w:val="0"/>
                              <w:marRight w:val="0"/>
                              <w:marTop w:val="0"/>
                              <w:marBottom w:val="0"/>
                              <w:divBdr>
                                <w:top w:val="none" w:sz="0" w:space="0" w:color="auto"/>
                                <w:left w:val="none" w:sz="0" w:space="0" w:color="auto"/>
                                <w:bottom w:val="none" w:sz="0" w:space="0" w:color="auto"/>
                                <w:right w:val="none" w:sz="0" w:space="0" w:color="auto"/>
                              </w:divBdr>
                            </w:div>
                            <w:div w:id="1381">
                              <w:marLeft w:val="0"/>
                              <w:marRight w:val="0"/>
                              <w:marTop w:val="0"/>
                              <w:marBottom w:val="0"/>
                              <w:divBdr>
                                <w:top w:val="none" w:sz="0" w:space="0" w:color="auto"/>
                                <w:left w:val="none" w:sz="0" w:space="0" w:color="auto"/>
                                <w:bottom w:val="none" w:sz="0" w:space="0" w:color="auto"/>
                                <w:right w:val="none" w:sz="0" w:space="0" w:color="auto"/>
                              </w:divBdr>
                            </w:div>
                            <w:div w:id="1521">
                              <w:marLeft w:val="0"/>
                              <w:marRight w:val="0"/>
                              <w:marTop w:val="0"/>
                              <w:marBottom w:val="0"/>
                              <w:divBdr>
                                <w:top w:val="none" w:sz="0" w:space="0" w:color="auto"/>
                                <w:left w:val="none" w:sz="0" w:space="0" w:color="auto"/>
                                <w:bottom w:val="none" w:sz="0" w:space="0" w:color="auto"/>
                                <w:right w:val="none" w:sz="0" w:space="0" w:color="auto"/>
                              </w:divBdr>
                            </w:div>
                          </w:divsChild>
                        </w:div>
                        <w:div w:id="1424">
                          <w:marLeft w:val="0"/>
                          <w:marRight w:val="0"/>
                          <w:marTop w:val="0"/>
                          <w:marBottom w:val="0"/>
                          <w:divBdr>
                            <w:top w:val="none" w:sz="0" w:space="0" w:color="auto"/>
                            <w:left w:val="none" w:sz="0" w:space="0" w:color="auto"/>
                            <w:bottom w:val="none" w:sz="0" w:space="0" w:color="auto"/>
                            <w:right w:val="none" w:sz="0" w:space="0" w:color="auto"/>
                          </w:divBdr>
                        </w:div>
                      </w:divsChild>
                    </w:div>
                    <w:div w:id="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
              <w:marLeft w:val="0"/>
              <w:marRight w:val="0"/>
              <w:marTop w:val="0"/>
              <w:marBottom w:val="0"/>
              <w:divBdr>
                <w:top w:val="none" w:sz="0" w:space="0" w:color="auto"/>
                <w:left w:val="none" w:sz="0" w:space="0" w:color="auto"/>
                <w:bottom w:val="none" w:sz="0" w:space="0" w:color="auto"/>
                <w:right w:val="none" w:sz="0" w:space="0" w:color="auto"/>
              </w:divBdr>
            </w:div>
            <w:div w:id="1413">
              <w:marLeft w:val="0"/>
              <w:marRight w:val="0"/>
              <w:marTop w:val="0"/>
              <w:marBottom w:val="0"/>
              <w:divBdr>
                <w:top w:val="none" w:sz="0" w:space="0" w:color="auto"/>
                <w:left w:val="none" w:sz="0" w:space="0" w:color="auto"/>
                <w:bottom w:val="none" w:sz="0" w:space="0" w:color="auto"/>
                <w:right w:val="none" w:sz="0" w:space="0" w:color="auto"/>
              </w:divBdr>
            </w:div>
            <w:div w:id="1446">
              <w:marLeft w:val="0"/>
              <w:marRight w:val="0"/>
              <w:marTop w:val="0"/>
              <w:marBottom w:val="0"/>
              <w:divBdr>
                <w:top w:val="none" w:sz="0" w:space="0" w:color="auto"/>
                <w:left w:val="none" w:sz="0" w:space="0" w:color="auto"/>
                <w:bottom w:val="none" w:sz="0" w:space="0" w:color="auto"/>
                <w:right w:val="none" w:sz="0" w:space="0" w:color="auto"/>
              </w:divBdr>
            </w:div>
            <w:div w:id="1457">
              <w:marLeft w:val="0"/>
              <w:marRight w:val="0"/>
              <w:marTop w:val="0"/>
              <w:marBottom w:val="0"/>
              <w:divBdr>
                <w:top w:val="none" w:sz="0" w:space="0" w:color="auto"/>
                <w:left w:val="none" w:sz="0" w:space="0" w:color="auto"/>
                <w:bottom w:val="none" w:sz="0" w:space="0" w:color="auto"/>
                <w:right w:val="none" w:sz="0" w:space="0" w:color="auto"/>
              </w:divBdr>
              <w:divsChild>
                <w:div w:id="41">
                  <w:marLeft w:val="0"/>
                  <w:marRight w:val="0"/>
                  <w:marTop w:val="0"/>
                  <w:marBottom w:val="0"/>
                  <w:divBdr>
                    <w:top w:val="none" w:sz="0" w:space="0" w:color="auto"/>
                    <w:left w:val="none" w:sz="0" w:space="0" w:color="auto"/>
                    <w:bottom w:val="none" w:sz="0" w:space="0" w:color="auto"/>
                    <w:right w:val="none" w:sz="0" w:space="0" w:color="auto"/>
                  </w:divBdr>
                </w:div>
                <w:div w:id="1343">
                  <w:marLeft w:val="0"/>
                  <w:marRight w:val="0"/>
                  <w:marTop w:val="0"/>
                  <w:marBottom w:val="0"/>
                  <w:divBdr>
                    <w:top w:val="none" w:sz="0" w:space="0" w:color="auto"/>
                    <w:left w:val="none" w:sz="0" w:space="0" w:color="auto"/>
                    <w:bottom w:val="none" w:sz="0" w:space="0" w:color="auto"/>
                    <w:right w:val="none" w:sz="0" w:space="0" w:color="auto"/>
                  </w:divBdr>
                  <w:divsChild>
                    <w:div w:id="324">
                      <w:marLeft w:val="0"/>
                      <w:marRight w:val="0"/>
                      <w:marTop w:val="0"/>
                      <w:marBottom w:val="0"/>
                      <w:divBdr>
                        <w:top w:val="none" w:sz="0" w:space="0" w:color="auto"/>
                        <w:left w:val="none" w:sz="0" w:space="0" w:color="auto"/>
                        <w:bottom w:val="none" w:sz="0" w:space="0" w:color="auto"/>
                        <w:right w:val="none" w:sz="0" w:space="0" w:color="auto"/>
                      </w:divBdr>
                    </w:div>
                    <w:div w:id="330">
                      <w:marLeft w:val="0"/>
                      <w:marRight w:val="0"/>
                      <w:marTop w:val="0"/>
                      <w:marBottom w:val="0"/>
                      <w:divBdr>
                        <w:top w:val="none" w:sz="0" w:space="0" w:color="auto"/>
                        <w:left w:val="none" w:sz="0" w:space="0" w:color="auto"/>
                        <w:bottom w:val="none" w:sz="0" w:space="0" w:color="auto"/>
                        <w:right w:val="none" w:sz="0" w:space="0" w:color="auto"/>
                      </w:divBdr>
                    </w:div>
                    <w:div w:id="644">
                      <w:marLeft w:val="0"/>
                      <w:marRight w:val="0"/>
                      <w:marTop w:val="0"/>
                      <w:marBottom w:val="0"/>
                      <w:divBdr>
                        <w:top w:val="none" w:sz="0" w:space="0" w:color="auto"/>
                        <w:left w:val="none" w:sz="0" w:space="0" w:color="auto"/>
                        <w:bottom w:val="none" w:sz="0" w:space="0" w:color="auto"/>
                        <w:right w:val="none" w:sz="0" w:space="0" w:color="auto"/>
                      </w:divBdr>
                    </w:div>
                    <w:div w:id="734">
                      <w:marLeft w:val="0"/>
                      <w:marRight w:val="0"/>
                      <w:marTop w:val="0"/>
                      <w:marBottom w:val="0"/>
                      <w:divBdr>
                        <w:top w:val="none" w:sz="0" w:space="0" w:color="auto"/>
                        <w:left w:val="none" w:sz="0" w:space="0" w:color="auto"/>
                        <w:bottom w:val="none" w:sz="0" w:space="0" w:color="auto"/>
                        <w:right w:val="none" w:sz="0" w:space="0" w:color="auto"/>
                      </w:divBdr>
                    </w:div>
                    <w:div w:id="775">
                      <w:marLeft w:val="0"/>
                      <w:marRight w:val="0"/>
                      <w:marTop w:val="0"/>
                      <w:marBottom w:val="0"/>
                      <w:divBdr>
                        <w:top w:val="none" w:sz="0" w:space="0" w:color="auto"/>
                        <w:left w:val="none" w:sz="0" w:space="0" w:color="auto"/>
                        <w:bottom w:val="none" w:sz="0" w:space="0" w:color="auto"/>
                        <w:right w:val="none" w:sz="0" w:space="0" w:color="auto"/>
                      </w:divBdr>
                    </w:div>
                    <w:div w:id="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
      <w:marLeft w:val="0"/>
      <w:marRight w:val="0"/>
      <w:marTop w:val="0"/>
      <w:marBottom w:val="0"/>
      <w:divBdr>
        <w:top w:val="none" w:sz="0" w:space="0" w:color="auto"/>
        <w:left w:val="none" w:sz="0" w:space="0" w:color="auto"/>
        <w:bottom w:val="none" w:sz="0" w:space="0" w:color="auto"/>
        <w:right w:val="none" w:sz="0" w:space="0" w:color="auto"/>
      </w:divBdr>
      <w:divsChild>
        <w:div w:id="1051">
          <w:marLeft w:val="0"/>
          <w:marRight w:val="0"/>
          <w:marTop w:val="0"/>
          <w:marBottom w:val="0"/>
          <w:divBdr>
            <w:top w:val="none" w:sz="0" w:space="0" w:color="auto"/>
            <w:left w:val="none" w:sz="0" w:space="0" w:color="auto"/>
            <w:bottom w:val="none" w:sz="0" w:space="0" w:color="auto"/>
            <w:right w:val="none" w:sz="0" w:space="0" w:color="auto"/>
          </w:divBdr>
          <w:divsChild>
            <w:div w:id="20">
              <w:marLeft w:val="0"/>
              <w:marRight w:val="0"/>
              <w:marTop w:val="0"/>
              <w:marBottom w:val="0"/>
              <w:divBdr>
                <w:top w:val="none" w:sz="0" w:space="0" w:color="auto"/>
                <w:left w:val="none" w:sz="0" w:space="0" w:color="auto"/>
                <w:bottom w:val="none" w:sz="0" w:space="0" w:color="auto"/>
                <w:right w:val="none" w:sz="0" w:space="0" w:color="auto"/>
              </w:divBdr>
              <w:divsChild>
                <w:div w:id="773">
                  <w:marLeft w:val="0"/>
                  <w:marRight w:val="0"/>
                  <w:marTop w:val="0"/>
                  <w:marBottom w:val="0"/>
                  <w:divBdr>
                    <w:top w:val="none" w:sz="0" w:space="0" w:color="auto"/>
                    <w:left w:val="none" w:sz="0" w:space="0" w:color="auto"/>
                    <w:bottom w:val="none" w:sz="0" w:space="0" w:color="auto"/>
                    <w:right w:val="none" w:sz="0" w:space="0" w:color="auto"/>
                  </w:divBdr>
                </w:div>
                <w:div w:id="1401">
                  <w:marLeft w:val="0"/>
                  <w:marRight w:val="0"/>
                  <w:marTop w:val="0"/>
                  <w:marBottom w:val="0"/>
                  <w:divBdr>
                    <w:top w:val="none" w:sz="0" w:space="0" w:color="auto"/>
                    <w:left w:val="none" w:sz="0" w:space="0" w:color="auto"/>
                    <w:bottom w:val="none" w:sz="0" w:space="0" w:color="auto"/>
                    <w:right w:val="none" w:sz="0" w:space="0" w:color="auto"/>
                  </w:divBdr>
                  <w:divsChild>
                    <w:div w:id="69">
                      <w:marLeft w:val="0"/>
                      <w:marRight w:val="0"/>
                      <w:marTop w:val="0"/>
                      <w:marBottom w:val="0"/>
                      <w:divBdr>
                        <w:top w:val="none" w:sz="0" w:space="0" w:color="auto"/>
                        <w:left w:val="none" w:sz="0" w:space="0" w:color="auto"/>
                        <w:bottom w:val="none" w:sz="0" w:space="0" w:color="auto"/>
                        <w:right w:val="none" w:sz="0" w:space="0" w:color="auto"/>
                      </w:divBdr>
                    </w:div>
                    <w:div w:id="95">
                      <w:marLeft w:val="0"/>
                      <w:marRight w:val="0"/>
                      <w:marTop w:val="0"/>
                      <w:marBottom w:val="0"/>
                      <w:divBdr>
                        <w:top w:val="none" w:sz="0" w:space="0" w:color="auto"/>
                        <w:left w:val="none" w:sz="0" w:space="0" w:color="auto"/>
                        <w:bottom w:val="none" w:sz="0" w:space="0" w:color="auto"/>
                        <w:right w:val="none" w:sz="0" w:space="0" w:color="auto"/>
                      </w:divBdr>
                    </w:div>
                    <w:div w:id="110">
                      <w:marLeft w:val="0"/>
                      <w:marRight w:val="0"/>
                      <w:marTop w:val="0"/>
                      <w:marBottom w:val="0"/>
                      <w:divBdr>
                        <w:top w:val="none" w:sz="0" w:space="0" w:color="auto"/>
                        <w:left w:val="none" w:sz="0" w:space="0" w:color="auto"/>
                        <w:bottom w:val="none" w:sz="0" w:space="0" w:color="auto"/>
                        <w:right w:val="none" w:sz="0" w:space="0" w:color="auto"/>
                      </w:divBdr>
                    </w:div>
                    <w:div w:id="245">
                      <w:marLeft w:val="0"/>
                      <w:marRight w:val="0"/>
                      <w:marTop w:val="0"/>
                      <w:marBottom w:val="0"/>
                      <w:divBdr>
                        <w:top w:val="none" w:sz="0" w:space="0" w:color="auto"/>
                        <w:left w:val="none" w:sz="0" w:space="0" w:color="auto"/>
                        <w:bottom w:val="none" w:sz="0" w:space="0" w:color="auto"/>
                        <w:right w:val="none" w:sz="0" w:space="0" w:color="auto"/>
                      </w:divBdr>
                    </w:div>
                    <w:div w:id="291">
                      <w:marLeft w:val="0"/>
                      <w:marRight w:val="0"/>
                      <w:marTop w:val="0"/>
                      <w:marBottom w:val="0"/>
                      <w:divBdr>
                        <w:top w:val="none" w:sz="0" w:space="0" w:color="auto"/>
                        <w:left w:val="none" w:sz="0" w:space="0" w:color="auto"/>
                        <w:bottom w:val="none" w:sz="0" w:space="0" w:color="auto"/>
                        <w:right w:val="none" w:sz="0" w:space="0" w:color="auto"/>
                      </w:divBdr>
                    </w:div>
                    <w:div w:id="490">
                      <w:marLeft w:val="0"/>
                      <w:marRight w:val="0"/>
                      <w:marTop w:val="0"/>
                      <w:marBottom w:val="0"/>
                      <w:divBdr>
                        <w:top w:val="none" w:sz="0" w:space="0" w:color="auto"/>
                        <w:left w:val="none" w:sz="0" w:space="0" w:color="auto"/>
                        <w:bottom w:val="none" w:sz="0" w:space="0" w:color="auto"/>
                        <w:right w:val="none" w:sz="0" w:space="0" w:color="auto"/>
                      </w:divBdr>
                    </w:div>
                    <w:div w:id="581">
                      <w:marLeft w:val="0"/>
                      <w:marRight w:val="0"/>
                      <w:marTop w:val="0"/>
                      <w:marBottom w:val="0"/>
                      <w:divBdr>
                        <w:top w:val="none" w:sz="0" w:space="0" w:color="auto"/>
                        <w:left w:val="none" w:sz="0" w:space="0" w:color="auto"/>
                        <w:bottom w:val="none" w:sz="0" w:space="0" w:color="auto"/>
                        <w:right w:val="none" w:sz="0" w:space="0" w:color="auto"/>
                      </w:divBdr>
                    </w:div>
                    <w:div w:id="620">
                      <w:marLeft w:val="0"/>
                      <w:marRight w:val="0"/>
                      <w:marTop w:val="0"/>
                      <w:marBottom w:val="0"/>
                      <w:divBdr>
                        <w:top w:val="none" w:sz="0" w:space="0" w:color="auto"/>
                        <w:left w:val="none" w:sz="0" w:space="0" w:color="auto"/>
                        <w:bottom w:val="none" w:sz="0" w:space="0" w:color="auto"/>
                        <w:right w:val="none" w:sz="0" w:space="0" w:color="auto"/>
                      </w:divBdr>
                    </w:div>
                    <w:div w:id="655">
                      <w:marLeft w:val="0"/>
                      <w:marRight w:val="0"/>
                      <w:marTop w:val="0"/>
                      <w:marBottom w:val="0"/>
                      <w:divBdr>
                        <w:top w:val="none" w:sz="0" w:space="0" w:color="auto"/>
                        <w:left w:val="none" w:sz="0" w:space="0" w:color="auto"/>
                        <w:bottom w:val="none" w:sz="0" w:space="0" w:color="auto"/>
                        <w:right w:val="none" w:sz="0" w:space="0" w:color="auto"/>
                      </w:divBdr>
                    </w:div>
                    <w:div w:id="758">
                      <w:marLeft w:val="0"/>
                      <w:marRight w:val="0"/>
                      <w:marTop w:val="0"/>
                      <w:marBottom w:val="0"/>
                      <w:divBdr>
                        <w:top w:val="none" w:sz="0" w:space="0" w:color="auto"/>
                        <w:left w:val="none" w:sz="0" w:space="0" w:color="auto"/>
                        <w:bottom w:val="none" w:sz="0" w:space="0" w:color="auto"/>
                        <w:right w:val="none" w:sz="0" w:space="0" w:color="auto"/>
                      </w:divBdr>
                    </w:div>
                    <w:div w:id="883">
                      <w:marLeft w:val="0"/>
                      <w:marRight w:val="0"/>
                      <w:marTop w:val="0"/>
                      <w:marBottom w:val="0"/>
                      <w:divBdr>
                        <w:top w:val="none" w:sz="0" w:space="0" w:color="auto"/>
                        <w:left w:val="none" w:sz="0" w:space="0" w:color="auto"/>
                        <w:bottom w:val="none" w:sz="0" w:space="0" w:color="auto"/>
                        <w:right w:val="none" w:sz="0" w:space="0" w:color="auto"/>
                      </w:divBdr>
                    </w:div>
                    <w:div w:id="1124">
                      <w:marLeft w:val="0"/>
                      <w:marRight w:val="0"/>
                      <w:marTop w:val="0"/>
                      <w:marBottom w:val="0"/>
                      <w:divBdr>
                        <w:top w:val="none" w:sz="0" w:space="0" w:color="auto"/>
                        <w:left w:val="none" w:sz="0" w:space="0" w:color="auto"/>
                        <w:bottom w:val="none" w:sz="0" w:space="0" w:color="auto"/>
                        <w:right w:val="none" w:sz="0" w:space="0" w:color="auto"/>
                      </w:divBdr>
                    </w:div>
                    <w:div w:id="1157">
                      <w:marLeft w:val="0"/>
                      <w:marRight w:val="0"/>
                      <w:marTop w:val="0"/>
                      <w:marBottom w:val="0"/>
                      <w:divBdr>
                        <w:top w:val="none" w:sz="0" w:space="0" w:color="auto"/>
                        <w:left w:val="none" w:sz="0" w:space="0" w:color="auto"/>
                        <w:bottom w:val="none" w:sz="0" w:space="0" w:color="auto"/>
                        <w:right w:val="none" w:sz="0" w:space="0" w:color="auto"/>
                      </w:divBdr>
                    </w:div>
                    <w:div w:id="1165">
                      <w:marLeft w:val="0"/>
                      <w:marRight w:val="0"/>
                      <w:marTop w:val="0"/>
                      <w:marBottom w:val="0"/>
                      <w:divBdr>
                        <w:top w:val="none" w:sz="0" w:space="0" w:color="auto"/>
                        <w:left w:val="none" w:sz="0" w:space="0" w:color="auto"/>
                        <w:bottom w:val="none" w:sz="0" w:space="0" w:color="auto"/>
                        <w:right w:val="none" w:sz="0" w:space="0" w:color="auto"/>
                      </w:divBdr>
                    </w:div>
                    <w:div w:id="1230">
                      <w:marLeft w:val="0"/>
                      <w:marRight w:val="0"/>
                      <w:marTop w:val="0"/>
                      <w:marBottom w:val="0"/>
                      <w:divBdr>
                        <w:top w:val="none" w:sz="0" w:space="0" w:color="auto"/>
                        <w:left w:val="none" w:sz="0" w:space="0" w:color="auto"/>
                        <w:bottom w:val="none" w:sz="0" w:space="0" w:color="auto"/>
                        <w:right w:val="none" w:sz="0" w:space="0" w:color="auto"/>
                      </w:divBdr>
                    </w:div>
                    <w:div w:id="1255">
                      <w:marLeft w:val="0"/>
                      <w:marRight w:val="0"/>
                      <w:marTop w:val="0"/>
                      <w:marBottom w:val="0"/>
                      <w:divBdr>
                        <w:top w:val="none" w:sz="0" w:space="0" w:color="auto"/>
                        <w:left w:val="none" w:sz="0" w:space="0" w:color="auto"/>
                        <w:bottom w:val="none" w:sz="0" w:space="0" w:color="auto"/>
                        <w:right w:val="none" w:sz="0" w:space="0" w:color="auto"/>
                      </w:divBdr>
                    </w:div>
                    <w:div w:id="1264">
                      <w:marLeft w:val="0"/>
                      <w:marRight w:val="0"/>
                      <w:marTop w:val="0"/>
                      <w:marBottom w:val="0"/>
                      <w:divBdr>
                        <w:top w:val="none" w:sz="0" w:space="0" w:color="auto"/>
                        <w:left w:val="none" w:sz="0" w:space="0" w:color="auto"/>
                        <w:bottom w:val="none" w:sz="0" w:space="0" w:color="auto"/>
                        <w:right w:val="none" w:sz="0" w:space="0" w:color="auto"/>
                      </w:divBdr>
                    </w:div>
                    <w:div w:id="1307">
                      <w:marLeft w:val="0"/>
                      <w:marRight w:val="0"/>
                      <w:marTop w:val="0"/>
                      <w:marBottom w:val="0"/>
                      <w:divBdr>
                        <w:top w:val="none" w:sz="0" w:space="0" w:color="auto"/>
                        <w:left w:val="none" w:sz="0" w:space="0" w:color="auto"/>
                        <w:bottom w:val="none" w:sz="0" w:space="0" w:color="auto"/>
                        <w:right w:val="none" w:sz="0" w:space="0" w:color="auto"/>
                      </w:divBdr>
                    </w:div>
                    <w:div w:id="1340">
                      <w:marLeft w:val="0"/>
                      <w:marRight w:val="0"/>
                      <w:marTop w:val="0"/>
                      <w:marBottom w:val="0"/>
                      <w:divBdr>
                        <w:top w:val="none" w:sz="0" w:space="0" w:color="auto"/>
                        <w:left w:val="none" w:sz="0" w:space="0" w:color="auto"/>
                        <w:bottom w:val="none" w:sz="0" w:space="0" w:color="auto"/>
                        <w:right w:val="none" w:sz="0" w:space="0" w:color="auto"/>
                      </w:divBdr>
                    </w:div>
                    <w:div w:id="1355">
                      <w:marLeft w:val="0"/>
                      <w:marRight w:val="0"/>
                      <w:marTop w:val="0"/>
                      <w:marBottom w:val="0"/>
                      <w:divBdr>
                        <w:top w:val="none" w:sz="0" w:space="0" w:color="auto"/>
                        <w:left w:val="none" w:sz="0" w:space="0" w:color="auto"/>
                        <w:bottom w:val="none" w:sz="0" w:space="0" w:color="auto"/>
                        <w:right w:val="none" w:sz="0" w:space="0" w:color="auto"/>
                      </w:divBdr>
                    </w:div>
                    <w:div w:id="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
              <w:marLeft w:val="0"/>
              <w:marRight w:val="0"/>
              <w:marTop w:val="0"/>
              <w:marBottom w:val="0"/>
              <w:divBdr>
                <w:top w:val="none" w:sz="0" w:space="0" w:color="auto"/>
                <w:left w:val="none" w:sz="0" w:space="0" w:color="auto"/>
                <w:bottom w:val="none" w:sz="0" w:space="0" w:color="auto"/>
                <w:right w:val="none" w:sz="0" w:space="0" w:color="auto"/>
              </w:divBdr>
              <w:divsChild>
                <w:div w:id="416">
                  <w:marLeft w:val="0"/>
                  <w:marRight w:val="0"/>
                  <w:marTop w:val="0"/>
                  <w:marBottom w:val="0"/>
                  <w:divBdr>
                    <w:top w:val="none" w:sz="0" w:space="0" w:color="auto"/>
                    <w:left w:val="none" w:sz="0" w:space="0" w:color="auto"/>
                    <w:bottom w:val="none" w:sz="0" w:space="0" w:color="auto"/>
                    <w:right w:val="none" w:sz="0" w:space="0" w:color="auto"/>
                  </w:divBdr>
                </w:div>
                <w:div w:id="703">
                  <w:marLeft w:val="0"/>
                  <w:marRight w:val="0"/>
                  <w:marTop w:val="0"/>
                  <w:marBottom w:val="0"/>
                  <w:divBdr>
                    <w:top w:val="none" w:sz="0" w:space="0" w:color="auto"/>
                    <w:left w:val="none" w:sz="0" w:space="0" w:color="auto"/>
                    <w:bottom w:val="none" w:sz="0" w:space="0" w:color="auto"/>
                    <w:right w:val="none" w:sz="0" w:space="0" w:color="auto"/>
                  </w:divBdr>
                </w:div>
              </w:divsChild>
            </w:div>
            <w:div w:id="124">
              <w:marLeft w:val="0"/>
              <w:marRight w:val="0"/>
              <w:marTop w:val="0"/>
              <w:marBottom w:val="0"/>
              <w:divBdr>
                <w:top w:val="none" w:sz="0" w:space="0" w:color="auto"/>
                <w:left w:val="none" w:sz="0" w:space="0" w:color="auto"/>
                <w:bottom w:val="none" w:sz="0" w:space="0" w:color="auto"/>
                <w:right w:val="none" w:sz="0" w:space="0" w:color="auto"/>
              </w:divBdr>
              <w:divsChild>
                <w:div w:id="81">
                  <w:marLeft w:val="0"/>
                  <w:marRight w:val="0"/>
                  <w:marTop w:val="0"/>
                  <w:marBottom w:val="0"/>
                  <w:divBdr>
                    <w:top w:val="none" w:sz="0" w:space="0" w:color="auto"/>
                    <w:left w:val="none" w:sz="0" w:space="0" w:color="auto"/>
                    <w:bottom w:val="none" w:sz="0" w:space="0" w:color="auto"/>
                    <w:right w:val="none" w:sz="0" w:space="0" w:color="auto"/>
                  </w:divBdr>
                </w:div>
                <w:div w:id="334">
                  <w:marLeft w:val="0"/>
                  <w:marRight w:val="0"/>
                  <w:marTop w:val="0"/>
                  <w:marBottom w:val="0"/>
                  <w:divBdr>
                    <w:top w:val="none" w:sz="0" w:space="0" w:color="auto"/>
                    <w:left w:val="none" w:sz="0" w:space="0" w:color="auto"/>
                    <w:bottom w:val="none" w:sz="0" w:space="0" w:color="auto"/>
                    <w:right w:val="none" w:sz="0" w:space="0" w:color="auto"/>
                  </w:divBdr>
                </w:div>
                <w:div w:id="406">
                  <w:marLeft w:val="0"/>
                  <w:marRight w:val="0"/>
                  <w:marTop w:val="0"/>
                  <w:marBottom w:val="0"/>
                  <w:divBdr>
                    <w:top w:val="none" w:sz="0" w:space="0" w:color="auto"/>
                    <w:left w:val="none" w:sz="0" w:space="0" w:color="auto"/>
                    <w:bottom w:val="none" w:sz="0" w:space="0" w:color="auto"/>
                    <w:right w:val="none" w:sz="0" w:space="0" w:color="auto"/>
                  </w:divBdr>
                </w:div>
                <w:div w:id="527">
                  <w:marLeft w:val="0"/>
                  <w:marRight w:val="0"/>
                  <w:marTop w:val="0"/>
                  <w:marBottom w:val="0"/>
                  <w:divBdr>
                    <w:top w:val="none" w:sz="0" w:space="0" w:color="auto"/>
                    <w:left w:val="none" w:sz="0" w:space="0" w:color="auto"/>
                    <w:bottom w:val="none" w:sz="0" w:space="0" w:color="auto"/>
                    <w:right w:val="none" w:sz="0" w:space="0" w:color="auto"/>
                  </w:divBdr>
                </w:div>
                <w:div w:id="591">
                  <w:marLeft w:val="0"/>
                  <w:marRight w:val="0"/>
                  <w:marTop w:val="0"/>
                  <w:marBottom w:val="0"/>
                  <w:divBdr>
                    <w:top w:val="none" w:sz="0" w:space="0" w:color="auto"/>
                    <w:left w:val="none" w:sz="0" w:space="0" w:color="auto"/>
                    <w:bottom w:val="none" w:sz="0" w:space="0" w:color="auto"/>
                    <w:right w:val="none" w:sz="0" w:space="0" w:color="auto"/>
                  </w:divBdr>
                </w:div>
                <w:div w:id="761">
                  <w:marLeft w:val="0"/>
                  <w:marRight w:val="0"/>
                  <w:marTop w:val="0"/>
                  <w:marBottom w:val="0"/>
                  <w:divBdr>
                    <w:top w:val="none" w:sz="0" w:space="0" w:color="auto"/>
                    <w:left w:val="none" w:sz="0" w:space="0" w:color="auto"/>
                    <w:bottom w:val="none" w:sz="0" w:space="0" w:color="auto"/>
                    <w:right w:val="none" w:sz="0" w:space="0" w:color="auto"/>
                  </w:divBdr>
                </w:div>
                <w:div w:id="799">
                  <w:marLeft w:val="0"/>
                  <w:marRight w:val="0"/>
                  <w:marTop w:val="0"/>
                  <w:marBottom w:val="0"/>
                  <w:divBdr>
                    <w:top w:val="none" w:sz="0" w:space="0" w:color="auto"/>
                    <w:left w:val="none" w:sz="0" w:space="0" w:color="auto"/>
                    <w:bottom w:val="none" w:sz="0" w:space="0" w:color="auto"/>
                    <w:right w:val="none" w:sz="0" w:space="0" w:color="auto"/>
                  </w:divBdr>
                </w:div>
                <w:div w:id="827">
                  <w:marLeft w:val="0"/>
                  <w:marRight w:val="0"/>
                  <w:marTop w:val="0"/>
                  <w:marBottom w:val="0"/>
                  <w:divBdr>
                    <w:top w:val="none" w:sz="0" w:space="0" w:color="auto"/>
                    <w:left w:val="none" w:sz="0" w:space="0" w:color="auto"/>
                    <w:bottom w:val="none" w:sz="0" w:space="0" w:color="auto"/>
                    <w:right w:val="none" w:sz="0" w:space="0" w:color="auto"/>
                  </w:divBdr>
                </w:div>
                <w:div w:id="930">
                  <w:marLeft w:val="0"/>
                  <w:marRight w:val="0"/>
                  <w:marTop w:val="0"/>
                  <w:marBottom w:val="0"/>
                  <w:divBdr>
                    <w:top w:val="none" w:sz="0" w:space="0" w:color="auto"/>
                    <w:left w:val="none" w:sz="0" w:space="0" w:color="auto"/>
                    <w:bottom w:val="none" w:sz="0" w:space="0" w:color="auto"/>
                    <w:right w:val="none" w:sz="0" w:space="0" w:color="auto"/>
                  </w:divBdr>
                </w:div>
                <w:div w:id="990">
                  <w:marLeft w:val="0"/>
                  <w:marRight w:val="0"/>
                  <w:marTop w:val="0"/>
                  <w:marBottom w:val="0"/>
                  <w:divBdr>
                    <w:top w:val="none" w:sz="0" w:space="0" w:color="auto"/>
                    <w:left w:val="none" w:sz="0" w:space="0" w:color="auto"/>
                    <w:bottom w:val="none" w:sz="0" w:space="0" w:color="auto"/>
                    <w:right w:val="none" w:sz="0" w:space="0" w:color="auto"/>
                  </w:divBdr>
                </w:div>
                <w:div w:id="1024">
                  <w:marLeft w:val="0"/>
                  <w:marRight w:val="0"/>
                  <w:marTop w:val="0"/>
                  <w:marBottom w:val="0"/>
                  <w:divBdr>
                    <w:top w:val="none" w:sz="0" w:space="0" w:color="auto"/>
                    <w:left w:val="none" w:sz="0" w:space="0" w:color="auto"/>
                    <w:bottom w:val="none" w:sz="0" w:space="0" w:color="auto"/>
                    <w:right w:val="none" w:sz="0" w:space="0" w:color="auto"/>
                  </w:divBdr>
                </w:div>
                <w:div w:id="1091">
                  <w:marLeft w:val="0"/>
                  <w:marRight w:val="0"/>
                  <w:marTop w:val="0"/>
                  <w:marBottom w:val="0"/>
                  <w:divBdr>
                    <w:top w:val="none" w:sz="0" w:space="0" w:color="auto"/>
                    <w:left w:val="none" w:sz="0" w:space="0" w:color="auto"/>
                    <w:bottom w:val="none" w:sz="0" w:space="0" w:color="auto"/>
                    <w:right w:val="none" w:sz="0" w:space="0" w:color="auto"/>
                  </w:divBdr>
                </w:div>
                <w:div w:id="1181">
                  <w:marLeft w:val="0"/>
                  <w:marRight w:val="0"/>
                  <w:marTop w:val="0"/>
                  <w:marBottom w:val="0"/>
                  <w:divBdr>
                    <w:top w:val="none" w:sz="0" w:space="0" w:color="auto"/>
                    <w:left w:val="none" w:sz="0" w:space="0" w:color="auto"/>
                    <w:bottom w:val="none" w:sz="0" w:space="0" w:color="auto"/>
                    <w:right w:val="none" w:sz="0" w:space="0" w:color="auto"/>
                  </w:divBdr>
                </w:div>
                <w:div w:id="1416">
                  <w:marLeft w:val="0"/>
                  <w:marRight w:val="0"/>
                  <w:marTop w:val="0"/>
                  <w:marBottom w:val="0"/>
                  <w:divBdr>
                    <w:top w:val="none" w:sz="0" w:space="0" w:color="auto"/>
                    <w:left w:val="none" w:sz="0" w:space="0" w:color="auto"/>
                    <w:bottom w:val="none" w:sz="0" w:space="0" w:color="auto"/>
                    <w:right w:val="none" w:sz="0" w:space="0" w:color="auto"/>
                  </w:divBdr>
                </w:div>
                <w:div w:id="1528">
                  <w:marLeft w:val="0"/>
                  <w:marRight w:val="0"/>
                  <w:marTop w:val="0"/>
                  <w:marBottom w:val="0"/>
                  <w:divBdr>
                    <w:top w:val="none" w:sz="0" w:space="0" w:color="auto"/>
                    <w:left w:val="none" w:sz="0" w:space="0" w:color="auto"/>
                    <w:bottom w:val="none" w:sz="0" w:space="0" w:color="auto"/>
                    <w:right w:val="none" w:sz="0" w:space="0" w:color="auto"/>
                  </w:divBdr>
                </w:div>
              </w:divsChild>
            </w:div>
            <w:div w:id="314">
              <w:marLeft w:val="0"/>
              <w:marRight w:val="0"/>
              <w:marTop w:val="0"/>
              <w:marBottom w:val="0"/>
              <w:divBdr>
                <w:top w:val="none" w:sz="0" w:space="0" w:color="auto"/>
                <w:left w:val="none" w:sz="0" w:space="0" w:color="auto"/>
                <w:bottom w:val="none" w:sz="0" w:space="0" w:color="auto"/>
                <w:right w:val="none" w:sz="0" w:space="0" w:color="auto"/>
              </w:divBdr>
            </w:div>
            <w:div w:id="340">
              <w:marLeft w:val="0"/>
              <w:marRight w:val="0"/>
              <w:marTop w:val="0"/>
              <w:marBottom w:val="0"/>
              <w:divBdr>
                <w:top w:val="none" w:sz="0" w:space="0" w:color="auto"/>
                <w:left w:val="none" w:sz="0" w:space="0" w:color="auto"/>
                <w:bottom w:val="none" w:sz="0" w:space="0" w:color="auto"/>
                <w:right w:val="none" w:sz="0" w:space="0" w:color="auto"/>
              </w:divBdr>
            </w:div>
            <w:div w:id="364">
              <w:marLeft w:val="0"/>
              <w:marRight w:val="0"/>
              <w:marTop w:val="0"/>
              <w:marBottom w:val="0"/>
              <w:divBdr>
                <w:top w:val="none" w:sz="0" w:space="0" w:color="auto"/>
                <w:left w:val="none" w:sz="0" w:space="0" w:color="auto"/>
                <w:bottom w:val="none" w:sz="0" w:space="0" w:color="auto"/>
                <w:right w:val="none" w:sz="0" w:space="0" w:color="auto"/>
              </w:divBdr>
              <w:divsChild>
                <w:div w:id="793">
                  <w:marLeft w:val="0"/>
                  <w:marRight w:val="0"/>
                  <w:marTop w:val="0"/>
                  <w:marBottom w:val="0"/>
                  <w:divBdr>
                    <w:top w:val="none" w:sz="0" w:space="0" w:color="auto"/>
                    <w:left w:val="none" w:sz="0" w:space="0" w:color="auto"/>
                    <w:bottom w:val="none" w:sz="0" w:space="0" w:color="auto"/>
                    <w:right w:val="none" w:sz="0" w:space="0" w:color="auto"/>
                  </w:divBdr>
                </w:div>
                <w:div w:id="955">
                  <w:marLeft w:val="0"/>
                  <w:marRight w:val="0"/>
                  <w:marTop w:val="0"/>
                  <w:marBottom w:val="0"/>
                  <w:divBdr>
                    <w:top w:val="none" w:sz="0" w:space="0" w:color="auto"/>
                    <w:left w:val="none" w:sz="0" w:space="0" w:color="auto"/>
                    <w:bottom w:val="none" w:sz="0" w:space="0" w:color="auto"/>
                    <w:right w:val="none" w:sz="0" w:space="0" w:color="auto"/>
                  </w:divBdr>
                </w:div>
                <w:div w:id="1580">
                  <w:marLeft w:val="0"/>
                  <w:marRight w:val="0"/>
                  <w:marTop w:val="0"/>
                  <w:marBottom w:val="0"/>
                  <w:divBdr>
                    <w:top w:val="none" w:sz="0" w:space="0" w:color="auto"/>
                    <w:left w:val="none" w:sz="0" w:space="0" w:color="auto"/>
                    <w:bottom w:val="none" w:sz="0" w:space="0" w:color="auto"/>
                    <w:right w:val="none" w:sz="0" w:space="0" w:color="auto"/>
                  </w:divBdr>
                </w:div>
              </w:divsChild>
            </w:div>
            <w:div w:id="469">
              <w:marLeft w:val="0"/>
              <w:marRight w:val="0"/>
              <w:marTop w:val="0"/>
              <w:marBottom w:val="0"/>
              <w:divBdr>
                <w:top w:val="none" w:sz="0" w:space="0" w:color="auto"/>
                <w:left w:val="none" w:sz="0" w:space="0" w:color="auto"/>
                <w:bottom w:val="none" w:sz="0" w:space="0" w:color="auto"/>
                <w:right w:val="none" w:sz="0" w:space="0" w:color="auto"/>
              </w:divBdr>
            </w:div>
            <w:div w:id="572">
              <w:marLeft w:val="0"/>
              <w:marRight w:val="0"/>
              <w:marTop w:val="0"/>
              <w:marBottom w:val="0"/>
              <w:divBdr>
                <w:top w:val="none" w:sz="0" w:space="0" w:color="auto"/>
                <w:left w:val="none" w:sz="0" w:space="0" w:color="auto"/>
                <w:bottom w:val="none" w:sz="0" w:space="0" w:color="auto"/>
                <w:right w:val="none" w:sz="0" w:space="0" w:color="auto"/>
              </w:divBdr>
            </w:div>
            <w:div w:id="590">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
                <w:div w:id="94">
                  <w:marLeft w:val="0"/>
                  <w:marRight w:val="0"/>
                  <w:marTop w:val="0"/>
                  <w:marBottom w:val="0"/>
                  <w:divBdr>
                    <w:top w:val="none" w:sz="0" w:space="0" w:color="auto"/>
                    <w:left w:val="none" w:sz="0" w:space="0" w:color="auto"/>
                    <w:bottom w:val="none" w:sz="0" w:space="0" w:color="auto"/>
                    <w:right w:val="none" w:sz="0" w:space="0" w:color="auto"/>
                  </w:divBdr>
                </w:div>
                <w:div w:id="116">
                  <w:marLeft w:val="0"/>
                  <w:marRight w:val="0"/>
                  <w:marTop w:val="0"/>
                  <w:marBottom w:val="0"/>
                  <w:divBdr>
                    <w:top w:val="none" w:sz="0" w:space="0" w:color="auto"/>
                    <w:left w:val="none" w:sz="0" w:space="0" w:color="auto"/>
                    <w:bottom w:val="none" w:sz="0" w:space="0" w:color="auto"/>
                    <w:right w:val="none" w:sz="0" w:space="0" w:color="auto"/>
                  </w:divBdr>
                </w:div>
                <w:div w:id="133">
                  <w:marLeft w:val="0"/>
                  <w:marRight w:val="0"/>
                  <w:marTop w:val="0"/>
                  <w:marBottom w:val="0"/>
                  <w:divBdr>
                    <w:top w:val="none" w:sz="0" w:space="0" w:color="auto"/>
                    <w:left w:val="none" w:sz="0" w:space="0" w:color="auto"/>
                    <w:bottom w:val="none" w:sz="0" w:space="0" w:color="auto"/>
                    <w:right w:val="none" w:sz="0" w:space="0" w:color="auto"/>
                  </w:divBdr>
                </w:div>
                <w:div w:id="171">
                  <w:marLeft w:val="0"/>
                  <w:marRight w:val="0"/>
                  <w:marTop w:val="0"/>
                  <w:marBottom w:val="0"/>
                  <w:divBdr>
                    <w:top w:val="none" w:sz="0" w:space="0" w:color="auto"/>
                    <w:left w:val="none" w:sz="0" w:space="0" w:color="auto"/>
                    <w:bottom w:val="none" w:sz="0" w:space="0" w:color="auto"/>
                    <w:right w:val="none" w:sz="0" w:space="0" w:color="auto"/>
                  </w:divBdr>
                </w:div>
                <w:div w:id="295">
                  <w:marLeft w:val="0"/>
                  <w:marRight w:val="0"/>
                  <w:marTop w:val="0"/>
                  <w:marBottom w:val="0"/>
                  <w:divBdr>
                    <w:top w:val="none" w:sz="0" w:space="0" w:color="auto"/>
                    <w:left w:val="none" w:sz="0" w:space="0" w:color="auto"/>
                    <w:bottom w:val="none" w:sz="0" w:space="0" w:color="auto"/>
                    <w:right w:val="none" w:sz="0" w:space="0" w:color="auto"/>
                  </w:divBdr>
                </w:div>
                <w:div w:id="407">
                  <w:marLeft w:val="0"/>
                  <w:marRight w:val="0"/>
                  <w:marTop w:val="0"/>
                  <w:marBottom w:val="0"/>
                  <w:divBdr>
                    <w:top w:val="none" w:sz="0" w:space="0" w:color="auto"/>
                    <w:left w:val="none" w:sz="0" w:space="0" w:color="auto"/>
                    <w:bottom w:val="none" w:sz="0" w:space="0" w:color="auto"/>
                    <w:right w:val="none" w:sz="0" w:space="0" w:color="auto"/>
                  </w:divBdr>
                </w:div>
                <w:div w:id="471">
                  <w:marLeft w:val="0"/>
                  <w:marRight w:val="0"/>
                  <w:marTop w:val="0"/>
                  <w:marBottom w:val="0"/>
                  <w:divBdr>
                    <w:top w:val="none" w:sz="0" w:space="0" w:color="auto"/>
                    <w:left w:val="none" w:sz="0" w:space="0" w:color="auto"/>
                    <w:bottom w:val="none" w:sz="0" w:space="0" w:color="auto"/>
                    <w:right w:val="none" w:sz="0" w:space="0" w:color="auto"/>
                  </w:divBdr>
                </w:div>
                <w:div w:id="533">
                  <w:marLeft w:val="0"/>
                  <w:marRight w:val="0"/>
                  <w:marTop w:val="0"/>
                  <w:marBottom w:val="0"/>
                  <w:divBdr>
                    <w:top w:val="none" w:sz="0" w:space="0" w:color="auto"/>
                    <w:left w:val="none" w:sz="0" w:space="0" w:color="auto"/>
                    <w:bottom w:val="none" w:sz="0" w:space="0" w:color="auto"/>
                    <w:right w:val="none" w:sz="0" w:space="0" w:color="auto"/>
                  </w:divBdr>
                </w:div>
                <w:div w:id="662">
                  <w:marLeft w:val="0"/>
                  <w:marRight w:val="0"/>
                  <w:marTop w:val="0"/>
                  <w:marBottom w:val="0"/>
                  <w:divBdr>
                    <w:top w:val="none" w:sz="0" w:space="0" w:color="auto"/>
                    <w:left w:val="none" w:sz="0" w:space="0" w:color="auto"/>
                    <w:bottom w:val="none" w:sz="0" w:space="0" w:color="auto"/>
                    <w:right w:val="none" w:sz="0" w:space="0" w:color="auto"/>
                  </w:divBdr>
                </w:div>
                <w:div w:id="810">
                  <w:marLeft w:val="0"/>
                  <w:marRight w:val="0"/>
                  <w:marTop w:val="0"/>
                  <w:marBottom w:val="0"/>
                  <w:divBdr>
                    <w:top w:val="none" w:sz="0" w:space="0" w:color="auto"/>
                    <w:left w:val="none" w:sz="0" w:space="0" w:color="auto"/>
                    <w:bottom w:val="none" w:sz="0" w:space="0" w:color="auto"/>
                    <w:right w:val="none" w:sz="0" w:space="0" w:color="auto"/>
                  </w:divBdr>
                </w:div>
                <w:div w:id="840">
                  <w:marLeft w:val="0"/>
                  <w:marRight w:val="0"/>
                  <w:marTop w:val="0"/>
                  <w:marBottom w:val="0"/>
                  <w:divBdr>
                    <w:top w:val="none" w:sz="0" w:space="0" w:color="auto"/>
                    <w:left w:val="none" w:sz="0" w:space="0" w:color="auto"/>
                    <w:bottom w:val="none" w:sz="0" w:space="0" w:color="auto"/>
                    <w:right w:val="none" w:sz="0" w:space="0" w:color="auto"/>
                  </w:divBdr>
                </w:div>
                <w:div w:id="887">
                  <w:marLeft w:val="0"/>
                  <w:marRight w:val="0"/>
                  <w:marTop w:val="0"/>
                  <w:marBottom w:val="0"/>
                  <w:divBdr>
                    <w:top w:val="none" w:sz="0" w:space="0" w:color="auto"/>
                    <w:left w:val="none" w:sz="0" w:space="0" w:color="auto"/>
                    <w:bottom w:val="none" w:sz="0" w:space="0" w:color="auto"/>
                    <w:right w:val="none" w:sz="0" w:space="0" w:color="auto"/>
                  </w:divBdr>
                </w:div>
                <w:div w:id="976">
                  <w:marLeft w:val="0"/>
                  <w:marRight w:val="0"/>
                  <w:marTop w:val="0"/>
                  <w:marBottom w:val="0"/>
                  <w:divBdr>
                    <w:top w:val="none" w:sz="0" w:space="0" w:color="auto"/>
                    <w:left w:val="none" w:sz="0" w:space="0" w:color="auto"/>
                    <w:bottom w:val="none" w:sz="0" w:space="0" w:color="auto"/>
                    <w:right w:val="none" w:sz="0" w:space="0" w:color="auto"/>
                  </w:divBdr>
                </w:div>
                <w:div w:id="1033">
                  <w:marLeft w:val="0"/>
                  <w:marRight w:val="0"/>
                  <w:marTop w:val="0"/>
                  <w:marBottom w:val="0"/>
                  <w:divBdr>
                    <w:top w:val="none" w:sz="0" w:space="0" w:color="auto"/>
                    <w:left w:val="none" w:sz="0" w:space="0" w:color="auto"/>
                    <w:bottom w:val="none" w:sz="0" w:space="0" w:color="auto"/>
                    <w:right w:val="none" w:sz="0" w:space="0" w:color="auto"/>
                  </w:divBdr>
                </w:div>
                <w:div w:id="1053">
                  <w:marLeft w:val="0"/>
                  <w:marRight w:val="0"/>
                  <w:marTop w:val="0"/>
                  <w:marBottom w:val="0"/>
                  <w:divBdr>
                    <w:top w:val="none" w:sz="0" w:space="0" w:color="auto"/>
                    <w:left w:val="none" w:sz="0" w:space="0" w:color="auto"/>
                    <w:bottom w:val="none" w:sz="0" w:space="0" w:color="auto"/>
                    <w:right w:val="none" w:sz="0" w:space="0" w:color="auto"/>
                  </w:divBdr>
                </w:div>
                <w:div w:id="1210">
                  <w:marLeft w:val="0"/>
                  <w:marRight w:val="0"/>
                  <w:marTop w:val="0"/>
                  <w:marBottom w:val="0"/>
                  <w:divBdr>
                    <w:top w:val="none" w:sz="0" w:space="0" w:color="auto"/>
                    <w:left w:val="none" w:sz="0" w:space="0" w:color="auto"/>
                    <w:bottom w:val="none" w:sz="0" w:space="0" w:color="auto"/>
                    <w:right w:val="none" w:sz="0" w:space="0" w:color="auto"/>
                  </w:divBdr>
                </w:div>
                <w:div w:id="1234">
                  <w:marLeft w:val="0"/>
                  <w:marRight w:val="0"/>
                  <w:marTop w:val="0"/>
                  <w:marBottom w:val="0"/>
                  <w:divBdr>
                    <w:top w:val="none" w:sz="0" w:space="0" w:color="auto"/>
                    <w:left w:val="none" w:sz="0" w:space="0" w:color="auto"/>
                    <w:bottom w:val="none" w:sz="0" w:space="0" w:color="auto"/>
                    <w:right w:val="none" w:sz="0" w:space="0" w:color="auto"/>
                  </w:divBdr>
                </w:div>
                <w:div w:id="1299">
                  <w:marLeft w:val="0"/>
                  <w:marRight w:val="0"/>
                  <w:marTop w:val="0"/>
                  <w:marBottom w:val="0"/>
                  <w:divBdr>
                    <w:top w:val="none" w:sz="0" w:space="0" w:color="auto"/>
                    <w:left w:val="none" w:sz="0" w:space="0" w:color="auto"/>
                    <w:bottom w:val="none" w:sz="0" w:space="0" w:color="auto"/>
                    <w:right w:val="none" w:sz="0" w:space="0" w:color="auto"/>
                  </w:divBdr>
                </w:div>
                <w:div w:id="1346">
                  <w:marLeft w:val="0"/>
                  <w:marRight w:val="0"/>
                  <w:marTop w:val="0"/>
                  <w:marBottom w:val="0"/>
                  <w:divBdr>
                    <w:top w:val="none" w:sz="0" w:space="0" w:color="auto"/>
                    <w:left w:val="none" w:sz="0" w:space="0" w:color="auto"/>
                    <w:bottom w:val="none" w:sz="0" w:space="0" w:color="auto"/>
                    <w:right w:val="none" w:sz="0" w:space="0" w:color="auto"/>
                  </w:divBdr>
                </w:div>
                <w:div w:id="1358">
                  <w:marLeft w:val="0"/>
                  <w:marRight w:val="0"/>
                  <w:marTop w:val="0"/>
                  <w:marBottom w:val="0"/>
                  <w:divBdr>
                    <w:top w:val="none" w:sz="0" w:space="0" w:color="auto"/>
                    <w:left w:val="none" w:sz="0" w:space="0" w:color="auto"/>
                    <w:bottom w:val="none" w:sz="0" w:space="0" w:color="auto"/>
                    <w:right w:val="none" w:sz="0" w:space="0" w:color="auto"/>
                  </w:divBdr>
                </w:div>
                <w:div w:id="1371">
                  <w:marLeft w:val="0"/>
                  <w:marRight w:val="0"/>
                  <w:marTop w:val="0"/>
                  <w:marBottom w:val="0"/>
                  <w:divBdr>
                    <w:top w:val="none" w:sz="0" w:space="0" w:color="auto"/>
                    <w:left w:val="none" w:sz="0" w:space="0" w:color="auto"/>
                    <w:bottom w:val="none" w:sz="0" w:space="0" w:color="auto"/>
                    <w:right w:val="none" w:sz="0" w:space="0" w:color="auto"/>
                  </w:divBdr>
                </w:div>
                <w:div w:id="1390">
                  <w:marLeft w:val="0"/>
                  <w:marRight w:val="0"/>
                  <w:marTop w:val="0"/>
                  <w:marBottom w:val="0"/>
                  <w:divBdr>
                    <w:top w:val="none" w:sz="0" w:space="0" w:color="auto"/>
                    <w:left w:val="none" w:sz="0" w:space="0" w:color="auto"/>
                    <w:bottom w:val="none" w:sz="0" w:space="0" w:color="auto"/>
                    <w:right w:val="none" w:sz="0" w:space="0" w:color="auto"/>
                  </w:divBdr>
                </w:div>
                <w:div w:id="1511">
                  <w:marLeft w:val="0"/>
                  <w:marRight w:val="0"/>
                  <w:marTop w:val="0"/>
                  <w:marBottom w:val="0"/>
                  <w:divBdr>
                    <w:top w:val="none" w:sz="0" w:space="0" w:color="auto"/>
                    <w:left w:val="none" w:sz="0" w:space="0" w:color="auto"/>
                    <w:bottom w:val="none" w:sz="0" w:space="0" w:color="auto"/>
                    <w:right w:val="none" w:sz="0" w:space="0" w:color="auto"/>
                  </w:divBdr>
                </w:div>
              </w:divsChild>
            </w:div>
            <w:div w:id="785">
              <w:marLeft w:val="0"/>
              <w:marRight w:val="0"/>
              <w:marTop w:val="0"/>
              <w:marBottom w:val="0"/>
              <w:divBdr>
                <w:top w:val="none" w:sz="0" w:space="0" w:color="auto"/>
                <w:left w:val="none" w:sz="0" w:space="0" w:color="auto"/>
                <w:bottom w:val="none" w:sz="0" w:space="0" w:color="auto"/>
                <w:right w:val="none" w:sz="0" w:space="0" w:color="auto"/>
              </w:divBdr>
            </w:div>
            <w:div w:id="805">
              <w:marLeft w:val="0"/>
              <w:marRight w:val="0"/>
              <w:marTop w:val="0"/>
              <w:marBottom w:val="0"/>
              <w:divBdr>
                <w:top w:val="none" w:sz="0" w:space="0" w:color="auto"/>
                <w:left w:val="none" w:sz="0" w:space="0" w:color="auto"/>
                <w:bottom w:val="none" w:sz="0" w:space="0" w:color="auto"/>
                <w:right w:val="none" w:sz="0" w:space="0" w:color="auto"/>
              </w:divBdr>
              <w:divsChild>
                <w:div w:id="510">
                  <w:marLeft w:val="0"/>
                  <w:marRight w:val="0"/>
                  <w:marTop w:val="0"/>
                  <w:marBottom w:val="0"/>
                  <w:divBdr>
                    <w:top w:val="none" w:sz="0" w:space="0" w:color="auto"/>
                    <w:left w:val="none" w:sz="0" w:space="0" w:color="auto"/>
                    <w:bottom w:val="none" w:sz="0" w:space="0" w:color="auto"/>
                    <w:right w:val="none" w:sz="0" w:space="0" w:color="auto"/>
                  </w:divBdr>
                </w:div>
                <w:div w:id="753">
                  <w:marLeft w:val="0"/>
                  <w:marRight w:val="0"/>
                  <w:marTop w:val="0"/>
                  <w:marBottom w:val="0"/>
                  <w:divBdr>
                    <w:top w:val="none" w:sz="0" w:space="0" w:color="auto"/>
                    <w:left w:val="none" w:sz="0" w:space="0" w:color="auto"/>
                    <w:bottom w:val="none" w:sz="0" w:space="0" w:color="auto"/>
                    <w:right w:val="none" w:sz="0" w:space="0" w:color="auto"/>
                  </w:divBdr>
                </w:div>
                <w:div w:id="1275">
                  <w:marLeft w:val="0"/>
                  <w:marRight w:val="0"/>
                  <w:marTop w:val="0"/>
                  <w:marBottom w:val="0"/>
                  <w:divBdr>
                    <w:top w:val="none" w:sz="0" w:space="0" w:color="auto"/>
                    <w:left w:val="none" w:sz="0" w:space="0" w:color="auto"/>
                    <w:bottom w:val="none" w:sz="0" w:space="0" w:color="auto"/>
                    <w:right w:val="none" w:sz="0" w:space="0" w:color="auto"/>
                  </w:divBdr>
                </w:div>
                <w:div w:id="1499">
                  <w:marLeft w:val="0"/>
                  <w:marRight w:val="0"/>
                  <w:marTop w:val="0"/>
                  <w:marBottom w:val="0"/>
                  <w:divBdr>
                    <w:top w:val="none" w:sz="0" w:space="0" w:color="auto"/>
                    <w:left w:val="none" w:sz="0" w:space="0" w:color="auto"/>
                    <w:bottom w:val="none" w:sz="0" w:space="0" w:color="auto"/>
                    <w:right w:val="none" w:sz="0" w:space="0" w:color="auto"/>
                  </w:divBdr>
                </w:div>
              </w:divsChild>
            </w:div>
            <w:div w:id="816">
              <w:marLeft w:val="0"/>
              <w:marRight w:val="0"/>
              <w:marTop w:val="0"/>
              <w:marBottom w:val="0"/>
              <w:divBdr>
                <w:top w:val="none" w:sz="0" w:space="0" w:color="auto"/>
                <w:left w:val="none" w:sz="0" w:space="0" w:color="auto"/>
                <w:bottom w:val="none" w:sz="0" w:space="0" w:color="auto"/>
                <w:right w:val="none" w:sz="0" w:space="0" w:color="auto"/>
              </w:divBdr>
            </w:div>
            <w:div w:id="847">
              <w:marLeft w:val="0"/>
              <w:marRight w:val="0"/>
              <w:marTop w:val="0"/>
              <w:marBottom w:val="0"/>
              <w:divBdr>
                <w:top w:val="none" w:sz="0" w:space="0" w:color="auto"/>
                <w:left w:val="none" w:sz="0" w:space="0" w:color="auto"/>
                <w:bottom w:val="none" w:sz="0" w:space="0" w:color="auto"/>
                <w:right w:val="none" w:sz="0" w:space="0" w:color="auto"/>
              </w:divBdr>
              <w:divsChild>
                <w:div w:id="352">
                  <w:marLeft w:val="0"/>
                  <w:marRight w:val="0"/>
                  <w:marTop w:val="0"/>
                  <w:marBottom w:val="0"/>
                  <w:divBdr>
                    <w:top w:val="none" w:sz="0" w:space="0" w:color="auto"/>
                    <w:left w:val="none" w:sz="0" w:space="0" w:color="auto"/>
                    <w:bottom w:val="none" w:sz="0" w:space="0" w:color="auto"/>
                    <w:right w:val="none" w:sz="0" w:space="0" w:color="auto"/>
                  </w:divBdr>
                </w:div>
              </w:divsChild>
            </w:div>
            <w:div w:id="923">
              <w:marLeft w:val="0"/>
              <w:marRight w:val="0"/>
              <w:marTop w:val="0"/>
              <w:marBottom w:val="0"/>
              <w:divBdr>
                <w:top w:val="none" w:sz="0" w:space="0" w:color="auto"/>
                <w:left w:val="none" w:sz="0" w:space="0" w:color="auto"/>
                <w:bottom w:val="none" w:sz="0" w:space="0" w:color="auto"/>
                <w:right w:val="none" w:sz="0" w:space="0" w:color="auto"/>
              </w:divBdr>
            </w:div>
            <w:div w:id="926">
              <w:marLeft w:val="0"/>
              <w:marRight w:val="0"/>
              <w:marTop w:val="0"/>
              <w:marBottom w:val="0"/>
              <w:divBdr>
                <w:top w:val="none" w:sz="0" w:space="0" w:color="auto"/>
                <w:left w:val="none" w:sz="0" w:space="0" w:color="auto"/>
                <w:bottom w:val="none" w:sz="0" w:space="0" w:color="auto"/>
                <w:right w:val="none" w:sz="0" w:space="0" w:color="auto"/>
              </w:divBdr>
            </w:div>
            <w:div w:id="1015">
              <w:marLeft w:val="0"/>
              <w:marRight w:val="0"/>
              <w:marTop w:val="0"/>
              <w:marBottom w:val="0"/>
              <w:divBdr>
                <w:top w:val="none" w:sz="0" w:space="0" w:color="auto"/>
                <w:left w:val="none" w:sz="0" w:space="0" w:color="auto"/>
                <w:bottom w:val="none" w:sz="0" w:space="0" w:color="auto"/>
                <w:right w:val="none" w:sz="0" w:space="0" w:color="auto"/>
              </w:divBdr>
              <w:divsChild>
                <w:div w:id="494">
                  <w:marLeft w:val="0"/>
                  <w:marRight w:val="0"/>
                  <w:marTop w:val="0"/>
                  <w:marBottom w:val="0"/>
                  <w:divBdr>
                    <w:top w:val="none" w:sz="0" w:space="0" w:color="auto"/>
                    <w:left w:val="none" w:sz="0" w:space="0" w:color="auto"/>
                    <w:bottom w:val="none" w:sz="0" w:space="0" w:color="auto"/>
                    <w:right w:val="none" w:sz="0" w:space="0" w:color="auto"/>
                  </w:divBdr>
                </w:div>
                <w:div w:id="937">
                  <w:marLeft w:val="0"/>
                  <w:marRight w:val="0"/>
                  <w:marTop w:val="0"/>
                  <w:marBottom w:val="0"/>
                  <w:divBdr>
                    <w:top w:val="none" w:sz="0" w:space="0" w:color="auto"/>
                    <w:left w:val="none" w:sz="0" w:space="0" w:color="auto"/>
                    <w:bottom w:val="none" w:sz="0" w:space="0" w:color="auto"/>
                    <w:right w:val="none" w:sz="0" w:space="0" w:color="auto"/>
                  </w:divBdr>
                </w:div>
                <w:div w:id="1104">
                  <w:marLeft w:val="0"/>
                  <w:marRight w:val="0"/>
                  <w:marTop w:val="0"/>
                  <w:marBottom w:val="0"/>
                  <w:divBdr>
                    <w:top w:val="none" w:sz="0" w:space="0" w:color="auto"/>
                    <w:left w:val="none" w:sz="0" w:space="0" w:color="auto"/>
                    <w:bottom w:val="none" w:sz="0" w:space="0" w:color="auto"/>
                    <w:right w:val="none" w:sz="0" w:space="0" w:color="auto"/>
                  </w:divBdr>
                </w:div>
                <w:div w:id="1274">
                  <w:marLeft w:val="0"/>
                  <w:marRight w:val="0"/>
                  <w:marTop w:val="0"/>
                  <w:marBottom w:val="0"/>
                  <w:divBdr>
                    <w:top w:val="none" w:sz="0" w:space="0" w:color="auto"/>
                    <w:left w:val="none" w:sz="0" w:space="0" w:color="auto"/>
                    <w:bottom w:val="none" w:sz="0" w:space="0" w:color="auto"/>
                    <w:right w:val="none" w:sz="0" w:space="0" w:color="auto"/>
                  </w:divBdr>
                </w:div>
              </w:divsChild>
            </w:div>
            <w:div w:id="1042">
              <w:marLeft w:val="0"/>
              <w:marRight w:val="0"/>
              <w:marTop w:val="0"/>
              <w:marBottom w:val="0"/>
              <w:divBdr>
                <w:top w:val="none" w:sz="0" w:space="0" w:color="auto"/>
                <w:left w:val="none" w:sz="0" w:space="0" w:color="auto"/>
                <w:bottom w:val="none" w:sz="0" w:space="0" w:color="auto"/>
                <w:right w:val="none" w:sz="0" w:space="0" w:color="auto"/>
              </w:divBdr>
              <w:divsChild>
                <w:div w:id="692">
                  <w:marLeft w:val="0"/>
                  <w:marRight w:val="0"/>
                  <w:marTop w:val="0"/>
                  <w:marBottom w:val="0"/>
                  <w:divBdr>
                    <w:top w:val="none" w:sz="0" w:space="0" w:color="auto"/>
                    <w:left w:val="none" w:sz="0" w:space="0" w:color="auto"/>
                    <w:bottom w:val="none" w:sz="0" w:space="0" w:color="auto"/>
                    <w:right w:val="none" w:sz="0" w:space="0" w:color="auto"/>
                  </w:divBdr>
                </w:div>
                <w:div w:id="878">
                  <w:marLeft w:val="0"/>
                  <w:marRight w:val="0"/>
                  <w:marTop w:val="0"/>
                  <w:marBottom w:val="0"/>
                  <w:divBdr>
                    <w:top w:val="none" w:sz="0" w:space="0" w:color="auto"/>
                    <w:left w:val="none" w:sz="0" w:space="0" w:color="auto"/>
                    <w:bottom w:val="none" w:sz="0" w:space="0" w:color="auto"/>
                    <w:right w:val="none" w:sz="0" w:space="0" w:color="auto"/>
                  </w:divBdr>
                </w:div>
                <w:div w:id="890">
                  <w:marLeft w:val="0"/>
                  <w:marRight w:val="0"/>
                  <w:marTop w:val="0"/>
                  <w:marBottom w:val="0"/>
                  <w:divBdr>
                    <w:top w:val="none" w:sz="0" w:space="0" w:color="auto"/>
                    <w:left w:val="none" w:sz="0" w:space="0" w:color="auto"/>
                    <w:bottom w:val="none" w:sz="0" w:space="0" w:color="auto"/>
                    <w:right w:val="none" w:sz="0" w:space="0" w:color="auto"/>
                  </w:divBdr>
                </w:div>
                <w:div w:id="898">
                  <w:marLeft w:val="0"/>
                  <w:marRight w:val="0"/>
                  <w:marTop w:val="0"/>
                  <w:marBottom w:val="0"/>
                  <w:divBdr>
                    <w:top w:val="none" w:sz="0" w:space="0" w:color="auto"/>
                    <w:left w:val="none" w:sz="0" w:space="0" w:color="auto"/>
                    <w:bottom w:val="none" w:sz="0" w:space="0" w:color="auto"/>
                    <w:right w:val="none" w:sz="0" w:space="0" w:color="auto"/>
                  </w:divBdr>
                </w:div>
                <w:div w:id="1059">
                  <w:marLeft w:val="0"/>
                  <w:marRight w:val="0"/>
                  <w:marTop w:val="0"/>
                  <w:marBottom w:val="0"/>
                  <w:divBdr>
                    <w:top w:val="none" w:sz="0" w:space="0" w:color="auto"/>
                    <w:left w:val="none" w:sz="0" w:space="0" w:color="auto"/>
                    <w:bottom w:val="none" w:sz="0" w:space="0" w:color="auto"/>
                    <w:right w:val="none" w:sz="0" w:space="0" w:color="auto"/>
                  </w:divBdr>
                </w:div>
                <w:div w:id="1352">
                  <w:marLeft w:val="0"/>
                  <w:marRight w:val="0"/>
                  <w:marTop w:val="0"/>
                  <w:marBottom w:val="0"/>
                  <w:divBdr>
                    <w:top w:val="none" w:sz="0" w:space="0" w:color="auto"/>
                    <w:left w:val="none" w:sz="0" w:space="0" w:color="auto"/>
                    <w:bottom w:val="none" w:sz="0" w:space="0" w:color="auto"/>
                    <w:right w:val="none" w:sz="0" w:space="0" w:color="auto"/>
                  </w:divBdr>
                </w:div>
              </w:divsChild>
            </w:div>
            <w:div w:id="1155">
              <w:marLeft w:val="0"/>
              <w:marRight w:val="0"/>
              <w:marTop w:val="0"/>
              <w:marBottom w:val="0"/>
              <w:divBdr>
                <w:top w:val="none" w:sz="0" w:space="0" w:color="auto"/>
                <w:left w:val="none" w:sz="0" w:space="0" w:color="auto"/>
                <w:bottom w:val="none" w:sz="0" w:space="0" w:color="auto"/>
                <w:right w:val="none" w:sz="0" w:space="0" w:color="auto"/>
              </w:divBdr>
              <w:divsChild>
                <w:div w:id="1041">
                  <w:marLeft w:val="0"/>
                  <w:marRight w:val="0"/>
                  <w:marTop w:val="0"/>
                  <w:marBottom w:val="0"/>
                  <w:divBdr>
                    <w:top w:val="none" w:sz="0" w:space="0" w:color="auto"/>
                    <w:left w:val="none" w:sz="0" w:space="0" w:color="auto"/>
                    <w:bottom w:val="none" w:sz="0" w:space="0" w:color="auto"/>
                    <w:right w:val="none" w:sz="0" w:space="0" w:color="auto"/>
                  </w:divBdr>
                </w:div>
                <w:div w:id="1277">
                  <w:marLeft w:val="0"/>
                  <w:marRight w:val="0"/>
                  <w:marTop w:val="0"/>
                  <w:marBottom w:val="0"/>
                  <w:divBdr>
                    <w:top w:val="none" w:sz="0" w:space="0" w:color="auto"/>
                    <w:left w:val="none" w:sz="0" w:space="0" w:color="auto"/>
                    <w:bottom w:val="none" w:sz="0" w:space="0" w:color="auto"/>
                    <w:right w:val="none" w:sz="0" w:space="0" w:color="auto"/>
                  </w:divBdr>
                </w:div>
              </w:divsChild>
            </w:div>
            <w:div w:id="1240">
              <w:marLeft w:val="0"/>
              <w:marRight w:val="0"/>
              <w:marTop w:val="0"/>
              <w:marBottom w:val="0"/>
              <w:divBdr>
                <w:top w:val="none" w:sz="0" w:space="0" w:color="auto"/>
                <w:left w:val="none" w:sz="0" w:space="0" w:color="auto"/>
                <w:bottom w:val="none" w:sz="0" w:space="0" w:color="auto"/>
                <w:right w:val="none" w:sz="0" w:space="0" w:color="auto"/>
              </w:divBdr>
            </w:div>
            <w:div w:id="1330">
              <w:marLeft w:val="0"/>
              <w:marRight w:val="0"/>
              <w:marTop w:val="0"/>
              <w:marBottom w:val="0"/>
              <w:divBdr>
                <w:top w:val="none" w:sz="0" w:space="0" w:color="auto"/>
                <w:left w:val="none" w:sz="0" w:space="0" w:color="auto"/>
                <w:bottom w:val="none" w:sz="0" w:space="0" w:color="auto"/>
                <w:right w:val="none" w:sz="0" w:space="0" w:color="auto"/>
              </w:divBdr>
            </w:div>
            <w:div w:id="1360">
              <w:marLeft w:val="0"/>
              <w:marRight w:val="0"/>
              <w:marTop w:val="0"/>
              <w:marBottom w:val="0"/>
              <w:divBdr>
                <w:top w:val="none" w:sz="0" w:space="0" w:color="auto"/>
                <w:left w:val="none" w:sz="0" w:space="0" w:color="auto"/>
                <w:bottom w:val="none" w:sz="0" w:space="0" w:color="auto"/>
                <w:right w:val="none" w:sz="0" w:space="0" w:color="auto"/>
              </w:divBdr>
            </w:div>
            <w:div w:id="1429">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141">
                  <w:marLeft w:val="0"/>
                  <w:marRight w:val="0"/>
                  <w:marTop w:val="0"/>
                  <w:marBottom w:val="0"/>
                  <w:divBdr>
                    <w:top w:val="none" w:sz="0" w:space="0" w:color="auto"/>
                    <w:left w:val="none" w:sz="0" w:space="0" w:color="auto"/>
                    <w:bottom w:val="none" w:sz="0" w:space="0" w:color="auto"/>
                    <w:right w:val="none" w:sz="0" w:space="0" w:color="auto"/>
                  </w:divBdr>
                </w:div>
                <w:div w:id="162">
                  <w:marLeft w:val="0"/>
                  <w:marRight w:val="0"/>
                  <w:marTop w:val="0"/>
                  <w:marBottom w:val="0"/>
                  <w:divBdr>
                    <w:top w:val="none" w:sz="0" w:space="0" w:color="auto"/>
                    <w:left w:val="none" w:sz="0" w:space="0" w:color="auto"/>
                    <w:bottom w:val="none" w:sz="0" w:space="0" w:color="auto"/>
                    <w:right w:val="none" w:sz="0" w:space="0" w:color="auto"/>
                  </w:divBdr>
                </w:div>
                <w:div w:id="228">
                  <w:marLeft w:val="0"/>
                  <w:marRight w:val="0"/>
                  <w:marTop w:val="0"/>
                  <w:marBottom w:val="0"/>
                  <w:divBdr>
                    <w:top w:val="none" w:sz="0" w:space="0" w:color="auto"/>
                    <w:left w:val="none" w:sz="0" w:space="0" w:color="auto"/>
                    <w:bottom w:val="none" w:sz="0" w:space="0" w:color="auto"/>
                    <w:right w:val="none" w:sz="0" w:space="0" w:color="auto"/>
                  </w:divBdr>
                </w:div>
                <w:div w:id="259">
                  <w:marLeft w:val="0"/>
                  <w:marRight w:val="0"/>
                  <w:marTop w:val="0"/>
                  <w:marBottom w:val="0"/>
                  <w:divBdr>
                    <w:top w:val="none" w:sz="0" w:space="0" w:color="auto"/>
                    <w:left w:val="none" w:sz="0" w:space="0" w:color="auto"/>
                    <w:bottom w:val="none" w:sz="0" w:space="0" w:color="auto"/>
                    <w:right w:val="none" w:sz="0" w:space="0" w:color="auto"/>
                  </w:divBdr>
                </w:div>
                <w:div w:id="294">
                  <w:marLeft w:val="0"/>
                  <w:marRight w:val="0"/>
                  <w:marTop w:val="0"/>
                  <w:marBottom w:val="0"/>
                  <w:divBdr>
                    <w:top w:val="none" w:sz="0" w:space="0" w:color="auto"/>
                    <w:left w:val="none" w:sz="0" w:space="0" w:color="auto"/>
                    <w:bottom w:val="none" w:sz="0" w:space="0" w:color="auto"/>
                    <w:right w:val="none" w:sz="0" w:space="0" w:color="auto"/>
                  </w:divBdr>
                </w:div>
                <w:div w:id="342">
                  <w:marLeft w:val="0"/>
                  <w:marRight w:val="0"/>
                  <w:marTop w:val="0"/>
                  <w:marBottom w:val="0"/>
                  <w:divBdr>
                    <w:top w:val="none" w:sz="0" w:space="0" w:color="auto"/>
                    <w:left w:val="none" w:sz="0" w:space="0" w:color="auto"/>
                    <w:bottom w:val="none" w:sz="0" w:space="0" w:color="auto"/>
                    <w:right w:val="none" w:sz="0" w:space="0" w:color="auto"/>
                  </w:divBdr>
                </w:div>
                <w:div w:id="361">
                  <w:marLeft w:val="0"/>
                  <w:marRight w:val="0"/>
                  <w:marTop w:val="0"/>
                  <w:marBottom w:val="0"/>
                  <w:divBdr>
                    <w:top w:val="none" w:sz="0" w:space="0" w:color="auto"/>
                    <w:left w:val="none" w:sz="0" w:space="0" w:color="auto"/>
                    <w:bottom w:val="none" w:sz="0" w:space="0" w:color="auto"/>
                    <w:right w:val="none" w:sz="0" w:space="0" w:color="auto"/>
                  </w:divBdr>
                </w:div>
                <w:div w:id="481">
                  <w:marLeft w:val="0"/>
                  <w:marRight w:val="0"/>
                  <w:marTop w:val="0"/>
                  <w:marBottom w:val="0"/>
                  <w:divBdr>
                    <w:top w:val="none" w:sz="0" w:space="0" w:color="auto"/>
                    <w:left w:val="none" w:sz="0" w:space="0" w:color="auto"/>
                    <w:bottom w:val="none" w:sz="0" w:space="0" w:color="auto"/>
                    <w:right w:val="none" w:sz="0" w:space="0" w:color="auto"/>
                  </w:divBdr>
                </w:div>
                <w:div w:id="575">
                  <w:marLeft w:val="0"/>
                  <w:marRight w:val="0"/>
                  <w:marTop w:val="0"/>
                  <w:marBottom w:val="0"/>
                  <w:divBdr>
                    <w:top w:val="none" w:sz="0" w:space="0" w:color="auto"/>
                    <w:left w:val="none" w:sz="0" w:space="0" w:color="auto"/>
                    <w:bottom w:val="none" w:sz="0" w:space="0" w:color="auto"/>
                    <w:right w:val="none" w:sz="0" w:space="0" w:color="auto"/>
                  </w:divBdr>
                </w:div>
                <w:div w:id="674">
                  <w:marLeft w:val="0"/>
                  <w:marRight w:val="0"/>
                  <w:marTop w:val="0"/>
                  <w:marBottom w:val="0"/>
                  <w:divBdr>
                    <w:top w:val="none" w:sz="0" w:space="0" w:color="auto"/>
                    <w:left w:val="none" w:sz="0" w:space="0" w:color="auto"/>
                    <w:bottom w:val="none" w:sz="0" w:space="0" w:color="auto"/>
                    <w:right w:val="none" w:sz="0" w:space="0" w:color="auto"/>
                  </w:divBdr>
                </w:div>
                <w:div w:id="678">
                  <w:marLeft w:val="0"/>
                  <w:marRight w:val="0"/>
                  <w:marTop w:val="0"/>
                  <w:marBottom w:val="0"/>
                  <w:divBdr>
                    <w:top w:val="none" w:sz="0" w:space="0" w:color="auto"/>
                    <w:left w:val="none" w:sz="0" w:space="0" w:color="auto"/>
                    <w:bottom w:val="none" w:sz="0" w:space="0" w:color="auto"/>
                    <w:right w:val="none" w:sz="0" w:space="0" w:color="auto"/>
                  </w:divBdr>
                </w:div>
                <w:div w:id="813">
                  <w:marLeft w:val="0"/>
                  <w:marRight w:val="0"/>
                  <w:marTop w:val="0"/>
                  <w:marBottom w:val="0"/>
                  <w:divBdr>
                    <w:top w:val="none" w:sz="0" w:space="0" w:color="auto"/>
                    <w:left w:val="none" w:sz="0" w:space="0" w:color="auto"/>
                    <w:bottom w:val="none" w:sz="0" w:space="0" w:color="auto"/>
                    <w:right w:val="none" w:sz="0" w:space="0" w:color="auto"/>
                  </w:divBdr>
                </w:div>
                <w:div w:id="911">
                  <w:marLeft w:val="0"/>
                  <w:marRight w:val="0"/>
                  <w:marTop w:val="0"/>
                  <w:marBottom w:val="0"/>
                  <w:divBdr>
                    <w:top w:val="none" w:sz="0" w:space="0" w:color="auto"/>
                    <w:left w:val="none" w:sz="0" w:space="0" w:color="auto"/>
                    <w:bottom w:val="none" w:sz="0" w:space="0" w:color="auto"/>
                    <w:right w:val="none" w:sz="0" w:space="0" w:color="auto"/>
                  </w:divBdr>
                </w:div>
                <w:div w:id="921">
                  <w:marLeft w:val="0"/>
                  <w:marRight w:val="0"/>
                  <w:marTop w:val="0"/>
                  <w:marBottom w:val="0"/>
                  <w:divBdr>
                    <w:top w:val="none" w:sz="0" w:space="0" w:color="auto"/>
                    <w:left w:val="none" w:sz="0" w:space="0" w:color="auto"/>
                    <w:bottom w:val="none" w:sz="0" w:space="0" w:color="auto"/>
                    <w:right w:val="none" w:sz="0" w:space="0" w:color="auto"/>
                  </w:divBdr>
                </w:div>
                <w:div w:id="963">
                  <w:marLeft w:val="0"/>
                  <w:marRight w:val="0"/>
                  <w:marTop w:val="0"/>
                  <w:marBottom w:val="0"/>
                  <w:divBdr>
                    <w:top w:val="none" w:sz="0" w:space="0" w:color="auto"/>
                    <w:left w:val="none" w:sz="0" w:space="0" w:color="auto"/>
                    <w:bottom w:val="none" w:sz="0" w:space="0" w:color="auto"/>
                    <w:right w:val="none" w:sz="0" w:space="0" w:color="auto"/>
                  </w:divBdr>
                </w:div>
                <w:div w:id="1017">
                  <w:marLeft w:val="0"/>
                  <w:marRight w:val="0"/>
                  <w:marTop w:val="0"/>
                  <w:marBottom w:val="0"/>
                  <w:divBdr>
                    <w:top w:val="none" w:sz="0" w:space="0" w:color="auto"/>
                    <w:left w:val="none" w:sz="0" w:space="0" w:color="auto"/>
                    <w:bottom w:val="none" w:sz="0" w:space="0" w:color="auto"/>
                    <w:right w:val="none" w:sz="0" w:space="0" w:color="auto"/>
                  </w:divBdr>
                </w:div>
                <w:div w:id="1061">
                  <w:marLeft w:val="0"/>
                  <w:marRight w:val="0"/>
                  <w:marTop w:val="0"/>
                  <w:marBottom w:val="0"/>
                  <w:divBdr>
                    <w:top w:val="none" w:sz="0" w:space="0" w:color="auto"/>
                    <w:left w:val="none" w:sz="0" w:space="0" w:color="auto"/>
                    <w:bottom w:val="none" w:sz="0" w:space="0" w:color="auto"/>
                    <w:right w:val="none" w:sz="0" w:space="0" w:color="auto"/>
                  </w:divBdr>
                </w:div>
                <w:div w:id="1088">
                  <w:marLeft w:val="0"/>
                  <w:marRight w:val="0"/>
                  <w:marTop w:val="0"/>
                  <w:marBottom w:val="0"/>
                  <w:divBdr>
                    <w:top w:val="none" w:sz="0" w:space="0" w:color="auto"/>
                    <w:left w:val="none" w:sz="0" w:space="0" w:color="auto"/>
                    <w:bottom w:val="none" w:sz="0" w:space="0" w:color="auto"/>
                    <w:right w:val="none" w:sz="0" w:space="0" w:color="auto"/>
                  </w:divBdr>
                </w:div>
                <w:div w:id="1188">
                  <w:marLeft w:val="0"/>
                  <w:marRight w:val="0"/>
                  <w:marTop w:val="0"/>
                  <w:marBottom w:val="0"/>
                  <w:divBdr>
                    <w:top w:val="none" w:sz="0" w:space="0" w:color="auto"/>
                    <w:left w:val="none" w:sz="0" w:space="0" w:color="auto"/>
                    <w:bottom w:val="none" w:sz="0" w:space="0" w:color="auto"/>
                    <w:right w:val="none" w:sz="0" w:space="0" w:color="auto"/>
                  </w:divBdr>
                </w:div>
                <w:div w:id="1203">
                  <w:marLeft w:val="0"/>
                  <w:marRight w:val="0"/>
                  <w:marTop w:val="0"/>
                  <w:marBottom w:val="0"/>
                  <w:divBdr>
                    <w:top w:val="none" w:sz="0" w:space="0" w:color="auto"/>
                    <w:left w:val="none" w:sz="0" w:space="0" w:color="auto"/>
                    <w:bottom w:val="none" w:sz="0" w:space="0" w:color="auto"/>
                    <w:right w:val="none" w:sz="0" w:space="0" w:color="auto"/>
                  </w:divBdr>
                </w:div>
                <w:div w:id="1295">
                  <w:marLeft w:val="0"/>
                  <w:marRight w:val="0"/>
                  <w:marTop w:val="0"/>
                  <w:marBottom w:val="0"/>
                  <w:divBdr>
                    <w:top w:val="none" w:sz="0" w:space="0" w:color="auto"/>
                    <w:left w:val="none" w:sz="0" w:space="0" w:color="auto"/>
                    <w:bottom w:val="none" w:sz="0" w:space="0" w:color="auto"/>
                    <w:right w:val="none" w:sz="0" w:space="0" w:color="auto"/>
                  </w:divBdr>
                </w:div>
                <w:div w:id="1362">
                  <w:marLeft w:val="0"/>
                  <w:marRight w:val="0"/>
                  <w:marTop w:val="0"/>
                  <w:marBottom w:val="0"/>
                  <w:divBdr>
                    <w:top w:val="none" w:sz="0" w:space="0" w:color="auto"/>
                    <w:left w:val="none" w:sz="0" w:space="0" w:color="auto"/>
                    <w:bottom w:val="none" w:sz="0" w:space="0" w:color="auto"/>
                    <w:right w:val="none" w:sz="0" w:space="0" w:color="auto"/>
                  </w:divBdr>
                </w:div>
                <w:div w:id="1364">
                  <w:marLeft w:val="0"/>
                  <w:marRight w:val="0"/>
                  <w:marTop w:val="0"/>
                  <w:marBottom w:val="0"/>
                  <w:divBdr>
                    <w:top w:val="none" w:sz="0" w:space="0" w:color="auto"/>
                    <w:left w:val="none" w:sz="0" w:space="0" w:color="auto"/>
                    <w:bottom w:val="none" w:sz="0" w:space="0" w:color="auto"/>
                    <w:right w:val="none" w:sz="0" w:space="0" w:color="auto"/>
                  </w:divBdr>
                </w:div>
                <w:div w:id="1509">
                  <w:marLeft w:val="0"/>
                  <w:marRight w:val="0"/>
                  <w:marTop w:val="0"/>
                  <w:marBottom w:val="0"/>
                  <w:divBdr>
                    <w:top w:val="none" w:sz="0" w:space="0" w:color="auto"/>
                    <w:left w:val="none" w:sz="0" w:space="0" w:color="auto"/>
                    <w:bottom w:val="none" w:sz="0" w:space="0" w:color="auto"/>
                    <w:right w:val="none" w:sz="0" w:space="0" w:color="auto"/>
                  </w:divBdr>
                </w:div>
                <w:div w:id="1514">
                  <w:marLeft w:val="0"/>
                  <w:marRight w:val="0"/>
                  <w:marTop w:val="0"/>
                  <w:marBottom w:val="0"/>
                  <w:divBdr>
                    <w:top w:val="none" w:sz="0" w:space="0" w:color="auto"/>
                    <w:left w:val="none" w:sz="0" w:space="0" w:color="auto"/>
                    <w:bottom w:val="none" w:sz="0" w:space="0" w:color="auto"/>
                    <w:right w:val="none" w:sz="0" w:space="0" w:color="auto"/>
                  </w:divBdr>
                </w:div>
                <w:div w:id="1529">
                  <w:marLeft w:val="0"/>
                  <w:marRight w:val="0"/>
                  <w:marTop w:val="0"/>
                  <w:marBottom w:val="0"/>
                  <w:divBdr>
                    <w:top w:val="none" w:sz="0" w:space="0" w:color="auto"/>
                    <w:left w:val="none" w:sz="0" w:space="0" w:color="auto"/>
                    <w:bottom w:val="none" w:sz="0" w:space="0" w:color="auto"/>
                    <w:right w:val="none" w:sz="0" w:space="0" w:color="auto"/>
                  </w:divBdr>
                </w:div>
                <w:div w:id="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
      <w:marLeft w:val="0"/>
      <w:marRight w:val="0"/>
      <w:marTop w:val="0"/>
      <w:marBottom w:val="0"/>
      <w:divBdr>
        <w:top w:val="none" w:sz="0" w:space="0" w:color="auto"/>
        <w:left w:val="none" w:sz="0" w:space="0" w:color="auto"/>
        <w:bottom w:val="none" w:sz="0" w:space="0" w:color="auto"/>
        <w:right w:val="none" w:sz="0" w:space="0" w:color="auto"/>
      </w:divBdr>
      <w:divsChild>
        <w:div w:id="1482">
          <w:marLeft w:val="0"/>
          <w:marRight w:val="0"/>
          <w:marTop w:val="0"/>
          <w:marBottom w:val="0"/>
          <w:divBdr>
            <w:top w:val="none" w:sz="0" w:space="0" w:color="auto"/>
            <w:left w:val="none" w:sz="0" w:space="0" w:color="auto"/>
            <w:bottom w:val="none" w:sz="0" w:space="0" w:color="auto"/>
            <w:right w:val="none" w:sz="0" w:space="0" w:color="auto"/>
          </w:divBdr>
          <w:divsChild>
            <w:div w:id="173">
              <w:marLeft w:val="0"/>
              <w:marRight w:val="0"/>
              <w:marTop w:val="0"/>
              <w:marBottom w:val="0"/>
              <w:divBdr>
                <w:top w:val="none" w:sz="0" w:space="0" w:color="auto"/>
                <w:left w:val="none" w:sz="0" w:space="0" w:color="auto"/>
                <w:bottom w:val="none" w:sz="0" w:space="0" w:color="auto"/>
                <w:right w:val="none" w:sz="0" w:space="0" w:color="auto"/>
              </w:divBdr>
            </w:div>
            <w:div w:id="302">
              <w:marLeft w:val="0"/>
              <w:marRight w:val="0"/>
              <w:marTop w:val="0"/>
              <w:marBottom w:val="0"/>
              <w:divBdr>
                <w:top w:val="none" w:sz="0" w:space="0" w:color="auto"/>
                <w:left w:val="none" w:sz="0" w:space="0" w:color="auto"/>
                <w:bottom w:val="none" w:sz="0" w:space="0" w:color="auto"/>
                <w:right w:val="none" w:sz="0" w:space="0" w:color="auto"/>
              </w:divBdr>
            </w:div>
            <w:div w:id="412">
              <w:marLeft w:val="0"/>
              <w:marRight w:val="0"/>
              <w:marTop w:val="0"/>
              <w:marBottom w:val="0"/>
              <w:divBdr>
                <w:top w:val="none" w:sz="0" w:space="0" w:color="auto"/>
                <w:left w:val="none" w:sz="0" w:space="0" w:color="auto"/>
                <w:bottom w:val="none" w:sz="0" w:space="0" w:color="auto"/>
                <w:right w:val="none" w:sz="0" w:space="0" w:color="auto"/>
              </w:divBdr>
            </w:div>
            <w:div w:id="439">
              <w:marLeft w:val="0"/>
              <w:marRight w:val="0"/>
              <w:marTop w:val="0"/>
              <w:marBottom w:val="0"/>
              <w:divBdr>
                <w:top w:val="none" w:sz="0" w:space="0" w:color="auto"/>
                <w:left w:val="none" w:sz="0" w:space="0" w:color="auto"/>
                <w:bottom w:val="none" w:sz="0" w:space="0" w:color="auto"/>
                <w:right w:val="none" w:sz="0" w:space="0" w:color="auto"/>
              </w:divBdr>
            </w:div>
            <w:div w:id="463">
              <w:marLeft w:val="0"/>
              <w:marRight w:val="0"/>
              <w:marTop w:val="0"/>
              <w:marBottom w:val="0"/>
              <w:divBdr>
                <w:top w:val="none" w:sz="0" w:space="0" w:color="auto"/>
                <w:left w:val="none" w:sz="0" w:space="0" w:color="auto"/>
                <w:bottom w:val="none" w:sz="0" w:space="0" w:color="auto"/>
                <w:right w:val="none" w:sz="0" w:space="0" w:color="auto"/>
              </w:divBdr>
              <w:divsChild>
                <w:div w:id="138">
                  <w:marLeft w:val="0"/>
                  <w:marRight w:val="0"/>
                  <w:marTop w:val="0"/>
                  <w:marBottom w:val="0"/>
                  <w:divBdr>
                    <w:top w:val="none" w:sz="0" w:space="0" w:color="auto"/>
                    <w:left w:val="none" w:sz="0" w:space="0" w:color="auto"/>
                    <w:bottom w:val="none" w:sz="0" w:space="0" w:color="auto"/>
                    <w:right w:val="none" w:sz="0" w:space="0" w:color="auto"/>
                  </w:divBdr>
                </w:div>
                <w:div w:id="234">
                  <w:marLeft w:val="0"/>
                  <w:marRight w:val="0"/>
                  <w:marTop w:val="0"/>
                  <w:marBottom w:val="0"/>
                  <w:divBdr>
                    <w:top w:val="none" w:sz="0" w:space="0" w:color="auto"/>
                    <w:left w:val="none" w:sz="0" w:space="0" w:color="auto"/>
                    <w:bottom w:val="none" w:sz="0" w:space="0" w:color="auto"/>
                    <w:right w:val="none" w:sz="0" w:space="0" w:color="auto"/>
                  </w:divBdr>
                </w:div>
                <w:div w:id="859">
                  <w:marLeft w:val="0"/>
                  <w:marRight w:val="0"/>
                  <w:marTop w:val="0"/>
                  <w:marBottom w:val="0"/>
                  <w:divBdr>
                    <w:top w:val="none" w:sz="0" w:space="0" w:color="auto"/>
                    <w:left w:val="none" w:sz="0" w:space="0" w:color="auto"/>
                    <w:bottom w:val="none" w:sz="0" w:space="0" w:color="auto"/>
                    <w:right w:val="none" w:sz="0" w:space="0" w:color="auto"/>
                  </w:divBdr>
                </w:div>
                <w:div w:id="1018">
                  <w:marLeft w:val="0"/>
                  <w:marRight w:val="0"/>
                  <w:marTop w:val="0"/>
                  <w:marBottom w:val="0"/>
                  <w:divBdr>
                    <w:top w:val="none" w:sz="0" w:space="0" w:color="auto"/>
                    <w:left w:val="none" w:sz="0" w:space="0" w:color="auto"/>
                    <w:bottom w:val="none" w:sz="0" w:space="0" w:color="auto"/>
                    <w:right w:val="none" w:sz="0" w:space="0" w:color="auto"/>
                  </w:divBdr>
                </w:div>
              </w:divsChild>
            </w:div>
            <w:div w:id="689">
              <w:marLeft w:val="0"/>
              <w:marRight w:val="0"/>
              <w:marTop w:val="0"/>
              <w:marBottom w:val="0"/>
              <w:divBdr>
                <w:top w:val="none" w:sz="0" w:space="0" w:color="auto"/>
                <w:left w:val="none" w:sz="0" w:space="0" w:color="auto"/>
                <w:bottom w:val="none" w:sz="0" w:space="0" w:color="auto"/>
                <w:right w:val="none" w:sz="0" w:space="0" w:color="auto"/>
              </w:divBdr>
            </w:div>
            <w:div w:id="996">
              <w:marLeft w:val="0"/>
              <w:marRight w:val="0"/>
              <w:marTop w:val="0"/>
              <w:marBottom w:val="0"/>
              <w:divBdr>
                <w:top w:val="none" w:sz="0" w:space="0" w:color="auto"/>
                <w:left w:val="none" w:sz="0" w:space="0" w:color="auto"/>
                <w:bottom w:val="none" w:sz="0" w:space="0" w:color="auto"/>
                <w:right w:val="none" w:sz="0" w:space="0" w:color="auto"/>
              </w:divBdr>
            </w:div>
            <w:div w:id="1309">
              <w:marLeft w:val="0"/>
              <w:marRight w:val="0"/>
              <w:marTop w:val="0"/>
              <w:marBottom w:val="0"/>
              <w:divBdr>
                <w:top w:val="none" w:sz="0" w:space="0" w:color="auto"/>
                <w:left w:val="none" w:sz="0" w:space="0" w:color="auto"/>
                <w:bottom w:val="none" w:sz="0" w:space="0" w:color="auto"/>
                <w:right w:val="none" w:sz="0" w:space="0" w:color="auto"/>
              </w:divBdr>
            </w:div>
            <w:div w:id="1541">
              <w:marLeft w:val="0"/>
              <w:marRight w:val="0"/>
              <w:marTop w:val="0"/>
              <w:marBottom w:val="0"/>
              <w:divBdr>
                <w:top w:val="none" w:sz="0" w:space="0" w:color="auto"/>
                <w:left w:val="none" w:sz="0" w:space="0" w:color="auto"/>
                <w:bottom w:val="none" w:sz="0" w:space="0" w:color="auto"/>
                <w:right w:val="none" w:sz="0" w:space="0" w:color="auto"/>
              </w:divBdr>
            </w:div>
            <w:div w:id="1544">
              <w:marLeft w:val="0"/>
              <w:marRight w:val="0"/>
              <w:marTop w:val="0"/>
              <w:marBottom w:val="0"/>
              <w:divBdr>
                <w:top w:val="none" w:sz="0" w:space="0" w:color="auto"/>
                <w:left w:val="none" w:sz="0" w:space="0" w:color="auto"/>
                <w:bottom w:val="none" w:sz="0" w:space="0" w:color="auto"/>
                <w:right w:val="none" w:sz="0" w:space="0" w:color="auto"/>
              </w:divBdr>
              <w:divsChild>
                <w:div w:id="208">
                  <w:marLeft w:val="0"/>
                  <w:marRight w:val="0"/>
                  <w:marTop w:val="0"/>
                  <w:marBottom w:val="0"/>
                  <w:divBdr>
                    <w:top w:val="none" w:sz="0" w:space="0" w:color="auto"/>
                    <w:left w:val="none" w:sz="0" w:space="0" w:color="auto"/>
                    <w:bottom w:val="none" w:sz="0" w:space="0" w:color="auto"/>
                    <w:right w:val="none" w:sz="0" w:space="0" w:color="auto"/>
                  </w:divBdr>
                  <w:divsChild>
                    <w:div w:id="663">
                      <w:marLeft w:val="0"/>
                      <w:marRight w:val="0"/>
                      <w:marTop w:val="0"/>
                      <w:marBottom w:val="0"/>
                      <w:divBdr>
                        <w:top w:val="none" w:sz="0" w:space="0" w:color="auto"/>
                        <w:left w:val="none" w:sz="0" w:space="0" w:color="auto"/>
                        <w:bottom w:val="none" w:sz="0" w:space="0" w:color="auto"/>
                        <w:right w:val="none" w:sz="0" w:space="0" w:color="auto"/>
                      </w:divBdr>
                    </w:div>
                    <w:div w:id="860">
                      <w:marLeft w:val="0"/>
                      <w:marRight w:val="0"/>
                      <w:marTop w:val="0"/>
                      <w:marBottom w:val="0"/>
                      <w:divBdr>
                        <w:top w:val="none" w:sz="0" w:space="0" w:color="auto"/>
                        <w:left w:val="none" w:sz="0" w:space="0" w:color="auto"/>
                        <w:bottom w:val="none" w:sz="0" w:space="0" w:color="auto"/>
                        <w:right w:val="none" w:sz="0" w:space="0" w:color="auto"/>
                      </w:divBdr>
                    </w:div>
                    <w:div w:id="989">
                      <w:marLeft w:val="0"/>
                      <w:marRight w:val="0"/>
                      <w:marTop w:val="0"/>
                      <w:marBottom w:val="0"/>
                      <w:divBdr>
                        <w:top w:val="none" w:sz="0" w:space="0" w:color="auto"/>
                        <w:left w:val="none" w:sz="0" w:space="0" w:color="auto"/>
                        <w:bottom w:val="none" w:sz="0" w:space="0" w:color="auto"/>
                        <w:right w:val="none" w:sz="0" w:space="0" w:color="auto"/>
                      </w:divBdr>
                    </w:div>
                    <w:div w:id="1008">
                      <w:marLeft w:val="0"/>
                      <w:marRight w:val="0"/>
                      <w:marTop w:val="0"/>
                      <w:marBottom w:val="0"/>
                      <w:divBdr>
                        <w:top w:val="none" w:sz="0" w:space="0" w:color="auto"/>
                        <w:left w:val="none" w:sz="0" w:space="0" w:color="auto"/>
                        <w:bottom w:val="none" w:sz="0" w:space="0" w:color="auto"/>
                        <w:right w:val="none" w:sz="0" w:space="0" w:color="auto"/>
                      </w:divBdr>
                    </w:div>
                    <w:div w:id="1249">
                      <w:marLeft w:val="0"/>
                      <w:marRight w:val="0"/>
                      <w:marTop w:val="0"/>
                      <w:marBottom w:val="0"/>
                      <w:divBdr>
                        <w:top w:val="none" w:sz="0" w:space="0" w:color="auto"/>
                        <w:left w:val="none" w:sz="0" w:space="0" w:color="auto"/>
                        <w:bottom w:val="none" w:sz="0" w:space="0" w:color="auto"/>
                        <w:right w:val="none" w:sz="0" w:space="0" w:color="auto"/>
                      </w:divBdr>
                    </w:div>
                    <w:div w:id="1285">
                      <w:marLeft w:val="0"/>
                      <w:marRight w:val="0"/>
                      <w:marTop w:val="0"/>
                      <w:marBottom w:val="0"/>
                      <w:divBdr>
                        <w:top w:val="none" w:sz="0" w:space="0" w:color="auto"/>
                        <w:left w:val="none" w:sz="0" w:space="0" w:color="auto"/>
                        <w:bottom w:val="none" w:sz="0" w:space="0" w:color="auto"/>
                        <w:right w:val="none" w:sz="0" w:space="0" w:color="auto"/>
                      </w:divBdr>
                    </w:div>
                    <w:div w:id="1328">
                      <w:marLeft w:val="0"/>
                      <w:marRight w:val="0"/>
                      <w:marTop w:val="0"/>
                      <w:marBottom w:val="0"/>
                      <w:divBdr>
                        <w:top w:val="none" w:sz="0" w:space="0" w:color="auto"/>
                        <w:left w:val="none" w:sz="0" w:space="0" w:color="auto"/>
                        <w:bottom w:val="none" w:sz="0" w:space="0" w:color="auto"/>
                        <w:right w:val="none" w:sz="0" w:space="0" w:color="auto"/>
                      </w:divBdr>
                    </w:div>
                    <w:div w:id="1333">
                      <w:marLeft w:val="0"/>
                      <w:marRight w:val="0"/>
                      <w:marTop w:val="0"/>
                      <w:marBottom w:val="0"/>
                      <w:divBdr>
                        <w:top w:val="none" w:sz="0" w:space="0" w:color="auto"/>
                        <w:left w:val="none" w:sz="0" w:space="0" w:color="auto"/>
                        <w:bottom w:val="none" w:sz="0" w:space="0" w:color="auto"/>
                        <w:right w:val="none" w:sz="0" w:space="0" w:color="auto"/>
                      </w:divBdr>
                    </w:div>
                    <w:div w:id="1463">
                      <w:marLeft w:val="0"/>
                      <w:marRight w:val="0"/>
                      <w:marTop w:val="0"/>
                      <w:marBottom w:val="0"/>
                      <w:divBdr>
                        <w:top w:val="none" w:sz="0" w:space="0" w:color="auto"/>
                        <w:left w:val="none" w:sz="0" w:space="0" w:color="auto"/>
                        <w:bottom w:val="none" w:sz="0" w:space="0" w:color="auto"/>
                        <w:right w:val="none" w:sz="0" w:space="0" w:color="auto"/>
                      </w:divBdr>
                    </w:div>
                  </w:divsChild>
                </w:div>
                <w:div w:id="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
      <w:marLeft w:val="0"/>
      <w:marRight w:val="0"/>
      <w:marTop w:val="0"/>
      <w:marBottom w:val="0"/>
      <w:divBdr>
        <w:top w:val="none" w:sz="0" w:space="0" w:color="auto"/>
        <w:left w:val="none" w:sz="0" w:space="0" w:color="auto"/>
        <w:bottom w:val="none" w:sz="0" w:space="0" w:color="auto"/>
        <w:right w:val="none" w:sz="0" w:space="0" w:color="auto"/>
      </w:divBdr>
      <w:divsChild>
        <w:div w:id="640">
          <w:marLeft w:val="0"/>
          <w:marRight w:val="0"/>
          <w:marTop w:val="0"/>
          <w:marBottom w:val="0"/>
          <w:divBdr>
            <w:top w:val="none" w:sz="0" w:space="0" w:color="auto"/>
            <w:left w:val="none" w:sz="0" w:space="0" w:color="auto"/>
            <w:bottom w:val="none" w:sz="0" w:space="0" w:color="auto"/>
            <w:right w:val="none" w:sz="0" w:space="0" w:color="auto"/>
          </w:divBdr>
          <w:divsChild>
            <w:div w:id="22">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
                <w:div w:id="42">
                  <w:marLeft w:val="0"/>
                  <w:marRight w:val="0"/>
                  <w:marTop w:val="0"/>
                  <w:marBottom w:val="0"/>
                  <w:divBdr>
                    <w:top w:val="none" w:sz="0" w:space="0" w:color="auto"/>
                    <w:left w:val="none" w:sz="0" w:space="0" w:color="auto"/>
                    <w:bottom w:val="none" w:sz="0" w:space="0" w:color="auto"/>
                    <w:right w:val="none" w:sz="0" w:space="0" w:color="auto"/>
                  </w:divBdr>
                </w:div>
                <w:div w:id="215">
                  <w:marLeft w:val="0"/>
                  <w:marRight w:val="0"/>
                  <w:marTop w:val="0"/>
                  <w:marBottom w:val="0"/>
                  <w:divBdr>
                    <w:top w:val="none" w:sz="0" w:space="0" w:color="auto"/>
                    <w:left w:val="none" w:sz="0" w:space="0" w:color="auto"/>
                    <w:bottom w:val="none" w:sz="0" w:space="0" w:color="auto"/>
                    <w:right w:val="none" w:sz="0" w:space="0" w:color="auto"/>
                  </w:divBdr>
                </w:div>
                <w:div w:id="387">
                  <w:marLeft w:val="0"/>
                  <w:marRight w:val="0"/>
                  <w:marTop w:val="0"/>
                  <w:marBottom w:val="0"/>
                  <w:divBdr>
                    <w:top w:val="none" w:sz="0" w:space="0" w:color="auto"/>
                    <w:left w:val="none" w:sz="0" w:space="0" w:color="auto"/>
                    <w:bottom w:val="none" w:sz="0" w:space="0" w:color="auto"/>
                    <w:right w:val="none" w:sz="0" w:space="0" w:color="auto"/>
                  </w:divBdr>
                </w:div>
                <w:div w:id="408">
                  <w:marLeft w:val="0"/>
                  <w:marRight w:val="0"/>
                  <w:marTop w:val="0"/>
                  <w:marBottom w:val="0"/>
                  <w:divBdr>
                    <w:top w:val="none" w:sz="0" w:space="0" w:color="auto"/>
                    <w:left w:val="none" w:sz="0" w:space="0" w:color="auto"/>
                    <w:bottom w:val="none" w:sz="0" w:space="0" w:color="auto"/>
                    <w:right w:val="none" w:sz="0" w:space="0" w:color="auto"/>
                  </w:divBdr>
                </w:div>
                <w:div w:id="456">
                  <w:marLeft w:val="0"/>
                  <w:marRight w:val="0"/>
                  <w:marTop w:val="0"/>
                  <w:marBottom w:val="0"/>
                  <w:divBdr>
                    <w:top w:val="none" w:sz="0" w:space="0" w:color="auto"/>
                    <w:left w:val="none" w:sz="0" w:space="0" w:color="auto"/>
                    <w:bottom w:val="none" w:sz="0" w:space="0" w:color="auto"/>
                    <w:right w:val="none" w:sz="0" w:space="0" w:color="auto"/>
                  </w:divBdr>
                </w:div>
                <w:div w:id="488">
                  <w:marLeft w:val="0"/>
                  <w:marRight w:val="0"/>
                  <w:marTop w:val="0"/>
                  <w:marBottom w:val="0"/>
                  <w:divBdr>
                    <w:top w:val="none" w:sz="0" w:space="0" w:color="auto"/>
                    <w:left w:val="none" w:sz="0" w:space="0" w:color="auto"/>
                    <w:bottom w:val="none" w:sz="0" w:space="0" w:color="auto"/>
                    <w:right w:val="none" w:sz="0" w:space="0" w:color="auto"/>
                  </w:divBdr>
                </w:div>
                <w:div w:id="507">
                  <w:marLeft w:val="0"/>
                  <w:marRight w:val="0"/>
                  <w:marTop w:val="0"/>
                  <w:marBottom w:val="0"/>
                  <w:divBdr>
                    <w:top w:val="none" w:sz="0" w:space="0" w:color="auto"/>
                    <w:left w:val="none" w:sz="0" w:space="0" w:color="auto"/>
                    <w:bottom w:val="none" w:sz="0" w:space="0" w:color="auto"/>
                    <w:right w:val="none" w:sz="0" w:space="0" w:color="auto"/>
                  </w:divBdr>
                </w:div>
                <w:div w:id="556">
                  <w:marLeft w:val="0"/>
                  <w:marRight w:val="0"/>
                  <w:marTop w:val="0"/>
                  <w:marBottom w:val="0"/>
                  <w:divBdr>
                    <w:top w:val="none" w:sz="0" w:space="0" w:color="auto"/>
                    <w:left w:val="none" w:sz="0" w:space="0" w:color="auto"/>
                    <w:bottom w:val="none" w:sz="0" w:space="0" w:color="auto"/>
                    <w:right w:val="none" w:sz="0" w:space="0" w:color="auto"/>
                  </w:divBdr>
                </w:div>
                <w:div w:id="593">
                  <w:marLeft w:val="0"/>
                  <w:marRight w:val="0"/>
                  <w:marTop w:val="0"/>
                  <w:marBottom w:val="0"/>
                  <w:divBdr>
                    <w:top w:val="none" w:sz="0" w:space="0" w:color="auto"/>
                    <w:left w:val="none" w:sz="0" w:space="0" w:color="auto"/>
                    <w:bottom w:val="none" w:sz="0" w:space="0" w:color="auto"/>
                    <w:right w:val="none" w:sz="0" w:space="0" w:color="auto"/>
                  </w:divBdr>
                </w:div>
                <w:div w:id="613">
                  <w:marLeft w:val="0"/>
                  <w:marRight w:val="0"/>
                  <w:marTop w:val="0"/>
                  <w:marBottom w:val="0"/>
                  <w:divBdr>
                    <w:top w:val="none" w:sz="0" w:space="0" w:color="auto"/>
                    <w:left w:val="none" w:sz="0" w:space="0" w:color="auto"/>
                    <w:bottom w:val="none" w:sz="0" w:space="0" w:color="auto"/>
                    <w:right w:val="none" w:sz="0" w:space="0" w:color="auto"/>
                  </w:divBdr>
                </w:div>
                <w:div w:id="688">
                  <w:marLeft w:val="0"/>
                  <w:marRight w:val="0"/>
                  <w:marTop w:val="0"/>
                  <w:marBottom w:val="0"/>
                  <w:divBdr>
                    <w:top w:val="none" w:sz="0" w:space="0" w:color="auto"/>
                    <w:left w:val="none" w:sz="0" w:space="0" w:color="auto"/>
                    <w:bottom w:val="none" w:sz="0" w:space="0" w:color="auto"/>
                    <w:right w:val="none" w:sz="0" w:space="0" w:color="auto"/>
                  </w:divBdr>
                </w:div>
                <w:div w:id="929">
                  <w:marLeft w:val="0"/>
                  <w:marRight w:val="0"/>
                  <w:marTop w:val="0"/>
                  <w:marBottom w:val="0"/>
                  <w:divBdr>
                    <w:top w:val="none" w:sz="0" w:space="0" w:color="auto"/>
                    <w:left w:val="none" w:sz="0" w:space="0" w:color="auto"/>
                    <w:bottom w:val="none" w:sz="0" w:space="0" w:color="auto"/>
                    <w:right w:val="none" w:sz="0" w:space="0" w:color="auto"/>
                  </w:divBdr>
                </w:div>
                <w:div w:id="1058">
                  <w:marLeft w:val="0"/>
                  <w:marRight w:val="0"/>
                  <w:marTop w:val="0"/>
                  <w:marBottom w:val="0"/>
                  <w:divBdr>
                    <w:top w:val="none" w:sz="0" w:space="0" w:color="auto"/>
                    <w:left w:val="none" w:sz="0" w:space="0" w:color="auto"/>
                    <w:bottom w:val="none" w:sz="0" w:space="0" w:color="auto"/>
                    <w:right w:val="none" w:sz="0" w:space="0" w:color="auto"/>
                  </w:divBdr>
                </w:div>
                <w:div w:id="1125">
                  <w:marLeft w:val="0"/>
                  <w:marRight w:val="0"/>
                  <w:marTop w:val="0"/>
                  <w:marBottom w:val="0"/>
                  <w:divBdr>
                    <w:top w:val="none" w:sz="0" w:space="0" w:color="auto"/>
                    <w:left w:val="none" w:sz="0" w:space="0" w:color="auto"/>
                    <w:bottom w:val="none" w:sz="0" w:space="0" w:color="auto"/>
                    <w:right w:val="none" w:sz="0" w:space="0" w:color="auto"/>
                  </w:divBdr>
                </w:div>
                <w:div w:id="1128">
                  <w:marLeft w:val="0"/>
                  <w:marRight w:val="0"/>
                  <w:marTop w:val="0"/>
                  <w:marBottom w:val="0"/>
                  <w:divBdr>
                    <w:top w:val="none" w:sz="0" w:space="0" w:color="auto"/>
                    <w:left w:val="none" w:sz="0" w:space="0" w:color="auto"/>
                    <w:bottom w:val="none" w:sz="0" w:space="0" w:color="auto"/>
                    <w:right w:val="none" w:sz="0" w:space="0" w:color="auto"/>
                  </w:divBdr>
                </w:div>
                <w:div w:id="1159">
                  <w:marLeft w:val="0"/>
                  <w:marRight w:val="0"/>
                  <w:marTop w:val="0"/>
                  <w:marBottom w:val="0"/>
                  <w:divBdr>
                    <w:top w:val="none" w:sz="0" w:space="0" w:color="auto"/>
                    <w:left w:val="none" w:sz="0" w:space="0" w:color="auto"/>
                    <w:bottom w:val="none" w:sz="0" w:space="0" w:color="auto"/>
                    <w:right w:val="none" w:sz="0" w:space="0" w:color="auto"/>
                  </w:divBdr>
                </w:div>
                <w:div w:id="1241">
                  <w:marLeft w:val="0"/>
                  <w:marRight w:val="0"/>
                  <w:marTop w:val="0"/>
                  <w:marBottom w:val="0"/>
                  <w:divBdr>
                    <w:top w:val="none" w:sz="0" w:space="0" w:color="auto"/>
                    <w:left w:val="none" w:sz="0" w:space="0" w:color="auto"/>
                    <w:bottom w:val="none" w:sz="0" w:space="0" w:color="auto"/>
                    <w:right w:val="none" w:sz="0" w:space="0" w:color="auto"/>
                  </w:divBdr>
                </w:div>
                <w:div w:id="1347">
                  <w:marLeft w:val="0"/>
                  <w:marRight w:val="0"/>
                  <w:marTop w:val="0"/>
                  <w:marBottom w:val="0"/>
                  <w:divBdr>
                    <w:top w:val="none" w:sz="0" w:space="0" w:color="auto"/>
                    <w:left w:val="none" w:sz="0" w:space="0" w:color="auto"/>
                    <w:bottom w:val="none" w:sz="0" w:space="0" w:color="auto"/>
                    <w:right w:val="none" w:sz="0" w:space="0" w:color="auto"/>
                  </w:divBdr>
                </w:div>
                <w:div w:id="1486">
                  <w:marLeft w:val="0"/>
                  <w:marRight w:val="0"/>
                  <w:marTop w:val="0"/>
                  <w:marBottom w:val="0"/>
                  <w:divBdr>
                    <w:top w:val="none" w:sz="0" w:space="0" w:color="auto"/>
                    <w:left w:val="none" w:sz="0" w:space="0" w:color="auto"/>
                    <w:bottom w:val="none" w:sz="0" w:space="0" w:color="auto"/>
                    <w:right w:val="none" w:sz="0" w:space="0" w:color="auto"/>
                  </w:divBdr>
                </w:div>
                <w:div w:id="1489">
                  <w:marLeft w:val="0"/>
                  <w:marRight w:val="0"/>
                  <w:marTop w:val="0"/>
                  <w:marBottom w:val="0"/>
                  <w:divBdr>
                    <w:top w:val="none" w:sz="0" w:space="0" w:color="auto"/>
                    <w:left w:val="none" w:sz="0" w:space="0" w:color="auto"/>
                    <w:bottom w:val="none" w:sz="0" w:space="0" w:color="auto"/>
                    <w:right w:val="none" w:sz="0" w:space="0" w:color="auto"/>
                  </w:divBdr>
                </w:div>
                <w:div w:id="1501">
                  <w:marLeft w:val="0"/>
                  <w:marRight w:val="0"/>
                  <w:marTop w:val="0"/>
                  <w:marBottom w:val="0"/>
                  <w:divBdr>
                    <w:top w:val="none" w:sz="0" w:space="0" w:color="auto"/>
                    <w:left w:val="none" w:sz="0" w:space="0" w:color="auto"/>
                    <w:bottom w:val="none" w:sz="0" w:space="0" w:color="auto"/>
                    <w:right w:val="none" w:sz="0" w:space="0" w:color="auto"/>
                  </w:divBdr>
                </w:div>
                <w:div w:id="1558">
                  <w:marLeft w:val="0"/>
                  <w:marRight w:val="0"/>
                  <w:marTop w:val="0"/>
                  <w:marBottom w:val="0"/>
                  <w:divBdr>
                    <w:top w:val="none" w:sz="0" w:space="0" w:color="auto"/>
                    <w:left w:val="none" w:sz="0" w:space="0" w:color="auto"/>
                    <w:bottom w:val="none" w:sz="0" w:space="0" w:color="auto"/>
                    <w:right w:val="none" w:sz="0" w:space="0" w:color="auto"/>
                  </w:divBdr>
                </w:div>
              </w:divsChild>
            </w:div>
            <w:div w:id="82">
              <w:marLeft w:val="0"/>
              <w:marRight w:val="0"/>
              <w:marTop w:val="0"/>
              <w:marBottom w:val="0"/>
              <w:divBdr>
                <w:top w:val="none" w:sz="0" w:space="0" w:color="auto"/>
                <w:left w:val="none" w:sz="0" w:space="0" w:color="auto"/>
                <w:bottom w:val="none" w:sz="0" w:space="0" w:color="auto"/>
                <w:right w:val="none" w:sz="0" w:space="0" w:color="auto"/>
              </w:divBdr>
            </w:div>
            <w:div w:id="129">
              <w:marLeft w:val="0"/>
              <w:marRight w:val="0"/>
              <w:marTop w:val="0"/>
              <w:marBottom w:val="0"/>
              <w:divBdr>
                <w:top w:val="none" w:sz="0" w:space="0" w:color="auto"/>
                <w:left w:val="none" w:sz="0" w:space="0" w:color="auto"/>
                <w:bottom w:val="none" w:sz="0" w:space="0" w:color="auto"/>
                <w:right w:val="none" w:sz="0" w:space="0" w:color="auto"/>
              </w:divBdr>
              <w:divsChild>
                <w:div w:id="766">
                  <w:marLeft w:val="0"/>
                  <w:marRight w:val="0"/>
                  <w:marTop w:val="0"/>
                  <w:marBottom w:val="0"/>
                  <w:divBdr>
                    <w:top w:val="none" w:sz="0" w:space="0" w:color="auto"/>
                    <w:left w:val="none" w:sz="0" w:space="0" w:color="auto"/>
                    <w:bottom w:val="none" w:sz="0" w:space="0" w:color="auto"/>
                    <w:right w:val="none" w:sz="0" w:space="0" w:color="auto"/>
                  </w:divBdr>
                </w:div>
                <w:div w:id="1204">
                  <w:marLeft w:val="0"/>
                  <w:marRight w:val="0"/>
                  <w:marTop w:val="0"/>
                  <w:marBottom w:val="0"/>
                  <w:divBdr>
                    <w:top w:val="none" w:sz="0" w:space="0" w:color="auto"/>
                    <w:left w:val="none" w:sz="0" w:space="0" w:color="auto"/>
                    <w:bottom w:val="none" w:sz="0" w:space="0" w:color="auto"/>
                    <w:right w:val="none" w:sz="0" w:space="0" w:color="auto"/>
                  </w:divBdr>
                </w:div>
              </w:divsChild>
            </w:div>
            <w:div w:id="227">
              <w:marLeft w:val="0"/>
              <w:marRight w:val="0"/>
              <w:marTop w:val="0"/>
              <w:marBottom w:val="0"/>
              <w:divBdr>
                <w:top w:val="none" w:sz="0" w:space="0" w:color="auto"/>
                <w:left w:val="none" w:sz="0" w:space="0" w:color="auto"/>
                <w:bottom w:val="none" w:sz="0" w:space="0" w:color="auto"/>
                <w:right w:val="none" w:sz="0" w:space="0" w:color="auto"/>
              </w:divBdr>
              <w:divsChild>
                <w:div w:id="943">
                  <w:marLeft w:val="0"/>
                  <w:marRight w:val="0"/>
                  <w:marTop w:val="0"/>
                  <w:marBottom w:val="0"/>
                  <w:divBdr>
                    <w:top w:val="none" w:sz="0" w:space="0" w:color="auto"/>
                    <w:left w:val="none" w:sz="0" w:space="0" w:color="auto"/>
                    <w:bottom w:val="none" w:sz="0" w:space="0" w:color="auto"/>
                    <w:right w:val="none" w:sz="0" w:space="0" w:color="auto"/>
                  </w:divBdr>
                  <w:divsChild>
                    <w:div w:id="87">
                      <w:marLeft w:val="0"/>
                      <w:marRight w:val="0"/>
                      <w:marTop w:val="0"/>
                      <w:marBottom w:val="0"/>
                      <w:divBdr>
                        <w:top w:val="none" w:sz="0" w:space="0" w:color="auto"/>
                        <w:left w:val="none" w:sz="0" w:space="0" w:color="auto"/>
                        <w:bottom w:val="none" w:sz="0" w:space="0" w:color="auto"/>
                        <w:right w:val="none" w:sz="0" w:space="0" w:color="auto"/>
                      </w:divBdr>
                      <w:divsChild>
                        <w:div w:id="278">
                          <w:marLeft w:val="0"/>
                          <w:marRight w:val="0"/>
                          <w:marTop w:val="0"/>
                          <w:marBottom w:val="0"/>
                          <w:divBdr>
                            <w:top w:val="none" w:sz="0" w:space="0" w:color="auto"/>
                            <w:left w:val="none" w:sz="0" w:space="0" w:color="auto"/>
                            <w:bottom w:val="none" w:sz="0" w:space="0" w:color="auto"/>
                            <w:right w:val="none" w:sz="0" w:space="0" w:color="auto"/>
                          </w:divBdr>
                        </w:div>
                      </w:divsChild>
                    </w:div>
                    <w:div w:id="954">
                      <w:marLeft w:val="0"/>
                      <w:marRight w:val="0"/>
                      <w:marTop w:val="0"/>
                      <w:marBottom w:val="0"/>
                      <w:divBdr>
                        <w:top w:val="none" w:sz="0" w:space="0" w:color="auto"/>
                        <w:left w:val="none" w:sz="0" w:space="0" w:color="auto"/>
                        <w:bottom w:val="none" w:sz="0" w:space="0" w:color="auto"/>
                        <w:right w:val="none" w:sz="0" w:space="0" w:color="auto"/>
                      </w:divBdr>
                      <w:divsChild>
                        <w:div w:id="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
                  <w:marLeft w:val="0"/>
                  <w:marRight w:val="0"/>
                  <w:marTop w:val="0"/>
                  <w:marBottom w:val="0"/>
                  <w:divBdr>
                    <w:top w:val="none" w:sz="0" w:space="0" w:color="auto"/>
                    <w:left w:val="none" w:sz="0" w:space="0" w:color="auto"/>
                    <w:bottom w:val="none" w:sz="0" w:space="0" w:color="auto"/>
                    <w:right w:val="none" w:sz="0" w:space="0" w:color="auto"/>
                  </w:divBdr>
                </w:div>
              </w:divsChild>
            </w:div>
            <w:div w:id="395">
              <w:marLeft w:val="0"/>
              <w:marRight w:val="0"/>
              <w:marTop w:val="0"/>
              <w:marBottom w:val="0"/>
              <w:divBdr>
                <w:top w:val="none" w:sz="0" w:space="0" w:color="auto"/>
                <w:left w:val="none" w:sz="0" w:space="0" w:color="auto"/>
                <w:bottom w:val="none" w:sz="0" w:space="0" w:color="auto"/>
                <w:right w:val="none" w:sz="0" w:space="0" w:color="auto"/>
              </w:divBdr>
            </w:div>
            <w:div w:id="534">
              <w:marLeft w:val="0"/>
              <w:marRight w:val="0"/>
              <w:marTop w:val="0"/>
              <w:marBottom w:val="0"/>
              <w:divBdr>
                <w:top w:val="none" w:sz="0" w:space="0" w:color="auto"/>
                <w:left w:val="none" w:sz="0" w:space="0" w:color="auto"/>
                <w:bottom w:val="none" w:sz="0" w:space="0" w:color="auto"/>
                <w:right w:val="none" w:sz="0" w:space="0" w:color="auto"/>
              </w:divBdr>
            </w:div>
            <w:div w:id="601">
              <w:marLeft w:val="0"/>
              <w:marRight w:val="0"/>
              <w:marTop w:val="0"/>
              <w:marBottom w:val="0"/>
              <w:divBdr>
                <w:top w:val="none" w:sz="0" w:space="0" w:color="auto"/>
                <w:left w:val="none" w:sz="0" w:space="0" w:color="auto"/>
                <w:bottom w:val="none" w:sz="0" w:space="0" w:color="auto"/>
                <w:right w:val="none" w:sz="0" w:space="0" w:color="auto"/>
              </w:divBdr>
              <w:divsChild>
                <w:div w:id="1269">
                  <w:marLeft w:val="0"/>
                  <w:marRight w:val="0"/>
                  <w:marTop w:val="0"/>
                  <w:marBottom w:val="0"/>
                  <w:divBdr>
                    <w:top w:val="none" w:sz="0" w:space="0" w:color="auto"/>
                    <w:left w:val="none" w:sz="0" w:space="0" w:color="auto"/>
                    <w:bottom w:val="none" w:sz="0" w:space="0" w:color="auto"/>
                    <w:right w:val="none" w:sz="0" w:space="0" w:color="auto"/>
                  </w:divBdr>
                </w:div>
                <w:div w:id="1466">
                  <w:marLeft w:val="0"/>
                  <w:marRight w:val="0"/>
                  <w:marTop w:val="0"/>
                  <w:marBottom w:val="0"/>
                  <w:divBdr>
                    <w:top w:val="none" w:sz="0" w:space="0" w:color="auto"/>
                    <w:left w:val="none" w:sz="0" w:space="0" w:color="auto"/>
                    <w:bottom w:val="none" w:sz="0" w:space="0" w:color="auto"/>
                    <w:right w:val="none" w:sz="0" w:space="0" w:color="auto"/>
                  </w:divBdr>
                  <w:divsChild>
                    <w:div w:id="179">
                      <w:marLeft w:val="0"/>
                      <w:marRight w:val="0"/>
                      <w:marTop w:val="0"/>
                      <w:marBottom w:val="0"/>
                      <w:divBdr>
                        <w:top w:val="none" w:sz="0" w:space="0" w:color="auto"/>
                        <w:left w:val="none" w:sz="0" w:space="0" w:color="auto"/>
                        <w:bottom w:val="none" w:sz="0" w:space="0" w:color="auto"/>
                        <w:right w:val="none" w:sz="0" w:space="0" w:color="auto"/>
                      </w:divBdr>
                    </w:div>
                    <w:div w:id="194">
                      <w:marLeft w:val="0"/>
                      <w:marRight w:val="0"/>
                      <w:marTop w:val="0"/>
                      <w:marBottom w:val="0"/>
                      <w:divBdr>
                        <w:top w:val="none" w:sz="0" w:space="0" w:color="auto"/>
                        <w:left w:val="none" w:sz="0" w:space="0" w:color="auto"/>
                        <w:bottom w:val="none" w:sz="0" w:space="0" w:color="auto"/>
                        <w:right w:val="none" w:sz="0" w:space="0" w:color="auto"/>
                      </w:divBdr>
                    </w:div>
                    <w:div w:id="254">
                      <w:marLeft w:val="0"/>
                      <w:marRight w:val="0"/>
                      <w:marTop w:val="0"/>
                      <w:marBottom w:val="0"/>
                      <w:divBdr>
                        <w:top w:val="none" w:sz="0" w:space="0" w:color="auto"/>
                        <w:left w:val="none" w:sz="0" w:space="0" w:color="auto"/>
                        <w:bottom w:val="none" w:sz="0" w:space="0" w:color="auto"/>
                        <w:right w:val="none" w:sz="0" w:space="0" w:color="auto"/>
                      </w:divBdr>
                    </w:div>
                    <w:div w:id="268">
                      <w:marLeft w:val="0"/>
                      <w:marRight w:val="0"/>
                      <w:marTop w:val="0"/>
                      <w:marBottom w:val="0"/>
                      <w:divBdr>
                        <w:top w:val="none" w:sz="0" w:space="0" w:color="auto"/>
                        <w:left w:val="none" w:sz="0" w:space="0" w:color="auto"/>
                        <w:bottom w:val="none" w:sz="0" w:space="0" w:color="auto"/>
                        <w:right w:val="none" w:sz="0" w:space="0" w:color="auto"/>
                      </w:divBdr>
                    </w:div>
                    <w:div w:id="480">
                      <w:marLeft w:val="0"/>
                      <w:marRight w:val="0"/>
                      <w:marTop w:val="0"/>
                      <w:marBottom w:val="0"/>
                      <w:divBdr>
                        <w:top w:val="none" w:sz="0" w:space="0" w:color="auto"/>
                        <w:left w:val="none" w:sz="0" w:space="0" w:color="auto"/>
                        <w:bottom w:val="none" w:sz="0" w:space="0" w:color="auto"/>
                        <w:right w:val="none" w:sz="0" w:space="0" w:color="auto"/>
                      </w:divBdr>
                    </w:div>
                    <w:div w:id="536">
                      <w:marLeft w:val="0"/>
                      <w:marRight w:val="0"/>
                      <w:marTop w:val="0"/>
                      <w:marBottom w:val="0"/>
                      <w:divBdr>
                        <w:top w:val="none" w:sz="0" w:space="0" w:color="auto"/>
                        <w:left w:val="none" w:sz="0" w:space="0" w:color="auto"/>
                        <w:bottom w:val="none" w:sz="0" w:space="0" w:color="auto"/>
                        <w:right w:val="none" w:sz="0" w:space="0" w:color="auto"/>
                      </w:divBdr>
                    </w:div>
                    <w:div w:id="626">
                      <w:marLeft w:val="0"/>
                      <w:marRight w:val="0"/>
                      <w:marTop w:val="0"/>
                      <w:marBottom w:val="0"/>
                      <w:divBdr>
                        <w:top w:val="none" w:sz="0" w:space="0" w:color="auto"/>
                        <w:left w:val="none" w:sz="0" w:space="0" w:color="auto"/>
                        <w:bottom w:val="none" w:sz="0" w:space="0" w:color="auto"/>
                        <w:right w:val="none" w:sz="0" w:space="0" w:color="auto"/>
                      </w:divBdr>
                    </w:div>
                    <w:div w:id="656">
                      <w:marLeft w:val="0"/>
                      <w:marRight w:val="0"/>
                      <w:marTop w:val="0"/>
                      <w:marBottom w:val="0"/>
                      <w:divBdr>
                        <w:top w:val="none" w:sz="0" w:space="0" w:color="auto"/>
                        <w:left w:val="none" w:sz="0" w:space="0" w:color="auto"/>
                        <w:bottom w:val="none" w:sz="0" w:space="0" w:color="auto"/>
                        <w:right w:val="none" w:sz="0" w:space="0" w:color="auto"/>
                      </w:divBdr>
                    </w:div>
                    <w:div w:id="776">
                      <w:marLeft w:val="0"/>
                      <w:marRight w:val="0"/>
                      <w:marTop w:val="0"/>
                      <w:marBottom w:val="0"/>
                      <w:divBdr>
                        <w:top w:val="none" w:sz="0" w:space="0" w:color="auto"/>
                        <w:left w:val="none" w:sz="0" w:space="0" w:color="auto"/>
                        <w:bottom w:val="none" w:sz="0" w:space="0" w:color="auto"/>
                        <w:right w:val="none" w:sz="0" w:space="0" w:color="auto"/>
                      </w:divBdr>
                    </w:div>
                    <w:div w:id="884">
                      <w:marLeft w:val="0"/>
                      <w:marRight w:val="0"/>
                      <w:marTop w:val="0"/>
                      <w:marBottom w:val="0"/>
                      <w:divBdr>
                        <w:top w:val="none" w:sz="0" w:space="0" w:color="auto"/>
                        <w:left w:val="none" w:sz="0" w:space="0" w:color="auto"/>
                        <w:bottom w:val="none" w:sz="0" w:space="0" w:color="auto"/>
                        <w:right w:val="none" w:sz="0" w:space="0" w:color="auto"/>
                      </w:divBdr>
                    </w:div>
                    <w:div w:id="889">
                      <w:marLeft w:val="0"/>
                      <w:marRight w:val="0"/>
                      <w:marTop w:val="0"/>
                      <w:marBottom w:val="0"/>
                      <w:divBdr>
                        <w:top w:val="none" w:sz="0" w:space="0" w:color="auto"/>
                        <w:left w:val="none" w:sz="0" w:space="0" w:color="auto"/>
                        <w:bottom w:val="none" w:sz="0" w:space="0" w:color="auto"/>
                        <w:right w:val="none" w:sz="0" w:space="0" w:color="auto"/>
                      </w:divBdr>
                    </w:div>
                    <w:div w:id="891">
                      <w:marLeft w:val="0"/>
                      <w:marRight w:val="0"/>
                      <w:marTop w:val="0"/>
                      <w:marBottom w:val="0"/>
                      <w:divBdr>
                        <w:top w:val="none" w:sz="0" w:space="0" w:color="auto"/>
                        <w:left w:val="none" w:sz="0" w:space="0" w:color="auto"/>
                        <w:bottom w:val="none" w:sz="0" w:space="0" w:color="auto"/>
                        <w:right w:val="none" w:sz="0" w:space="0" w:color="auto"/>
                      </w:divBdr>
                    </w:div>
                    <w:div w:id="971">
                      <w:marLeft w:val="0"/>
                      <w:marRight w:val="0"/>
                      <w:marTop w:val="0"/>
                      <w:marBottom w:val="0"/>
                      <w:divBdr>
                        <w:top w:val="none" w:sz="0" w:space="0" w:color="auto"/>
                        <w:left w:val="none" w:sz="0" w:space="0" w:color="auto"/>
                        <w:bottom w:val="none" w:sz="0" w:space="0" w:color="auto"/>
                        <w:right w:val="none" w:sz="0" w:space="0" w:color="auto"/>
                      </w:divBdr>
                    </w:div>
                    <w:div w:id="1094">
                      <w:marLeft w:val="0"/>
                      <w:marRight w:val="0"/>
                      <w:marTop w:val="0"/>
                      <w:marBottom w:val="0"/>
                      <w:divBdr>
                        <w:top w:val="none" w:sz="0" w:space="0" w:color="auto"/>
                        <w:left w:val="none" w:sz="0" w:space="0" w:color="auto"/>
                        <w:bottom w:val="none" w:sz="0" w:space="0" w:color="auto"/>
                        <w:right w:val="none" w:sz="0" w:space="0" w:color="auto"/>
                      </w:divBdr>
                    </w:div>
                    <w:div w:id="1114">
                      <w:marLeft w:val="0"/>
                      <w:marRight w:val="0"/>
                      <w:marTop w:val="0"/>
                      <w:marBottom w:val="0"/>
                      <w:divBdr>
                        <w:top w:val="none" w:sz="0" w:space="0" w:color="auto"/>
                        <w:left w:val="none" w:sz="0" w:space="0" w:color="auto"/>
                        <w:bottom w:val="none" w:sz="0" w:space="0" w:color="auto"/>
                        <w:right w:val="none" w:sz="0" w:space="0" w:color="auto"/>
                      </w:divBdr>
                    </w:div>
                    <w:div w:id="1265">
                      <w:marLeft w:val="0"/>
                      <w:marRight w:val="0"/>
                      <w:marTop w:val="0"/>
                      <w:marBottom w:val="0"/>
                      <w:divBdr>
                        <w:top w:val="none" w:sz="0" w:space="0" w:color="auto"/>
                        <w:left w:val="none" w:sz="0" w:space="0" w:color="auto"/>
                        <w:bottom w:val="none" w:sz="0" w:space="0" w:color="auto"/>
                        <w:right w:val="none" w:sz="0" w:space="0" w:color="auto"/>
                      </w:divBdr>
                    </w:div>
                    <w:div w:id="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
              <w:marLeft w:val="0"/>
              <w:marRight w:val="0"/>
              <w:marTop w:val="0"/>
              <w:marBottom w:val="0"/>
              <w:divBdr>
                <w:top w:val="none" w:sz="0" w:space="0" w:color="auto"/>
                <w:left w:val="none" w:sz="0" w:space="0" w:color="auto"/>
                <w:bottom w:val="none" w:sz="0" w:space="0" w:color="auto"/>
                <w:right w:val="none" w:sz="0" w:space="0" w:color="auto"/>
              </w:divBdr>
            </w:div>
            <w:div w:id="852">
              <w:marLeft w:val="0"/>
              <w:marRight w:val="0"/>
              <w:marTop w:val="0"/>
              <w:marBottom w:val="0"/>
              <w:divBdr>
                <w:top w:val="none" w:sz="0" w:space="0" w:color="auto"/>
                <w:left w:val="none" w:sz="0" w:space="0" w:color="auto"/>
                <w:bottom w:val="none" w:sz="0" w:space="0" w:color="auto"/>
                <w:right w:val="none" w:sz="0" w:space="0" w:color="auto"/>
              </w:divBdr>
              <w:divsChild>
                <w:div w:id="24">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 w:id="423">
                  <w:marLeft w:val="0"/>
                  <w:marRight w:val="0"/>
                  <w:marTop w:val="0"/>
                  <w:marBottom w:val="0"/>
                  <w:divBdr>
                    <w:top w:val="none" w:sz="0" w:space="0" w:color="auto"/>
                    <w:left w:val="none" w:sz="0" w:space="0" w:color="auto"/>
                    <w:bottom w:val="none" w:sz="0" w:space="0" w:color="auto"/>
                    <w:right w:val="none" w:sz="0" w:space="0" w:color="auto"/>
                  </w:divBdr>
                </w:div>
                <w:div w:id="751">
                  <w:marLeft w:val="0"/>
                  <w:marRight w:val="0"/>
                  <w:marTop w:val="0"/>
                  <w:marBottom w:val="0"/>
                  <w:divBdr>
                    <w:top w:val="none" w:sz="0" w:space="0" w:color="auto"/>
                    <w:left w:val="none" w:sz="0" w:space="0" w:color="auto"/>
                    <w:bottom w:val="none" w:sz="0" w:space="0" w:color="auto"/>
                    <w:right w:val="none" w:sz="0" w:space="0" w:color="auto"/>
                  </w:divBdr>
                </w:div>
                <w:div w:id="790">
                  <w:marLeft w:val="0"/>
                  <w:marRight w:val="0"/>
                  <w:marTop w:val="0"/>
                  <w:marBottom w:val="0"/>
                  <w:divBdr>
                    <w:top w:val="none" w:sz="0" w:space="0" w:color="auto"/>
                    <w:left w:val="none" w:sz="0" w:space="0" w:color="auto"/>
                    <w:bottom w:val="none" w:sz="0" w:space="0" w:color="auto"/>
                    <w:right w:val="none" w:sz="0" w:space="0" w:color="auto"/>
                  </w:divBdr>
                </w:div>
                <w:div w:id="1087">
                  <w:marLeft w:val="0"/>
                  <w:marRight w:val="0"/>
                  <w:marTop w:val="0"/>
                  <w:marBottom w:val="0"/>
                  <w:divBdr>
                    <w:top w:val="none" w:sz="0" w:space="0" w:color="auto"/>
                    <w:left w:val="none" w:sz="0" w:space="0" w:color="auto"/>
                    <w:bottom w:val="none" w:sz="0" w:space="0" w:color="auto"/>
                    <w:right w:val="none" w:sz="0" w:space="0" w:color="auto"/>
                  </w:divBdr>
                </w:div>
                <w:div w:id="1280">
                  <w:marLeft w:val="0"/>
                  <w:marRight w:val="0"/>
                  <w:marTop w:val="0"/>
                  <w:marBottom w:val="0"/>
                  <w:divBdr>
                    <w:top w:val="none" w:sz="0" w:space="0" w:color="auto"/>
                    <w:left w:val="none" w:sz="0" w:space="0" w:color="auto"/>
                    <w:bottom w:val="none" w:sz="0" w:space="0" w:color="auto"/>
                    <w:right w:val="none" w:sz="0" w:space="0" w:color="auto"/>
                  </w:divBdr>
                </w:div>
              </w:divsChild>
            </w:div>
            <w:div w:id="936">
              <w:marLeft w:val="0"/>
              <w:marRight w:val="0"/>
              <w:marTop w:val="0"/>
              <w:marBottom w:val="0"/>
              <w:divBdr>
                <w:top w:val="none" w:sz="0" w:space="0" w:color="auto"/>
                <w:left w:val="none" w:sz="0" w:space="0" w:color="auto"/>
                <w:bottom w:val="none" w:sz="0" w:space="0" w:color="auto"/>
                <w:right w:val="none" w:sz="0" w:space="0" w:color="auto"/>
              </w:divBdr>
              <w:divsChild>
                <w:div w:id="1145">
                  <w:marLeft w:val="0"/>
                  <w:marRight w:val="0"/>
                  <w:marTop w:val="0"/>
                  <w:marBottom w:val="0"/>
                  <w:divBdr>
                    <w:top w:val="none" w:sz="0" w:space="0" w:color="auto"/>
                    <w:left w:val="none" w:sz="0" w:space="0" w:color="auto"/>
                    <w:bottom w:val="none" w:sz="0" w:space="0" w:color="auto"/>
                    <w:right w:val="none" w:sz="0" w:space="0" w:color="auto"/>
                  </w:divBdr>
                </w:div>
                <w:div w:id="1187">
                  <w:marLeft w:val="0"/>
                  <w:marRight w:val="0"/>
                  <w:marTop w:val="0"/>
                  <w:marBottom w:val="0"/>
                  <w:divBdr>
                    <w:top w:val="none" w:sz="0" w:space="0" w:color="auto"/>
                    <w:left w:val="none" w:sz="0" w:space="0" w:color="auto"/>
                    <w:bottom w:val="none" w:sz="0" w:space="0" w:color="auto"/>
                    <w:right w:val="none" w:sz="0" w:space="0" w:color="auto"/>
                  </w:divBdr>
                </w:div>
                <w:div w:id="1547">
                  <w:marLeft w:val="0"/>
                  <w:marRight w:val="0"/>
                  <w:marTop w:val="0"/>
                  <w:marBottom w:val="0"/>
                  <w:divBdr>
                    <w:top w:val="none" w:sz="0" w:space="0" w:color="auto"/>
                    <w:left w:val="none" w:sz="0" w:space="0" w:color="auto"/>
                    <w:bottom w:val="none" w:sz="0" w:space="0" w:color="auto"/>
                    <w:right w:val="none" w:sz="0" w:space="0" w:color="auto"/>
                  </w:divBdr>
                </w:div>
              </w:divsChild>
            </w:div>
            <w:div w:id="970">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
                <w:div w:id="43">
                  <w:marLeft w:val="0"/>
                  <w:marRight w:val="0"/>
                  <w:marTop w:val="0"/>
                  <w:marBottom w:val="0"/>
                  <w:divBdr>
                    <w:top w:val="none" w:sz="0" w:space="0" w:color="auto"/>
                    <w:left w:val="none" w:sz="0" w:space="0" w:color="auto"/>
                    <w:bottom w:val="none" w:sz="0" w:space="0" w:color="auto"/>
                    <w:right w:val="none" w:sz="0" w:space="0" w:color="auto"/>
                  </w:divBdr>
                </w:div>
                <w:div w:id="125">
                  <w:marLeft w:val="0"/>
                  <w:marRight w:val="0"/>
                  <w:marTop w:val="0"/>
                  <w:marBottom w:val="0"/>
                  <w:divBdr>
                    <w:top w:val="none" w:sz="0" w:space="0" w:color="auto"/>
                    <w:left w:val="none" w:sz="0" w:space="0" w:color="auto"/>
                    <w:bottom w:val="none" w:sz="0" w:space="0" w:color="auto"/>
                    <w:right w:val="none" w:sz="0" w:space="0" w:color="auto"/>
                  </w:divBdr>
                </w:div>
                <w:div w:id="127">
                  <w:marLeft w:val="0"/>
                  <w:marRight w:val="0"/>
                  <w:marTop w:val="0"/>
                  <w:marBottom w:val="0"/>
                  <w:divBdr>
                    <w:top w:val="none" w:sz="0" w:space="0" w:color="auto"/>
                    <w:left w:val="none" w:sz="0" w:space="0" w:color="auto"/>
                    <w:bottom w:val="none" w:sz="0" w:space="0" w:color="auto"/>
                    <w:right w:val="none" w:sz="0" w:space="0" w:color="auto"/>
                  </w:divBdr>
                </w:div>
                <w:div w:id="139">
                  <w:marLeft w:val="0"/>
                  <w:marRight w:val="0"/>
                  <w:marTop w:val="0"/>
                  <w:marBottom w:val="0"/>
                  <w:divBdr>
                    <w:top w:val="none" w:sz="0" w:space="0" w:color="auto"/>
                    <w:left w:val="none" w:sz="0" w:space="0" w:color="auto"/>
                    <w:bottom w:val="none" w:sz="0" w:space="0" w:color="auto"/>
                    <w:right w:val="none" w:sz="0" w:space="0" w:color="auto"/>
                  </w:divBdr>
                </w:div>
                <w:div w:id="196">
                  <w:marLeft w:val="0"/>
                  <w:marRight w:val="0"/>
                  <w:marTop w:val="0"/>
                  <w:marBottom w:val="0"/>
                  <w:divBdr>
                    <w:top w:val="none" w:sz="0" w:space="0" w:color="auto"/>
                    <w:left w:val="none" w:sz="0" w:space="0" w:color="auto"/>
                    <w:bottom w:val="none" w:sz="0" w:space="0" w:color="auto"/>
                    <w:right w:val="none" w:sz="0" w:space="0" w:color="auto"/>
                  </w:divBdr>
                </w:div>
                <w:div w:id="378">
                  <w:marLeft w:val="0"/>
                  <w:marRight w:val="0"/>
                  <w:marTop w:val="0"/>
                  <w:marBottom w:val="0"/>
                  <w:divBdr>
                    <w:top w:val="none" w:sz="0" w:space="0" w:color="auto"/>
                    <w:left w:val="none" w:sz="0" w:space="0" w:color="auto"/>
                    <w:bottom w:val="none" w:sz="0" w:space="0" w:color="auto"/>
                    <w:right w:val="none" w:sz="0" w:space="0" w:color="auto"/>
                  </w:divBdr>
                </w:div>
                <w:div w:id="520">
                  <w:marLeft w:val="0"/>
                  <w:marRight w:val="0"/>
                  <w:marTop w:val="0"/>
                  <w:marBottom w:val="0"/>
                  <w:divBdr>
                    <w:top w:val="none" w:sz="0" w:space="0" w:color="auto"/>
                    <w:left w:val="none" w:sz="0" w:space="0" w:color="auto"/>
                    <w:bottom w:val="none" w:sz="0" w:space="0" w:color="auto"/>
                    <w:right w:val="none" w:sz="0" w:space="0" w:color="auto"/>
                  </w:divBdr>
                </w:div>
                <w:div w:id="607">
                  <w:marLeft w:val="0"/>
                  <w:marRight w:val="0"/>
                  <w:marTop w:val="0"/>
                  <w:marBottom w:val="0"/>
                  <w:divBdr>
                    <w:top w:val="none" w:sz="0" w:space="0" w:color="auto"/>
                    <w:left w:val="none" w:sz="0" w:space="0" w:color="auto"/>
                    <w:bottom w:val="none" w:sz="0" w:space="0" w:color="auto"/>
                    <w:right w:val="none" w:sz="0" w:space="0" w:color="auto"/>
                  </w:divBdr>
                </w:div>
                <w:div w:id="643">
                  <w:marLeft w:val="0"/>
                  <w:marRight w:val="0"/>
                  <w:marTop w:val="0"/>
                  <w:marBottom w:val="0"/>
                  <w:divBdr>
                    <w:top w:val="none" w:sz="0" w:space="0" w:color="auto"/>
                    <w:left w:val="none" w:sz="0" w:space="0" w:color="auto"/>
                    <w:bottom w:val="none" w:sz="0" w:space="0" w:color="auto"/>
                    <w:right w:val="none" w:sz="0" w:space="0" w:color="auto"/>
                  </w:divBdr>
                </w:div>
                <w:div w:id="646">
                  <w:marLeft w:val="0"/>
                  <w:marRight w:val="0"/>
                  <w:marTop w:val="0"/>
                  <w:marBottom w:val="0"/>
                  <w:divBdr>
                    <w:top w:val="none" w:sz="0" w:space="0" w:color="auto"/>
                    <w:left w:val="none" w:sz="0" w:space="0" w:color="auto"/>
                    <w:bottom w:val="none" w:sz="0" w:space="0" w:color="auto"/>
                    <w:right w:val="none" w:sz="0" w:space="0" w:color="auto"/>
                  </w:divBdr>
                </w:div>
                <w:div w:id="796">
                  <w:marLeft w:val="0"/>
                  <w:marRight w:val="0"/>
                  <w:marTop w:val="0"/>
                  <w:marBottom w:val="0"/>
                  <w:divBdr>
                    <w:top w:val="none" w:sz="0" w:space="0" w:color="auto"/>
                    <w:left w:val="none" w:sz="0" w:space="0" w:color="auto"/>
                    <w:bottom w:val="none" w:sz="0" w:space="0" w:color="auto"/>
                    <w:right w:val="none" w:sz="0" w:space="0" w:color="auto"/>
                  </w:divBdr>
                </w:div>
                <w:div w:id="801">
                  <w:marLeft w:val="0"/>
                  <w:marRight w:val="0"/>
                  <w:marTop w:val="0"/>
                  <w:marBottom w:val="0"/>
                  <w:divBdr>
                    <w:top w:val="none" w:sz="0" w:space="0" w:color="auto"/>
                    <w:left w:val="none" w:sz="0" w:space="0" w:color="auto"/>
                    <w:bottom w:val="none" w:sz="0" w:space="0" w:color="auto"/>
                    <w:right w:val="none" w:sz="0" w:space="0" w:color="auto"/>
                  </w:divBdr>
                </w:div>
                <w:div w:id="1110">
                  <w:marLeft w:val="0"/>
                  <w:marRight w:val="0"/>
                  <w:marTop w:val="0"/>
                  <w:marBottom w:val="0"/>
                  <w:divBdr>
                    <w:top w:val="none" w:sz="0" w:space="0" w:color="auto"/>
                    <w:left w:val="none" w:sz="0" w:space="0" w:color="auto"/>
                    <w:bottom w:val="none" w:sz="0" w:space="0" w:color="auto"/>
                    <w:right w:val="none" w:sz="0" w:space="0" w:color="auto"/>
                  </w:divBdr>
                </w:div>
                <w:div w:id="1140">
                  <w:marLeft w:val="0"/>
                  <w:marRight w:val="0"/>
                  <w:marTop w:val="0"/>
                  <w:marBottom w:val="0"/>
                  <w:divBdr>
                    <w:top w:val="none" w:sz="0" w:space="0" w:color="auto"/>
                    <w:left w:val="none" w:sz="0" w:space="0" w:color="auto"/>
                    <w:bottom w:val="none" w:sz="0" w:space="0" w:color="auto"/>
                    <w:right w:val="none" w:sz="0" w:space="0" w:color="auto"/>
                  </w:divBdr>
                </w:div>
                <w:div w:id="1164">
                  <w:marLeft w:val="0"/>
                  <w:marRight w:val="0"/>
                  <w:marTop w:val="0"/>
                  <w:marBottom w:val="0"/>
                  <w:divBdr>
                    <w:top w:val="none" w:sz="0" w:space="0" w:color="auto"/>
                    <w:left w:val="none" w:sz="0" w:space="0" w:color="auto"/>
                    <w:bottom w:val="none" w:sz="0" w:space="0" w:color="auto"/>
                    <w:right w:val="none" w:sz="0" w:space="0" w:color="auto"/>
                  </w:divBdr>
                </w:div>
              </w:divsChild>
            </w:div>
            <w:div w:id="1016">
              <w:marLeft w:val="0"/>
              <w:marRight w:val="0"/>
              <w:marTop w:val="0"/>
              <w:marBottom w:val="0"/>
              <w:divBdr>
                <w:top w:val="none" w:sz="0" w:space="0" w:color="auto"/>
                <w:left w:val="none" w:sz="0" w:space="0" w:color="auto"/>
                <w:bottom w:val="none" w:sz="0" w:space="0" w:color="auto"/>
                <w:right w:val="none" w:sz="0" w:space="0" w:color="auto"/>
              </w:divBdr>
            </w:div>
            <w:div w:id="1105">
              <w:marLeft w:val="0"/>
              <w:marRight w:val="0"/>
              <w:marTop w:val="0"/>
              <w:marBottom w:val="0"/>
              <w:divBdr>
                <w:top w:val="none" w:sz="0" w:space="0" w:color="auto"/>
                <w:left w:val="none" w:sz="0" w:space="0" w:color="auto"/>
                <w:bottom w:val="none" w:sz="0" w:space="0" w:color="auto"/>
                <w:right w:val="none" w:sz="0" w:space="0" w:color="auto"/>
              </w:divBdr>
              <w:divsChild>
                <w:div w:id="122">
                  <w:marLeft w:val="0"/>
                  <w:marRight w:val="0"/>
                  <w:marTop w:val="0"/>
                  <w:marBottom w:val="0"/>
                  <w:divBdr>
                    <w:top w:val="none" w:sz="0" w:space="0" w:color="auto"/>
                    <w:left w:val="none" w:sz="0" w:space="0" w:color="auto"/>
                    <w:bottom w:val="none" w:sz="0" w:space="0" w:color="auto"/>
                    <w:right w:val="none" w:sz="0" w:space="0" w:color="auto"/>
                  </w:divBdr>
                  <w:divsChild>
                    <w:div w:id="519">
                      <w:marLeft w:val="0"/>
                      <w:marRight w:val="0"/>
                      <w:marTop w:val="0"/>
                      <w:marBottom w:val="0"/>
                      <w:divBdr>
                        <w:top w:val="none" w:sz="0" w:space="0" w:color="auto"/>
                        <w:left w:val="none" w:sz="0" w:space="0" w:color="auto"/>
                        <w:bottom w:val="none" w:sz="0" w:space="0" w:color="auto"/>
                        <w:right w:val="none" w:sz="0" w:space="0" w:color="auto"/>
                      </w:divBdr>
                      <w:divsChild>
                        <w:div w:id="391">
                          <w:marLeft w:val="0"/>
                          <w:marRight w:val="0"/>
                          <w:marTop w:val="0"/>
                          <w:marBottom w:val="0"/>
                          <w:divBdr>
                            <w:top w:val="none" w:sz="0" w:space="0" w:color="auto"/>
                            <w:left w:val="none" w:sz="0" w:space="0" w:color="auto"/>
                            <w:bottom w:val="none" w:sz="0" w:space="0" w:color="auto"/>
                            <w:right w:val="none" w:sz="0" w:space="0" w:color="auto"/>
                          </w:divBdr>
                        </w:div>
                      </w:divsChild>
                    </w:div>
                    <w:div w:id="1266">
                      <w:marLeft w:val="0"/>
                      <w:marRight w:val="0"/>
                      <w:marTop w:val="0"/>
                      <w:marBottom w:val="0"/>
                      <w:divBdr>
                        <w:top w:val="none" w:sz="0" w:space="0" w:color="auto"/>
                        <w:left w:val="none" w:sz="0" w:space="0" w:color="auto"/>
                        <w:bottom w:val="none" w:sz="0" w:space="0" w:color="auto"/>
                        <w:right w:val="none" w:sz="0" w:space="0" w:color="auto"/>
                      </w:divBdr>
                      <w:divsChild>
                        <w:div w:id="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
                  <w:marLeft w:val="0"/>
                  <w:marRight w:val="0"/>
                  <w:marTop w:val="0"/>
                  <w:marBottom w:val="0"/>
                  <w:divBdr>
                    <w:top w:val="none" w:sz="0" w:space="0" w:color="auto"/>
                    <w:left w:val="none" w:sz="0" w:space="0" w:color="auto"/>
                    <w:bottom w:val="none" w:sz="0" w:space="0" w:color="auto"/>
                    <w:right w:val="none" w:sz="0" w:space="0" w:color="auto"/>
                  </w:divBdr>
                </w:div>
              </w:divsChild>
            </w:div>
            <w:div w:id="1298">
              <w:marLeft w:val="0"/>
              <w:marRight w:val="0"/>
              <w:marTop w:val="0"/>
              <w:marBottom w:val="0"/>
              <w:divBdr>
                <w:top w:val="none" w:sz="0" w:space="0" w:color="auto"/>
                <w:left w:val="none" w:sz="0" w:space="0" w:color="auto"/>
                <w:bottom w:val="none" w:sz="0" w:space="0" w:color="auto"/>
                <w:right w:val="none" w:sz="0" w:space="0" w:color="auto"/>
              </w:divBdr>
              <w:divsChild>
                <w:div w:id="73">
                  <w:marLeft w:val="0"/>
                  <w:marRight w:val="0"/>
                  <w:marTop w:val="0"/>
                  <w:marBottom w:val="0"/>
                  <w:divBdr>
                    <w:top w:val="none" w:sz="0" w:space="0" w:color="auto"/>
                    <w:left w:val="none" w:sz="0" w:space="0" w:color="auto"/>
                    <w:bottom w:val="none" w:sz="0" w:space="0" w:color="auto"/>
                    <w:right w:val="none" w:sz="0" w:space="0" w:color="auto"/>
                  </w:divBdr>
                </w:div>
                <w:div w:id="568">
                  <w:marLeft w:val="0"/>
                  <w:marRight w:val="0"/>
                  <w:marTop w:val="0"/>
                  <w:marBottom w:val="0"/>
                  <w:divBdr>
                    <w:top w:val="none" w:sz="0" w:space="0" w:color="auto"/>
                    <w:left w:val="none" w:sz="0" w:space="0" w:color="auto"/>
                    <w:bottom w:val="none" w:sz="0" w:space="0" w:color="auto"/>
                    <w:right w:val="none" w:sz="0" w:space="0" w:color="auto"/>
                  </w:divBdr>
                </w:div>
                <w:div w:id="1000">
                  <w:marLeft w:val="0"/>
                  <w:marRight w:val="0"/>
                  <w:marTop w:val="0"/>
                  <w:marBottom w:val="0"/>
                  <w:divBdr>
                    <w:top w:val="none" w:sz="0" w:space="0" w:color="auto"/>
                    <w:left w:val="none" w:sz="0" w:space="0" w:color="auto"/>
                    <w:bottom w:val="none" w:sz="0" w:space="0" w:color="auto"/>
                    <w:right w:val="none" w:sz="0" w:space="0" w:color="auto"/>
                  </w:divBdr>
                </w:div>
                <w:div w:id="1096">
                  <w:marLeft w:val="0"/>
                  <w:marRight w:val="0"/>
                  <w:marTop w:val="0"/>
                  <w:marBottom w:val="0"/>
                  <w:divBdr>
                    <w:top w:val="none" w:sz="0" w:space="0" w:color="auto"/>
                    <w:left w:val="none" w:sz="0" w:space="0" w:color="auto"/>
                    <w:bottom w:val="none" w:sz="0" w:space="0" w:color="auto"/>
                    <w:right w:val="none" w:sz="0" w:space="0" w:color="auto"/>
                  </w:divBdr>
                </w:div>
                <w:div w:id="1121">
                  <w:marLeft w:val="0"/>
                  <w:marRight w:val="0"/>
                  <w:marTop w:val="0"/>
                  <w:marBottom w:val="0"/>
                  <w:divBdr>
                    <w:top w:val="none" w:sz="0" w:space="0" w:color="auto"/>
                    <w:left w:val="none" w:sz="0" w:space="0" w:color="auto"/>
                    <w:bottom w:val="none" w:sz="0" w:space="0" w:color="auto"/>
                    <w:right w:val="none" w:sz="0" w:space="0" w:color="auto"/>
                  </w:divBdr>
                </w:div>
              </w:divsChild>
            </w:div>
            <w:div w:id="1349">
              <w:marLeft w:val="0"/>
              <w:marRight w:val="0"/>
              <w:marTop w:val="0"/>
              <w:marBottom w:val="0"/>
              <w:divBdr>
                <w:top w:val="none" w:sz="0" w:space="0" w:color="auto"/>
                <w:left w:val="none" w:sz="0" w:space="0" w:color="auto"/>
                <w:bottom w:val="none" w:sz="0" w:space="0" w:color="auto"/>
                <w:right w:val="none" w:sz="0" w:space="0" w:color="auto"/>
              </w:divBdr>
              <w:divsChild>
                <w:div w:id="49">
                  <w:marLeft w:val="0"/>
                  <w:marRight w:val="0"/>
                  <w:marTop w:val="0"/>
                  <w:marBottom w:val="0"/>
                  <w:divBdr>
                    <w:top w:val="none" w:sz="0" w:space="0" w:color="auto"/>
                    <w:left w:val="none" w:sz="0" w:space="0" w:color="auto"/>
                    <w:bottom w:val="none" w:sz="0" w:space="0" w:color="auto"/>
                    <w:right w:val="none" w:sz="0" w:space="0" w:color="auto"/>
                  </w:divBdr>
                </w:div>
                <w:div w:id="55">
                  <w:marLeft w:val="0"/>
                  <w:marRight w:val="0"/>
                  <w:marTop w:val="0"/>
                  <w:marBottom w:val="0"/>
                  <w:divBdr>
                    <w:top w:val="none" w:sz="0" w:space="0" w:color="auto"/>
                    <w:left w:val="none" w:sz="0" w:space="0" w:color="auto"/>
                    <w:bottom w:val="none" w:sz="0" w:space="0" w:color="auto"/>
                    <w:right w:val="none" w:sz="0" w:space="0" w:color="auto"/>
                  </w:divBdr>
                </w:div>
                <w:div w:id="107">
                  <w:marLeft w:val="0"/>
                  <w:marRight w:val="0"/>
                  <w:marTop w:val="0"/>
                  <w:marBottom w:val="0"/>
                  <w:divBdr>
                    <w:top w:val="none" w:sz="0" w:space="0" w:color="auto"/>
                    <w:left w:val="none" w:sz="0" w:space="0" w:color="auto"/>
                    <w:bottom w:val="none" w:sz="0" w:space="0" w:color="auto"/>
                    <w:right w:val="none" w:sz="0" w:space="0" w:color="auto"/>
                  </w:divBdr>
                </w:div>
                <w:div w:id="237">
                  <w:marLeft w:val="0"/>
                  <w:marRight w:val="0"/>
                  <w:marTop w:val="0"/>
                  <w:marBottom w:val="0"/>
                  <w:divBdr>
                    <w:top w:val="none" w:sz="0" w:space="0" w:color="auto"/>
                    <w:left w:val="none" w:sz="0" w:space="0" w:color="auto"/>
                    <w:bottom w:val="none" w:sz="0" w:space="0" w:color="auto"/>
                    <w:right w:val="none" w:sz="0" w:space="0" w:color="auto"/>
                  </w:divBdr>
                </w:div>
                <w:div w:id="479">
                  <w:marLeft w:val="0"/>
                  <w:marRight w:val="0"/>
                  <w:marTop w:val="0"/>
                  <w:marBottom w:val="0"/>
                  <w:divBdr>
                    <w:top w:val="none" w:sz="0" w:space="0" w:color="auto"/>
                    <w:left w:val="none" w:sz="0" w:space="0" w:color="auto"/>
                    <w:bottom w:val="none" w:sz="0" w:space="0" w:color="auto"/>
                    <w:right w:val="none" w:sz="0" w:space="0" w:color="auto"/>
                  </w:divBdr>
                </w:div>
                <w:div w:id="749">
                  <w:marLeft w:val="0"/>
                  <w:marRight w:val="0"/>
                  <w:marTop w:val="0"/>
                  <w:marBottom w:val="0"/>
                  <w:divBdr>
                    <w:top w:val="none" w:sz="0" w:space="0" w:color="auto"/>
                    <w:left w:val="none" w:sz="0" w:space="0" w:color="auto"/>
                    <w:bottom w:val="none" w:sz="0" w:space="0" w:color="auto"/>
                    <w:right w:val="none" w:sz="0" w:space="0" w:color="auto"/>
                  </w:divBdr>
                </w:div>
                <w:div w:id="1049">
                  <w:marLeft w:val="0"/>
                  <w:marRight w:val="0"/>
                  <w:marTop w:val="0"/>
                  <w:marBottom w:val="0"/>
                  <w:divBdr>
                    <w:top w:val="none" w:sz="0" w:space="0" w:color="auto"/>
                    <w:left w:val="none" w:sz="0" w:space="0" w:color="auto"/>
                    <w:bottom w:val="none" w:sz="0" w:space="0" w:color="auto"/>
                    <w:right w:val="none" w:sz="0" w:space="0" w:color="auto"/>
                  </w:divBdr>
                </w:div>
                <w:div w:id="1344">
                  <w:marLeft w:val="0"/>
                  <w:marRight w:val="0"/>
                  <w:marTop w:val="0"/>
                  <w:marBottom w:val="0"/>
                  <w:divBdr>
                    <w:top w:val="none" w:sz="0" w:space="0" w:color="auto"/>
                    <w:left w:val="none" w:sz="0" w:space="0" w:color="auto"/>
                    <w:bottom w:val="none" w:sz="0" w:space="0" w:color="auto"/>
                    <w:right w:val="none" w:sz="0" w:space="0" w:color="auto"/>
                  </w:divBdr>
                </w:div>
              </w:divsChild>
            </w:div>
            <w:div w:id="1432">
              <w:marLeft w:val="0"/>
              <w:marRight w:val="0"/>
              <w:marTop w:val="0"/>
              <w:marBottom w:val="0"/>
              <w:divBdr>
                <w:top w:val="none" w:sz="0" w:space="0" w:color="auto"/>
                <w:left w:val="none" w:sz="0" w:space="0" w:color="auto"/>
                <w:bottom w:val="none" w:sz="0" w:space="0" w:color="auto"/>
                <w:right w:val="none" w:sz="0" w:space="0" w:color="auto"/>
              </w:divBdr>
            </w:div>
            <w:div w:id="1472">
              <w:marLeft w:val="0"/>
              <w:marRight w:val="0"/>
              <w:marTop w:val="0"/>
              <w:marBottom w:val="0"/>
              <w:divBdr>
                <w:top w:val="none" w:sz="0" w:space="0" w:color="auto"/>
                <w:left w:val="none" w:sz="0" w:space="0" w:color="auto"/>
                <w:bottom w:val="none" w:sz="0" w:space="0" w:color="auto"/>
                <w:right w:val="none" w:sz="0" w:space="0" w:color="auto"/>
              </w:divBdr>
              <w:divsChild>
                <w:div w:id="931">
                  <w:marLeft w:val="0"/>
                  <w:marRight w:val="0"/>
                  <w:marTop w:val="0"/>
                  <w:marBottom w:val="0"/>
                  <w:divBdr>
                    <w:top w:val="none" w:sz="0" w:space="0" w:color="auto"/>
                    <w:left w:val="none" w:sz="0" w:space="0" w:color="auto"/>
                    <w:bottom w:val="none" w:sz="0" w:space="0" w:color="auto"/>
                    <w:right w:val="none" w:sz="0" w:space="0" w:color="auto"/>
                  </w:divBdr>
                  <w:divsChild>
                    <w:div w:id="96">
                      <w:marLeft w:val="0"/>
                      <w:marRight w:val="0"/>
                      <w:marTop w:val="0"/>
                      <w:marBottom w:val="0"/>
                      <w:divBdr>
                        <w:top w:val="none" w:sz="0" w:space="0" w:color="auto"/>
                        <w:left w:val="none" w:sz="0" w:space="0" w:color="auto"/>
                        <w:bottom w:val="none" w:sz="0" w:space="0" w:color="auto"/>
                        <w:right w:val="none" w:sz="0" w:space="0" w:color="auto"/>
                      </w:divBdr>
                    </w:div>
                    <w:div w:id="131">
                      <w:marLeft w:val="0"/>
                      <w:marRight w:val="0"/>
                      <w:marTop w:val="0"/>
                      <w:marBottom w:val="0"/>
                      <w:divBdr>
                        <w:top w:val="none" w:sz="0" w:space="0" w:color="auto"/>
                        <w:left w:val="none" w:sz="0" w:space="0" w:color="auto"/>
                        <w:bottom w:val="none" w:sz="0" w:space="0" w:color="auto"/>
                        <w:right w:val="none" w:sz="0" w:space="0" w:color="auto"/>
                      </w:divBdr>
                    </w:div>
                    <w:div w:id="160">
                      <w:marLeft w:val="0"/>
                      <w:marRight w:val="0"/>
                      <w:marTop w:val="0"/>
                      <w:marBottom w:val="0"/>
                      <w:divBdr>
                        <w:top w:val="none" w:sz="0" w:space="0" w:color="auto"/>
                        <w:left w:val="none" w:sz="0" w:space="0" w:color="auto"/>
                        <w:bottom w:val="none" w:sz="0" w:space="0" w:color="auto"/>
                        <w:right w:val="none" w:sz="0" w:space="0" w:color="auto"/>
                      </w:divBdr>
                    </w:div>
                    <w:div w:id="252">
                      <w:marLeft w:val="0"/>
                      <w:marRight w:val="0"/>
                      <w:marTop w:val="0"/>
                      <w:marBottom w:val="0"/>
                      <w:divBdr>
                        <w:top w:val="none" w:sz="0" w:space="0" w:color="auto"/>
                        <w:left w:val="none" w:sz="0" w:space="0" w:color="auto"/>
                        <w:bottom w:val="none" w:sz="0" w:space="0" w:color="auto"/>
                        <w:right w:val="none" w:sz="0" w:space="0" w:color="auto"/>
                      </w:divBdr>
                    </w:div>
                    <w:div w:id="392">
                      <w:marLeft w:val="0"/>
                      <w:marRight w:val="0"/>
                      <w:marTop w:val="0"/>
                      <w:marBottom w:val="0"/>
                      <w:divBdr>
                        <w:top w:val="none" w:sz="0" w:space="0" w:color="auto"/>
                        <w:left w:val="none" w:sz="0" w:space="0" w:color="auto"/>
                        <w:bottom w:val="none" w:sz="0" w:space="0" w:color="auto"/>
                        <w:right w:val="none" w:sz="0" w:space="0" w:color="auto"/>
                      </w:divBdr>
                    </w:div>
                    <w:div w:id="765">
                      <w:marLeft w:val="0"/>
                      <w:marRight w:val="0"/>
                      <w:marTop w:val="0"/>
                      <w:marBottom w:val="0"/>
                      <w:divBdr>
                        <w:top w:val="none" w:sz="0" w:space="0" w:color="auto"/>
                        <w:left w:val="none" w:sz="0" w:space="0" w:color="auto"/>
                        <w:bottom w:val="none" w:sz="0" w:space="0" w:color="auto"/>
                        <w:right w:val="none" w:sz="0" w:space="0" w:color="auto"/>
                      </w:divBdr>
                    </w:div>
                    <w:div w:id="1185">
                      <w:marLeft w:val="0"/>
                      <w:marRight w:val="0"/>
                      <w:marTop w:val="0"/>
                      <w:marBottom w:val="0"/>
                      <w:divBdr>
                        <w:top w:val="none" w:sz="0" w:space="0" w:color="auto"/>
                        <w:left w:val="none" w:sz="0" w:space="0" w:color="auto"/>
                        <w:bottom w:val="none" w:sz="0" w:space="0" w:color="auto"/>
                        <w:right w:val="none" w:sz="0" w:space="0" w:color="auto"/>
                      </w:divBdr>
                    </w:div>
                    <w:div w:id="1351">
                      <w:marLeft w:val="0"/>
                      <w:marRight w:val="0"/>
                      <w:marTop w:val="0"/>
                      <w:marBottom w:val="0"/>
                      <w:divBdr>
                        <w:top w:val="none" w:sz="0" w:space="0" w:color="auto"/>
                        <w:left w:val="none" w:sz="0" w:space="0" w:color="auto"/>
                        <w:bottom w:val="none" w:sz="0" w:space="0" w:color="auto"/>
                        <w:right w:val="none" w:sz="0" w:space="0" w:color="auto"/>
                      </w:divBdr>
                    </w:div>
                    <w:div w:id="1494">
                      <w:marLeft w:val="0"/>
                      <w:marRight w:val="0"/>
                      <w:marTop w:val="0"/>
                      <w:marBottom w:val="0"/>
                      <w:divBdr>
                        <w:top w:val="none" w:sz="0" w:space="0" w:color="auto"/>
                        <w:left w:val="none" w:sz="0" w:space="0" w:color="auto"/>
                        <w:bottom w:val="none" w:sz="0" w:space="0" w:color="auto"/>
                        <w:right w:val="none" w:sz="0" w:space="0" w:color="auto"/>
                      </w:divBdr>
                    </w:div>
                  </w:divsChild>
                </w:div>
                <w:div w:id="1504">
                  <w:marLeft w:val="0"/>
                  <w:marRight w:val="0"/>
                  <w:marTop w:val="0"/>
                  <w:marBottom w:val="0"/>
                  <w:divBdr>
                    <w:top w:val="none" w:sz="0" w:space="0" w:color="auto"/>
                    <w:left w:val="none" w:sz="0" w:space="0" w:color="auto"/>
                    <w:bottom w:val="none" w:sz="0" w:space="0" w:color="auto"/>
                    <w:right w:val="none" w:sz="0" w:space="0" w:color="auto"/>
                  </w:divBdr>
                  <w:divsChild>
                    <w:div w:id="612">
                      <w:marLeft w:val="0"/>
                      <w:marRight w:val="0"/>
                      <w:marTop w:val="0"/>
                      <w:marBottom w:val="0"/>
                      <w:divBdr>
                        <w:top w:val="none" w:sz="0" w:space="0" w:color="auto"/>
                        <w:left w:val="none" w:sz="0" w:space="0" w:color="auto"/>
                        <w:bottom w:val="none" w:sz="0" w:space="0" w:color="auto"/>
                        <w:right w:val="none" w:sz="0" w:space="0" w:color="auto"/>
                      </w:divBdr>
                    </w:div>
                    <w:div w:id="846">
                      <w:marLeft w:val="0"/>
                      <w:marRight w:val="0"/>
                      <w:marTop w:val="0"/>
                      <w:marBottom w:val="0"/>
                      <w:divBdr>
                        <w:top w:val="none" w:sz="0" w:space="0" w:color="auto"/>
                        <w:left w:val="none" w:sz="0" w:space="0" w:color="auto"/>
                        <w:bottom w:val="none" w:sz="0" w:space="0" w:color="auto"/>
                        <w:right w:val="none" w:sz="0" w:space="0" w:color="auto"/>
                      </w:divBdr>
                      <w:divsChild>
                        <w:div w:id="635">
                          <w:marLeft w:val="0"/>
                          <w:marRight w:val="0"/>
                          <w:marTop w:val="0"/>
                          <w:marBottom w:val="0"/>
                          <w:divBdr>
                            <w:top w:val="none" w:sz="0" w:space="0" w:color="auto"/>
                            <w:left w:val="none" w:sz="0" w:space="0" w:color="auto"/>
                            <w:bottom w:val="none" w:sz="0" w:space="0" w:color="auto"/>
                            <w:right w:val="none" w:sz="0" w:space="0" w:color="auto"/>
                          </w:divBdr>
                          <w:divsChild>
                            <w:div w:id="16">
                              <w:marLeft w:val="0"/>
                              <w:marRight w:val="0"/>
                              <w:marTop w:val="0"/>
                              <w:marBottom w:val="0"/>
                              <w:divBdr>
                                <w:top w:val="none" w:sz="0" w:space="0" w:color="auto"/>
                                <w:left w:val="none" w:sz="0" w:space="0" w:color="auto"/>
                                <w:bottom w:val="none" w:sz="0" w:space="0" w:color="auto"/>
                                <w:right w:val="none" w:sz="0" w:space="0" w:color="auto"/>
                              </w:divBdr>
                            </w:div>
                            <w:div w:id="152">
                              <w:marLeft w:val="0"/>
                              <w:marRight w:val="0"/>
                              <w:marTop w:val="0"/>
                              <w:marBottom w:val="0"/>
                              <w:divBdr>
                                <w:top w:val="none" w:sz="0" w:space="0" w:color="auto"/>
                                <w:left w:val="none" w:sz="0" w:space="0" w:color="auto"/>
                                <w:bottom w:val="none" w:sz="0" w:space="0" w:color="auto"/>
                                <w:right w:val="none" w:sz="0" w:space="0" w:color="auto"/>
                              </w:divBdr>
                            </w:div>
                            <w:div w:id="567">
                              <w:marLeft w:val="0"/>
                              <w:marRight w:val="0"/>
                              <w:marTop w:val="0"/>
                              <w:marBottom w:val="0"/>
                              <w:divBdr>
                                <w:top w:val="none" w:sz="0" w:space="0" w:color="auto"/>
                                <w:left w:val="none" w:sz="0" w:space="0" w:color="auto"/>
                                <w:bottom w:val="none" w:sz="0" w:space="0" w:color="auto"/>
                                <w:right w:val="none" w:sz="0" w:space="0" w:color="auto"/>
                              </w:divBdr>
                            </w:div>
                            <w:div w:id="642">
                              <w:marLeft w:val="0"/>
                              <w:marRight w:val="0"/>
                              <w:marTop w:val="0"/>
                              <w:marBottom w:val="0"/>
                              <w:divBdr>
                                <w:top w:val="none" w:sz="0" w:space="0" w:color="auto"/>
                                <w:left w:val="none" w:sz="0" w:space="0" w:color="auto"/>
                                <w:bottom w:val="none" w:sz="0" w:space="0" w:color="auto"/>
                                <w:right w:val="none" w:sz="0" w:space="0" w:color="auto"/>
                              </w:divBdr>
                            </w:div>
                            <w:div w:id="732">
                              <w:marLeft w:val="0"/>
                              <w:marRight w:val="0"/>
                              <w:marTop w:val="0"/>
                              <w:marBottom w:val="0"/>
                              <w:divBdr>
                                <w:top w:val="none" w:sz="0" w:space="0" w:color="auto"/>
                                <w:left w:val="none" w:sz="0" w:space="0" w:color="auto"/>
                                <w:bottom w:val="none" w:sz="0" w:space="0" w:color="auto"/>
                                <w:right w:val="none" w:sz="0" w:space="0" w:color="auto"/>
                              </w:divBdr>
                            </w:div>
                            <w:div w:id="962">
                              <w:marLeft w:val="0"/>
                              <w:marRight w:val="0"/>
                              <w:marTop w:val="0"/>
                              <w:marBottom w:val="0"/>
                              <w:divBdr>
                                <w:top w:val="none" w:sz="0" w:space="0" w:color="auto"/>
                                <w:left w:val="none" w:sz="0" w:space="0" w:color="auto"/>
                                <w:bottom w:val="none" w:sz="0" w:space="0" w:color="auto"/>
                                <w:right w:val="none" w:sz="0" w:space="0" w:color="auto"/>
                              </w:divBdr>
                            </w:div>
                            <w:div w:id="981">
                              <w:marLeft w:val="0"/>
                              <w:marRight w:val="0"/>
                              <w:marTop w:val="0"/>
                              <w:marBottom w:val="0"/>
                              <w:divBdr>
                                <w:top w:val="none" w:sz="0" w:space="0" w:color="auto"/>
                                <w:left w:val="none" w:sz="0" w:space="0" w:color="auto"/>
                                <w:bottom w:val="none" w:sz="0" w:space="0" w:color="auto"/>
                                <w:right w:val="none" w:sz="0" w:space="0" w:color="auto"/>
                              </w:divBdr>
                            </w:div>
                            <w:div w:id="1393">
                              <w:marLeft w:val="0"/>
                              <w:marRight w:val="0"/>
                              <w:marTop w:val="0"/>
                              <w:marBottom w:val="0"/>
                              <w:divBdr>
                                <w:top w:val="none" w:sz="0" w:space="0" w:color="auto"/>
                                <w:left w:val="none" w:sz="0" w:space="0" w:color="auto"/>
                                <w:bottom w:val="none" w:sz="0" w:space="0" w:color="auto"/>
                                <w:right w:val="none" w:sz="0" w:space="0" w:color="auto"/>
                              </w:divBdr>
                            </w:div>
                            <w:div w:id="1434">
                              <w:marLeft w:val="0"/>
                              <w:marRight w:val="0"/>
                              <w:marTop w:val="0"/>
                              <w:marBottom w:val="0"/>
                              <w:divBdr>
                                <w:top w:val="none" w:sz="0" w:space="0" w:color="auto"/>
                                <w:left w:val="none" w:sz="0" w:space="0" w:color="auto"/>
                                <w:bottom w:val="none" w:sz="0" w:space="0" w:color="auto"/>
                                <w:right w:val="none" w:sz="0" w:space="0" w:color="auto"/>
                              </w:divBdr>
                            </w:div>
                          </w:divsChild>
                        </w:div>
                        <w:div w:id="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
      <w:marLeft w:val="0"/>
      <w:marRight w:val="0"/>
      <w:marTop w:val="0"/>
      <w:marBottom w:val="0"/>
      <w:divBdr>
        <w:top w:val="none" w:sz="0" w:space="0" w:color="auto"/>
        <w:left w:val="none" w:sz="0" w:space="0" w:color="auto"/>
        <w:bottom w:val="none" w:sz="0" w:space="0" w:color="auto"/>
        <w:right w:val="none" w:sz="0" w:space="0" w:color="auto"/>
      </w:divBdr>
      <w:divsChild>
        <w:div w:id="111">
          <w:marLeft w:val="0"/>
          <w:marRight w:val="0"/>
          <w:marTop w:val="0"/>
          <w:marBottom w:val="0"/>
          <w:divBdr>
            <w:top w:val="none" w:sz="0" w:space="0" w:color="auto"/>
            <w:left w:val="none" w:sz="0" w:space="0" w:color="auto"/>
            <w:bottom w:val="none" w:sz="0" w:space="0" w:color="auto"/>
            <w:right w:val="none" w:sz="0" w:space="0" w:color="auto"/>
          </w:divBdr>
          <w:divsChild>
            <w:div w:id="604">
              <w:marLeft w:val="0"/>
              <w:marRight w:val="0"/>
              <w:marTop w:val="0"/>
              <w:marBottom w:val="0"/>
              <w:divBdr>
                <w:top w:val="none" w:sz="0" w:space="0" w:color="auto"/>
                <w:left w:val="none" w:sz="0" w:space="0" w:color="auto"/>
                <w:bottom w:val="none" w:sz="0" w:space="0" w:color="auto"/>
                <w:right w:val="none" w:sz="0" w:space="0" w:color="auto"/>
              </w:divBdr>
              <w:divsChild>
                <w:div w:id="52">
                  <w:marLeft w:val="0"/>
                  <w:marRight w:val="0"/>
                  <w:marTop w:val="0"/>
                  <w:marBottom w:val="0"/>
                  <w:divBdr>
                    <w:top w:val="none" w:sz="0" w:space="0" w:color="auto"/>
                    <w:left w:val="none" w:sz="0" w:space="0" w:color="auto"/>
                    <w:bottom w:val="none" w:sz="0" w:space="0" w:color="auto"/>
                    <w:right w:val="none" w:sz="0" w:space="0" w:color="auto"/>
                  </w:divBdr>
                </w:div>
                <w:div w:id="193">
                  <w:marLeft w:val="0"/>
                  <w:marRight w:val="0"/>
                  <w:marTop w:val="0"/>
                  <w:marBottom w:val="0"/>
                  <w:divBdr>
                    <w:top w:val="none" w:sz="0" w:space="0" w:color="auto"/>
                    <w:left w:val="none" w:sz="0" w:space="0" w:color="auto"/>
                    <w:bottom w:val="none" w:sz="0" w:space="0" w:color="auto"/>
                    <w:right w:val="none" w:sz="0" w:space="0" w:color="auto"/>
                  </w:divBdr>
                </w:div>
                <w:div w:id="445">
                  <w:marLeft w:val="0"/>
                  <w:marRight w:val="0"/>
                  <w:marTop w:val="0"/>
                  <w:marBottom w:val="0"/>
                  <w:divBdr>
                    <w:top w:val="none" w:sz="0" w:space="0" w:color="auto"/>
                    <w:left w:val="none" w:sz="0" w:space="0" w:color="auto"/>
                    <w:bottom w:val="none" w:sz="0" w:space="0" w:color="auto"/>
                    <w:right w:val="none" w:sz="0" w:space="0" w:color="auto"/>
                  </w:divBdr>
                </w:div>
                <w:div w:id="528">
                  <w:marLeft w:val="0"/>
                  <w:marRight w:val="0"/>
                  <w:marTop w:val="0"/>
                  <w:marBottom w:val="0"/>
                  <w:divBdr>
                    <w:top w:val="none" w:sz="0" w:space="0" w:color="auto"/>
                    <w:left w:val="none" w:sz="0" w:space="0" w:color="auto"/>
                    <w:bottom w:val="none" w:sz="0" w:space="0" w:color="auto"/>
                    <w:right w:val="none" w:sz="0" w:space="0" w:color="auto"/>
                  </w:divBdr>
                </w:div>
                <w:div w:id="706">
                  <w:marLeft w:val="0"/>
                  <w:marRight w:val="0"/>
                  <w:marTop w:val="0"/>
                  <w:marBottom w:val="0"/>
                  <w:divBdr>
                    <w:top w:val="none" w:sz="0" w:space="0" w:color="auto"/>
                    <w:left w:val="none" w:sz="0" w:space="0" w:color="auto"/>
                    <w:bottom w:val="none" w:sz="0" w:space="0" w:color="auto"/>
                    <w:right w:val="none" w:sz="0" w:space="0" w:color="auto"/>
                  </w:divBdr>
                </w:div>
                <w:div w:id="1065">
                  <w:marLeft w:val="0"/>
                  <w:marRight w:val="0"/>
                  <w:marTop w:val="0"/>
                  <w:marBottom w:val="0"/>
                  <w:divBdr>
                    <w:top w:val="none" w:sz="0" w:space="0" w:color="auto"/>
                    <w:left w:val="none" w:sz="0" w:space="0" w:color="auto"/>
                    <w:bottom w:val="none" w:sz="0" w:space="0" w:color="auto"/>
                    <w:right w:val="none" w:sz="0" w:space="0" w:color="auto"/>
                  </w:divBdr>
                </w:div>
                <w:div w:id="1436">
                  <w:marLeft w:val="0"/>
                  <w:marRight w:val="0"/>
                  <w:marTop w:val="0"/>
                  <w:marBottom w:val="0"/>
                  <w:divBdr>
                    <w:top w:val="none" w:sz="0" w:space="0" w:color="auto"/>
                    <w:left w:val="none" w:sz="0" w:space="0" w:color="auto"/>
                    <w:bottom w:val="none" w:sz="0" w:space="0" w:color="auto"/>
                    <w:right w:val="none" w:sz="0" w:space="0" w:color="auto"/>
                  </w:divBdr>
                </w:div>
              </w:divsChild>
            </w:div>
            <w:div w:id="841">
              <w:marLeft w:val="0"/>
              <w:marRight w:val="0"/>
              <w:marTop w:val="0"/>
              <w:marBottom w:val="0"/>
              <w:divBdr>
                <w:top w:val="none" w:sz="0" w:space="0" w:color="auto"/>
                <w:left w:val="none" w:sz="0" w:space="0" w:color="auto"/>
                <w:bottom w:val="none" w:sz="0" w:space="0" w:color="auto"/>
                <w:right w:val="none" w:sz="0" w:space="0" w:color="auto"/>
              </w:divBdr>
              <w:divsChild>
                <w:div w:id="304">
                  <w:marLeft w:val="0"/>
                  <w:marRight w:val="0"/>
                  <w:marTop w:val="0"/>
                  <w:marBottom w:val="0"/>
                  <w:divBdr>
                    <w:top w:val="none" w:sz="0" w:space="0" w:color="auto"/>
                    <w:left w:val="none" w:sz="0" w:space="0" w:color="auto"/>
                    <w:bottom w:val="none" w:sz="0" w:space="0" w:color="auto"/>
                    <w:right w:val="none" w:sz="0" w:space="0" w:color="auto"/>
                  </w:divBdr>
                </w:div>
                <w:div w:id="312">
                  <w:marLeft w:val="0"/>
                  <w:marRight w:val="0"/>
                  <w:marTop w:val="0"/>
                  <w:marBottom w:val="0"/>
                  <w:divBdr>
                    <w:top w:val="none" w:sz="0" w:space="0" w:color="auto"/>
                    <w:left w:val="none" w:sz="0" w:space="0" w:color="auto"/>
                    <w:bottom w:val="none" w:sz="0" w:space="0" w:color="auto"/>
                    <w:right w:val="none" w:sz="0" w:space="0" w:color="auto"/>
                  </w:divBdr>
                </w:div>
                <w:div w:id="783">
                  <w:marLeft w:val="0"/>
                  <w:marRight w:val="0"/>
                  <w:marTop w:val="0"/>
                  <w:marBottom w:val="0"/>
                  <w:divBdr>
                    <w:top w:val="none" w:sz="0" w:space="0" w:color="auto"/>
                    <w:left w:val="none" w:sz="0" w:space="0" w:color="auto"/>
                    <w:bottom w:val="none" w:sz="0" w:space="0" w:color="auto"/>
                    <w:right w:val="none" w:sz="0" w:space="0" w:color="auto"/>
                  </w:divBdr>
                </w:div>
                <w:div w:id="910">
                  <w:marLeft w:val="0"/>
                  <w:marRight w:val="0"/>
                  <w:marTop w:val="0"/>
                  <w:marBottom w:val="0"/>
                  <w:divBdr>
                    <w:top w:val="none" w:sz="0" w:space="0" w:color="auto"/>
                    <w:left w:val="none" w:sz="0" w:space="0" w:color="auto"/>
                    <w:bottom w:val="none" w:sz="0" w:space="0" w:color="auto"/>
                    <w:right w:val="none" w:sz="0" w:space="0" w:color="auto"/>
                  </w:divBdr>
                </w:div>
                <w:div w:id="975">
                  <w:marLeft w:val="0"/>
                  <w:marRight w:val="0"/>
                  <w:marTop w:val="0"/>
                  <w:marBottom w:val="0"/>
                  <w:divBdr>
                    <w:top w:val="none" w:sz="0" w:space="0" w:color="auto"/>
                    <w:left w:val="none" w:sz="0" w:space="0" w:color="auto"/>
                    <w:bottom w:val="none" w:sz="0" w:space="0" w:color="auto"/>
                    <w:right w:val="none" w:sz="0" w:space="0" w:color="auto"/>
                  </w:divBdr>
                </w:div>
                <w:div w:id="1437">
                  <w:marLeft w:val="0"/>
                  <w:marRight w:val="0"/>
                  <w:marTop w:val="0"/>
                  <w:marBottom w:val="0"/>
                  <w:divBdr>
                    <w:top w:val="none" w:sz="0" w:space="0" w:color="auto"/>
                    <w:left w:val="none" w:sz="0" w:space="0" w:color="auto"/>
                    <w:bottom w:val="none" w:sz="0" w:space="0" w:color="auto"/>
                    <w:right w:val="none" w:sz="0" w:space="0" w:color="auto"/>
                  </w:divBdr>
                </w:div>
              </w:divsChild>
            </w:div>
            <w:div w:id="1072">
              <w:marLeft w:val="0"/>
              <w:marRight w:val="0"/>
              <w:marTop w:val="0"/>
              <w:marBottom w:val="0"/>
              <w:divBdr>
                <w:top w:val="none" w:sz="0" w:space="0" w:color="auto"/>
                <w:left w:val="none" w:sz="0" w:space="0" w:color="auto"/>
                <w:bottom w:val="none" w:sz="0" w:space="0" w:color="auto"/>
                <w:right w:val="none" w:sz="0" w:space="0" w:color="auto"/>
              </w:divBdr>
            </w:div>
            <w:div w:id="1211">
              <w:marLeft w:val="0"/>
              <w:marRight w:val="0"/>
              <w:marTop w:val="0"/>
              <w:marBottom w:val="0"/>
              <w:divBdr>
                <w:top w:val="none" w:sz="0" w:space="0" w:color="auto"/>
                <w:left w:val="none" w:sz="0" w:space="0" w:color="auto"/>
                <w:bottom w:val="none" w:sz="0" w:space="0" w:color="auto"/>
                <w:right w:val="none" w:sz="0" w:space="0" w:color="auto"/>
              </w:divBdr>
              <w:divsChild>
                <w:div w:id="282">
                  <w:marLeft w:val="0"/>
                  <w:marRight w:val="0"/>
                  <w:marTop w:val="0"/>
                  <w:marBottom w:val="0"/>
                  <w:divBdr>
                    <w:top w:val="none" w:sz="0" w:space="0" w:color="auto"/>
                    <w:left w:val="none" w:sz="0" w:space="0" w:color="auto"/>
                    <w:bottom w:val="none" w:sz="0" w:space="0" w:color="auto"/>
                    <w:right w:val="none" w:sz="0" w:space="0" w:color="auto"/>
                  </w:divBdr>
                </w:div>
                <w:div w:id="362">
                  <w:marLeft w:val="0"/>
                  <w:marRight w:val="0"/>
                  <w:marTop w:val="0"/>
                  <w:marBottom w:val="0"/>
                  <w:divBdr>
                    <w:top w:val="none" w:sz="0" w:space="0" w:color="auto"/>
                    <w:left w:val="none" w:sz="0" w:space="0" w:color="auto"/>
                    <w:bottom w:val="none" w:sz="0" w:space="0" w:color="auto"/>
                    <w:right w:val="none" w:sz="0" w:space="0" w:color="auto"/>
                  </w:divBdr>
                </w:div>
                <w:div w:id="668">
                  <w:marLeft w:val="0"/>
                  <w:marRight w:val="0"/>
                  <w:marTop w:val="0"/>
                  <w:marBottom w:val="0"/>
                  <w:divBdr>
                    <w:top w:val="none" w:sz="0" w:space="0" w:color="auto"/>
                    <w:left w:val="none" w:sz="0" w:space="0" w:color="auto"/>
                    <w:bottom w:val="none" w:sz="0" w:space="0" w:color="auto"/>
                    <w:right w:val="none" w:sz="0" w:space="0" w:color="auto"/>
                  </w:divBdr>
                </w:div>
                <w:div w:id="825">
                  <w:marLeft w:val="0"/>
                  <w:marRight w:val="0"/>
                  <w:marTop w:val="0"/>
                  <w:marBottom w:val="0"/>
                  <w:divBdr>
                    <w:top w:val="none" w:sz="0" w:space="0" w:color="auto"/>
                    <w:left w:val="none" w:sz="0" w:space="0" w:color="auto"/>
                    <w:bottom w:val="none" w:sz="0" w:space="0" w:color="auto"/>
                    <w:right w:val="none" w:sz="0" w:space="0" w:color="auto"/>
                  </w:divBdr>
                </w:div>
                <w:div w:id="1118">
                  <w:marLeft w:val="0"/>
                  <w:marRight w:val="0"/>
                  <w:marTop w:val="0"/>
                  <w:marBottom w:val="0"/>
                  <w:divBdr>
                    <w:top w:val="none" w:sz="0" w:space="0" w:color="auto"/>
                    <w:left w:val="none" w:sz="0" w:space="0" w:color="auto"/>
                    <w:bottom w:val="none" w:sz="0" w:space="0" w:color="auto"/>
                    <w:right w:val="none" w:sz="0" w:space="0" w:color="auto"/>
                  </w:divBdr>
                </w:div>
                <w:div w:id="1539">
                  <w:marLeft w:val="0"/>
                  <w:marRight w:val="0"/>
                  <w:marTop w:val="0"/>
                  <w:marBottom w:val="0"/>
                  <w:divBdr>
                    <w:top w:val="none" w:sz="0" w:space="0" w:color="auto"/>
                    <w:left w:val="none" w:sz="0" w:space="0" w:color="auto"/>
                    <w:bottom w:val="none" w:sz="0" w:space="0" w:color="auto"/>
                    <w:right w:val="none" w:sz="0" w:space="0" w:color="auto"/>
                  </w:divBdr>
                </w:div>
              </w:divsChild>
            </w:div>
            <w:div w:id="1342">
              <w:marLeft w:val="0"/>
              <w:marRight w:val="0"/>
              <w:marTop w:val="0"/>
              <w:marBottom w:val="0"/>
              <w:divBdr>
                <w:top w:val="none" w:sz="0" w:space="0" w:color="auto"/>
                <w:left w:val="none" w:sz="0" w:space="0" w:color="auto"/>
                <w:bottom w:val="none" w:sz="0" w:space="0" w:color="auto"/>
                <w:right w:val="none" w:sz="0" w:space="0" w:color="auto"/>
              </w:divBdr>
              <w:divsChild>
                <w:div w:id="523">
                  <w:marLeft w:val="0"/>
                  <w:marRight w:val="0"/>
                  <w:marTop w:val="0"/>
                  <w:marBottom w:val="0"/>
                  <w:divBdr>
                    <w:top w:val="none" w:sz="0" w:space="0" w:color="auto"/>
                    <w:left w:val="none" w:sz="0" w:space="0" w:color="auto"/>
                    <w:bottom w:val="none" w:sz="0" w:space="0" w:color="auto"/>
                    <w:right w:val="none" w:sz="0" w:space="0" w:color="auto"/>
                  </w:divBdr>
                  <w:divsChild>
                    <w:div w:id="165">
                      <w:marLeft w:val="0"/>
                      <w:marRight w:val="0"/>
                      <w:marTop w:val="0"/>
                      <w:marBottom w:val="0"/>
                      <w:divBdr>
                        <w:top w:val="none" w:sz="0" w:space="0" w:color="auto"/>
                        <w:left w:val="none" w:sz="0" w:space="0" w:color="auto"/>
                        <w:bottom w:val="none" w:sz="0" w:space="0" w:color="auto"/>
                        <w:right w:val="none" w:sz="0" w:space="0" w:color="auto"/>
                      </w:divBdr>
                    </w:div>
                    <w:div w:id="401">
                      <w:marLeft w:val="0"/>
                      <w:marRight w:val="0"/>
                      <w:marTop w:val="0"/>
                      <w:marBottom w:val="0"/>
                      <w:divBdr>
                        <w:top w:val="none" w:sz="0" w:space="0" w:color="auto"/>
                        <w:left w:val="none" w:sz="0" w:space="0" w:color="auto"/>
                        <w:bottom w:val="none" w:sz="0" w:space="0" w:color="auto"/>
                        <w:right w:val="none" w:sz="0" w:space="0" w:color="auto"/>
                      </w:divBdr>
                    </w:div>
                    <w:div w:id="562">
                      <w:marLeft w:val="0"/>
                      <w:marRight w:val="0"/>
                      <w:marTop w:val="0"/>
                      <w:marBottom w:val="0"/>
                      <w:divBdr>
                        <w:top w:val="none" w:sz="0" w:space="0" w:color="auto"/>
                        <w:left w:val="none" w:sz="0" w:space="0" w:color="auto"/>
                        <w:bottom w:val="none" w:sz="0" w:space="0" w:color="auto"/>
                        <w:right w:val="none" w:sz="0" w:space="0" w:color="auto"/>
                      </w:divBdr>
                    </w:div>
                    <w:div w:id="608">
                      <w:marLeft w:val="0"/>
                      <w:marRight w:val="0"/>
                      <w:marTop w:val="0"/>
                      <w:marBottom w:val="0"/>
                      <w:divBdr>
                        <w:top w:val="none" w:sz="0" w:space="0" w:color="auto"/>
                        <w:left w:val="none" w:sz="0" w:space="0" w:color="auto"/>
                        <w:bottom w:val="none" w:sz="0" w:space="0" w:color="auto"/>
                        <w:right w:val="none" w:sz="0" w:space="0" w:color="auto"/>
                      </w:divBdr>
                    </w:div>
                    <w:div w:id="1082">
                      <w:marLeft w:val="0"/>
                      <w:marRight w:val="0"/>
                      <w:marTop w:val="0"/>
                      <w:marBottom w:val="0"/>
                      <w:divBdr>
                        <w:top w:val="none" w:sz="0" w:space="0" w:color="auto"/>
                        <w:left w:val="none" w:sz="0" w:space="0" w:color="auto"/>
                        <w:bottom w:val="none" w:sz="0" w:space="0" w:color="auto"/>
                        <w:right w:val="none" w:sz="0" w:space="0" w:color="auto"/>
                      </w:divBdr>
                    </w:div>
                  </w:divsChild>
                </w:div>
                <w:div w:id="1442">
                  <w:marLeft w:val="0"/>
                  <w:marRight w:val="0"/>
                  <w:marTop w:val="0"/>
                  <w:marBottom w:val="0"/>
                  <w:divBdr>
                    <w:top w:val="none" w:sz="0" w:space="0" w:color="auto"/>
                    <w:left w:val="none" w:sz="0" w:space="0" w:color="auto"/>
                    <w:bottom w:val="none" w:sz="0" w:space="0" w:color="auto"/>
                    <w:right w:val="none" w:sz="0" w:space="0" w:color="auto"/>
                  </w:divBdr>
                </w:div>
              </w:divsChild>
            </w:div>
            <w:div w:id="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
      <w:marLeft w:val="0"/>
      <w:marRight w:val="0"/>
      <w:marTop w:val="0"/>
      <w:marBottom w:val="0"/>
      <w:divBdr>
        <w:top w:val="none" w:sz="0" w:space="0" w:color="auto"/>
        <w:left w:val="none" w:sz="0" w:space="0" w:color="auto"/>
        <w:bottom w:val="none" w:sz="0" w:space="0" w:color="auto"/>
        <w:right w:val="none" w:sz="0" w:space="0" w:color="auto"/>
      </w:divBdr>
      <w:divsChild>
        <w:div w:id="372">
          <w:marLeft w:val="0"/>
          <w:marRight w:val="0"/>
          <w:marTop w:val="0"/>
          <w:marBottom w:val="0"/>
          <w:divBdr>
            <w:top w:val="none" w:sz="0" w:space="0" w:color="auto"/>
            <w:left w:val="none" w:sz="0" w:space="0" w:color="auto"/>
            <w:bottom w:val="none" w:sz="0" w:space="0" w:color="auto"/>
            <w:right w:val="none" w:sz="0" w:space="0" w:color="auto"/>
          </w:divBdr>
          <w:divsChild>
            <w:div w:id="553">
              <w:marLeft w:val="0"/>
              <w:marRight w:val="0"/>
              <w:marTop w:val="0"/>
              <w:marBottom w:val="0"/>
              <w:divBdr>
                <w:top w:val="none" w:sz="0" w:space="0" w:color="auto"/>
                <w:left w:val="none" w:sz="0" w:space="0" w:color="auto"/>
                <w:bottom w:val="none" w:sz="0" w:space="0" w:color="auto"/>
                <w:right w:val="none" w:sz="0" w:space="0" w:color="auto"/>
              </w:divBdr>
              <w:divsChild>
                <w:div w:id="1062">
                  <w:marLeft w:val="0"/>
                  <w:marRight w:val="0"/>
                  <w:marTop w:val="0"/>
                  <w:marBottom w:val="0"/>
                  <w:divBdr>
                    <w:top w:val="none" w:sz="0" w:space="0" w:color="auto"/>
                    <w:left w:val="none" w:sz="0" w:space="0" w:color="auto"/>
                    <w:bottom w:val="none" w:sz="0" w:space="0" w:color="auto"/>
                    <w:right w:val="none" w:sz="0" w:space="0" w:color="auto"/>
                  </w:divBdr>
                  <w:divsChild>
                    <w:div w:id="353">
                      <w:marLeft w:val="0"/>
                      <w:marRight w:val="0"/>
                      <w:marTop w:val="0"/>
                      <w:marBottom w:val="0"/>
                      <w:divBdr>
                        <w:top w:val="none" w:sz="0" w:space="0" w:color="auto"/>
                        <w:left w:val="none" w:sz="0" w:space="0" w:color="auto"/>
                        <w:bottom w:val="none" w:sz="0" w:space="0" w:color="auto"/>
                        <w:right w:val="none" w:sz="0" w:space="0" w:color="auto"/>
                      </w:divBdr>
                    </w:div>
                    <w:div w:id="405">
                      <w:marLeft w:val="0"/>
                      <w:marRight w:val="0"/>
                      <w:marTop w:val="0"/>
                      <w:marBottom w:val="0"/>
                      <w:divBdr>
                        <w:top w:val="none" w:sz="0" w:space="0" w:color="auto"/>
                        <w:left w:val="none" w:sz="0" w:space="0" w:color="auto"/>
                        <w:bottom w:val="none" w:sz="0" w:space="0" w:color="auto"/>
                        <w:right w:val="none" w:sz="0" w:space="0" w:color="auto"/>
                      </w:divBdr>
                    </w:div>
                    <w:div w:id="505">
                      <w:marLeft w:val="0"/>
                      <w:marRight w:val="0"/>
                      <w:marTop w:val="0"/>
                      <w:marBottom w:val="0"/>
                      <w:divBdr>
                        <w:top w:val="none" w:sz="0" w:space="0" w:color="auto"/>
                        <w:left w:val="none" w:sz="0" w:space="0" w:color="auto"/>
                        <w:bottom w:val="none" w:sz="0" w:space="0" w:color="auto"/>
                        <w:right w:val="none" w:sz="0" w:space="0" w:color="auto"/>
                      </w:divBdr>
                    </w:div>
                    <w:div w:id="560">
                      <w:marLeft w:val="0"/>
                      <w:marRight w:val="0"/>
                      <w:marTop w:val="0"/>
                      <w:marBottom w:val="0"/>
                      <w:divBdr>
                        <w:top w:val="none" w:sz="0" w:space="0" w:color="auto"/>
                        <w:left w:val="none" w:sz="0" w:space="0" w:color="auto"/>
                        <w:bottom w:val="none" w:sz="0" w:space="0" w:color="auto"/>
                        <w:right w:val="none" w:sz="0" w:space="0" w:color="auto"/>
                      </w:divBdr>
                    </w:div>
                    <w:div w:id="1258">
                      <w:marLeft w:val="0"/>
                      <w:marRight w:val="0"/>
                      <w:marTop w:val="0"/>
                      <w:marBottom w:val="0"/>
                      <w:divBdr>
                        <w:top w:val="none" w:sz="0" w:space="0" w:color="auto"/>
                        <w:left w:val="none" w:sz="0" w:space="0" w:color="auto"/>
                        <w:bottom w:val="none" w:sz="0" w:space="0" w:color="auto"/>
                        <w:right w:val="none" w:sz="0" w:space="0" w:color="auto"/>
                      </w:divBdr>
                    </w:div>
                  </w:divsChild>
                </w:div>
                <w:div w:id="1443">
                  <w:marLeft w:val="0"/>
                  <w:marRight w:val="0"/>
                  <w:marTop w:val="0"/>
                  <w:marBottom w:val="0"/>
                  <w:divBdr>
                    <w:top w:val="none" w:sz="0" w:space="0" w:color="auto"/>
                    <w:left w:val="none" w:sz="0" w:space="0" w:color="auto"/>
                    <w:bottom w:val="none" w:sz="0" w:space="0" w:color="auto"/>
                    <w:right w:val="none" w:sz="0" w:space="0" w:color="auto"/>
                  </w:divBdr>
                </w:div>
              </w:divsChild>
            </w:div>
            <w:div w:id="605">
              <w:marLeft w:val="0"/>
              <w:marRight w:val="0"/>
              <w:marTop w:val="0"/>
              <w:marBottom w:val="0"/>
              <w:divBdr>
                <w:top w:val="none" w:sz="0" w:space="0" w:color="auto"/>
                <w:left w:val="none" w:sz="0" w:space="0" w:color="auto"/>
                <w:bottom w:val="none" w:sz="0" w:space="0" w:color="auto"/>
                <w:right w:val="none" w:sz="0" w:space="0" w:color="auto"/>
              </w:divBdr>
              <w:divsChild>
                <w:div w:id="246">
                  <w:marLeft w:val="0"/>
                  <w:marRight w:val="0"/>
                  <w:marTop w:val="0"/>
                  <w:marBottom w:val="0"/>
                  <w:divBdr>
                    <w:top w:val="none" w:sz="0" w:space="0" w:color="auto"/>
                    <w:left w:val="none" w:sz="0" w:space="0" w:color="auto"/>
                    <w:bottom w:val="none" w:sz="0" w:space="0" w:color="auto"/>
                    <w:right w:val="none" w:sz="0" w:space="0" w:color="auto"/>
                  </w:divBdr>
                </w:div>
                <w:div w:id="382">
                  <w:marLeft w:val="0"/>
                  <w:marRight w:val="0"/>
                  <w:marTop w:val="0"/>
                  <w:marBottom w:val="0"/>
                  <w:divBdr>
                    <w:top w:val="none" w:sz="0" w:space="0" w:color="auto"/>
                    <w:left w:val="none" w:sz="0" w:space="0" w:color="auto"/>
                    <w:bottom w:val="none" w:sz="0" w:space="0" w:color="auto"/>
                    <w:right w:val="none" w:sz="0" w:space="0" w:color="auto"/>
                  </w:divBdr>
                </w:div>
                <w:div w:id="438">
                  <w:marLeft w:val="0"/>
                  <w:marRight w:val="0"/>
                  <w:marTop w:val="0"/>
                  <w:marBottom w:val="0"/>
                  <w:divBdr>
                    <w:top w:val="none" w:sz="0" w:space="0" w:color="auto"/>
                    <w:left w:val="none" w:sz="0" w:space="0" w:color="auto"/>
                    <w:bottom w:val="none" w:sz="0" w:space="0" w:color="auto"/>
                    <w:right w:val="none" w:sz="0" w:space="0" w:color="auto"/>
                  </w:divBdr>
                </w:div>
                <w:div w:id="513">
                  <w:marLeft w:val="0"/>
                  <w:marRight w:val="0"/>
                  <w:marTop w:val="0"/>
                  <w:marBottom w:val="0"/>
                  <w:divBdr>
                    <w:top w:val="none" w:sz="0" w:space="0" w:color="auto"/>
                    <w:left w:val="none" w:sz="0" w:space="0" w:color="auto"/>
                    <w:bottom w:val="none" w:sz="0" w:space="0" w:color="auto"/>
                    <w:right w:val="none" w:sz="0" w:space="0" w:color="auto"/>
                  </w:divBdr>
                </w:div>
                <w:div w:id="638">
                  <w:marLeft w:val="0"/>
                  <w:marRight w:val="0"/>
                  <w:marTop w:val="0"/>
                  <w:marBottom w:val="0"/>
                  <w:divBdr>
                    <w:top w:val="none" w:sz="0" w:space="0" w:color="auto"/>
                    <w:left w:val="none" w:sz="0" w:space="0" w:color="auto"/>
                    <w:bottom w:val="none" w:sz="0" w:space="0" w:color="auto"/>
                    <w:right w:val="none" w:sz="0" w:space="0" w:color="auto"/>
                  </w:divBdr>
                </w:div>
                <w:div w:id="679">
                  <w:marLeft w:val="0"/>
                  <w:marRight w:val="0"/>
                  <w:marTop w:val="0"/>
                  <w:marBottom w:val="0"/>
                  <w:divBdr>
                    <w:top w:val="none" w:sz="0" w:space="0" w:color="auto"/>
                    <w:left w:val="none" w:sz="0" w:space="0" w:color="auto"/>
                    <w:bottom w:val="none" w:sz="0" w:space="0" w:color="auto"/>
                    <w:right w:val="none" w:sz="0" w:space="0" w:color="auto"/>
                  </w:divBdr>
                </w:div>
                <w:div w:id="705">
                  <w:marLeft w:val="0"/>
                  <w:marRight w:val="0"/>
                  <w:marTop w:val="0"/>
                  <w:marBottom w:val="0"/>
                  <w:divBdr>
                    <w:top w:val="none" w:sz="0" w:space="0" w:color="auto"/>
                    <w:left w:val="none" w:sz="0" w:space="0" w:color="auto"/>
                    <w:bottom w:val="none" w:sz="0" w:space="0" w:color="auto"/>
                    <w:right w:val="none" w:sz="0" w:space="0" w:color="auto"/>
                  </w:divBdr>
                </w:div>
                <w:div w:id="932">
                  <w:marLeft w:val="0"/>
                  <w:marRight w:val="0"/>
                  <w:marTop w:val="0"/>
                  <w:marBottom w:val="0"/>
                  <w:divBdr>
                    <w:top w:val="none" w:sz="0" w:space="0" w:color="auto"/>
                    <w:left w:val="none" w:sz="0" w:space="0" w:color="auto"/>
                    <w:bottom w:val="none" w:sz="0" w:space="0" w:color="auto"/>
                    <w:right w:val="none" w:sz="0" w:space="0" w:color="auto"/>
                  </w:divBdr>
                </w:div>
                <w:div w:id="1272">
                  <w:marLeft w:val="0"/>
                  <w:marRight w:val="0"/>
                  <w:marTop w:val="0"/>
                  <w:marBottom w:val="0"/>
                  <w:divBdr>
                    <w:top w:val="none" w:sz="0" w:space="0" w:color="auto"/>
                    <w:left w:val="none" w:sz="0" w:space="0" w:color="auto"/>
                    <w:bottom w:val="none" w:sz="0" w:space="0" w:color="auto"/>
                    <w:right w:val="none" w:sz="0" w:space="0" w:color="auto"/>
                  </w:divBdr>
                </w:div>
                <w:div w:id="1553">
                  <w:marLeft w:val="0"/>
                  <w:marRight w:val="0"/>
                  <w:marTop w:val="0"/>
                  <w:marBottom w:val="0"/>
                  <w:divBdr>
                    <w:top w:val="none" w:sz="0" w:space="0" w:color="auto"/>
                    <w:left w:val="none" w:sz="0" w:space="0" w:color="auto"/>
                    <w:bottom w:val="none" w:sz="0" w:space="0" w:color="auto"/>
                    <w:right w:val="none" w:sz="0" w:space="0" w:color="auto"/>
                  </w:divBdr>
                </w:div>
                <w:div w:id="1584">
                  <w:marLeft w:val="0"/>
                  <w:marRight w:val="0"/>
                  <w:marTop w:val="0"/>
                  <w:marBottom w:val="0"/>
                  <w:divBdr>
                    <w:top w:val="none" w:sz="0" w:space="0" w:color="auto"/>
                    <w:left w:val="none" w:sz="0" w:space="0" w:color="auto"/>
                    <w:bottom w:val="none" w:sz="0" w:space="0" w:color="auto"/>
                    <w:right w:val="none" w:sz="0" w:space="0" w:color="auto"/>
                  </w:divBdr>
                </w:div>
              </w:divsChild>
            </w:div>
            <w:div w:id="639">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
                <w:div w:id="90">
                  <w:marLeft w:val="0"/>
                  <w:marRight w:val="0"/>
                  <w:marTop w:val="0"/>
                  <w:marBottom w:val="0"/>
                  <w:divBdr>
                    <w:top w:val="none" w:sz="0" w:space="0" w:color="auto"/>
                    <w:left w:val="none" w:sz="0" w:space="0" w:color="auto"/>
                    <w:bottom w:val="none" w:sz="0" w:space="0" w:color="auto"/>
                    <w:right w:val="none" w:sz="0" w:space="0" w:color="auto"/>
                  </w:divBdr>
                </w:div>
                <w:div w:id="624">
                  <w:marLeft w:val="0"/>
                  <w:marRight w:val="0"/>
                  <w:marTop w:val="0"/>
                  <w:marBottom w:val="0"/>
                  <w:divBdr>
                    <w:top w:val="none" w:sz="0" w:space="0" w:color="auto"/>
                    <w:left w:val="none" w:sz="0" w:space="0" w:color="auto"/>
                    <w:bottom w:val="none" w:sz="0" w:space="0" w:color="auto"/>
                    <w:right w:val="none" w:sz="0" w:space="0" w:color="auto"/>
                  </w:divBdr>
                </w:div>
                <w:div w:id="920">
                  <w:marLeft w:val="0"/>
                  <w:marRight w:val="0"/>
                  <w:marTop w:val="0"/>
                  <w:marBottom w:val="0"/>
                  <w:divBdr>
                    <w:top w:val="none" w:sz="0" w:space="0" w:color="auto"/>
                    <w:left w:val="none" w:sz="0" w:space="0" w:color="auto"/>
                    <w:bottom w:val="none" w:sz="0" w:space="0" w:color="auto"/>
                    <w:right w:val="none" w:sz="0" w:space="0" w:color="auto"/>
                  </w:divBdr>
                </w:div>
                <w:div w:id="1050">
                  <w:marLeft w:val="0"/>
                  <w:marRight w:val="0"/>
                  <w:marTop w:val="0"/>
                  <w:marBottom w:val="0"/>
                  <w:divBdr>
                    <w:top w:val="none" w:sz="0" w:space="0" w:color="auto"/>
                    <w:left w:val="none" w:sz="0" w:space="0" w:color="auto"/>
                    <w:bottom w:val="none" w:sz="0" w:space="0" w:color="auto"/>
                    <w:right w:val="none" w:sz="0" w:space="0" w:color="auto"/>
                  </w:divBdr>
                </w:div>
                <w:div w:id="1276">
                  <w:marLeft w:val="0"/>
                  <w:marRight w:val="0"/>
                  <w:marTop w:val="0"/>
                  <w:marBottom w:val="0"/>
                  <w:divBdr>
                    <w:top w:val="none" w:sz="0" w:space="0" w:color="auto"/>
                    <w:left w:val="none" w:sz="0" w:space="0" w:color="auto"/>
                    <w:bottom w:val="none" w:sz="0" w:space="0" w:color="auto"/>
                    <w:right w:val="none" w:sz="0" w:space="0" w:color="auto"/>
                  </w:divBdr>
                </w:div>
                <w:div w:id="1289">
                  <w:marLeft w:val="0"/>
                  <w:marRight w:val="0"/>
                  <w:marTop w:val="0"/>
                  <w:marBottom w:val="0"/>
                  <w:divBdr>
                    <w:top w:val="none" w:sz="0" w:space="0" w:color="auto"/>
                    <w:left w:val="none" w:sz="0" w:space="0" w:color="auto"/>
                    <w:bottom w:val="none" w:sz="0" w:space="0" w:color="auto"/>
                    <w:right w:val="none" w:sz="0" w:space="0" w:color="auto"/>
                  </w:divBdr>
                </w:div>
              </w:divsChild>
            </w:div>
            <w:div w:id="967">
              <w:marLeft w:val="0"/>
              <w:marRight w:val="0"/>
              <w:marTop w:val="0"/>
              <w:marBottom w:val="0"/>
              <w:divBdr>
                <w:top w:val="none" w:sz="0" w:space="0" w:color="auto"/>
                <w:left w:val="none" w:sz="0" w:space="0" w:color="auto"/>
                <w:bottom w:val="none" w:sz="0" w:space="0" w:color="auto"/>
                <w:right w:val="none" w:sz="0" w:space="0" w:color="auto"/>
              </w:divBdr>
            </w:div>
            <w:div w:id="1099">
              <w:marLeft w:val="0"/>
              <w:marRight w:val="0"/>
              <w:marTop w:val="0"/>
              <w:marBottom w:val="0"/>
              <w:divBdr>
                <w:top w:val="none" w:sz="0" w:space="0" w:color="auto"/>
                <w:left w:val="none" w:sz="0" w:space="0" w:color="auto"/>
                <w:bottom w:val="none" w:sz="0" w:space="0" w:color="auto"/>
                <w:right w:val="none" w:sz="0" w:space="0" w:color="auto"/>
              </w:divBdr>
              <w:divsChild>
                <w:div w:id="566">
                  <w:marLeft w:val="0"/>
                  <w:marRight w:val="0"/>
                  <w:marTop w:val="0"/>
                  <w:marBottom w:val="0"/>
                  <w:divBdr>
                    <w:top w:val="none" w:sz="0" w:space="0" w:color="auto"/>
                    <w:left w:val="none" w:sz="0" w:space="0" w:color="auto"/>
                    <w:bottom w:val="none" w:sz="0" w:space="0" w:color="auto"/>
                    <w:right w:val="none" w:sz="0" w:space="0" w:color="auto"/>
                  </w:divBdr>
                </w:div>
                <w:div w:id="730">
                  <w:marLeft w:val="0"/>
                  <w:marRight w:val="0"/>
                  <w:marTop w:val="0"/>
                  <w:marBottom w:val="0"/>
                  <w:divBdr>
                    <w:top w:val="none" w:sz="0" w:space="0" w:color="auto"/>
                    <w:left w:val="none" w:sz="0" w:space="0" w:color="auto"/>
                    <w:bottom w:val="none" w:sz="0" w:space="0" w:color="auto"/>
                    <w:right w:val="none" w:sz="0" w:space="0" w:color="auto"/>
                  </w:divBdr>
                </w:div>
                <w:div w:id="844">
                  <w:marLeft w:val="0"/>
                  <w:marRight w:val="0"/>
                  <w:marTop w:val="0"/>
                  <w:marBottom w:val="0"/>
                  <w:divBdr>
                    <w:top w:val="none" w:sz="0" w:space="0" w:color="auto"/>
                    <w:left w:val="none" w:sz="0" w:space="0" w:color="auto"/>
                    <w:bottom w:val="none" w:sz="0" w:space="0" w:color="auto"/>
                    <w:right w:val="none" w:sz="0" w:space="0" w:color="auto"/>
                  </w:divBdr>
                </w:div>
                <w:div w:id="917">
                  <w:marLeft w:val="0"/>
                  <w:marRight w:val="0"/>
                  <w:marTop w:val="0"/>
                  <w:marBottom w:val="0"/>
                  <w:divBdr>
                    <w:top w:val="none" w:sz="0" w:space="0" w:color="auto"/>
                    <w:left w:val="none" w:sz="0" w:space="0" w:color="auto"/>
                    <w:bottom w:val="none" w:sz="0" w:space="0" w:color="auto"/>
                    <w:right w:val="none" w:sz="0" w:space="0" w:color="auto"/>
                  </w:divBdr>
                </w:div>
                <w:div w:id="919">
                  <w:marLeft w:val="0"/>
                  <w:marRight w:val="0"/>
                  <w:marTop w:val="0"/>
                  <w:marBottom w:val="0"/>
                  <w:divBdr>
                    <w:top w:val="none" w:sz="0" w:space="0" w:color="auto"/>
                    <w:left w:val="none" w:sz="0" w:space="0" w:color="auto"/>
                    <w:bottom w:val="none" w:sz="0" w:space="0" w:color="auto"/>
                    <w:right w:val="none" w:sz="0" w:space="0" w:color="auto"/>
                  </w:divBdr>
                </w:div>
                <w:div w:id="1034">
                  <w:marLeft w:val="0"/>
                  <w:marRight w:val="0"/>
                  <w:marTop w:val="0"/>
                  <w:marBottom w:val="0"/>
                  <w:divBdr>
                    <w:top w:val="none" w:sz="0" w:space="0" w:color="auto"/>
                    <w:left w:val="none" w:sz="0" w:space="0" w:color="auto"/>
                    <w:bottom w:val="none" w:sz="0" w:space="0" w:color="auto"/>
                    <w:right w:val="none" w:sz="0" w:space="0" w:color="auto"/>
                  </w:divBdr>
                </w:div>
                <w:div w:id="1570">
                  <w:marLeft w:val="0"/>
                  <w:marRight w:val="0"/>
                  <w:marTop w:val="0"/>
                  <w:marBottom w:val="0"/>
                  <w:divBdr>
                    <w:top w:val="none" w:sz="0" w:space="0" w:color="auto"/>
                    <w:left w:val="none" w:sz="0" w:space="0" w:color="auto"/>
                    <w:bottom w:val="none" w:sz="0" w:space="0" w:color="auto"/>
                    <w:right w:val="none" w:sz="0" w:space="0" w:color="auto"/>
                  </w:divBdr>
                </w:div>
              </w:divsChild>
            </w:div>
            <w:div w:id="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Buffer_%28computer_science%29"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n.wikipedia.org/wiki/Data_structure"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ttcn.ericsson.se/products/libraries.shtml" TargetMode="External"/><Relationship Id="rId4" Type="http://schemas.openxmlformats.org/officeDocument/2006/relationships/webSettings" Target="webSettings.xml"/><Relationship Id="rId9" Type="http://schemas.openxmlformats.org/officeDocument/2006/relationships/hyperlink" Target="http://en.wikipedia.org/wiki/Data_stream"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3640</Words>
  <Characters>20754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EPTF CLL for TTCN-3 toolset with TITAN, User Guide</vt:lpstr>
    </vt:vector>
  </TitlesOfParts>
  <Company/>
  <LinksUpToDate>false</LinksUpToDate>
  <CharactersWithSpaces>24346</CharactersWithSpaces>
  <SharedDoc>false</SharedDoc>
  <HLinks>
    <vt:vector size="246" baseType="variant">
      <vt:variant>
        <vt:i4>5898334</vt:i4>
      </vt:variant>
      <vt:variant>
        <vt:i4>354</vt:i4>
      </vt:variant>
      <vt:variant>
        <vt:i4>0</vt:i4>
      </vt:variant>
      <vt:variant>
        <vt:i4>5</vt:i4>
      </vt:variant>
      <vt:variant>
        <vt:lpwstr>http://ttcn.ericsson.se/products/libraries.shtml</vt:lpwstr>
      </vt:variant>
      <vt:variant>
        <vt:lpwstr/>
      </vt:variant>
      <vt:variant>
        <vt:i4>2883669</vt:i4>
      </vt:variant>
      <vt:variant>
        <vt:i4>309</vt:i4>
      </vt:variant>
      <vt:variant>
        <vt:i4>0</vt:i4>
      </vt:variant>
      <vt:variant>
        <vt:i4>5</vt:i4>
      </vt:variant>
      <vt:variant>
        <vt:lpwstr>http://en.wikipedia.org/wiki/Data_stream</vt:lpwstr>
      </vt:variant>
      <vt:variant>
        <vt:lpwstr/>
      </vt:variant>
      <vt:variant>
        <vt:i4>2818163</vt:i4>
      </vt:variant>
      <vt:variant>
        <vt:i4>306</vt:i4>
      </vt:variant>
      <vt:variant>
        <vt:i4>0</vt:i4>
      </vt:variant>
      <vt:variant>
        <vt:i4>5</vt:i4>
      </vt:variant>
      <vt:variant>
        <vt:lpwstr>http://en.wikipedia.org/wiki/Buffer_%28computer_science%29</vt:lpwstr>
      </vt:variant>
      <vt:variant>
        <vt:lpwstr/>
      </vt:variant>
      <vt:variant>
        <vt:i4>5701666</vt:i4>
      </vt:variant>
      <vt:variant>
        <vt:i4>303</vt:i4>
      </vt:variant>
      <vt:variant>
        <vt:i4>0</vt:i4>
      </vt:variant>
      <vt:variant>
        <vt:i4>5</vt:i4>
      </vt:variant>
      <vt:variant>
        <vt:lpwstr>http://en.wikipedia.org/wiki/Data_structure</vt:lpwstr>
      </vt:variant>
      <vt:variant>
        <vt:lpwstr/>
      </vt:variant>
      <vt:variant>
        <vt:i4>1966134</vt:i4>
      </vt:variant>
      <vt:variant>
        <vt:i4>221</vt:i4>
      </vt:variant>
      <vt:variant>
        <vt:i4>0</vt:i4>
      </vt:variant>
      <vt:variant>
        <vt:i4>5</vt:i4>
      </vt:variant>
      <vt:variant>
        <vt:lpwstr/>
      </vt:variant>
      <vt:variant>
        <vt:lpwstr>_Toc245801149</vt:lpwstr>
      </vt:variant>
      <vt:variant>
        <vt:i4>1966134</vt:i4>
      </vt:variant>
      <vt:variant>
        <vt:i4>215</vt:i4>
      </vt:variant>
      <vt:variant>
        <vt:i4>0</vt:i4>
      </vt:variant>
      <vt:variant>
        <vt:i4>5</vt:i4>
      </vt:variant>
      <vt:variant>
        <vt:lpwstr/>
      </vt:variant>
      <vt:variant>
        <vt:lpwstr>_Toc245801148</vt:lpwstr>
      </vt:variant>
      <vt:variant>
        <vt:i4>1966134</vt:i4>
      </vt:variant>
      <vt:variant>
        <vt:i4>209</vt:i4>
      </vt:variant>
      <vt:variant>
        <vt:i4>0</vt:i4>
      </vt:variant>
      <vt:variant>
        <vt:i4>5</vt:i4>
      </vt:variant>
      <vt:variant>
        <vt:lpwstr/>
      </vt:variant>
      <vt:variant>
        <vt:lpwstr>_Toc245801147</vt:lpwstr>
      </vt:variant>
      <vt:variant>
        <vt:i4>1966134</vt:i4>
      </vt:variant>
      <vt:variant>
        <vt:i4>203</vt:i4>
      </vt:variant>
      <vt:variant>
        <vt:i4>0</vt:i4>
      </vt:variant>
      <vt:variant>
        <vt:i4>5</vt:i4>
      </vt:variant>
      <vt:variant>
        <vt:lpwstr/>
      </vt:variant>
      <vt:variant>
        <vt:lpwstr>_Toc245801146</vt:lpwstr>
      </vt:variant>
      <vt:variant>
        <vt:i4>1966134</vt:i4>
      </vt:variant>
      <vt:variant>
        <vt:i4>197</vt:i4>
      </vt:variant>
      <vt:variant>
        <vt:i4>0</vt:i4>
      </vt:variant>
      <vt:variant>
        <vt:i4>5</vt:i4>
      </vt:variant>
      <vt:variant>
        <vt:lpwstr/>
      </vt:variant>
      <vt:variant>
        <vt:lpwstr>_Toc245801145</vt:lpwstr>
      </vt:variant>
      <vt:variant>
        <vt:i4>1966134</vt:i4>
      </vt:variant>
      <vt:variant>
        <vt:i4>191</vt:i4>
      </vt:variant>
      <vt:variant>
        <vt:i4>0</vt:i4>
      </vt:variant>
      <vt:variant>
        <vt:i4>5</vt:i4>
      </vt:variant>
      <vt:variant>
        <vt:lpwstr/>
      </vt:variant>
      <vt:variant>
        <vt:lpwstr>_Toc245801144</vt:lpwstr>
      </vt:variant>
      <vt:variant>
        <vt:i4>1966134</vt:i4>
      </vt:variant>
      <vt:variant>
        <vt:i4>185</vt:i4>
      </vt:variant>
      <vt:variant>
        <vt:i4>0</vt:i4>
      </vt:variant>
      <vt:variant>
        <vt:i4>5</vt:i4>
      </vt:variant>
      <vt:variant>
        <vt:lpwstr/>
      </vt:variant>
      <vt:variant>
        <vt:lpwstr>_Toc245801143</vt:lpwstr>
      </vt:variant>
      <vt:variant>
        <vt:i4>1966134</vt:i4>
      </vt:variant>
      <vt:variant>
        <vt:i4>179</vt:i4>
      </vt:variant>
      <vt:variant>
        <vt:i4>0</vt:i4>
      </vt:variant>
      <vt:variant>
        <vt:i4>5</vt:i4>
      </vt:variant>
      <vt:variant>
        <vt:lpwstr/>
      </vt:variant>
      <vt:variant>
        <vt:lpwstr>_Toc245801142</vt:lpwstr>
      </vt:variant>
      <vt:variant>
        <vt:i4>1966134</vt:i4>
      </vt:variant>
      <vt:variant>
        <vt:i4>173</vt:i4>
      </vt:variant>
      <vt:variant>
        <vt:i4>0</vt:i4>
      </vt:variant>
      <vt:variant>
        <vt:i4>5</vt:i4>
      </vt:variant>
      <vt:variant>
        <vt:lpwstr/>
      </vt:variant>
      <vt:variant>
        <vt:lpwstr>_Toc245801141</vt:lpwstr>
      </vt:variant>
      <vt:variant>
        <vt:i4>1966134</vt:i4>
      </vt:variant>
      <vt:variant>
        <vt:i4>167</vt:i4>
      </vt:variant>
      <vt:variant>
        <vt:i4>0</vt:i4>
      </vt:variant>
      <vt:variant>
        <vt:i4>5</vt:i4>
      </vt:variant>
      <vt:variant>
        <vt:lpwstr/>
      </vt:variant>
      <vt:variant>
        <vt:lpwstr>_Toc245801140</vt:lpwstr>
      </vt:variant>
      <vt:variant>
        <vt:i4>1638454</vt:i4>
      </vt:variant>
      <vt:variant>
        <vt:i4>161</vt:i4>
      </vt:variant>
      <vt:variant>
        <vt:i4>0</vt:i4>
      </vt:variant>
      <vt:variant>
        <vt:i4>5</vt:i4>
      </vt:variant>
      <vt:variant>
        <vt:lpwstr/>
      </vt:variant>
      <vt:variant>
        <vt:lpwstr>_Toc245801139</vt:lpwstr>
      </vt:variant>
      <vt:variant>
        <vt:i4>1638454</vt:i4>
      </vt:variant>
      <vt:variant>
        <vt:i4>155</vt:i4>
      </vt:variant>
      <vt:variant>
        <vt:i4>0</vt:i4>
      </vt:variant>
      <vt:variant>
        <vt:i4>5</vt:i4>
      </vt:variant>
      <vt:variant>
        <vt:lpwstr/>
      </vt:variant>
      <vt:variant>
        <vt:lpwstr>_Toc245801138</vt:lpwstr>
      </vt:variant>
      <vt:variant>
        <vt:i4>1638454</vt:i4>
      </vt:variant>
      <vt:variant>
        <vt:i4>149</vt:i4>
      </vt:variant>
      <vt:variant>
        <vt:i4>0</vt:i4>
      </vt:variant>
      <vt:variant>
        <vt:i4>5</vt:i4>
      </vt:variant>
      <vt:variant>
        <vt:lpwstr/>
      </vt:variant>
      <vt:variant>
        <vt:lpwstr>_Toc245801137</vt:lpwstr>
      </vt:variant>
      <vt:variant>
        <vt:i4>1638454</vt:i4>
      </vt:variant>
      <vt:variant>
        <vt:i4>143</vt:i4>
      </vt:variant>
      <vt:variant>
        <vt:i4>0</vt:i4>
      </vt:variant>
      <vt:variant>
        <vt:i4>5</vt:i4>
      </vt:variant>
      <vt:variant>
        <vt:lpwstr/>
      </vt:variant>
      <vt:variant>
        <vt:lpwstr>_Toc245801136</vt:lpwstr>
      </vt:variant>
      <vt:variant>
        <vt:i4>1638454</vt:i4>
      </vt:variant>
      <vt:variant>
        <vt:i4>137</vt:i4>
      </vt:variant>
      <vt:variant>
        <vt:i4>0</vt:i4>
      </vt:variant>
      <vt:variant>
        <vt:i4>5</vt:i4>
      </vt:variant>
      <vt:variant>
        <vt:lpwstr/>
      </vt:variant>
      <vt:variant>
        <vt:lpwstr>_Toc245801135</vt:lpwstr>
      </vt:variant>
      <vt:variant>
        <vt:i4>1638454</vt:i4>
      </vt:variant>
      <vt:variant>
        <vt:i4>131</vt:i4>
      </vt:variant>
      <vt:variant>
        <vt:i4>0</vt:i4>
      </vt:variant>
      <vt:variant>
        <vt:i4>5</vt:i4>
      </vt:variant>
      <vt:variant>
        <vt:lpwstr/>
      </vt:variant>
      <vt:variant>
        <vt:lpwstr>_Toc245801134</vt:lpwstr>
      </vt:variant>
      <vt:variant>
        <vt:i4>1638454</vt:i4>
      </vt:variant>
      <vt:variant>
        <vt:i4>125</vt:i4>
      </vt:variant>
      <vt:variant>
        <vt:i4>0</vt:i4>
      </vt:variant>
      <vt:variant>
        <vt:i4>5</vt:i4>
      </vt:variant>
      <vt:variant>
        <vt:lpwstr/>
      </vt:variant>
      <vt:variant>
        <vt:lpwstr>_Toc245801133</vt:lpwstr>
      </vt:variant>
      <vt:variant>
        <vt:i4>1638454</vt:i4>
      </vt:variant>
      <vt:variant>
        <vt:i4>119</vt:i4>
      </vt:variant>
      <vt:variant>
        <vt:i4>0</vt:i4>
      </vt:variant>
      <vt:variant>
        <vt:i4>5</vt:i4>
      </vt:variant>
      <vt:variant>
        <vt:lpwstr/>
      </vt:variant>
      <vt:variant>
        <vt:lpwstr>_Toc245801132</vt:lpwstr>
      </vt:variant>
      <vt:variant>
        <vt:i4>1638454</vt:i4>
      </vt:variant>
      <vt:variant>
        <vt:i4>113</vt:i4>
      </vt:variant>
      <vt:variant>
        <vt:i4>0</vt:i4>
      </vt:variant>
      <vt:variant>
        <vt:i4>5</vt:i4>
      </vt:variant>
      <vt:variant>
        <vt:lpwstr/>
      </vt:variant>
      <vt:variant>
        <vt:lpwstr>_Toc245801131</vt:lpwstr>
      </vt:variant>
      <vt:variant>
        <vt:i4>1638454</vt:i4>
      </vt:variant>
      <vt:variant>
        <vt:i4>107</vt:i4>
      </vt:variant>
      <vt:variant>
        <vt:i4>0</vt:i4>
      </vt:variant>
      <vt:variant>
        <vt:i4>5</vt:i4>
      </vt:variant>
      <vt:variant>
        <vt:lpwstr/>
      </vt:variant>
      <vt:variant>
        <vt:lpwstr>_Toc245801130</vt:lpwstr>
      </vt:variant>
      <vt:variant>
        <vt:i4>1572918</vt:i4>
      </vt:variant>
      <vt:variant>
        <vt:i4>101</vt:i4>
      </vt:variant>
      <vt:variant>
        <vt:i4>0</vt:i4>
      </vt:variant>
      <vt:variant>
        <vt:i4>5</vt:i4>
      </vt:variant>
      <vt:variant>
        <vt:lpwstr/>
      </vt:variant>
      <vt:variant>
        <vt:lpwstr>_Toc245801129</vt:lpwstr>
      </vt:variant>
      <vt:variant>
        <vt:i4>1572918</vt:i4>
      </vt:variant>
      <vt:variant>
        <vt:i4>95</vt:i4>
      </vt:variant>
      <vt:variant>
        <vt:i4>0</vt:i4>
      </vt:variant>
      <vt:variant>
        <vt:i4>5</vt:i4>
      </vt:variant>
      <vt:variant>
        <vt:lpwstr/>
      </vt:variant>
      <vt:variant>
        <vt:lpwstr>_Toc245801128</vt:lpwstr>
      </vt:variant>
      <vt:variant>
        <vt:i4>1572918</vt:i4>
      </vt:variant>
      <vt:variant>
        <vt:i4>89</vt:i4>
      </vt:variant>
      <vt:variant>
        <vt:i4>0</vt:i4>
      </vt:variant>
      <vt:variant>
        <vt:i4>5</vt:i4>
      </vt:variant>
      <vt:variant>
        <vt:lpwstr/>
      </vt:variant>
      <vt:variant>
        <vt:lpwstr>_Toc245801127</vt:lpwstr>
      </vt:variant>
      <vt:variant>
        <vt:i4>1572918</vt:i4>
      </vt:variant>
      <vt:variant>
        <vt:i4>83</vt:i4>
      </vt:variant>
      <vt:variant>
        <vt:i4>0</vt:i4>
      </vt:variant>
      <vt:variant>
        <vt:i4>5</vt:i4>
      </vt:variant>
      <vt:variant>
        <vt:lpwstr/>
      </vt:variant>
      <vt:variant>
        <vt:lpwstr>_Toc245801126</vt:lpwstr>
      </vt:variant>
      <vt:variant>
        <vt:i4>1572918</vt:i4>
      </vt:variant>
      <vt:variant>
        <vt:i4>77</vt:i4>
      </vt:variant>
      <vt:variant>
        <vt:i4>0</vt:i4>
      </vt:variant>
      <vt:variant>
        <vt:i4>5</vt:i4>
      </vt:variant>
      <vt:variant>
        <vt:lpwstr/>
      </vt:variant>
      <vt:variant>
        <vt:lpwstr>_Toc245801125</vt:lpwstr>
      </vt:variant>
      <vt:variant>
        <vt:i4>1572918</vt:i4>
      </vt:variant>
      <vt:variant>
        <vt:i4>71</vt:i4>
      </vt:variant>
      <vt:variant>
        <vt:i4>0</vt:i4>
      </vt:variant>
      <vt:variant>
        <vt:i4>5</vt:i4>
      </vt:variant>
      <vt:variant>
        <vt:lpwstr/>
      </vt:variant>
      <vt:variant>
        <vt:lpwstr>_Toc245801124</vt:lpwstr>
      </vt:variant>
      <vt:variant>
        <vt:i4>1572918</vt:i4>
      </vt:variant>
      <vt:variant>
        <vt:i4>65</vt:i4>
      </vt:variant>
      <vt:variant>
        <vt:i4>0</vt:i4>
      </vt:variant>
      <vt:variant>
        <vt:i4>5</vt:i4>
      </vt:variant>
      <vt:variant>
        <vt:lpwstr/>
      </vt:variant>
      <vt:variant>
        <vt:lpwstr>_Toc245801123</vt:lpwstr>
      </vt:variant>
      <vt:variant>
        <vt:i4>1572918</vt:i4>
      </vt:variant>
      <vt:variant>
        <vt:i4>59</vt:i4>
      </vt:variant>
      <vt:variant>
        <vt:i4>0</vt:i4>
      </vt:variant>
      <vt:variant>
        <vt:i4>5</vt:i4>
      </vt:variant>
      <vt:variant>
        <vt:lpwstr/>
      </vt:variant>
      <vt:variant>
        <vt:lpwstr>_Toc245801122</vt:lpwstr>
      </vt:variant>
      <vt:variant>
        <vt:i4>1572918</vt:i4>
      </vt:variant>
      <vt:variant>
        <vt:i4>53</vt:i4>
      </vt:variant>
      <vt:variant>
        <vt:i4>0</vt:i4>
      </vt:variant>
      <vt:variant>
        <vt:i4>5</vt:i4>
      </vt:variant>
      <vt:variant>
        <vt:lpwstr/>
      </vt:variant>
      <vt:variant>
        <vt:lpwstr>_Toc245801121</vt:lpwstr>
      </vt:variant>
      <vt:variant>
        <vt:i4>1572918</vt:i4>
      </vt:variant>
      <vt:variant>
        <vt:i4>47</vt:i4>
      </vt:variant>
      <vt:variant>
        <vt:i4>0</vt:i4>
      </vt:variant>
      <vt:variant>
        <vt:i4>5</vt:i4>
      </vt:variant>
      <vt:variant>
        <vt:lpwstr/>
      </vt:variant>
      <vt:variant>
        <vt:lpwstr>_Toc245801120</vt:lpwstr>
      </vt:variant>
      <vt:variant>
        <vt:i4>1769526</vt:i4>
      </vt:variant>
      <vt:variant>
        <vt:i4>41</vt:i4>
      </vt:variant>
      <vt:variant>
        <vt:i4>0</vt:i4>
      </vt:variant>
      <vt:variant>
        <vt:i4>5</vt:i4>
      </vt:variant>
      <vt:variant>
        <vt:lpwstr/>
      </vt:variant>
      <vt:variant>
        <vt:lpwstr>_Toc245801119</vt:lpwstr>
      </vt:variant>
      <vt:variant>
        <vt:i4>1769526</vt:i4>
      </vt:variant>
      <vt:variant>
        <vt:i4>35</vt:i4>
      </vt:variant>
      <vt:variant>
        <vt:i4>0</vt:i4>
      </vt:variant>
      <vt:variant>
        <vt:i4>5</vt:i4>
      </vt:variant>
      <vt:variant>
        <vt:lpwstr/>
      </vt:variant>
      <vt:variant>
        <vt:lpwstr>_Toc245801118</vt:lpwstr>
      </vt:variant>
      <vt:variant>
        <vt:i4>1769526</vt:i4>
      </vt:variant>
      <vt:variant>
        <vt:i4>29</vt:i4>
      </vt:variant>
      <vt:variant>
        <vt:i4>0</vt:i4>
      </vt:variant>
      <vt:variant>
        <vt:i4>5</vt:i4>
      </vt:variant>
      <vt:variant>
        <vt:lpwstr/>
      </vt:variant>
      <vt:variant>
        <vt:lpwstr>_Toc245801117</vt:lpwstr>
      </vt:variant>
      <vt:variant>
        <vt:i4>1769526</vt:i4>
      </vt:variant>
      <vt:variant>
        <vt:i4>23</vt:i4>
      </vt:variant>
      <vt:variant>
        <vt:i4>0</vt:i4>
      </vt:variant>
      <vt:variant>
        <vt:i4>5</vt:i4>
      </vt:variant>
      <vt:variant>
        <vt:lpwstr/>
      </vt:variant>
      <vt:variant>
        <vt:lpwstr>_Toc245801116</vt:lpwstr>
      </vt:variant>
      <vt:variant>
        <vt:i4>1769526</vt:i4>
      </vt:variant>
      <vt:variant>
        <vt:i4>17</vt:i4>
      </vt:variant>
      <vt:variant>
        <vt:i4>0</vt:i4>
      </vt:variant>
      <vt:variant>
        <vt:i4>5</vt:i4>
      </vt:variant>
      <vt:variant>
        <vt:lpwstr/>
      </vt:variant>
      <vt:variant>
        <vt:lpwstr>_Toc245801115</vt:lpwstr>
      </vt:variant>
      <vt:variant>
        <vt:i4>1769526</vt:i4>
      </vt:variant>
      <vt:variant>
        <vt:i4>11</vt:i4>
      </vt:variant>
      <vt:variant>
        <vt:i4>0</vt:i4>
      </vt:variant>
      <vt:variant>
        <vt:i4>5</vt:i4>
      </vt:variant>
      <vt:variant>
        <vt:lpwstr/>
      </vt:variant>
      <vt:variant>
        <vt:lpwstr>_Toc245801114</vt:lpwstr>
      </vt:variant>
      <vt:variant>
        <vt:i4>1769526</vt:i4>
      </vt:variant>
      <vt:variant>
        <vt:i4>5</vt:i4>
      </vt:variant>
      <vt:variant>
        <vt:i4>0</vt:i4>
      </vt:variant>
      <vt:variant>
        <vt:i4>5</vt:i4>
      </vt:variant>
      <vt:variant>
        <vt:lpwstr/>
      </vt:variant>
      <vt:variant>
        <vt:lpwstr>_Toc245801113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EPTF CLL for TTCN-3 toolset with TITAN, User Guide</dc:title>
  <dc:subject/>
  <dc:creator>ETH/RZX Gábor Szalai +36 1 437 7591</dc:creator>
  <cp:keywords>EPTF, CLL, TitanSim</cp:keywords>
  <dc:description>198 17-CNL 113 512 Uen_x000d_Rev PD1</dc:description>
  <cp:lastModifiedBy>Imre Nagy</cp:lastModifiedBy>
  <cp:revision>2</cp:revision>
  <cp:lastPrinted>2008-04-11T10:32:00Z</cp:lastPrinted>
  <dcterms:created xsi:type="dcterms:W3CDTF">2018-06-21T12:22:00Z</dcterms:created>
  <dcterms:modified xsi:type="dcterms:W3CDTF">2018-06-21T12:22:00Z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Ericsson Internal</vt:lpwstr>
  </property>
  <property fmtid="{D5CDD505-2E9C-101B-9397-08002B2CF9AE}" pid="3" name="DocName">
    <vt:lpwstr>USERS MANUAL</vt:lpwstr>
  </property>
  <property fmtid="{D5CDD505-2E9C-101B-9397-08002B2CF9AE}" pid="4" name="Prepared">
    <vt:lpwstr>ETH/RZX Gábor Szalai +36 1 437 7591</vt:lpwstr>
  </property>
  <property fmtid="{D5CDD505-2E9C-101B-9397-08002B2CF9AE}" pid="5" name="DocNo">
    <vt:lpwstr>198 17-CNL 113 512 Uen</vt:lpwstr>
  </property>
  <property fmtid="{D5CDD505-2E9C-101B-9397-08002B2CF9AE}" pid="6" name="Revision">
    <vt:lpwstr>D</vt:lpwstr>
  </property>
  <property fmtid="{D5CDD505-2E9C-101B-9397-08002B2CF9AE}" pid="7" name="Checked">
    <vt:lpwstr/>
  </property>
  <property fmtid="{D5CDD505-2E9C-101B-9397-08002B2CF9AE}" pid="8" name="Title">
    <vt:lpwstr>EPTF CLL for TTCN-3 toolset with TITAN, User Guide</vt:lpwstr>
  </property>
  <property fmtid="{D5CDD505-2E9C-101B-9397-08002B2CF9AE}" pid="9" name="Reference">
    <vt:lpwstr>GASK2</vt:lpwstr>
  </property>
  <property fmtid="{D5CDD505-2E9C-101B-9397-08002B2CF9AE}" pid="10" name="Date">
    <vt:lpwstr>2010-02-09</vt:lpwstr>
  </property>
  <property fmtid="{D5CDD505-2E9C-101B-9397-08002B2CF9AE}" pid="11" name="Keyword">
    <vt:lpwstr>EPTF, CLL, TitanSim</vt:lpwstr>
  </property>
  <property fmtid="{D5CDD505-2E9C-101B-9397-08002B2CF9AE}" pid="12" name="ApprovedBy">
    <vt:lpwstr>ETH/RZXC (Elemér Lelik)</vt:lpwstr>
  </property>
  <property fmtid="{D5CDD505-2E9C-101B-9397-08002B2CF9AE}" pid="13" name="TemplateName">
    <vt:lpwstr>CXC 172 0064/1</vt:lpwstr>
  </property>
  <property fmtid="{D5CDD505-2E9C-101B-9397-08002B2CF9AE}" pid="14" name="TemplateVersion">
    <vt:lpwstr>R1A</vt:lpwstr>
  </property>
  <property fmtid="{D5CDD505-2E9C-101B-9397-08002B2CF9AE}" pid="15" name="DocumentType">
    <vt:lpwstr>Description</vt:lpwstr>
  </property>
  <property fmtid="{D5CDD505-2E9C-101B-9397-08002B2CF9AE}" pid="16" name="Language">
    <vt:lpwstr>EnglishUS</vt:lpwstr>
  </property>
  <property fmtid="{D5CDD505-2E9C-101B-9397-08002B2CF9AE}" pid="17" name="FilePath">
    <vt:lpwstr>False</vt:lpwstr>
  </property>
  <property fmtid="{D5CDD505-2E9C-101B-9397-08002B2CF9AE}" pid="18" name="Information">
    <vt:lpwstr/>
  </property>
  <property fmtid="{D5CDD505-2E9C-101B-9397-08002B2CF9AE}" pid="19" name="Size">
    <vt:lpwstr>Standard</vt:lpwstr>
  </property>
  <property fmtid="{D5CDD505-2E9C-101B-9397-08002B2CF9AE}" pid="20" name="TemplateIdentity">
    <vt:lpwstr/>
  </property>
  <property fmtid="{D5CDD505-2E9C-101B-9397-08002B2CF9AE}" pid="21" name="TemplateID">
    <vt:lpwstr>False</vt:lpwstr>
  </property>
  <property fmtid="{D5CDD505-2E9C-101B-9397-08002B2CF9AE}" pid="22" name="x">
    <vt:lpwstr>1</vt:lpwstr>
  </property>
</Properties>
</file>